
<file path=[Content_Types].xml><?xml version="1.0" encoding="utf-8"?>
<Types xmlns="http://schemas.openxmlformats.org/package/2006/content-types">
  <Default ContentType="image/png" Extension="png"/>
  <Default ContentType="application/xml" Extension="xml"/>
  <Default ContentType="application/vnd.openxmlformats-package.relationships+xml" Extension="rels"/>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2ac="http://schemas.microsoft.com/office/spreadsheetml/2011/1/ac" xmlns:x14="http://schemas.microsoft.com/office/spreadsheetml/2009/9/main" xmlns:xdr="http://schemas.openxmlformats.org/drawingml/2006/spreadsheetDrawing" xmlns:xm="http://schemas.microsoft.com/office/excel/2006/main" mc:Ignorable="co co-ooxml w14 x14 w15">
  <w:body>
    <w:p w14:paraId="0B000000">
      <w:pPr>
        <w:ind/>
        <w:jc w:val="right"/>
        <w:rPr>
          <w:rFonts w:ascii="Times New Roman" w:hAnsi="Times New Roman"/>
        </w:rPr>
      </w:pPr>
    </w:p>
    <w:p w14:paraId="0C000000">
      <w:pPr>
        <w:ind/>
        <w:jc w:val="right"/>
        <w:rPr>
          <w:rFonts w:ascii="Times New Roman" w:hAnsi="Times New Roman"/>
        </w:rPr>
      </w:pPr>
      <w:r>
        <w:rPr>
          <w:rFonts w:ascii="Times New Roman" w:hAnsi="Times New Roman"/>
        </w:rPr>
        <w:t xml:space="preserve"> </w:t>
      </w:r>
    </w:p>
    <w:p w14:paraId="0D000000">
      <w:pPr>
        <w:ind/>
        <w:jc w:val="right"/>
        <w:rPr>
          <w:rFonts w:ascii="Times New Roman" w:hAnsi="Times New Roman"/>
        </w:rPr>
      </w:pPr>
      <w:r>
        <w:rPr>
          <w:rFonts w:ascii="Times New Roman" w:hAnsi="Times New Roman"/>
        </w:rPr>
        <w:t xml:space="preserve"> </w:t>
      </w:r>
    </w:p>
    <w:p w14:paraId="0E000000">
      <w:pPr>
        <w:ind/>
        <w:jc w:val="center"/>
        <w:rPr>
          <w:rFonts w:ascii="Times New Roman" w:hAnsi="Times New Roman"/>
          <w:b w:val="1"/>
          <w:spacing w:val="20"/>
        </w:rPr>
      </w:pPr>
      <w:r>
        <w:rPr>
          <w:rFonts w:ascii="Times New Roman" w:hAnsi="Times New Roman"/>
          <w:b w:val="1"/>
          <w:spacing w:val="20"/>
        </w:rPr>
        <w:t>Правительство Российской Федерации</w:t>
      </w:r>
    </w:p>
    <w:p w14:paraId="0F000000">
      <w:pPr>
        <w:ind/>
        <w:jc w:val="right"/>
        <w:rPr>
          <w:rFonts w:ascii="Times New Roman" w:hAnsi="Times New Roman"/>
        </w:rPr>
      </w:pPr>
      <w:r>
        <w:rPr>
          <w:rFonts w:ascii="Times New Roman" w:hAnsi="Times New Roman"/>
        </w:rPr>
        <w:t xml:space="preserve"> </w:t>
      </w:r>
    </w:p>
    <w:p w14:paraId="10000000">
      <w:pPr>
        <w:ind/>
        <w:jc w:val="center"/>
        <w:rPr>
          <w:rFonts w:ascii="Times New Roman" w:hAnsi="Times New Roman"/>
        </w:rPr>
      </w:pPr>
      <w:r>
        <w:rPr>
          <w:rFonts w:ascii="Times New Roman" w:hAnsi="Times New Roman"/>
          <w:b w:val="1"/>
          <w:spacing w:val="20"/>
        </w:rPr>
        <w:t>Санкт-Петербургский государственный университет</w:t>
      </w:r>
    </w:p>
    <w:p w14:paraId="11000000">
      <w:pPr>
        <w:ind/>
        <w:jc w:val="center"/>
        <w:rPr>
          <w:rFonts w:ascii="Times New Roman" w:hAnsi="Times New Roman"/>
        </w:rPr>
      </w:pPr>
    </w:p>
    <w:p w14:paraId="12000000">
      <w:pPr>
        <w:ind/>
        <w:jc w:val="center"/>
        <w:rPr>
          <w:rFonts w:ascii="Times New Roman" w:hAnsi="Times New Roman"/>
          <w:b w:val="1"/>
          <w:spacing w:val="20"/>
        </w:rPr>
      </w:pPr>
      <w:r>
        <w:rPr>
          <w:rFonts w:ascii="Times New Roman" w:hAnsi="Times New Roman"/>
          <w:b w:val="1"/>
          <w:spacing w:val="20"/>
        </w:rPr>
        <w:t xml:space="preserve"> </w:t>
      </w:r>
    </w:p>
    <w:p w14:paraId="13000000">
      <w:pPr>
        <w:ind/>
        <w:jc w:val="center"/>
        <w:rPr>
          <w:rFonts w:ascii="Times New Roman" w:hAnsi="Times New Roman"/>
          <w:b w:val="1"/>
          <w:spacing w:val="20"/>
        </w:rPr>
      </w:pPr>
    </w:p>
    <w:p w14:paraId="14000000">
      <w:pPr>
        <w:ind/>
        <w:jc w:val="center"/>
        <w:rPr>
          <w:rFonts w:ascii="Times New Roman" w:hAnsi="Times New Roman"/>
        </w:rPr>
      </w:pPr>
    </w:p>
    <w:p w14:paraId="15000000">
      <w:pPr>
        <w:ind/>
        <w:jc w:val="center"/>
        <w:rPr>
          <w:rFonts w:ascii="Times New Roman" w:hAnsi="Times New Roman"/>
        </w:rPr>
      </w:pPr>
      <w:r>
        <w:rPr>
          <w:rFonts w:ascii="Times New Roman" w:hAnsi="Times New Roman"/>
          <w:b w:val="1"/>
          <w:spacing w:val="20"/>
        </w:rPr>
        <w:br/>
      </w:r>
    </w:p>
    <w:p w14:paraId="16000000">
      <w:pPr>
        <w:ind/>
        <w:jc w:val="center"/>
        <w:rPr>
          <w:rFonts w:ascii="Times New Roman" w:hAnsi="Times New Roman"/>
        </w:rPr>
      </w:pPr>
      <w:r>
        <w:rPr>
          <w:rFonts w:ascii="Times New Roman" w:hAnsi="Times New Roman"/>
          <w:b w:val="1"/>
          <w:spacing w:val="20"/>
        </w:rPr>
        <w:t xml:space="preserve">Р А Б О Ч А Я   П Р О Г Р А М </w:t>
      </w:r>
      <w:r>
        <w:rPr>
          <w:rFonts w:ascii="Times New Roman" w:hAnsi="Times New Roman"/>
          <w:b w:val="1"/>
          <w:spacing w:val="20"/>
        </w:rPr>
        <w:t>М</w:t>
      </w:r>
      <w:r>
        <w:rPr>
          <w:rFonts w:ascii="Times New Roman" w:hAnsi="Times New Roman"/>
          <w:b w:val="1"/>
          <w:spacing w:val="20"/>
        </w:rPr>
        <w:t xml:space="preserve"> А</w:t>
      </w:r>
    </w:p>
    <w:p w14:paraId="17000000">
      <w:pPr>
        <w:ind/>
        <w:jc w:val="center"/>
        <w:rPr>
          <w:rFonts w:ascii="Times New Roman" w:hAnsi="Times New Roman"/>
        </w:rPr>
      </w:pPr>
      <w:r>
        <w:rPr>
          <w:rFonts w:ascii="Times New Roman" w:hAnsi="Times New Roman"/>
          <w:b w:val="1"/>
          <w:spacing w:val="20"/>
        </w:rPr>
        <w:t>УЧЕБНОЙ ДИСЦИПЛИНЫ</w:t>
      </w:r>
    </w:p>
    <w:p w14:paraId="18000000">
      <w:pPr>
        <w:ind/>
        <w:jc w:val="center"/>
        <w:rPr>
          <w:rFonts w:ascii="Times New Roman" w:hAnsi="Times New Roman"/>
        </w:rPr>
      </w:pPr>
      <w:r>
        <w:rPr>
          <w:rFonts w:ascii="Times New Roman" w:hAnsi="Times New Roman"/>
          <w:spacing w:val="20"/>
        </w:rPr>
        <w:br/>
      </w:r>
    </w:p>
    <w:p w14:paraId="19000000">
      <w:pPr>
        <w:ind/>
        <w:jc w:val="center"/>
        <w:rPr>
          <w:rFonts w:ascii="Times New Roman" w:hAnsi="Times New Roman"/>
        </w:rPr>
      </w:pPr>
      <w:r>
        <w:rPr>
          <w:rFonts w:ascii="Times New Roman" w:hAnsi="Times New Roman"/>
          <w:spacing w:val="20"/>
        </w:rPr>
        <w:t>Программирование</w:t>
      </w:r>
    </w:p>
    <w:p w14:paraId="1A000000">
      <w:pPr>
        <w:ind/>
        <w:jc w:val="center"/>
        <w:rPr>
          <w:rFonts w:ascii="Times New Roman" w:hAnsi="Times New Roman"/>
        </w:rPr>
      </w:pPr>
      <w:r>
        <w:rPr>
          <w:rFonts w:ascii="Times New Roman" w:hAnsi="Times New Roman"/>
          <w:spacing w:val="20"/>
        </w:rPr>
        <w:t>Programming</w:t>
      </w:r>
    </w:p>
    <w:p w14:paraId="1B000000">
      <w:pPr>
        <w:ind/>
        <w:jc w:val="center"/>
        <w:rPr>
          <w:rFonts w:ascii="Times New Roman" w:hAnsi="Times New Roman"/>
        </w:rPr>
      </w:pPr>
      <w:r>
        <w:rPr>
          <w:rFonts w:ascii="Times New Roman" w:hAnsi="Times New Roman"/>
          <w:spacing w:val="20"/>
        </w:rPr>
        <w:br/>
      </w:r>
    </w:p>
    <w:p w14:paraId="1C000000">
      <w:pPr>
        <w:ind/>
        <w:jc w:val="center"/>
        <w:rPr>
          <w:rFonts w:ascii="Times New Roman" w:hAnsi="Times New Roman"/>
        </w:rPr>
      </w:pPr>
      <w:r>
        <w:rPr>
          <w:rFonts w:ascii="Times New Roman" w:hAnsi="Times New Roman"/>
          <w:b w:val="1"/>
        </w:rPr>
        <w:t>Язык(и) обучения</w:t>
      </w:r>
    </w:p>
    <w:p w14:paraId="1D000000">
      <w:pPr>
        <w:ind/>
        <w:jc w:val="center"/>
        <w:rPr>
          <w:rFonts w:ascii="Times New Roman" w:hAnsi="Times New Roman"/>
        </w:rPr>
      </w:pPr>
      <w:r>
        <w:rPr>
          <w:rFonts w:ascii="Times New Roman" w:hAnsi="Times New Roman"/>
          <w:b w:val="1"/>
        </w:rPr>
        <w:t xml:space="preserve"> </w:t>
      </w:r>
    </w:p>
    <w:p w14:paraId="1E000000">
      <w:pPr>
        <w:ind/>
        <w:jc w:val="center"/>
        <w:rPr>
          <w:rFonts w:ascii="Times New Roman" w:hAnsi="Times New Roman"/>
        </w:rPr>
      </w:pPr>
      <w:r>
        <w:rPr>
          <w:rFonts w:ascii="Times New Roman" w:hAnsi="Times New Roman"/>
        </w:rPr>
        <w:t>русский</w:t>
      </w:r>
    </w:p>
    <w:p w14:paraId="1F000000">
      <w:pPr>
        <w:rPr>
          <w:rFonts w:ascii="Times New Roman" w:hAnsi="Times New Roman"/>
        </w:rPr>
      </w:pPr>
    </w:p>
    <w:p w14:paraId="20000000">
      <w:pPr>
        <w:rPr>
          <w:rFonts w:ascii="Times New Roman" w:hAnsi="Times New Roman"/>
        </w:rPr>
      </w:pPr>
    </w:p>
    <w:p w14:paraId="21000000">
      <w:pPr>
        <w:ind/>
        <w:jc w:val="right"/>
        <w:rPr>
          <w:rFonts w:ascii="Times New Roman" w:hAnsi="Times New Roman"/>
        </w:rPr>
      </w:pPr>
      <w:r>
        <w:rPr>
          <w:rFonts w:ascii="Times New Roman" w:hAnsi="Times New Roman"/>
        </w:rPr>
        <w:t xml:space="preserve">Трудоемкость в зачетных единицах: </w:t>
      </w:r>
      <w:del w:author="Yurii Litvinov" w:date="2023-01-22T15:16:00" w:id="0">
        <w:r>
          <w:rPr>
            <w:rFonts w:ascii="Times New Roman" w:hAnsi="Times New Roman"/>
          </w:rPr>
          <w:delText>9</w:delText>
        </w:r>
      </w:del>
      <w:ins w:author="Yurii Litvinov" w:date="2023-01-22T15:16:00" w:id="1">
        <w:r>
          <w:rPr>
            <w:rFonts w:ascii="Times New Roman" w:hAnsi="Times New Roman"/>
          </w:rPr>
          <w:t>11</w:t>
        </w:r>
      </w:ins>
    </w:p>
    <w:p w14:paraId="22000000">
      <w:pPr>
        <w:rPr>
          <w:rFonts w:ascii="Times New Roman" w:hAnsi="Times New Roman"/>
        </w:rPr>
      </w:pPr>
      <w:r>
        <w:rPr>
          <w:rFonts w:ascii="Times New Roman" w:hAnsi="Times New Roman"/>
        </w:rPr>
        <w:t xml:space="preserve"> </w:t>
      </w:r>
    </w:p>
    <w:p w14:paraId="23000000">
      <w:pPr>
        <w:ind/>
        <w:jc w:val="right"/>
        <w:rPr>
          <w:rFonts w:ascii="Times New Roman" w:hAnsi="Times New Roman"/>
        </w:rPr>
      </w:pPr>
      <w:r>
        <w:rPr>
          <w:rFonts w:ascii="Times New Roman" w:hAnsi="Times New Roman"/>
        </w:rPr>
        <w:t xml:space="preserve">Регистрационный номер рабочей программы: </w:t>
      </w:r>
      <w:r>
        <w:rPr>
          <w:rFonts w:ascii="Times New Roman" w:hAnsi="Times New Roman"/>
        </w:rPr>
        <w:t>002212</w:t>
      </w:r>
    </w:p>
    <w:p w14:paraId="24000000">
      <w:pPr>
        <w:rPr>
          <w:rFonts w:ascii="Times New Roman" w:hAnsi="Times New Roman"/>
        </w:rPr>
      </w:pPr>
      <w:r>
        <w:rPr>
          <w:rFonts w:ascii="Times New Roman" w:hAnsi="Times New Roman"/>
        </w:rPr>
        <w:t xml:space="preserve"> </w:t>
      </w:r>
    </w:p>
    <w:p w14:paraId="25000000">
      <w:pPr>
        <w:ind/>
        <w:jc w:val="center"/>
        <w:rPr>
          <w:rFonts w:ascii="Times New Roman" w:hAnsi="Times New Roman"/>
        </w:rPr>
      </w:pPr>
    </w:p>
    <w:p w14:paraId="26000000">
      <w:pPr>
        <w:ind/>
        <w:jc w:val="center"/>
        <w:rPr>
          <w:rFonts w:ascii="Times New Roman" w:hAnsi="Times New Roman"/>
        </w:rPr>
      </w:pPr>
    </w:p>
    <w:p w14:paraId="27000000">
      <w:pPr>
        <w:ind/>
        <w:jc w:val="center"/>
        <w:rPr>
          <w:rFonts w:ascii="Times New Roman" w:hAnsi="Times New Roman"/>
        </w:rPr>
      </w:pPr>
    </w:p>
    <w:p w14:paraId="28000000">
      <w:pPr>
        <w:ind/>
        <w:jc w:val="center"/>
        <w:rPr>
          <w:rFonts w:ascii="Times New Roman" w:hAnsi="Times New Roman"/>
        </w:rPr>
      </w:pPr>
    </w:p>
    <w:p w14:paraId="29000000">
      <w:pPr>
        <w:ind/>
        <w:jc w:val="center"/>
        <w:rPr>
          <w:rFonts w:ascii="Times New Roman" w:hAnsi="Times New Roman"/>
        </w:rPr>
      </w:pPr>
    </w:p>
    <w:p w14:paraId="2A000000">
      <w:pPr>
        <w:ind/>
        <w:jc w:val="center"/>
        <w:rPr>
          <w:rFonts w:ascii="Times New Roman" w:hAnsi="Times New Roman"/>
        </w:rPr>
      </w:pPr>
    </w:p>
    <w:p w14:paraId="2B000000">
      <w:pPr>
        <w:ind/>
        <w:jc w:val="center"/>
        <w:rPr>
          <w:rFonts w:ascii="Times New Roman" w:hAnsi="Times New Roman"/>
        </w:rPr>
      </w:pPr>
    </w:p>
    <w:p w14:paraId="2C000000">
      <w:pPr>
        <w:ind/>
        <w:jc w:val="center"/>
        <w:rPr>
          <w:rFonts w:ascii="Times New Roman" w:hAnsi="Times New Roman"/>
        </w:rPr>
      </w:pPr>
    </w:p>
    <w:p w14:paraId="2D000000">
      <w:pPr>
        <w:ind/>
        <w:jc w:val="center"/>
        <w:rPr>
          <w:rFonts w:ascii="Times New Roman" w:hAnsi="Times New Roman"/>
        </w:rPr>
      </w:pPr>
    </w:p>
    <w:p w14:paraId="2E000000">
      <w:pPr>
        <w:ind/>
        <w:jc w:val="center"/>
        <w:rPr>
          <w:rFonts w:ascii="Times New Roman" w:hAnsi="Times New Roman"/>
        </w:rPr>
      </w:pPr>
    </w:p>
    <w:p w14:paraId="2F000000">
      <w:pPr>
        <w:ind/>
        <w:jc w:val="center"/>
        <w:rPr>
          <w:rFonts w:ascii="Times New Roman" w:hAnsi="Times New Roman"/>
        </w:rPr>
      </w:pPr>
    </w:p>
    <w:p w14:paraId="30000000">
      <w:pPr>
        <w:ind/>
        <w:jc w:val="center"/>
        <w:rPr>
          <w:rFonts w:ascii="Times New Roman" w:hAnsi="Times New Roman"/>
        </w:rPr>
      </w:pPr>
    </w:p>
    <w:p w14:paraId="31000000">
      <w:pPr>
        <w:ind/>
        <w:jc w:val="center"/>
        <w:rPr>
          <w:rFonts w:ascii="Times New Roman" w:hAnsi="Times New Roman"/>
        </w:rPr>
      </w:pPr>
    </w:p>
    <w:p w14:paraId="32000000">
      <w:pPr>
        <w:ind/>
        <w:jc w:val="center"/>
        <w:rPr>
          <w:rFonts w:ascii="Times New Roman" w:hAnsi="Times New Roman"/>
        </w:rPr>
      </w:pPr>
    </w:p>
    <w:p w14:paraId="33000000">
      <w:pPr>
        <w:ind/>
        <w:jc w:val="center"/>
        <w:rPr>
          <w:rFonts w:ascii="Times New Roman" w:hAnsi="Times New Roman"/>
        </w:rPr>
      </w:pPr>
    </w:p>
    <w:p w14:paraId="34000000">
      <w:pPr>
        <w:ind/>
        <w:jc w:val="center"/>
        <w:rPr>
          <w:rFonts w:ascii="Times New Roman" w:hAnsi="Times New Roman"/>
        </w:rPr>
      </w:pPr>
      <w:r>
        <w:rPr>
          <w:rFonts w:ascii="Times New Roman" w:hAnsi="Times New Roman"/>
        </w:rPr>
        <w:t xml:space="preserve"> </w:t>
      </w:r>
    </w:p>
    <w:p w14:paraId="35000000">
      <w:pPr>
        <w:ind/>
        <w:jc w:val="center"/>
        <w:rPr>
          <w:rFonts w:ascii="Times New Roman" w:hAnsi="Times New Roman"/>
        </w:rPr>
      </w:pPr>
      <w:r>
        <w:rPr>
          <w:rFonts w:ascii="Times New Roman" w:hAnsi="Times New Roman"/>
        </w:rPr>
        <w:t>Санкт-Петербург</w:t>
      </w:r>
    </w:p>
    <w:p w14:paraId="36000000">
      <w:pPr>
        <w:ind/>
        <w:jc w:val="center"/>
        <w:rPr>
          <w:rFonts w:ascii="Times New Roman" w:hAnsi="Times New Roman"/>
        </w:rPr>
      </w:pPr>
      <w:r>
        <w:rPr>
          <w:rFonts w:ascii="Times New Roman" w:hAnsi="Times New Roman"/>
        </w:rPr>
        <w:t>20</w:t>
      </w:r>
      <w:r>
        <w:rPr>
          <w:rFonts w:ascii="Times New Roman" w:hAnsi="Times New Roman"/>
        </w:rPr>
        <w:t>2</w:t>
      </w:r>
      <w:del w:author="Yurii Litvinov" w:date="2024-06-26T16:48:50" w:id="2">
        <w:r>
          <w:rPr>
            <w:rFonts w:ascii="Times New Roman" w:hAnsi="Times New Roman"/>
          </w:rPr>
          <w:delText>3</w:delText>
        </w:r>
      </w:del>
      <w:ins w:author="Yurii Litvinov" w:date="2024-06-26T16:48:50" w:id="3">
        <w:r>
          <w:rPr>
            <w:rFonts w:ascii="Times New Roman" w:hAnsi="Times New Roman"/>
          </w:rPr>
          <w:t>4</w:t>
        </w:r>
      </w:ins>
    </w:p>
    <w:p w14:paraId="37000000">
      <w:pPr>
        <w:rPr>
          <w:rFonts w:ascii="Times New Roman" w:hAnsi="Times New Roman"/>
        </w:rPr>
      </w:pPr>
      <w:r>
        <w:rPr>
          <w:rFonts w:ascii="Times New Roman" w:hAnsi="Times New Roman"/>
        </w:rPr>
        <w:br w:type="page"/>
      </w:r>
    </w:p>
    <w:p w14:paraId="38000000">
      <w:pPr>
        <w:rPr>
          <w:rFonts w:ascii="Times New Roman" w:hAnsi="Times New Roman"/>
          <w:sz w:val="32"/>
        </w:rPr>
      </w:pPr>
      <w:r>
        <w:rPr>
          <w:rFonts w:ascii="Times New Roman" w:hAnsi="Times New Roman"/>
          <w:b w:val="1"/>
          <w:sz w:val="32"/>
        </w:rPr>
        <w:t>Раздел 1.</w:t>
      </w:r>
      <w:r>
        <w:rPr>
          <w:rFonts w:ascii="Times New Roman" w:hAnsi="Times New Roman"/>
          <w:b w:val="1"/>
          <w:sz w:val="32"/>
        </w:rPr>
        <w:tab/>
      </w:r>
      <w:r>
        <w:rPr>
          <w:rFonts w:ascii="Times New Roman" w:hAnsi="Times New Roman"/>
          <w:b w:val="1"/>
          <w:sz w:val="32"/>
        </w:rPr>
        <w:t>Характеристики учебных занятий</w:t>
      </w:r>
    </w:p>
    <w:p w14:paraId="39000000">
      <w:pPr>
        <w:rPr>
          <w:rFonts w:ascii="Times New Roman" w:hAnsi="Times New Roman"/>
        </w:rPr>
      </w:pPr>
    </w:p>
    <w:p w14:paraId="3A000000">
      <w:pPr>
        <w:rPr>
          <w:rFonts w:ascii="Times New Roman" w:hAnsi="Times New Roman"/>
          <w:sz w:val="28"/>
        </w:rPr>
      </w:pPr>
      <w:r>
        <w:rPr>
          <w:rFonts w:ascii="Times New Roman" w:hAnsi="Times New Roman"/>
          <w:b w:val="1"/>
          <w:sz w:val="28"/>
        </w:rPr>
        <w:t>1.1.</w:t>
      </w:r>
      <w:r>
        <w:rPr>
          <w:rFonts w:ascii="Times New Roman" w:hAnsi="Times New Roman"/>
          <w:b w:val="1"/>
          <w:sz w:val="28"/>
        </w:rPr>
        <w:tab/>
      </w:r>
      <w:r>
        <w:rPr>
          <w:rFonts w:ascii="Times New Roman" w:hAnsi="Times New Roman"/>
          <w:b w:val="1"/>
          <w:sz w:val="28"/>
        </w:rPr>
        <w:t>Цели и задачи учебных занятий</w:t>
      </w:r>
    </w:p>
    <w:p w14:paraId="3B000000">
      <w:pPr>
        <w:ind w:firstLine="720" w:left="0"/>
        <w:jc w:val="both"/>
        <w:rPr>
          <w:rFonts w:ascii="Times New Roman" w:hAnsi="Times New Roman"/>
        </w:rPr>
      </w:pPr>
      <w:r>
        <w:rPr>
          <w:rFonts w:ascii="Times New Roman" w:hAnsi="Times New Roman"/>
        </w:rPr>
        <w:t xml:space="preserve">Цель изучения дисциплины: </w:t>
      </w:r>
      <w:r>
        <w:rPr>
          <w:rFonts w:ascii="Times New Roman" w:hAnsi="Times New Roman"/>
        </w:rPr>
        <w:t>получение обучающимися основных навыков программирования</w:t>
      </w:r>
      <w:r>
        <w:rPr>
          <w:rFonts w:ascii="Times New Roman" w:hAnsi="Times New Roman"/>
        </w:rPr>
        <w:t>.</w:t>
      </w:r>
      <w:r>
        <w:rPr>
          <w:rFonts w:ascii="Times New Roman" w:hAnsi="Times New Roman"/>
        </w:rPr>
        <w:t xml:space="preserve"> После изучения дисциплины</w:t>
      </w:r>
      <w:r>
        <w:rPr>
          <w:rFonts w:ascii="Times New Roman" w:hAnsi="Times New Roman"/>
        </w:rPr>
        <w:t xml:space="preserve"> обучающиеся должны обладать навыками, достаточными для </w:t>
      </w:r>
      <w:r>
        <w:rPr>
          <w:rFonts w:ascii="Times New Roman" w:hAnsi="Times New Roman"/>
        </w:rPr>
        <w:t>эффективного решения реализационных задач</w:t>
      </w:r>
      <w:r>
        <w:rPr>
          <w:rFonts w:ascii="Times New Roman" w:hAnsi="Times New Roman"/>
        </w:rPr>
        <w:t xml:space="preserve"> в научно-исследовательских и промышленных проектах под руководством опытного разработчика, а также </w:t>
      </w:r>
      <w:r>
        <w:rPr>
          <w:rFonts w:ascii="Times New Roman" w:hAnsi="Times New Roman"/>
        </w:rPr>
        <w:t>быть способными выполнять практическую часть учебных и производственных практик, выпускной квалификационной работы на высоком техническом уровне.</w:t>
      </w:r>
    </w:p>
    <w:p w14:paraId="3C000000">
      <w:pPr>
        <w:ind w:firstLine="720" w:left="0"/>
        <w:jc w:val="both"/>
        <w:rPr>
          <w:rFonts w:ascii="Times New Roman" w:hAnsi="Times New Roman"/>
        </w:rPr>
      </w:pPr>
      <w:r>
        <w:rPr>
          <w:rFonts w:ascii="Times New Roman" w:hAnsi="Times New Roman"/>
        </w:rPr>
        <w:t>Задачи обучения</w:t>
      </w:r>
      <w:r>
        <w:rPr>
          <w:rFonts w:ascii="Times New Roman" w:hAnsi="Times New Roman"/>
        </w:rPr>
        <w:t>:</w:t>
      </w:r>
    </w:p>
    <w:p w14:paraId="3D000000">
      <w:pPr>
        <w:pStyle w:val="Style_1"/>
        <w:numPr>
          <w:ilvl w:val="0"/>
          <w:numId w:val="1"/>
        </w:numPr>
        <w:ind/>
        <w:jc w:val="both"/>
        <w:rPr>
          <w:rFonts w:ascii="Times New Roman" w:hAnsi="Times New Roman"/>
        </w:rPr>
      </w:pPr>
      <w:r>
        <w:rPr>
          <w:rFonts w:ascii="Times New Roman" w:hAnsi="Times New Roman"/>
        </w:rPr>
        <w:t>Приобретение практических навыков программирования в структурном и объектно-ориентированном стиле</w:t>
      </w:r>
      <w:r>
        <w:rPr>
          <w:rFonts w:ascii="Times New Roman" w:hAnsi="Times New Roman"/>
        </w:rPr>
        <w:t>.</w:t>
      </w:r>
    </w:p>
    <w:p w14:paraId="3E000000">
      <w:pPr>
        <w:pStyle w:val="Style_1"/>
        <w:numPr>
          <w:ilvl w:val="0"/>
          <w:numId w:val="1"/>
        </w:numPr>
        <w:ind/>
        <w:jc w:val="both"/>
        <w:rPr>
          <w:rFonts w:ascii="Times New Roman" w:hAnsi="Times New Roman"/>
        </w:rPr>
      </w:pPr>
      <w:r>
        <w:rPr>
          <w:rFonts w:ascii="Times New Roman" w:hAnsi="Times New Roman"/>
        </w:rPr>
        <w:t>Владение классическими алгоритмами и структурами данных, понимание сложности алгоритмов, умение выбрать алгоритм или структуру данных, наиболее пригодные для решения задачи.</w:t>
      </w:r>
    </w:p>
    <w:p w14:paraId="3F000000">
      <w:pPr>
        <w:pStyle w:val="Style_1"/>
        <w:numPr>
          <w:ilvl w:val="0"/>
          <w:numId w:val="1"/>
        </w:numPr>
        <w:ind/>
        <w:jc w:val="both"/>
        <w:rPr>
          <w:rFonts w:ascii="Times New Roman" w:hAnsi="Times New Roman"/>
        </w:rPr>
      </w:pPr>
      <w:r>
        <w:rPr>
          <w:rFonts w:ascii="Times New Roman" w:hAnsi="Times New Roman"/>
        </w:rPr>
        <w:t>Приобретение навыков кодирования в соответствии со стилями кодирования, навыков грамотного оформления исходного кода.</w:t>
      </w:r>
    </w:p>
    <w:p w14:paraId="40000000">
      <w:pPr>
        <w:pStyle w:val="Style_1"/>
        <w:numPr>
          <w:ilvl w:val="0"/>
          <w:numId w:val="1"/>
        </w:numPr>
        <w:ind/>
        <w:jc w:val="both"/>
        <w:rPr>
          <w:rFonts w:ascii="Times New Roman" w:hAnsi="Times New Roman"/>
        </w:rPr>
      </w:pPr>
      <w:r>
        <w:rPr>
          <w:rFonts w:ascii="Times New Roman" w:hAnsi="Times New Roman"/>
        </w:rPr>
        <w:t>Умение использовать системы контроля версий, системы сборки, системы непрерывной интеграции, системы и библиотеки модульного тестирования</w:t>
      </w:r>
      <w:r>
        <w:rPr>
          <w:rFonts w:ascii="Times New Roman" w:hAnsi="Times New Roman"/>
        </w:rPr>
        <w:t xml:space="preserve"> при разработке программных проектов. Понимание назначения и места этих инструментов в процессе разработки.</w:t>
      </w:r>
    </w:p>
    <w:p w14:paraId="41000000">
      <w:pPr>
        <w:pStyle w:val="Style_1"/>
        <w:numPr>
          <w:ilvl w:val="0"/>
          <w:numId w:val="1"/>
        </w:numPr>
        <w:ind/>
        <w:jc w:val="both"/>
        <w:rPr>
          <w:rFonts w:ascii="Times New Roman" w:hAnsi="Times New Roman"/>
        </w:rPr>
      </w:pPr>
      <w:r>
        <w:rPr>
          <w:rFonts w:ascii="Times New Roman" w:hAnsi="Times New Roman"/>
        </w:rPr>
        <w:t>Свободное владение хотя бы одним объектно-ориентированным языком программирования.</w:t>
      </w:r>
    </w:p>
    <w:p w14:paraId="42000000">
      <w:pPr>
        <w:pStyle w:val="Style_1"/>
        <w:numPr>
          <w:ilvl w:val="0"/>
          <w:numId w:val="1"/>
        </w:numPr>
        <w:ind/>
        <w:jc w:val="both"/>
        <w:rPr>
          <w:rFonts w:ascii="Times New Roman" w:hAnsi="Times New Roman"/>
        </w:rPr>
      </w:pPr>
      <w:r>
        <w:rPr>
          <w:rFonts w:ascii="Times New Roman" w:hAnsi="Times New Roman"/>
        </w:rPr>
        <w:t>Навыки отладки, тестирования, статического анализа и документирования программ.</w:t>
      </w:r>
    </w:p>
    <w:p w14:paraId="43000000">
      <w:pPr>
        <w:pStyle w:val="Style_1"/>
        <w:numPr>
          <w:ilvl w:val="0"/>
          <w:numId w:val="1"/>
        </w:numPr>
        <w:ind/>
        <w:jc w:val="both"/>
        <w:rPr>
          <w:rFonts w:ascii="Times New Roman" w:hAnsi="Times New Roman"/>
        </w:rPr>
      </w:pPr>
      <w:r>
        <w:rPr>
          <w:rFonts w:ascii="Times New Roman" w:hAnsi="Times New Roman"/>
        </w:rPr>
        <w:t>Понимание основных концепций архитектуры программного обеспечение, владение ключевыми шаблонами объектно-ориентированного проектирования.</w:t>
      </w:r>
    </w:p>
    <w:p w14:paraId="44000000">
      <w:pPr>
        <w:pStyle w:val="Style_1"/>
        <w:numPr>
          <w:ilvl w:val="0"/>
          <w:numId w:val="1"/>
        </w:numPr>
        <w:ind/>
        <w:jc w:val="both"/>
        <w:rPr>
          <w:rFonts w:ascii="Times New Roman" w:hAnsi="Times New Roman"/>
        </w:rPr>
      </w:pPr>
      <w:r>
        <w:rPr>
          <w:rFonts w:ascii="Times New Roman" w:hAnsi="Times New Roman"/>
        </w:rPr>
        <w:t>Навыки многопоточного программирования, программирования сетевых приложений, веб-приложений, настольных приложений с пользовательским интерфейсом.</w:t>
      </w:r>
    </w:p>
    <w:p w14:paraId="45000000">
      <w:pPr>
        <w:pStyle w:val="Style_1"/>
        <w:numPr>
          <w:ilvl w:val="0"/>
          <w:numId w:val="1"/>
        </w:numPr>
        <w:ind/>
        <w:jc w:val="both"/>
        <w:rPr>
          <w:rFonts w:ascii="Times New Roman" w:hAnsi="Times New Roman"/>
        </w:rPr>
      </w:pPr>
      <w:r>
        <w:rPr>
          <w:rFonts w:ascii="Times New Roman" w:hAnsi="Times New Roman"/>
        </w:rPr>
        <w:t>Владение методологией эксперимента в области программирования, умение корректно выполнить замеры.</w:t>
      </w:r>
    </w:p>
    <w:p w14:paraId="46000000">
      <w:pPr>
        <w:pStyle w:val="Style_1"/>
        <w:numPr>
          <w:ilvl w:val="0"/>
          <w:numId w:val="1"/>
        </w:numPr>
        <w:ind/>
        <w:jc w:val="both"/>
        <w:rPr>
          <w:rFonts w:ascii="Times New Roman" w:hAnsi="Times New Roman"/>
        </w:rPr>
      </w:pPr>
      <w:r>
        <w:rPr>
          <w:rFonts w:ascii="Times New Roman" w:hAnsi="Times New Roman"/>
        </w:rPr>
        <w:t>Понимание гибких методологий разработки программного обеспечения.</w:t>
      </w:r>
    </w:p>
    <w:p w14:paraId="47000000">
      <w:pPr>
        <w:ind w:firstLine="720" w:left="0"/>
        <w:jc w:val="both"/>
        <w:rPr>
          <w:rFonts w:ascii="Times New Roman" w:hAnsi="Times New Roman"/>
        </w:rPr>
      </w:pPr>
      <w:r>
        <w:rPr>
          <w:rFonts w:ascii="Times New Roman" w:hAnsi="Times New Roman"/>
        </w:rPr>
        <w:t xml:space="preserve">Дисциплина реализуется в нескольких вариантах, которые, помимо </w:t>
      </w:r>
      <w:r>
        <w:rPr>
          <w:rFonts w:ascii="Times New Roman" w:hAnsi="Times New Roman"/>
        </w:rPr>
        <w:t xml:space="preserve">решения </w:t>
      </w:r>
      <w:r>
        <w:rPr>
          <w:rFonts w:ascii="Times New Roman" w:hAnsi="Times New Roman"/>
        </w:rPr>
        <w:t xml:space="preserve">перечисленных тут задач обучения, </w:t>
      </w:r>
      <w:r>
        <w:rPr>
          <w:rFonts w:ascii="Times New Roman" w:hAnsi="Times New Roman"/>
        </w:rPr>
        <w:t>направлены на удовлетворение индивидуальных образовательных потребностей обучающихся и позволяют им с ранних курсов специализироваться в различных направлениях программной инженерии и компьютерных наук. Варианты реализации читаются на примере разных языков программирования и имеют разные программы, ориентированные на разные уровни подготовленности и способностей обучающихся. Аннотации вариантов реализации и программы каждого варианта приведены в разделе 2.2.</w:t>
      </w:r>
      <w:r>
        <w:rPr>
          <w:rFonts w:ascii="Times New Roman" w:hAnsi="Times New Roman"/>
        </w:rPr>
        <w:t xml:space="preserve"> Распределение обучающихся по вариантам реализации выполняется на основании их личных предпочтен</w:t>
      </w:r>
      <w:r>
        <w:rPr>
          <w:rFonts w:ascii="Times New Roman" w:hAnsi="Times New Roman"/>
        </w:rPr>
        <w:t>ий с учётом результатов входного тестирования.</w:t>
      </w:r>
    </w:p>
    <w:p w14:paraId="48000000">
      <w:pPr>
        <w:ind/>
        <w:jc w:val="both"/>
        <w:rPr>
          <w:rFonts w:ascii="Times New Roman" w:hAnsi="Times New Roman"/>
        </w:rPr>
      </w:pPr>
    </w:p>
    <w:p w14:paraId="49000000">
      <w:pPr>
        <w:rPr>
          <w:rFonts w:ascii="Times New Roman" w:hAnsi="Times New Roman"/>
          <w:sz w:val="28"/>
        </w:rPr>
      </w:pPr>
      <w:r>
        <w:rPr>
          <w:rFonts w:ascii="Times New Roman" w:hAnsi="Times New Roman"/>
          <w:b w:val="1"/>
          <w:sz w:val="28"/>
        </w:rPr>
        <w:t>1.2.</w:t>
      </w:r>
      <w:r>
        <w:rPr>
          <w:rFonts w:ascii="Times New Roman" w:hAnsi="Times New Roman"/>
          <w:b w:val="1"/>
          <w:sz w:val="28"/>
        </w:rPr>
        <w:tab/>
      </w:r>
      <w:r>
        <w:rPr>
          <w:rFonts w:ascii="Times New Roman" w:hAnsi="Times New Roman"/>
          <w:b w:val="1"/>
          <w:sz w:val="28"/>
        </w:rPr>
        <w:t xml:space="preserve">Требования </w:t>
      </w:r>
      <w:r>
        <w:rPr>
          <w:rFonts w:ascii="Times New Roman" w:hAnsi="Times New Roman"/>
          <w:b w:val="1"/>
          <w:sz w:val="28"/>
        </w:rPr>
        <w:t xml:space="preserve">к </w:t>
      </w:r>
      <w:r>
        <w:rPr>
          <w:rFonts w:ascii="Times New Roman" w:hAnsi="Times New Roman"/>
          <w:b w:val="1"/>
          <w:sz w:val="28"/>
        </w:rPr>
        <w:t>подготовленности обучающегося к освоению содержания учебных занятий (</w:t>
      </w:r>
      <w:r>
        <w:rPr>
          <w:rFonts w:ascii="Times New Roman" w:hAnsi="Times New Roman"/>
          <w:b w:val="1"/>
          <w:sz w:val="28"/>
        </w:rPr>
        <w:t>пререквизиты</w:t>
      </w:r>
      <w:r>
        <w:rPr>
          <w:rFonts w:ascii="Times New Roman" w:hAnsi="Times New Roman"/>
          <w:b w:val="1"/>
          <w:sz w:val="28"/>
        </w:rPr>
        <w:t>)</w:t>
      </w:r>
    </w:p>
    <w:p w14:paraId="4A000000">
      <w:pPr>
        <w:ind w:firstLine="720" w:left="0"/>
        <w:jc w:val="both"/>
        <w:rPr>
          <w:rFonts w:ascii="Times New Roman" w:hAnsi="Times New Roman"/>
        </w:rPr>
      </w:pPr>
      <w:r>
        <w:rPr>
          <w:rFonts w:ascii="Times New Roman" w:hAnsi="Times New Roman"/>
        </w:rPr>
        <w:t xml:space="preserve">Программа курса предназначена для </w:t>
      </w:r>
      <w:r>
        <w:rPr>
          <w:rFonts w:ascii="Times New Roman" w:hAnsi="Times New Roman"/>
        </w:rPr>
        <w:t xml:space="preserve">обучающихся </w:t>
      </w:r>
      <w:r>
        <w:rPr>
          <w:rFonts w:ascii="Times New Roman" w:hAnsi="Times New Roman"/>
        </w:rPr>
        <w:t>1</w:t>
      </w:r>
      <w:r>
        <w:rPr>
          <w:rFonts w:ascii="Times New Roman" w:hAnsi="Times New Roman"/>
        </w:rPr>
        <w:t xml:space="preserve"> </w:t>
      </w:r>
      <w:r>
        <w:rPr>
          <w:rFonts w:ascii="Times New Roman" w:hAnsi="Times New Roman"/>
        </w:rPr>
        <w:t xml:space="preserve">и 2 </w:t>
      </w:r>
      <w:r>
        <w:rPr>
          <w:rFonts w:ascii="Times New Roman" w:hAnsi="Times New Roman"/>
        </w:rPr>
        <w:t>курса бакалавриата.</w:t>
      </w:r>
      <w:r>
        <w:rPr>
          <w:rFonts w:ascii="Times New Roman" w:hAnsi="Times New Roman"/>
        </w:rPr>
        <w:t xml:space="preserve"> Предварительные </w:t>
      </w:r>
      <w:r>
        <w:rPr>
          <w:rFonts w:ascii="Times New Roman" w:hAnsi="Times New Roman"/>
        </w:rPr>
        <w:t xml:space="preserve">знания не требуются. Для обучающихся, имеющих начальную подготовку в области программирования, существуют варианты реализации, </w:t>
      </w:r>
      <w:r>
        <w:rPr>
          <w:rFonts w:ascii="Times New Roman" w:hAnsi="Times New Roman"/>
        </w:rPr>
        <w:t>позволяющие им эффективно использовать свои знания, для обучающихся, не имеющих начальных знаний, существуют варианты реализации, начинающие с нуля.</w:t>
      </w:r>
    </w:p>
    <w:p w14:paraId="4B000000">
      <w:pPr>
        <w:rPr>
          <w:rFonts w:ascii="Times New Roman" w:hAnsi="Times New Roman"/>
        </w:rPr>
      </w:pPr>
    </w:p>
    <w:p w14:paraId="4C000000">
      <w:pPr>
        <w:rPr>
          <w:rFonts w:ascii="Times New Roman" w:hAnsi="Times New Roman"/>
          <w:sz w:val="28"/>
        </w:rPr>
      </w:pPr>
      <w:r>
        <w:rPr>
          <w:rFonts w:ascii="Times New Roman" w:hAnsi="Times New Roman"/>
          <w:b w:val="1"/>
          <w:sz w:val="28"/>
        </w:rPr>
        <w:t>1.3.</w:t>
      </w:r>
      <w:r>
        <w:rPr>
          <w:rFonts w:ascii="Times New Roman" w:hAnsi="Times New Roman"/>
          <w:b w:val="1"/>
          <w:sz w:val="28"/>
        </w:rPr>
        <w:tab/>
      </w:r>
      <w:r>
        <w:rPr>
          <w:rFonts w:ascii="Times New Roman" w:hAnsi="Times New Roman"/>
          <w:b w:val="1"/>
          <w:sz w:val="28"/>
        </w:rPr>
        <w:t>Перечень результатов обучения (</w:t>
      </w:r>
      <w:r>
        <w:rPr>
          <w:rFonts w:ascii="Times New Roman" w:hAnsi="Times New Roman"/>
          <w:b w:val="1"/>
          <w:sz w:val="28"/>
        </w:rPr>
        <w:t>learning</w:t>
      </w:r>
      <w:r>
        <w:rPr>
          <w:rFonts w:ascii="Times New Roman" w:hAnsi="Times New Roman"/>
          <w:b w:val="1"/>
          <w:sz w:val="28"/>
        </w:rPr>
        <w:t xml:space="preserve"> </w:t>
      </w:r>
      <w:r>
        <w:rPr>
          <w:rFonts w:ascii="Times New Roman" w:hAnsi="Times New Roman"/>
          <w:b w:val="1"/>
          <w:sz w:val="28"/>
        </w:rPr>
        <w:t>outcomes</w:t>
      </w:r>
      <w:r>
        <w:rPr>
          <w:rFonts w:ascii="Times New Roman" w:hAnsi="Times New Roman"/>
          <w:b w:val="1"/>
          <w:sz w:val="28"/>
        </w:rPr>
        <w:t>)</w:t>
      </w:r>
    </w:p>
    <w:p w14:paraId="4D000000">
      <w:pPr>
        <w:ind w:firstLine="720" w:left="0"/>
        <w:jc w:val="both"/>
        <w:rPr>
          <w:rFonts w:ascii="Times New Roman" w:hAnsi="Times New Roman"/>
        </w:rPr>
      </w:pPr>
    </w:p>
    <w:tbl>
      <w:tblPr>
        <w:tblStyle w:val="Style_2"/>
        <w:tblW w:type="auto" w:w="0"/>
        <w:tblInd w:type="dxa" w:w="-176"/>
        <w:tblLayout w:type="fixed"/>
      </w:tblPr>
      <w:tblGrid>
        <w:gridCol w:w="710"/>
        <w:gridCol w:w="1275"/>
        <w:gridCol w:w="2694"/>
        <w:gridCol w:w="2126"/>
        <w:gridCol w:w="2835"/>
      </w:tblGrid>
      <w:tr>
        <w:tc>
          <w:tcPr>
            <w:tcW w:type="dxa" w:w="710"/>
          </w:tcPr>
          <w:p w14:paraId="4E000000">
            <w:pPr>
              <w:pStyle w:val="Style_3"/>
              <w:ind w:firstLine="0" w:left="42" w:right="141"/>
              <w:jc w:val="center"/>
            </w:pPr>
            <w:r>
              <w:t>№</w:t>
            </w:r>
          </w:p>
        </w:tc>
        <w:tc>
          <w:tcPr>
            <w:tcW w:type="dxa" w:w="1275"/>
          </w:tcPr>
          <w:p w14:paraId="4F000000">
            <w:pPr>
              <w:pStyle w:val="Style_3"/>
              <w:ind w:firstLine="0" w:left="42" w:right="141"/>
              <w:jc w:val="center"/>
            </w:pPr>
            <w:r>
              <w:t>Наименование категории (группы) компетенций</w:t>
            </w:r>
          </w:p>
        </w:tc>
        <w:tc>
          <w:tcPr>
            <w:tcW w:type="dxa" w:w="2694"/>
          </w:tcPr>
          <w:p w14:paraId="50000000">
            <w:pPr>
              <w:pStyle w:val="Style_3"/>
              <w:ind w:right="68"/>
              <w:jc w:val="center"/>
            </w:pPr>
            <w:r>
              <w:t>Код и наименование компетенции</w:t>
            </w:r>
          </w:p>
          <w:p w14:paraId="51000000">
            <w:pPr>
              <w:pStyle w:val="Style_3"/>
              <w:ind w:right="68"/>
              <w:jc w:val="center"/>
              <w:rPr>
                <w:i w:val="1"/>
              </w:rPr>
            </w:pPr>
          </w:p>
        </w:tc>
        <w:tc>
          <w:tcPr>
            <w:tcW w:type="dxa" w:w="2126"/>
          </w:tcPr>
          <w:p w14:paraId="52000000">
            <w:pPr>
              <w:pStyle w:val="Style_3"/>
              <w:ind w:right="105"/>
              <w:jc w:val="center"/>
            </w:pPr>
            <w:r>
              <w:t>Планируемые результаты обучения, обеспечивающие формирование компетенции</w:t>
            </w:r>
          </w:p>
        </w:tc>
        <w:tc>
          <w:tcPr>
            <w:tcW w:type="dxa" w:w="2835"/>
          </w:tcPr>
          <w:p w14:paraId="53000000">
            <w:pPr>
              <w:pStyle w:val="Style_3"/>
              <w:ind w:right="105"/>
              <w:jc w:val="center"/>
            </w:pPr>
            <w:r>
              <w:t>Код индикатора и индикатор достижения универсальной компетенции</w:t>
            </w:r>
          </w:p>
        </w:tc>
      </w:tr>
      <w:tr>
        <w:tc>
          <w:tcPr>
            <w:tcW w:type="dxa" w:w="710"/>
          </w:tcPr>
          <w:p w14:paraId="54000000">
            <w:pPr>
              <w:pStyle w:val="Style_3"/>
              <w:ind w:firstLine="0" w:left="42" w:right="141"/>
              <w:jc w:val="center"/>
            </w:pPr>
          </w:p>
        </w:tc>
        <w:tc>
          <w:tcPr>
            <w:tcW w:type="dxa" w:w="1275"/>
          </w:tcPr>
          <w:p w14:paraId="55000000">
            <w:pPr>
              <w:pStyle w:val="Style_3"/>
              <w:ind w:firstLine="0" w:left="42" w:right="141"/>
              <w:jc w:val="center"/>
            </w:pPr>
            <w:r>
              <w:t>1</w:t>
            </w:r>
          </w:p>
        </w:tc>
        <w:tc>
          <w:tcPr>
            <w:tcW w:type="dxa" w:w="2694"/>
          </w:tcPr>
          <w:p w14:paraId="56000000">
            <w:pPr>
              <w:pStyle w:val="Style_3"/>
              <w:ind w:right="43"/>
              <w:jc w:val="center"/>
            </w:pPr>
            <w:r>
              <w:t>2</w:t>
            </w:r>
          </w:p>
        </w:tc>
        <w:tc>
          <w:tcPr>
            <w:tcW w:type="dxa" w:w="2126"/>
          </w:tcPr>
          <w:p w14:paraId="57000000">
            <w:pPr>
              <w:pStyle w:val="Style_3"/>
              <w:ind w:right="43"/>
              <w:jc w:val="center"/>
            </w:pPr>
            <w:r>
              <w:t>3</w:t>
            </w:r>
          </w:p>
        </w:tc>
        <w:tc>
          <w:tcPr>
            <w:tcW w:type="dxa" w:w="2835"/>
          </w:tcPr>
          <w:p w14:paraId="58000000">
            <w:pPr>
              <w:pStyle w:val="Style_3"/>
              <w:ind w:right="43"/>
              <w:jc w:val="center"/>
            </w:pPr>
            <w:r>
              <w:t>4</w:t>
            </w:r>
          </w:p>
        </w:tc>
      </w:tr>
      <w:tr>
        <w:trPr>
          <w:ins w:author="Yurii Litvinov" w:date="2023-01-22T15:19:00" w:id="4"/>
        </w:trPr>
        <w:tc>
          <w:tcPr>
            <w:tcW w:type="dxa" w:w="710"/>
          </w:tcPr>
          <w:p w14:paraId="59000000">
            <w:pPr>
              <w:pStyle w:val="Style_3"/>
              <w:ind w:firstLine="0" w:left="42" w:right="141"/>
              <w:jc w:val="center"/>
              <w:rPr>
                <w:ins w:author="Yurii Litvinov" w:date="2023-01-22T15:19:00" w:id="5"/>
              </w:rPr>
            </w:pPr>
            <w:ins w:author="Yurii Litvinov" w:date="2023-01-22T15:19:00" w:id="6">
              <w:r>
                <w:t>1</w:t>
              </w:r>
            </w:ins>
          </w:p>
        </w:tc>
        <w:tc>
          <w:tcPr>
            <w:tcW w:type="dxa" w:w="1275"/>
          </w:tcPr>
          <w:p w14:paraId="5A000000">
            <w:pPr>
              <w:pStyle w:val="Style_3"/>
              <w:ind w:firstLine="0" w:left="42" w:right="141"/>
              <w:rPr>
                <w:ins w:author="Yurii Litvinov" w:date="2023-01-22T15:19:00" w:id="8"/>
              </w:rPr>
              <w:pPrChange w:author="Yurii Litvinov" w:date="2023-01-22T15:19:00" w:id="7">
                <w:pPr>
                  <w:pStyle w:val="Style_3"/>
                  <w:ind w:firstLine="0" w:left="42" w:right="141"/>
                  <w:jc w:val="center"/>
                </w:pPr>
              </w:pPrChange>
            </w:pPr>
            <w:ins w:author="Yurii Litvinov" w:date="2023-01-22T15:20:00" w:id="9">
              <w:r>
                <w:t>Теоретические и практические основы профессиональной деятельности</w:t>
              </w:r>
            </w:ins>
          </w:p>
        </w:tc>
        <w:tc>
          <w:tcPr>
            <w:tcW w:type="dxa" w:w="2694"/>
          </w:tcPr>
          <w:p w14:paraId="5B000000">
            <w:pPr>
              <w:pStyle w:val="Style_3"/>
              <w:ind w:right="43"/>
              <w:rPr>
                <w:ins w:author="Yurii Litvinov" w:date="2023-01-22T15:19:00" w:id="11"/>
              </w:rPr>
              <w:pPrChange w:author="Yurii Litvinov" w:date="2023-01-22T15:19:00" w:id="10">
                <w:pPr>
                  <w:pStyle w:val="Style_3"/>
                  <w:ind w:right="43"/>
                  <w:jc w:val="center"/>
                </w:pPr>
              </w:pPrChange>
            </w:pPr>
            <w:ins w:author="Yurii Litvinov" w:date="2023-01-22T15:20:00" w:id="12">
              <w:r>
                <w:t>ОПК-1 — способен применять фундаментальные знания, полученные в области математических и (или) естественных наук, и использовать их в профессиональной деятельности</w:t>
              </w:r>
              <w:r>
                <w:t>.</w:t>
              </w:r>
            </w:ins>
          </w:p>
        </w:tc>
        <w:tc>
          <w:tcPr>
            <w:tcW w:type="dxa" w:w="2126"/>
          </w:tcPr>
          <w:p w14:paraId="5C000000">
            <w:pPr>
              <w:pStyle w:val="Style_3"/>
              <w:ind w:right="43"/>
              <w:rPr>
                <w:ins w:author="Yurii Litvinov" w:date="2023-01-22T15:19:00" w:id="14"/>
              </w:rPr>
              <w:pPrChange w:author="Yurii Litvinov" w:date="2023-01-22T15:20:00" w:id="13">
                <w:pPr>
                  <w:pStyle w:val="Style_3"/>
                  <w:ind w:right="43"/>
                  <w:jc w:val="center"/>
                </w:pPr>
              </w:pPrChange>
            </w:pPr>
            <w:ins w:author="Yurii Litvinov" w:date="2023-01-23T12:22:00" w:id="15">
              <w:r>
                <w:t>Понимает</w:t>
              </w:r>
            </w:ins>
            <w:ins w:author="Yurii Litvinov" w:date="2023-01-23T12:21:00" w:id="16">
              <w:r>
                <w:t xml:space="preserve"> </w:t>
              </w:r>
            </w:ins>
            <w:ins w:author="Yurii Litvinov" w:date="2023-01-23T12:24:00" w:id="17">
              <w:r>
                <w:t xml:space="preserve">и может применять </w:t>
              </w:r>
            </w:ins>
            <w:ins w:author="Yurii Litvinov" w:date="2023-01-23T12:21:00" w:id="18">
              <w:r>
                <w:t>формализации понятия «Вычисление»</w:t>
              </w:r>
            </w:ins>
            <w:ins w:author="Yurii Litvinov" w:date="2023-01-23T12:24:00" w:id="19">
              <w:r>
                <w:t>.</w:t>
              </w:r>
            </w:ins>
          </w:p>
        </w:tc>
        <w:tc>
          <w:tcPr>
            <w:tcW w:type="dxa" w:w="2835"/>
          </w:tcPr>
          <w:p w14:paraId="5D000000">
            <w:pPr>
              <w:pStyle w:val="Style_3"/>
              <w:ind w:right="43"/>
              <w:rPr>
                <w:ins w:author="Yurii Litvinov" w:date="2023-01-22T15:19:00" w:id="21"/>
              </w:rPr>
              <w:pPrChange w:author="Yurii Litvinov" w:date="2023-01-23T12:24:00" w:id="20">
                <w:pPr>
                  <w:pStyle w:val="Style_3"/>
                  <w:ind w:right="43"/>
                  <w:jc w:val="center"/>
                </w:pPr>
              </w:pPrChange>
            </w:pPr>
            <w:ins w:author="Yurii Litvinov" w:date="2023-01-23T12:46:00" w:id="22">
              <w:r>
                <w:t xml:space="preserve">ОПК-1.002212.1. </w:t>
              </w:r>
            </w:ins>
            <w:ins w:author="Yurii Litvinov" w:date="2023-01-23T12:47:00" w:id="23">
              <w:r>
                <w:t>Пишет программы императивном и функциональном стиле.</w:t>
              </w:r>
            </w:ins>
          </w:p>
        </w:tc>
      </w:tr>
      <w:tr>
        <w:tc>
          <w:tcPr>
            <w:tcW w:type="dxa" w:w="710"/>
          </w:tcPr>
          <w:p w14:paraId="5E000000">
            <w:pPr>
              <w:pStyle w:val="Style_3"/>
              <w:ind w:firstLine="0" w:left="42" w:right="141"/>
            </w:pPr>
            <w:ins w:author="Yurii Litvinov" w:date="2023-01-22T15:21:00" w:id="24">
              <w:r>
                <w:t>2</w:t>
              </w:r>
            </w:ins>
            <w:del w:author="Yurii Litvinov" w:date="2023-01-22T15:21:00" w:id="25">
              <w:r>
                <w:delText>1</w:delText>
              </w:r>
            </w:del>
          </w:p>
        </w:tc>
        <w:tc>
          <w:tcPr>
            <w:tcW w:type="dxa" w:w="1275"/>
          </w:tcPr>
          <w:p w14:paraId="5F000000">
            <w:pPr>
              <w:pStyle w:val="Style_3"/>
              <w:ind w:firstLine="0" w:left="42" w:right="141"/>
            </w:pPr>
            <w:r>
              <w:t>Теоретические и практические основы профессиональной деятельности</w:t>
            </w:r>
          </w:p>
        </w:tc>
        <w:tc>
          <w:tcPr>
            <w:tcW w:type="dxa" w:w="2694"/>
          </w:tcPr>
          <w:p w14:paraId="60000000">
            <w:pPr>
              <w:pStyle w:val="Style_3"/>
              <w:ind w:right="43"/>
            </w:pPr>
            <w:r>
              <w:t>ОПК-2</w:t>
            </w:r>
            <w:r>
              <w:t xml:space="preserve">. </w:t>
            </w:r>
            <w:r>
              <w:t>Способен применять современный математический аппарат, связанный с проектированием, разработкой, реализацией и оценкой качества программных комплексов в различных областях человеческой деятельности</w:t>
            </w:r>
            <w:r>
              <w:t>.</w:t>
            </w:r>
          </w:p>
        </w:tc>
        <w:tc>
          <w:tcPr>
            <w:tcW w:type="dxa" w:w="2126"/>
          </w:tcPr>
          <w:p w14:paraId="61000000">
            <w:pPr>
              <w:pStyle w:val="Style_3"/>
              <w:ind w:right="43"/>
            </w:pPr>
            <w:r>
              <w:t>Владеет методами оценки асимптотической трудоёмкости алгоритмов</w:t>
            </w:r>
          </w:p>
          <w:p w14:paraId="62000000">
            <w:pPr>
              <w:pStyle w:val="Style_3"/>
              <w:ind w:right="43"/>
            </w:pPr>
          </w:p>
          <w:p w14:paraId="63000000">
            <w:pPr>
              <w:pStyle w:val="Style_3"/>
              <w:ind w:right="43"/>
            </w:pPr>
            <w:r>
              <w:t xml:space="preserve">Владеет основами теории графов и дискретной математики в объёмах, достаточных </w:t>
            </w:r>
            <w:r>
              <w:t>для реализации классических алгоритмов и структур данных.</w:t>
            </w:r>
          </w:p>
        </w:tc>
        <w:tc>
          <w:tcPr>
            <w:tcW w:type="dxa" w:w="2835"/>
          </w:tcPr>
          <w:p w14:paraId="64000000">
            <w:pPr>
              <w:pStyle w:val="Style_3"/>
              <w:ind w:right="43"/>
            </w:pPr>
            <w:r>
              <w:t xml:space="preserve">ОПК-2.002212.1. </w:t>
            </w:r>
            <w:r>
              <w:t>Оценивает</w:t>
            </w:r>
            <w:r>
              <w:t xml:space="preserve"> асимптотическую трудоёмкость алгоритма.</w:t>
            </w:r>
          </w:p>
          <w:p w14:paraId="65000000">
            <w:pPr>
              <w:pStyle w:val="Style_3"/>
              <w:ind w:right="43"/>
            </w:pPr>
          </w:p>
          <w:p w14:paraId="66000000">
            <w:pPr>
              <w:pStyle w:val="Style_3"/>
              <w:ind w:right="43"/>
            </w:pPr>
            <w:r>
              <w:t xml:space="preserve">ОПК-2.002212.2. </w:t>
            </w:r>
            <w:r>
              <w:t>Применяет основы теории графов и дискретной математики для реализации классических алгоритмов и структур данных.</w:t>
            </w:r>
          </w:p>
        </w:tc>
      </w:tr>
      <w:tr>
        <w:trPr>
          <w:ins w:author="Yurii Litvinov" w:date="2023-01-22T15:21:00" w:id="26"/>
        </w:trPr>
        <w:tc>
          <w:tcPr>
            <w:tcW w:type="dxa" w:w="710"/>
          </w:tcPr>
          <w:p w14:paraId="67000000">
            <w:pPr>
              <w:pStyle w:val="Style_3"/>
              <w:ind w:firstLine="0" w:left="42" w:right="141"/>
              <w:rPr>
                <w:ins w:author="Yurii Litvinov" w:date="2023-01-22T15:21:00" w:id="27"/>
              </w:rPr>
            </w:pPr>
            <w:ins w:author="Yurii Litvinov" w:date="2023-01-22T15:21:00" w:id="28">
              <w:r>
                <w:t>3</w:t>
              </w:r>
            </w:ins>
          </w:p>
        </w:tc>
        <w:tc>
          <w:tcPr>
            <w:tcW w:type="dxa" w:w="1275"/>
          </w:tcPr>
          <w:p w14:paraId="68000000">
            <w:pPr>
              <w:pStyle w:val="Style_3"/>
              <w:ind w:firstLine="0" w:left="42" w:right="141"/>
              <w:rPr>
                <w:ins w:author="Yurii Litvinov" w:date="2023-01-22T15:21:00" w:id="29"/>
              </w:rPr>
            </w:pPr>
            <w:ins w:author="Yurii Litvinov" w:date="2023-01-22T15:21:00" w:id="30">
              <w:r>
                <w:t xml:space="preserve">Информационно-коммун </w:t>
              </w:r>
              <w:r>
                <w:t>икационные</w:t>
              </w:r>
              <w:r>
                <w:t xml:space="preserve"> технологии для профессиональной </w:t>
              </w:r>
              <w:r>
                <w:t>деятельности</w:t>
              </w:r>
            </w:ins>
          </w:p>
        </w:tc>
        <w:tc>
          <w:tcPr>
            <w:tcW w:type="dxa" w:w="2694"/>
          </w:tcPr>
          <w:p w14:paraId="69000000">
            <w:pPr>
              <w:pStyle w:val="Style_3"/>
              <w:ind w:right="43"/>
              <w:rPr>
                <w:ins w:author="Yurii Litvinov" w:date="2023-01-22T15:21:00" w:id="31"/>
              </w:rPr>
            </w:pPr>
            <w:ins w:author="Yurii Litvinov" w:date="2023-01-22T15:21:00" w:id="32">
              <w:r>
                <w:t xml:space="preserve">ОПК-3 — способен применять современные информационные технологии, в том числе отечественные, при создании программных продуктов и программных </w:t>
              </w:r>
              <w:r>
                <w:t>комплексов различного назначения</w:t>
              </w:r>
              <w:r>
                <w:t>.</w:t>
              </w:r>
            </w:ins>
          </w:p>
        </w:tc>
        <w:tc>
          <w:tcPr>
            <w:tcW w:type="dxa" w:w="2126"/>
          </w:tcPr>
          <w:p w14:paraId="6A000000">
            <w:pPr>
              <w:pStyle w:val="Style_3"/>
              <w:ind w:right="43"/>
              <w:rPr>
                <w:ins w:author="Yurii Litvinov" w:date="2023-01-22T15:21:00" w:id="33"/>
              </w:rPr>
            </w:pPr>
            <w:ins w:author="Yurii Litvinov" w:date="2023-01-23T12:25:00" w:id="34">
              <w:r>
                <w:t>Владеет инструментами разработки.</w:t>
              </w:r>
            </w:ins>
          </w:p>
        </w:tc>
        <w:tc>
          <w:tcPr>
            <w:tcW w:type="dxa" w:w="2835"/>
          </w:tcPr>
          <w:p w14:paraId="6B000000">
            <w:pPr>
              <w:pStyle w:val="Style_3"/>
              <w:ind w:right="43"/>
              <w:rPr>
                <w:ins w:author="Yurii Litvinov" w:date="2023-01-22T15:21:00" w:id="35"/>
              </w:rPr>
            </w:pPr>
            <w:ins w:author="Yurii Litvinov" w:date="2023-01-23T12:26:00" w:id="36">
              <w:r>
                <w:t>ОПК-3.002212.1. Ведёт разработку программного обеспечения с использованием интегрированных сред разработки, систем контроля версий, отладчиков</w:t>
              </w:r>
            </w:ins>
            <w:ins w:author="Yurii Litvinov" w:date="2023-01-23T12:27:00" w:id="37">
              <w:r>
                <w:t>.</w:t>
              </w:r>
            </w:ins>
          </w:p>
        </w:tc>
      </w:tr>
      <w:tr>
        <w:tc>
          <w:tcPr>
            <w:tcW w:type="dxa" w:w="710"/>
          </w:tcPr>
          <w:p w14:paraId="6C000000">
            <w:pPr>
              <w:pStyle w:val="Style_3"/>
              <w:ind w:firstLine="0" w:left="42" w:right="141"/>
            </w:pPr>
            <w:del w:author="Yurii Litvinov" w:date="2023-01-22T15:22:00" w:id="38">
              <w:r>
                <w:delText>2</w:delText>
              </w:r>
            </w:del>
            <w:ins w:author="Yurii Litvinov" w:date="2023-01-22T15:22:00" w:id="39">
              <w:r>
                <w:t>4</w:t>
              </w:r>
            </w:ins>
          </w:p>
        </w:tc>
        <w:tc>
          <w:tcPr>
            <w:tcW w:type="dxa" w:w="1275"/>
          </w:tcPr>
          <w:p w14:paraId="6D000000">
            <w:pPr>
              <w:pStyle w:val="Style_3"/>
              <w:ind w:firstLine="0" w:left="42" w:right="141"/>
            </w:pPr>
            <w:r>
              <w:t xml:space="preserve">Информационно-коммун </w:t>
            </w:r>
            <w:r>
              <w:t>икационные</w:t>
            </w:r>
            <w:r>
              <w:t xml:space="preserve"> технологии для профессиональной деятельности</w:t>
            </w:r>
          </w:p>
        </w:tc>
        <w:tc>
          <w:tcPr>
            <w:tcW w:type="dxa" w:w="2694"/>
          </w:tcPr>
          <w:p w14:paraId="6E000000">
            <w:pPr>
              <w:pStyle w:val="Style_3"/>
              <w:ind w:right="43"/>
            </w:pPr>
            <w:r>
              <w:t>ОПК-4</w:t>
            </w:r>
            <w:r>
              <w:t xml:space="preserve">. </w:t>
            </w:r>
            <w:r>
              <w:t>Способен участвовать в разработке технической документации программных продуктов и программных комплексов</w:t>
            </w:r>
            <w:r>
              <w:t>.</w:t>
            </w:r>
          </w:p>
        </w:tc>
        <w:tc>
          <w:tcPr>
            <w:tcW w:type="dxa" w:w="2126"/>
          </w:tcPr>
          <w:p w14:paraId="6F000000">
            <w:pPr>
              <w:pStyle w:val="Style_3"/>
              <w:ind w:right="43"/>
            </w:pPr>
            <w:r>
              <w:t>Понимает важность технического документирования программного кода.</w:t>
            </w:r>
          </w:p>
          <w:p w14:paraId="70000000">
            <w:pPr>
              <w:pStyle w:val="Style_3"/>
              <w:ind w:right="43"/>
            </w:pPr>
          </w:p>
          <w:p w14:paraId="71000000">
            <w:pPr>
              <w:pStyle w:val="Style_3"/>
              <w:ind w:right="43"/>
            </w:pPr>
            <w:r>
              <w:t>Владеет русскоязычной и англоязычной терминологией программирования.</w:t>
            </w:r>
          </w:p>
        </w:tc>
        <w:tc>
          <w:tcPr>
            <w:tcW w:type="dxa" w:w="2835"/>
          </w:tcPr>
          <w:p w14:paraId="72000000">
            <w:pPr>
              <w:pStyle w:val="Style_3"/>
              <w:ind w:right="43"/>
            </w:pPr>
            <w:r>
              <w:t xml:space="preserve">ОПК-4.002212.1. </w:t>
            </w:r>
            <w:r>
              <w:t>Пишет комментарии к программному коду.</w:t>
            </w:r>
          </w:p>
          <w:p w14:paraId="73000000">
            <w:pPr>
              <w:pStyle w:val="Style_3"/>
              <w:ind w:right="43"/>
            </w:pPr>
          </w:p>
          <w:p w14:paraId="74000000">
            <w:pPr>
              <w:pStyle w:val="Style_3"/>
              <w:ind w:right="43"/>
            </w:pPr>
            <w:r>
              <w:t>ОПК-4.002212.2. Правильно использует терминологию.</w:t>
            </w:r>
          </w:p>
        </w:tc>
      </w:tr>
      <w:tr>
        <w:tc>
          <w:tcPr>
            <w:tcW w:type="dxa" w:w="710"/>
          </w:tcPr>
          <w:p w14:paraId="75000000">
            <w:pPr>
              <w:pStyle w:val="Style_3"/>
              <w:ind w:firstLine="0" w:left="42" w:right="141"/>
            </w:pPr>
            <w:del w:author="Yurii Litvinov" w:date="2023-01-22T15:22:00" w:id="40">
              <w:r>
                <w:delText>3</w:delText>
              </w:r>
            </w:del>
            <w:ins w:author="Yurii Litvinov" w:date="2023-01-22T15:22:00" w:id="41">
              <w:r>
                <w:t>5</w:t>
              </w:r>
            </w:ins>
          </w:p>
        </w:tc>
        <w:tc>
          <w:tcPr>
            <w:tcW w:type="dxa" w:w="1275"/>
          </w:tcPr>
          <w:p w14:paraId="76000000">
            <w:pPr>
              <w:pStyle w:val="Style_3"/>
              <w:ind w:firstLine="0" w:left="42" w:right="141"/>
            </w:pPr>
            <w:r>
              <w:t xml:space="preserve">Информационно-коммун </w:t>
            </w:r>
            <w:r>
              <w:t>икационные</w:t>
            </w:r>
            <w:r>
              <w:t xml:space="preserve"> технологии для профессиональной деятельности</w:t>
            </w:r>
          </w:p>
        </w:tc>
        <w:tc>
          <w:tcPr>
            <w:tcW w:type="dxa" w:w="2694"/>
          </w:tcPr>
          <w:p w14:paraId="77000000">
            <w:pPr>
              <w:pStyle w:val="Style_3"/>
              <w:ind w:right="43"/>
            </w:pPr>
            <w:r>
              <w:t>ОПК-5</w:t>
            </w:r>
            <w:r>
              <w:t xml:space="preserve">. </w:t>
            </w:r>
            <w:r>
              <w:t>Способен инсталлировать и сопровождать программное обеспечение для информационных систем и баз данных, в том числе отечественного производства</w:t>
            </w:r>
            <w:r>
              <w:t>.</w:t>
            </w:r>
          </w:p>
        </w:tc>
        <w:tc>
          <w:tcPr>
            <w:tcW w:type="dxa" w:w="2126"/>
          </w:tcPr>
          <w:p w14:paraId="78000000">
            <w:pPr>
              <w:pStyle w:val="Style_3"/>
              <w:ind w:right="43"/>
            </w:pPr>
            <w:r>
              <w:t>Умеет развернуть рабочее окружение.</w:t>
            </w:r>
          </w:p>
          <w:p w14:paraId="79000000">
            <w:pPr>
              <w:pStyle w:val="Style_3"/>
              <w:ind w:right="43"/>
            </w:pPr>
          </w:p>
          <w:p w14:paraId="7A000000">
            <w:pPr>
              <w:pStyle w:val="Style_3"/>
              <w:ind w:right="43"/>
            </w:pPr>
            <w:r>
              <w:t>Понимает важность качественного инструментария и автоматизации при разработке программного обеспечения.</w:t>
            </w:r>
          </w:p>
        </w:tc>
        <w:tc>
          <w:tcPr>
            <w:tcW w:type="dxa" w:w="2835"/>
          </w:tcPr>
          <w:p w14:paraId="7B000000">
            <w:pPr>
              <w:pStyle w:val="Style_3"/>
              <w:ind w:right="43"/>
            </w:pPr>
            <w:r>
              <w:t>ОПК-5.002212.1.</w:t>
            </w:r>
            <w:r>
              <w:t xml:space="preserve"> Может развернуть рабочее окружение</w:t>
            </w:r>
            <w:r>
              <w:t xml:space="preserve">: </w:t>
            </w:r>
            <w:r>
              <w:t>среду разработки, клиент системы контроля версий, вспомогательные инструменты.</w:t>
            </w:r>
          </w:p>
        </w:tc>
      </w:tr>
      <w:tr>
        <w:trPr>
          <w:ins w:author="Yurii Litvinov" w:date="2023-01-22T15:21:00" w:id="42"/>
        </w:trPr>
        <w:tc>
          <w:tcPr>
            <w:tcW w:type="dxa" w:w="710"/>
          </w:tcPr>
          <w:p w14:paraId="7C000000">
            <w:pPr>
              <w:pStyle w:val="Style_3"/>
              <w:ind w:firstLine="0" w:left="42" w:right="141"/>
              <w:rPr>
                <w:ins w:author="Yurii Litvinov" w:date="2023-01-22T15:21:00" w:id="43"/>
              </w:rPr>
            </w:pPr>
            <w:ins w:author="Yurii Litvinov" w:date="2023-01-22T15:22:00" w:id="44">
              <w:r>
                <w:t>6</w:t>
              </w:r>
            </w:ins>
          </w:p>
        </w:tc>
        <w:tc>
          <w:tcPr>
            <w:tcW w:type="dxa" w:w="1275"/>
          </w:tcPr>
          <w:p w14:paraId="7D000000">
            <w:pPr>
              <w:pStyle w:val="Style_3"/>
              <w:ind w:firstLine="0" w:left="42" w:right="141"/>
              <w:rPr>
                <w:ins w:author="Yurii Litvinov" w:date="2023-01-22T15:21:00" w:id="45"/>
              </w:rPr>
            </w:pPr>
            <w:ins w:author="Yurii Litvinov" w:date="2023-01-22T15:22:00" w:id="46">
              <w:r>
                <w:t>Профессиональные компетенции</w:t>
              </w:r>
              <w:r>
                <w:t xml:space="preserve"> (академические)</w:t>
              </w:r>
            </w:ins>
          </w:p>
        </w:tc>
        <w:tc>
          <w:tcPr>
            <w:tcW w:type="dxa" w:w="2694"/>
          </w:tcPr>
          <w:p w14:paraId="7E000000">
            <w:pPr>
              <w:pStyle w:val="Style_3"/>
              <w:ind w:right="43"/>
              <w:rPr>
                <w:ins w:author="Yurii Litvinov" w:date="2023-01-22T15:21:00" w:id="47"/>
              </w:rPr>
            </w:pPr>
            <w:ins w:author="Yurii Litvinov" w:date="2023-01-22T15:22:00" w:id="48">
              <w:r>
                <w:t>ПКА-1 — способен демонстрировать базовые знания математических и естественных наук, программирования и информационных технологий</w:t>
              </w:r>
              <w:r>
                <w:t>.</w:t>
              </w:r>
            </w:ins>
          </w:p>
        </w:tc>
        <w:tc>
          <w:tcPr>
            <w:tcW w:type="dxa" w:w="2126"/>
          </w:tcPr>
          <w:p w14:paraId="7F000000">
            <w:pPr>
              <w:pStyle w:val="Style_3"/>
              <w:ind w:right="43"/>
              <w:rPr>
                <w:ins w:author="Yurii Litvinov" w:date="2023-01-22T15:21:00" w:id="49"/>
              </w:rPr>
            </w:pPr>
            <w:ins w:author="Yurii Litvinov" w:date="2023-01-23T12:29:00" w:id="50">
              <w:r>
                <w:t>Владеет навыками раз</w:t>
              </w:r>
            </w:ins>
            <w:ins w:author="Yurii Litvinov" w:date="2023-01-23T12:30:00" w:id="51">
              <w:r>
                <w:t xml:space="preserve">работки программ, в том числе для решения </w:t>
              </w:r>
            </w:ins>
            <w:ins w:author="Yurii Litvinov" w:date="2023-01-23T12:31:00" w:id="52">
              <w:r>
                <w:t xml:space="preserve">задач </w:t>
              </w:r>
            </w:ins>
            <w:ins w:author="Yurii Litvinov" w:date="2023-01-23T12:30:00" w:id="53">
              <w:r>
                <w:t>математи</w:t>
              </w:r>
            </w:ins>
            <w:ins w:author="Yurii Litvinov" w:date="2023-01-23T12:31:00" w:id="54">
              <w:r>
                <w:t>ки.</w:t>
              </w:r>
            </w:ins>
          </w:p>
        </w:tc>
        <w:tc>
          <w:tcPr>
            <w:tcW w:type="dxa" w:w="2835"/>
          </w:tcPr>
          <w:p w14:paraId="80000000">
            <w:pPr>
              <w:pStyle w:val="Style_3"/>
              <w:ind w:right="43"/>
              <w:rPr>
                <w:ins w:author="Yurii Litvinov" w:date="2023-01-22T15:21:00" w:id="55"/>
              </w:rPr>
            </w:pPr>
            <w:ins w:author="Yurii Litvinov" w:date="2023-01-23T12:27:00" w:id="56">
              <w:r>
                <w:t>ПКА-1.002212.1.</w:t>
              </w:r>
            </w:ins>
            <w:ins w:author="Yurii Litvinov" w:date="2023-01-23T12:31:00" w:id="57">
              <w:r>
                <w:t xml:space="preserve"> Разрабатывает программы для работы с математическими структурами.</w:t>
              </w:r>
            </w:ins>
          </w:p>
        </w:tc>
      </w:tr>
      <w:tr>
        <w:tc>
          <w:tcPr>
            <w:tcW w:type="dxa" w:w="710"/>
          </w:tcPr>
          <w:p w14:paraId="81000000">
            <w:pPr>
              <w:pStyle w:val="Style_3"/>
              <w:ind w:firstLine="0" w:left="42" w:right="141"/>
            </w:pPr>
            <w:del w:author="Yurii Litvinov" w:date="2023-01-22T15:23:00" w:id="58">
              <w:r>
                <w:delText>4</w:delText>
              </w:r>
            </w:del>
            <w:ins w:author="Yurii Litvinov" w:date="2023-01-22T15:23:00" w:id="59">
              <w:r>
                <w:t>7</w:t>
              </w:r>
            </w:ins>
          </w:p>
        </w:tc>
        <w:tc>
          <w:tcPr>
            <w:tcW w:type="dxa" w:w="1275"/>
          </w:tcPr>
          <w:p w14:paraId="82000000">
            <w:pPr>
              <w:pStyle w:val="Style_3"/>
              <w:ind w:firstLine="0" w:left="42" w:right="141"/>
            </w:pPr>
            <w:r>
              <w:t>Профессиональные компетенции</w:t>
            </w:r>
            <w:r>
              <w:t xml:space="preserve"> (практические)</w:t>
            </w:r>
          </w:p>
        </w:tc>
        <w:tc>
          <w:tcPr>
            <w:tcW w:type="dxa" w:w="2694"/>
          </w:tcPr>
          <w:p w14:paraId="83000000">
            <w:pPr>
              <w:pStyle w:val="Style_3"/>
              <w:ind w:right="43"/>
            </w:pPr>
            <w:r>
              <w:t>ПКП-3</w:t>
            </w:r>
            <w:r>
              <w:t xml:space="preserve">. </w:t>
            </w:r>
            <w:r>
              <w:t>Способен преподавать математику и информатику в средней школе, специальных учебных заведениях на основе полученного фундаментального образования и научного мировоззрения</w:t>
            </w:r>
            <w:r>
              <w:t>.</w:t>
            </w:r>
          </w:p>
        </w:tc>
        <w:tc>
          <w:tcPr>
            <w:tcW w:type="dxa" w:w="2126"/>
          </w:tcPr>
          <w:p w14:paraId="84000000">
            <w:pPr>
              <w:pStyle w:val="Style_3"/>
              <w:ind w:right="43"/>
            </w:pPr>
            <w:r>
              <w:t>Имеет навыки подготовки учебных материалов в области программирования, в том числе по ранее незнакомому материалу.</w:t>
            </w:r>
          </w:p>
        </w:tc>
        <w:tc>
          <w:tcPr>
            <w:tcW w:type="dxa" w:w="2835"/>
          </w:tcPr>
          <w:p w14:paraId="85000000">
            <w:pPr>
              <w:pStyle w:val="Style_3"/>
              <w:ind w:right="43"/>
            </w:pPr>
            <w:r>
              <w:t>ПКП-3.002212.1.</w:t>
            </w:r>
            <w:r>
              <w:t xml:space="preserve"> Самостоятельно находит, изучает и представляет коллегам в удобной для восприятия форме информацию об алгоритмах, структурах данных или технологиях.</w:t>
            </w:r>
          </w:p>
        </w:tc>
      </w:tr>
      <w:tr>
        <w:tc>
          <w:tcPr>
            <w:tcW w:type="dxa" w:w="710"/>
          </w:tcPr>
          <w:p w14:paraId="86000000">
            <w:pPr>
              <w:pStyle w:val="Style_3"/>
              <w:ind w:firstLine="0" w:left="42" w:right="141"/>
            </w:pPr>
            <w:del w:author="Yurii Litvinov" w:date="2023-01-22T15:24:00" w:id="60">
              <w:r>
                <w:delText>5</w:delText>
              </w:r>
            </w:del>
            <w:ins w:author="Yurii Litvinov" w:date="2023-01-22T15:24:00" w:id="61">
              <w:r>
                <w:t>8</w:t>
              </w:r>
            </w:ins>
          </w:p>
        </w:tc>
        <w:tc>
          <w:tcPr>
            <w:tcW w:type="dxa" w:w="1275"/>
          </w:tcPr>
          <w:p w14:paraId="87000000">
            <w:pPr>
              <w:pStyle w:val="Style_3"/>
              <w:ind w:firstLine="0" w:left="42" w:right="141"/>
            </w:pPr>
            <w:r>
              <w:t>Профессиональные компете</w:t>
            </w:r>
            <w:r>
              <w:t>нции</w:t>
            </w:r>
            <w:r>
              <w:t xml:space="preserve"> (практические)</w:t>
            </w:r>
          </w:p>
        </w:tc>
        <w:tc>
          <w:tcPr>
            <w:tcW w:type="dxa" w:w="2694"/>
          </w:tcPr>
          <w:p w14:paraId="88000000">
            <w:pPr>
              <w:pStyle w:val="Style_3"/>
              <w:ind w:right="43"/>
            </w:pPr>
            <w:r>
              <w:t>ПКП-4</w:t>
            </w:r>
            <w:r>
              <w:t xml:space="preserve">. </w:t>
            </w:r>
            <w:r>
              <w:t xml:space="preserve">Способен применять современные информационные </w:t>
            </w:r>
            <w:r>
              <w:t>технологии при проектировании, реализации, оценке качества и анализа эффективности программного обеспечения для решения задач в различных предметных областях</w:t>
            </w:r>
            <w:r>
              <w:t>.</w:t>
            </w:r>
          </w:p>
        </w:tc>
        <w:tc>
          <w:tcPr>
            <w:tcW w:type="dxa" w:w="2126"/>
          </w:tcPr>
          <w:p w14:paraId="89000000">
            <w:pPr>
              <w:pStyle w:val="Style_3"/>
              <w:ind w:right="43"/>
            </w:pPr>
            <w:r>
              <w:t xml:space="preserve">Владеет интегрированными средами разработки, </w:t>
            </w:r>
            <w:r>
              <w:t>понимает важность их использования для повышения продуктивности.</w:t>
            </w:r>
          </w:p>
          <w:p w14:paraId="8A000000">
            <w:pPr>
              <w:pStyle w:val="Style_3"/>
              <w:ind w:right="43"/>
            </w:pPr>
          </w:p>
          <w:p w14:paraId="8B000000">
            <w:pPr>
              <w:pStyle w:val="Style_3"/>
              <w:ind w:right="43"/>
            </w:pPr>
            <w:r>
              <w:t>Владеет командной строкой и консольными утилитами, необходимыми для разработки.</w:t>
            </w:r>
          </w:p>
          <w:p w14:paraId="8C000000">
            <w:pPr>
              <w:pStyle w:val="Style_3"/>
              <w:ind w:right="43"/>
            </w:pPr>
          </w:p>
          <w:p w14:paraId="8D000000">
            <w:pPr>
              <w:pStyle w:val="Style_3"/>
              <w:ind w:right="43"/>
            </w:pPr>
            <w:r>
              <w:t xml:space="preserve">Владеет системами контроля версий, понимает важность </w:t>
            </w:r>
            <w:r>
              <w:t>версионирования</w:t>
            </w:r>
            <w:r>
              <w:t xml:space="preserve"> при разработке.</w:t>
            </w:r>
          </w:p>
        </w:tc>
        <w:tc>
          <w:tcPr>
            <w:tcW w:type="dxa" w:w="2835"/>
          </w:tcPr>
          <w:p w14:paraId="8E000000">
            <w:pPr>
              <w:pStyle w:val="Style_3"/>
              <w:ind w:right="43"/>
            </w:pPr>
            <w:r>
              <w:t>ПКП-4.002212.1.</w:t>
            </w:r>
            <w:r>
              <w:t xml:space="preserve"> Пользуется интегрированной средой разработки для </w:t>
            </w:r>
            <w:r>
              <w:t>реализации программного обеспечения.</w:t>
            </w:r>
          </w:p>
          <w:p w14:paraId="8F000000">
            <w:pPr>
              <w:pStyle w:val="Style_3"/>
              <w:ind w:right="43"/>
            </w:pPr>
          </w:p>
          <w:p w14:paraId="90000000">
            <w:pPr>
              <w:pStyle w:val="Style_3"/>
              <w:ind w:right="43"/>
            </w:pPr>
            <w:r>
              <w:t>ПКП-4.002212.2. Способен собрать программу из командной строки без использования интегрированной среды разработки.</w:t>
            </w:r>
          </w:p>
          <w:p w14:paraId="91000000">
            <w:pPr>
              <w:pStyle w:val="Style_3"/>
              <w:ind w:right="43"/>
            </w:pPr>
          </w:p>
          <w:p w14:paraId="92000000">
            <w:pPr>
              <w:pStyle w:val="Style_3"/>
              <w:ind w:right="43"/>
            </w:pPr>
            <w:r>
              <w:t>ПКП-4.002212.3. Пользуется системой контроля версий при разработке программного обеспечения.</w:t>
            </w:r>
          </w:p>
        </w:tc>
      </w:tr>
      <w:tr>
        <w:trPr>
          <w:ins w:author="Yurii Litvinov" w:date="2023-01-22T15:24:00" w:id="62"/>
        </w:trPr>
        <w:tc>
          <w:tcPr>
            <w:tcW w:type="dxa" w:w="710"/>
          </w:tcPr>
          <w:p w14:paraId="93000000">
            <w:pPr>
              <w:pStyle w:val="Style_3"/>
              <w:ind w:firstLine="0" w:left="42" w:right="141"/>
              <w:rPr>
                <w:ins w:author="Yurii Litvinov" w:date="2023-01-22T15:24:00" w:id="63"/>
              </w:rPr>
            </w:pPr>
            <w:ins w:author="Yurii Litvinov" w:date="2023-01-22T15:24:00" w:id="64">
              <w:r>
                <w:t>9</w:t>
              </w:r>
            </w:ins>
          </w:p>
        </w:tc>
        <w:tc>
          <w:tcPr>
            <w:tcW w:type="dxa" w:w="1275"/>
          </w:tcPr>
          <w:p w14:paraId="94000000">
            <w:pPr>
              <w:pStyle w:val="Style_3"/>
              <w:ind w:firstLine="0" w:left="42" w:right="141"/>
              <w:rPr>
                <w:ins w:author="Yurii Litvinov" w:date="2023-01-22T15:24:00" w:id="65"/>
              </w:rPr>
            </w:pPr>
            <w:ins w:author="Yurii Litvinov" w:date="2023-01-22T15:25:00" w:id="66">
              <w:r>
                <w:t>Профессиональные компетенции</w:t>
              </w:r>
              <w:r>
                <w:t xml:space="preserve"> (практические)</w:t>
              </w:r>
            </w:ins>
          </w:p>
        </w:tc>
        <w:tc>
          <w:tcPr>
            <w:tcW w:type="dxa" w:w="2694"/>
          </w:tcPr>
          <w:p w14:paraId="95000000">
            <w:pPr>
              <w:pStyle w:val="Style_3"/>
              <w:ind w:right="43"/>
              <w:rPr>
                <w:ins w:author="Yurii Litvinov" w:date="2023-01-22T15:24:00" w:id="67"/>
              </w:rPr>
            </w:pPr>
            <w:ins w:author="Yurii Litvinov" w:date="2023-01-22T15:24:00" w:id="68">
              <w:r>
                <w:t>ПКП-5 — способен использовать основные методы и средства автоматизации проектирования, реализации, испытаний и оценки качества при создании конкурентоспособного программного продукта и программных комплексов, а также способен использовать методы и средства автоматизации, связанные с сопровождением, администрированием и модернизацией программных продуктов и программных комплексов</w:t>
              </w:r>
              <w:r>
                <w:t>.</w:t>
              </w:r>
            </w:ins>
          </w:p>
        </w:tc>
        <w:tc>
          <w:tcPr>
            <w:tcW w:type="dxa" w:w="2126"/>
          </w:tcPr>
          <w:p w14:paraId="96000000">
            <w:pPr>
              <w:pStyle w:val="Style_3"/>
              <w:ind w:right="43"/>
              <w:rPr>
                <w:ins w:author="Yurii Litvinov" w:date="2023-01-22T15:24:00" w:id="69"/>
              </w:rPr>
            </w:pPr>
            <w:ins w:author="Yurii Litvinov" w:date="2023-01-23T12:32:00" w:id="70">
              <w:r>
                <w:t>Владеет системами непрерывной интеграции.</w:t>
              </w:r>
            </w:ins>
          </w:p>
        </w:tc>
        <w:tc>
          <w:tcPr>
            <w:tcW w:type="dxa" w:w="2835"/>
          </w:tcPr>
          <w:p w14:paraId="97000000">
            <w:pPr>
              <w:pStyle w:val="Style_3"/>
              <w:ind w:right="43"/>
              <w:rPr>
                <w:ins w:author="Yurii Litvinov" w:date="2023-01-22T15:24:00" w:id="71"/>
              </w:rPr>
            </w:pPr>
            <w:ins w:author="Yurii Litvinov" w:date="2023-01-23T12:28:00" w:id="72">
              <w:r>
                <w:t>ПКП-5.002212.1.</w:t>
              </w:r>
            </w:ins>
            <w:ins w:author="Yurii Litvinov" w:date="2023-01-23T12:32:00" w:id="73">
              <w:r>
                <w:t xml:space="preserve"> Настраивает системы непрерывной интеграции для кода своих проектов.</w:t>
              </w:r>
            </w:ins>
          </w:p>
        </w:tc>
      </w:tr>
      <w:tr>
        <w:trPr>
          <w:ins w:author="Yurii Litvinov" w:date="2023-01-22T15:24:00" w:id="74"/>
        </w:trPr>
        <w:tc>
          <w:tcPr>
            <w:tcW w:type="dxa" w:w="710"/>
          </w:tcPr>
          <w:p w14:paraId="98000000">
            <w:pPr>
              <w:pStyle w:val="Style_3"/>
              <w:ind w:firstLine="0" w:left="42" w:right="141"/>
              <w:rPr>
                <w:ins w:author="Yurii Litvinov" w:date="2023-01-22T15:24:00" w:id="75"/>
              </w:rPr>
            </w:pPr>
            <w:ins w:author="Yurii Litvinov" w:date="2023-01-22T15:24:00" w:id="76">
              <w:r>
                <w:t>10</w:t>
              </w:r>
            </w:ins>
          </w:p>
        </w:tc>
        <w:tc>
          <w:tcPr>
            <w:tcW w:type="dxa" w:w="1275"/>
          </w:tcPr>
          <w:p w14:paraId="99000000">
            <w:pPr>
              <w:pStyle w:val="Style_3"/>
              <w:ind w:firstLine="0" w:left="42" w:right="141"/>
              <w:rPr>
                <w:ins w:author="Yurii Litvinov" w:date="2023-01-22T15:24:00" w:id="77"/>
              </w:rPr>
            </w:pPr>
            <w:ins w:author="Yurii Litvinov" w:date="2023-01-22T15:25:00" w:id="78">
              <w:r>
                <w:t>Профессиональные компетенции</w:t>
              </w:r>
              <w:r>
                <w:t xml:space="preserve"> (практи</w:t>
              </w:r>
              <w:r>
                <w:t>ческие)</w:t>
              </w:r>
            </w:ins>
          </w:p>
        </w:tc>
        <w:tc>
          <w:tcPr>
            <w:tcW w:type="dxa" w:w="2694"/>
          </w:tcPr>
          <w:p w14:paraId="9A000000">
            <w:pPr>
              <w:pStyle w:val="Style_3"/>
              <w:ind w:right="43"/>
              <w:rPr>
                <w:ins w:author="Yurii Litvinov" w:date="2023-01-22T15:24:00" w:id="79"/>
              </w:rPr>
            </w:pPr>
            <w:ins w:author="Yurii Litvinov" w:date="2023-01-22T15:24:00" w:id="80">
              <w:r>
                <w:t xml:space="preserve">ПКП-6 — способен использовать знания направлений развития компьютеров с традиционной (нетрадиционной) </w:t>
              </w:r>
              <w:r>
                <w:t>архитектурой; современных системных программных средств: операционных систем, операционных и сетевых оболочек, сервисных программ; тенденции развития функций и архитектур проблемно-ориентированных программных систем и комплексов в профессиональной деятельности</w:t>
              </w:r>
            </w:ins>
            <w:ins w:author="Yurii Litvinov" w:date="2023-01-22T15:25:00" w:id="81">
              <w:r>
                <w:t>.</w:t>
              </w:r>
            </w:ins>
          </w:p>
        </w:tc>
        <w:tc>
          <w:tcPr>
            <w:tcW w:type="dxa" w:w="2126"/>
          </w:tcPr>
          <w:p w14:paraId="9B000000">
            <w:pPr>
              <w:pStyle w:val="Style_3"/>
              <w:ind w:right="43"/>
              <w:rPr>
                <w:ins w:author="Yurii Litvinov" w:date="2023-01-22T15:24:00" w:id="82"/>
              </w:rPr>
            </w:pPr>
            <w:ins w:author="Yurii Litvinov" w:date="2023-01-23T12:33:00" w:id="83">
              <w:r>
                <w:t>Понимает архитектуру современных процессоров.</w:t>
              </w:r>
            </w:ins>
          </w:p>
        </w:tc>
        <w:tc>
          <w:tcPr>
            <w:tcW w:type="dxa" w:w="2835"/>
          </w:tcPr>
          <w:p w14:paraId="9C000000">
            <w:pPr>
              <w:pStyle w:val="Style_3"/>
              <w:ind w:right="43"/>
              <w:rPr>
                <w:ins w:author="Yurii Litvinov" w:date="2023-01-22T15:24:00" w:id="84"/>
              </w:rPr>
            </w:pPr>
            <w:ins w:author="Yurii Litvinov" w:date="2023-01-23T12:28:00" w:id="85">
              <w:r>
                <w:t>ПКП-6.002212.1.</w:t>
              </w:r>
            </w:ins>
            <w:ins w:author="Yurii Litvinov" w:date="2023-01-23T12:33:00" w:id="86">
              <w:r>
                <w:t xml:space="preserve"> Пишет корректные многопоточные программы с учётом модели памя</w:t>
              </w:r>
            </w:ins>
            <w:ins w:author="Yurii Litvinov" w:date="2023-01-23T12:34:00" w:id="87">
              <w:r>
                <w:t>ти процессора.</w:t>
              </w:r>
            </w:ins>
          </w:p>
        </w:tc>
      </w:tr>
      <w:tr>
        <w:trPr>
          <w:ins w:author="Yurii Litvinov" w:date="2023-01-22T15:24:00" w:id="88"/>
        </w:trPr>
        <w:tc>
          <w:tcPr>
            <w:tcW w:type="dxa" w:w="710"/>
          </w:tcPr>
          <w:p w14:paraId="9D000000">
            <w:pPr>
              <w:pStyle w:val="Style_3"/>
              <w:ind w:firstLine="0" w:left="42" w:right="141"/>
              <w:rPr>
                <w:ins w:author="Yurii Litvinov" w:date="2023-01-22T15:24:00" w:id="89"/>
              </w:rPr>
            </w:pPr>
            <w:ins w:author="Yurii Litvinov" w:date="2023-01-22T15:24:00" w:id="90">
              <w:r>
                <w:t>11</w:t>
              </w:r>
            </w:ins>
          </w:p>
        </w:tc>
        <w:tc>
          <w:tcPr>
            <w:tcW w:type="dxa" w:w="1275"/>
          </w:tcPr>
          <w:p w14:paraId="9E000000">
            <w:pPr>
              <w:pStyle w:val="Style_3"/>
              <w:ind w:firstLine="0" w:left="42" w:right="141"/>
              <w:rPr>
                <w:ins w:author="Yurii Litvinov" w:date="2023-01-22T15:24:00" w:id="91"/>
              </w:rPr>
            </w:pPr>
            <w:ins w:author="Yurii Litvinov" w:date="2023-01-22T15:25:00" w:id="92">
              <w:r>
                <w:t>Профессиональные компетенции</w:t>
              </w:r>
              <w:r>
                <w:t xml:space="preserve"> (практические)</w:t>
              </w:r>
            </w:ins>
          </w:p>
        </w:tc>
        <w:tc>
          <w:tcPr>
            <w:tcW w:type="dxa" w:w="2694"/>
          </w:tcPr>
          <w:p w14:paraId="9F000000">
            <w:pPr>
              <w:pStyle w:val="Style_3"/>
              <w:ind w:right="43"/>
              <w:rPr>
                <w:ins w:author="Yurii Litvinov" w:date="2023-01-22T15:24:00" w:id="93"/>
              </w:rPr>
            </w:pPr>
            <w:ins w:author="Yurii Litvinov" w:date="2023-01-22T15:24:00" w:id="94">
              <w:r>
                <w:t>ПКП-7 — способен использовать основные концептуальные положения функционального, логического, объектно-ориентированного и визуального направлений программирования, методы, способы и средства разработки программ в рамках этих направлений</w:t>
              </w:r>
            </w:ins>
            <w:ins w:author="Yurii Litvinov" w:date="2023-01-22T15:25:00" w:id="95">
              <w:r>
                <w:t>.</w:t>
              </w:r>
            </w:ins>
          </w:p>
        </w:tc>
        <w:tc>
          <w:tcPr>
            <w:tcW w:type="dxa" w:w="2126"/>
          </w:tcPr>
          <w:p w14:paraId="A0000000">
            <w:pPr>
              <w:pStyle w:val="Style_3"/>
              <w:ind w:right="43"/>
              <w:rPr>
                <w:ins w:author="Yurii Litvinov" w:date="2023-01-23T12:35:00" w:id="96"/>
              </w:rPr>
            </w:pPr>
            <w:ins w:author="Yurii Litvinov" w:date="2023-01-23T12:35:00" w:id="97">
              <w:r>
                <w:t>Владеет парадигмами структурного, объектно-ориентированного и</w:t>
              </w:r>
            </w:ins>
            <w:ins w:author="Yurii Litvinov" w:date="2023-01-23T12:37:00" w:id="98">
              <w:r>
                <w:t xml:space="preserve"> функционального</w:t>
              </w:r>
            </w:ins>
            <w:ins w:author="Yurii Litvinov" w:date="2023-01-23T12:35:00" w:id="99">
              <w:r>
                <w:t xml:space="preserve"> программирования</w:t>
              </w:r>
            </w:ins>
            <w:ins w:author="Yurii Litvinov" w:date="2023-01-23T12:37:00" w:id="100">
              <w:r>
                <w:t>.</w:t>
              </w:r>
            </w:ins>
          </w:p>
          <w:p w14:paraId="A1000000">
            <w:pPr>
              <w:pStyle w:val="Style_3"/>
              <w:ind w:right="43"/>
              <w:rPr>
                <w:ins w:author="Yurii Litvinov" w:date="2023-01-23T12:35:00" w:id="101"/>
              </w:rPr>
            </w:pPr>
          </w:p>
          <w:p w14:paraId="A2000000">
            <w:pPr>
              <w:pStyle w:val="Style_3"/>
              <w:ind w:right="43"/>
              <w:rPr>
                <w:ins w:author="Yurii Litvinov" w:date="2023-01-22T15:24:00" w:id="102"/>
              </w:rPr>
            </w:pPr>
            <w:ins w:author="Yurii Litvinov" w:date="2023-01-23T12:35:00" w:id="103">
              <w:r>
                <w:t>Владеет основами язы</w:t>
              </w:r>
            </w:ins>
            <w:ins w:author="Yurii Litvinov" w:date="2023-01-23T12:36:00" w:id="104">
              <w:r>
                <w:t xml:space="preserve">ка </w:t>
              </w:r>
              <w:r>
                <w:t>UML.</w:t>
              </w:r>
            </w:ins>
          </w:p>
        </w:tc>
        <w:tc>
          <w:tcPr>
            <w:tcW w:type="dxa" w:w="2835"/>
          </w:tcPr>
          <w:p w14:paraId="A3000000">
            <w:pPr>
              <w:pStyle w:val="Style_3"/>
              <w:ind w:right="43"/>
              <w:rPr>
                <w:ins w:author="Yurii Litvinov" w:date="2023-01-23T12:34:00" w:id="105"/>
              </w:rPr>
            </w:pPr>
            <w:ins w:author="Yurii Litvinov" w:date="2023-01-23T12:28:00" w:id="106">
              <w:r>
                <w:t>ПКП-7.002212.1.</w:t>
              </w:r>
            </w:ins>
            <w:ins w:author="Yurii Litvinov" w:date="2023-01-23T12:34:00" w:id="107">
              <w:r>
                <w:t xml:space="preserve"> Пишет программы в структурном стиле.</w:t>
              </w:r>
            </w:ins>
          </w:p>
          <w:p w14:paraId="A4000000">
            <w:pPr>
              <w:pStyle w:val="Style_3"/>
              <w:ind w:right="43"/>
              <w:rPr>
                <w:ins w:author="Yurii Litvinov" w:date="2023-01-23T12:34:00" w:id="108"/>
              </w:rPr>
            </w:pPr>
          </w:p>
          <w:p w14:paraId="A5000000">
            <w:pPr>
              <w:pStyle w:val="Style_3"/>
              <w:ind w:right="43"/>
              <w:rPr>
                <w:ins w:author="Yurii Litvinov" w:date="2023-01-23T12:34:00" w:id="109"/>
              </w:rPr>
            </w:pPr>
            <w:ins w:author="Yurii Litvinov" w:date="2023-01-23T12:35:00" w:id="110">
              <w:r>
                <w:t>ПКП-7.002212.</w:t>
              </w:r>
            </w:ins>
            <w:ins w:author="Yurii Litvinov" w:date="2023-01-23T12:34:00" w:id="111">
              <w:r>
                <w:t>2. Пишет программы в объектно-ориентированном стиле.</w:t>
              </w:r>
            </w:ins>
          </w:p>
          <w:p w14:paraId="A6000000">
            <w:pPr>
              <w:pStyle w:val="Style_3"/>
              <w:ind w:right="43"/>
              <w:rPr>
                <w:ins w:author="Yurii Litvinov" w:date="2023-01-23T12:34:00" w:id="112"/>
              </w:rPr>
            </w:pPr>
          </w:p>
          <w:p w14:paraId="A7000000">
            <w:pPr>
              <w:pStyle w:val="Style_3"/>
              <w:ind w:right="43"/>
              <w:rPr>
                <w:ins w:author="Yurii Litvinov" w:date="2023-01-23T12:34:00" w:id="113"/>
              </w:rPr>
            </w:pPr>
            <w:ins w:author="Yurii Litvinov" w:date="2023-01-23T12:35:00" w:id="114">
              <w:r>
                <w:t>ПКП-7.002212.</w:t>
              </w:r>
            </w:ins>
            <w:ins w:author="Yurii Litvinov" w:date="2023-01-23T12:34:00" w:id="115">
              <w:r>
                <w:t>3. Пишет программы в функциональном стиле.</w:t>
              </w:r>
            </w:ins>
          </w:p>
          <w:p w14:paraId="A8000000">
            <w:pPr>
              <w:pStyle w:val="Style_3"/>
              <w:ind w:right="43"/>
              <w:rPr>
                <w:ins w:author="Yurii Litvinov" w:date="2023-01-23T12:35:00" w:id="116"/>
              </w:rPr>
            </w:pPr>
          </w:p>
          <w:p w14:paraId="A9000000">
            <w:pPr>
              <w:pStyle w:val="Style_3"/>
              <w:ind w:right="43"/>
              <w:rPr>
                <w:ins w:author="Yurii Litvinov" w:date="2023-01-22T15:24:00" w:id="117"/>
              </w:rPr>
            </w:pPr>
            <w:ins w:author="Yurii Litvinov" w:date="2023-01-23T12:35:00" w:id="118">
              <w:r>
                <w:t>ПКП-7.002212.4.</w:t>
              </w:r>
            </w:ins>
            <w:ins w:author="Yurii Litvinov" w:date="2023-01-23T12:36:00" w:id="119">
              <w:r>
                <w:t xml:space="preserve"> </w:t>
              </w:r>
              <w:r>
                <w:t xml:space="preserve">Способен описать на </w:t>
              </w:r>
              <w:r>
                <w:t>UML</w:t>
              </w:r>
              <w:r>
                <w:t xml:space="preserve"> структуру классов несложной системы</w:t>
              </w:r>
            </w:ins>
            <w:ins w:author="Yurii Litvinov" w:date="2023-01-23T12:35:00" w:id="120">
              <w:r>
                <w:t>.</w:t>
              </w:r>
            </w:ins>
          </w:p>
        </w:tc>
      </w:tr>
      <w:tr>
        <w:trPr>
          <w:ins w:author="Yurii Litvinov" w:date="2023-01-22T15:25:00" w:id="121"/>
        </w:trPr>
        <w:tc>
          <w:tcPr>
            <w:tcW w:type="dxa" w:w="710"/>
          </w:tcPr>
          <w:p w14:paraId="AA000000">
            <w:pPr>
              <w:pStyle w:val="Style_3"/>
              <w:ind w:firstLine="0" w:left="42" w:right="141"/>
              <w:rPr>
                <w:ins w:author="Yurii Litvinov" w:date="2023-01-22T15:25:00" w:id="122"/>
              </w:rPr>
            </w:pPr>
            <w:ins w:author="Yurii Litvinov" w:date="2023-01-22T15:25:00" w:id="123">
              <w:r>
                <w:t>12</w:t>
              </w:r>
            </w:ins>
          </w:p>
        </w:tc>
        <w:tc>
          <w:tcPr>
            <w:tcW w:type="dxa" w:w="1275"/>
          </w:tcPr>
          <w:p w14:paraId="AB000000">
            <w:pPr>
              <w:pStyle w:val="Style_3"/>
              <w:ind w:firstLine="0" w:left="42" w:right="141"/>
              <w:rPr>
                <w:ins w:author="Yurii Litvinov" w:date="2023-01-22T15:25:00" w:id="124"/>
              </w:rPr>
            </w:pPr>
            <w:ins w:author="Yurii Litvinov" w:date="2023-01-22T15:25:00" w:id="125">
              <w:r>
                <w:t>Профессиональные компетенции</w:t>
              </w:r>
              <w:r>
                <w:t xml:space="preserve"> (практические)</w:t>
              </w:r>
            </w:ins>
          </w:p>
        </w:tc>
        <w:tc>
          <w:tcPr>
            <w:tcW w:type="dxa" w:w="2694"/>
          </w:tcPr>
          <w:p w14:paraId="AC000000">
            <w:pPr>
              <w:pStyle w:val="Style_3"/>
              <w:ind w:right="43"/>
              <w:rPr>
                <w:ins w:author="Yurii Litvinov" w:date="2023-01-22T15:25:00" w:id="126"/>
              </w:rPr>
            </w:pPr>
            <w:ins w:author="Yurii Litvinov" w:date="2023-01-22T15:25:00" w:id="127">
              <w:r>
                <w:t>ПКП-8 — способен использовать современные методы разработки и реализации конкретных алгоритмов математических моделей на базе языков программирования и пакетов прикладных программ моделирования</w:t>
              </w:r>
              <w:r>
                <w:t>.</w:t>
              </w:r>
            </w:ins>
          </w:p>
        </w:tc>
        <w:tc>
          <w:tcPr>
            <w:tcW w:type="dxa" w:w="2126"/>
          </w:tcPr>
          <w:p w14:paraId="AD000000">
            <w:pPr>
              <w:pStyle w:val="Style_3"/>
              <w:ind w:right="43"/>
              <w:rPr>
                <w:ins w:author="Yurii Litvinov" w:date="2023-01-22T15:25:00" w:id="128"/>
              </w:rPr>
            </w:pPr>
            <w:ins w:author="Yurii Litvinov" w:date="2023-01-23T12:37:00" w:id="129">
              <w:r>
                <w:t xml:space="preserve">Владеет </w:t>
              </w:r>
            </w:ins>
            <w:ins w:author="Yurii Litvinov" w:date="2023-01-23T12:38:00" w:id="130">
              <w:r>
                <w:t>навыками разработки и реализации основных математических алгоритмов.</w:t>
              </w:r>
            </w:ins>
          </w:p>
        </w:tc>
        <w:tc>
          <w:tcPr>
            <w:tcW w:type="dxa" w:w="2835"/>
          </w:tcPr>
          <w:p w14:paraId="AE000000">
            <w:pPr>
              <w:pStyle w:val="Style_3"/>
              <w:ind w:right="43"/>
              <w:rPr>
                <w:ins w:author="Yurii Litvinov" w:date="2023-01-22T15:25:00" w:id="131"/>
              </w:rPr>
            </w:pPr>
            <w:ins w:author="Yurii Litvinov" w:date="2023-01-23T12:28:00" w:id="132">
              <w:r>
                <w:t>ПКП-</w:t>
              </w:r>
            </w:ins>
            <w:ins w:author="Yurii Litvinov" w:date="2023-01-23T12:29:00" w:id="133">
              <w:r>
                <w:t>8</w:t>
              </w:r>
            </w:ins>
            <w:ins w:author="Yurii Litvinov" w:date="2023-01-23T12:28:00" w:id="134">
              <w:r>
                <w:t>.002212.1.</w:t>
              </w:r>
            </w:ins>
            <w:ins w:author="Yurii Litvinov" w:date="2023-01-23T12:38:00" w:id="135">
              <w:r>
                <w:t xml:space="preserve"> </w:t>
              </w:r>
            </w:ins>
            <w:ins w:author="Yurii Litvinov" w:date="2023-01-23T12:39:00" w:id="136">
              <w:r>
                <w:t>Способен реализовать на каком-либо языке программирования математический алгоритм по приведённому опис</w:t>
              </w:r>
            </w:ins>
            <w:ins w:author="Yurii Litvinov" w:date="2023-01-23T12:40:00" w:id="137">
              <w:r>
                <w:t>анию алгоритма.</w:t>
              </w:r>
            </w:ins>
          </w:p>
        </w:tc>
      </w:tr>
      <w:tr>
        <w:tc>
          <w:tcPr>
            <w:tcW w:type="dxa" w:w="710"/>
          </w:tcPr>
          <w:p w14:paraId="AF000000">
            <w:pPr>
              <w:pStyle w:val="Style_3"/>
              <w:ind w:firstLine="0" w:left="42" w:right="141"/>
            </w:pPr>
            <w:ins w:author="Yurii Litvinov" w:date="2023-01-22T15:25:00" w:id="138">
              <w:r>
                <w:t>13</w:t>
              </w:r>
            </w:ins>
            <w:del w:author="Yurii Litvinov" w:date="2023-01-22T15:25:00" w:id="139">
              <w:r>
                <w:delText>6</w:delText>
              </w:r>
            </w:del>
          </w:p>
        </w:tc>
        <w:tc>
          <w:tcPr>
            <w:tcW w:type="dxa" w:w="1275"/>
          </w:tcPr>
          <w:p w14:paraId="B0000000">
            <w:pPr>
              <w:pStyle w:val="Style_3"/>
              <w:ind w:firstLine="0" w:left="42" w:right="141"/>
            </w:pPr>
            <w:r>
              <w:t>Работа с информацией</w:t>
            </w:r>
          </w:p>
        </w:tc>
        <w:tc>
          <w:tcPr>
            <w:tcW w:type="dxa" w:w="2694"/>
          </w:tcPr>
          <w:p w14:paraId="B1000000">
            <w:pPr>
              <w:pStyle w:val="Style_3"/>
              <w:ind w:right="43"/>
            </w:pPr>
            <w:r>
              <w:t>УКБ-3</w:t>
            </w:r>
            <w:r>
              <w:t xml:space="preserve">. </w:t>
            </w:r>
            <w:r>
              <w:t xml:space="preserve">Способен понимать сущность и значение информации в развитии общества, использовать основные </w:t>
            </w:r>
            <w:r>
              <w:t>методы получения и работы с информацией с учетом современных технологий цифровой экономики, искусственного интеллекта и науки о данных, а также информационной безопасности</w:t>
            </w:r>
            <w:r>
              <w:t>.</w:t>
            </w:r>
          </w:p>
        </w:tc>
        <w:tc>
          <w:tcPr>
            <w:tcW w:type="dxa" w:w="2126"/>
          </w:tcPr>
          <w:p w14:paraId="B2000000">
            <w:pPr>
              <w:pStyle w:val="Style_3"/>
              <w:ind w:right="43"/>
            </w:pPr>
            <w:r>
              <w:t>Умеет работать с поисковыми сервисами сети «Интернет»</w:t>
            </w:r>
            <w:r>
              <w:t>.</w:t>
            </w:r>
          </w:p>
          <w:p w14:paraId="B3000000">
            <w:pPr>
              <w:pStyle w:val="Style_3"/>
              <w:ind w:right="43"/>
            </w:pPr>
          </w:p>
          <w:p w14:paraId="B4000000">
            <w:pPr>
              <w:pStyle w:val="Style_3"/>
              <w:ind w:right="43"/>
            </w:pPr>
            <w:r>
              <w:t>Владеет навыками поиска и анализа технической информации.</w:t>
            </w:r>
          </w:p>
          <w:p w14:paraId="B5000000">
            <w:pPr>
              <w:pStyle w:val="Style_3"/>
              <w:ind w:right="43"/>
            </w:pPr>
          </w:p>
          <w:p w14:paraId="B6000000">
            <w:pPr>
              <w:pStyle w:val="Style_3"/>
              <w:ind w:right="43"/>
            </w:pPr>
            <w:r>
              <w:t>Умеет выбирать источники с достоверной информацией, ранжировать источники по степени достоверности.</w:t>
            </w:r>
          </w:p>
        </w:tc>
        <w:tc>
          <w:tcPr>
            <w:tcW w:type="dxa" w:w="2835"/>
          </w:tcPr>
          <w:p w14:paraId="B7000000">
            <w:pPr>
              <w:pStyle w:val="Style_3"/>
              <w:ind w:right="43"/>
            </w:pPr>
            <w:r>
              <w:t>УКБ-</w:t>
            </w:r>
            <w:r>
              <w:t>3.1. Находит и использует различные источники информации.</w:t>
            </w:r>
          </w:p>
          <w:p w14:paraId="B8000000">
            <w:pPr>
              <w:pStyle w:val="Style_3"/>
              <w:ind w:right="43"/>
            </w:pPr>
            <w:r>
              <w:t>УКБ-</w:t>
            </w:r>
            <w:r>
              <w:t xml:space="preserve">3.2. Точно определяет тип и форму </w:t>
            </w:r>
            <w:r>
              <w:t>необходимой информации.</w:t>
            </w:r>
          </w:p>
          <w:p w14:paraId="B9000000">
            <w:pPr>
              <w:pStyle w:val="Style_3"/>
              <w:ind w:right="43"/>
            </w:pPr>
            <w:r>
              <w:t>УКБ-</w:t>
            </w:r>
            <w:r>
              <w:t>3.3. Получает информацию и сохраняет ее в удобном для работы формате.</w:t>
            </w:r>
          </w:p>
          <w:p w14:paraId="BA000000">
            <w:pPr>
              <w:pStyle w:val="Style_3"/>
              <w:ind w:right="43"/>
            </w:pPr>
            <w:r>
              <w:t>УКБ-</w:t>
            </w:r>
            <w:r>
              <w:t>3.4. Проверяет достоверность собранной информации.</w:t>
            </w:r>
          </w:p>
        </w:tc>
      </w:tr>
    </w:tbl>
    <w:p w14:paraId="BB000000">
      <w:pPr>
        <w:rPr>
          <w:rFonts w:ascii="Times New Roman" w:hAnsi="Times New Roman"/>
        </w:rPr>
      </w:pPr>
    </w:p>
    <w:p w14:paraId="BC000000">
      <w:pPr>
        <w:rPr>
          <w:rFonts w:ascii="Times New Roman" w:hAnsi="Times New Roman"/>
          <w:sz w:val="28"/>
        </w:rPr>
      </w:pPr>
      <w:r>
        <w:rPr>
          <w:rFonts w:ascii="Times New Roman" w:hAnsi="Times New Roman"/>
          <w:b w:val="1"/>
          <w:sz w:val="28"/>
        </w:rPr>
        <w:t>1.4.</w:t>
      </w:r>
      <w:r>
        <w:rPr>
          <w:rFonts w:ascii="Times New Roman" w:hAnsi="Times New Roman"/>
          <w:b w:val="1"/>
          <w:sz w:val="28"/>
        </w:rPr>
        <w:tab/>
      </w:r>
      <w:r>
        <w:rPr>
          <w:rFonts w:ascii="Times New Roman" w:hAnsi="Times New Roman"/>
          <w:b w:val="1"/>
          <w:sz w:val="28"/>
        </w:rPr>
        <w:t>Перечень и объём активных и интерактивных форм учебных занятий</w:t>
      </w:r>
    </w:p>
    <w:p w14:paraId="BD000000">
      <w:pPr>
        <w:ind w:firstLine="720" w:left="0"/>
        <w:jc w:val="both"/>
        <w:rPr>
          <w:rFonts w:ascii="Times New Roman" w:hAnsi="Times New Roman"/>
        </w:rPr>
      </w:pPr>
      <w:r>
        <w:rPr>
          <w:rFonts w:ascii="Times New Roman" w:hAnsi="Times New Roman"/>
        </w:rPr>
        <w:t xml:space="preserve">Основной формой обучения </w:t>
      </w:r>
      <w:r>
        <w:rPr>
          <w:rFonts w:ascii="Times New Roman" w:hAnsi="Times New Roman"/>
        </w:rPr>
        <w:t xml:space="preserve">программированию </w:t>
      </w:r>
      <w:r>
        <w:rPr>
          <w:rFonts w:ascii="Times New Roman" w:hAnsi="Times New Roman"/>
        </w:rPr>
        <w:t xml:space="preserve">являются </w:t>
      </w:r>
      <w:r>
        <w:rPr>
          <w:rFonts w:ascii="Times New Roman" w:hAnsi="Times New Roman"/>
        </w:rPr>
        <w:t xml:space="preserve">практические </w:t>
      </w:r>
      <w:r>
        <w:rPr>
          <w:rFonts w:ascii="Times New Roman" w:hAnsi="Times New Roman"/>
        </w:rPr>
        <w:t>занятия в аудитории</w:t>
      </w:r>
      <w:r>
        <w:rPr>
          <w:rFonts w:ascii="Times New Roman" w:hAnsi="Times New Roman"/>
        </w:rPr>
        <w:t>,</w:t>
      </w:r>
      <w:r>
        <w:rPr>
          <w:rFonts w:ascii="Times New Roman" w:hAnsi="Times New Roman"/>
        </w:rPr>
        <w:t xml:space="preserve"> проводимые в активной форме: в форме работы над задачами, в том числе групповой, в форме мозгового штурма, </w:t>
      </w:r>
      <w:r>
        <w:rPr>
          <w:rFonts w:ascii="Times New Roman" w:hAnsi="Times New Roman"/>
        </w:rPr>
        <w:t xml:space="preserve">деловых игр, </w:t>
      </w:r>
      <w:r>
        <w:rPr>
          <w:rFonts w:ascii="Times New Roman" w:hAnsi="Times New Roman"/>
        </w:rPr>
        <w:t>а также в форме активных лекций, предполагающих дискуссию с преподавателем</w:t>
      </w:r>
      <w:r>
        <w:rPr>
          <w:rFonts w:ascii="Times New Roman" w:hAnsi="Times New Roman"/>
        </w:rPr>
        <w:t>.</w:t>
      </w:r>
      <w:r>
        <w:rPr>
          <w:rFonts w:ascii="Times New Roman" w:hAnsi="Times New Roman"/>
        </w:rPr>
        <w:t xml:space="preserve"> Также дисциплина предполагает занятия в виде докладов, делаемых обучающимися.</w:t>
      </w:r>
    </w:p>
    <w:p w14:paraId="BE000000">
      <w:pPr>
        <w:ind w:firstLine="720" w:left="0"/>
        <w:jc w:val="both"/>
        <w:rPr>
          <w:rFonts w:ascii="Times New Roman" w:hAnsi="Times New Roman"/>
        </w:rPr>
      </w:pPr>
      <w:r>
        <w:rPr>
          <w:rFonts w:ascii="Times New Roman" w:hAnsi="Times New Roman"/>
        </w:rPr>
        <w:t xml:space="preserve">Общий объём активных и интерактивных форм учебных занятий составляет </w:t>
      </w:r>
      <w:del w:author="Yurii Litvinov" w:date="2023-01-22T15:37:00" w:id="140">
        <w:r>
          <w:rPr>
            <w:rFonts w:ascii="Times New Roman" w:hAnsi="Times New Roman"/>
          </w:rPr>
          <w:delText>4</w:delText>
        </w:r>
      </w:del>
      <w:ins w:author="Yurii Litvinov" w:date="2023-01-22T15:37:00" w:id="141">
        <w:r>
          <w:rPr>
            <w:rFonts w:ascii="Times New Roman" w:hAnsi="Times New Roman"/>
          </w:rPr>
          <w:t>5</w:t>
        </w:r>
      </w:ins>
      <w:r>
        <w:rPr>
          <w:rFonts w:ascii="Times New Roman" w:hAnsi="Times New Roman"/>
        </w:rPr>
        <w:t xml:space="preserve">0 часов в первом семестре, </w:t>
      </w:r>
      <w:del w:author="Yurii Litvinov" w:date="2023-01-22T15:38:00" w:id="142">
        <w:r>
          <w:rPr>
            <w:rFonts w:ascii="Times New Roman" w:hAnsi="Times New Roman"/>
          </w:rPr>
          <w:delText xml:space="preserve">10 </w:delText>
        </w:r>
      </w:del>
      <w:ins w:author="Yurii Litvinov" w:date="2023-01-22T15:38:00" w:id="143">
        <w:r>
          <w:rPr>
            <w:rFonts w:ascii="Times New Roman" w:hAnsi="Times New Roman"/>
          </w:rPr>
          <w:t>52</w:t>
        </w:r>
        <w:r>
          <w:rPr>
            <w:rFonts w:ascii="Times New Roman" w:hAnsi="Times New Roman"/>
          </w:rPr>
          <w:t xml:space="preserve"> </w:t>
        </w:r>
      </w:ins>
      <w:r>
        <w:rPr>
          <w:rFonts w:ascii="Times New Roman" w:hAnsi="Times New Roman"/>
        </w:rPr>
        <w:t>час</w:t>
      </w:r>
      <w:del w:author="Yurii Litvinov" w:date="2023-01-22T15:38:00" w:id="144">
        <w:r>
          <w:rPr>
            <w:rFonts w:ascii="Times New Roman" w:hAnsi="Times New Roman"/>
          </w:rPr>
          <w:delText>ов</w:delText>
        </w:r>
      </w:del>
      <w:ins w:author="Yurii Litvinov" w:date="2023-01-22T15:38:00" w:id="145">
        <w:r>
          <w:rPr>
            <w:rFonts w:ascii="Times New Roman" w:hAnsi="Times New Roman"/>
          </w:rPr>
          <w:t>а</w:t>
        </w:r>
      </w:ins>
      <w:r>
        <w:rPr>
          <w:rFonts w:ascii="Times New Roman" w:hAnsi="Times New Roman"/>
        </w:rPr>
        <w:t xml:space="preserve"> во втором семестре, </w:t>
      </w:r>
      <w:del w:author="Yurii Litvinov" w:date="2023-01-22T15:38:00" w:id="146">
        <w:r>
          <w:rPr>
            <w:rFonts w:ascii="Times New Roman" w:hAnsi="Times New Roman"/>
          </w:rPr>
          <w:delText>30</w:delText>
        </w:r>
      </w:del>
      <w:ins w:author="Yurii Litvinov" w:date="2023-01-22T15:38:00" w:id="147">
        <w:r>
          <w:rPr>
            <w:rFonts w:ascii="Times New Roman" w:hAnsi="Times New Roman"/>
          </w:rPr>
          <w:t>22</w:t>
        </w:r>
      </w:ins>
      <w:r>
        <w:rPr>
          <w:rFonts w:ascii="Times New Roman" w:hAnsi="Times New Roman"/>
        </w:rPr>
        <w:t xml:space="preserve"> час</w:t>
      </w:r>
      <w:del w:author="Yurii Litvinov" w:date="2023-01-22T15:38:00" w:id="148">
        <w:r>
          <w:rPr>
            <w:rFonts w:ascii="Times New Roman" w:hAnsi="Times New Roman"/>
          </w:rPr>
          <w:delText>ов</w:delText>
        </w:r>
      </w:del>
      <w:ins w:author="Yurii Litvinov" w:date="2023-01-22T15:38:00" w:id="149">
        <w:r>
          <w:rPr>
            <w:rFonts w:ascii="Times New Roman" w:hAnsi="Times New Roman"/>
          </w:rPr>
          <w:t>а</w:t>
        </w:r>
      </w:ins>
      <w:r>
        <w:rPr>
          <w:rFonts w:ascii="Times New Roman" w:hAnsi="Times New Roman"/>
        </w:rPr>
        <w:t xml:space="preserve"> в третьем семестре</w:t>
      </w:r>
      <w:ins w:author="Yurii Litvinov" w:date="2023-01-22T15:28:00" w:id="150">
        <w:r>
          <w:rPr>
            <w:rFonts w:ascii="Times New Roman" w:hAnsi="Times New Roman"/>
          </w:rPr>
          <w:t>, 26 часов в четвёртом семестре</w:t>
        </w:r>
      </w:ins>
      <w:r>
        <w:rPr>
          <w:rFonts w:ascii="Times New Roman" w:hAnsi="Times New Roman"/>
        </w:rPr>
        <w:t>.</w:t>
      </w:r>
    </w:p>
    <w:p w14:paraId="BF000000">
      <w:pPr>
        <w:rPr>
          <w:rFonts w:ascii="Times New Roman" w:hAnsi="Times New Roman"/>
        </w:rPr>
      </w:pPr>
      <w:r>
        <w:rPr>
          <w:rFonts w:ascii="Times New Roman" w:hAnsi="Times New Roman"/>
        </w:rPr>
        <w:br w:type="page"/>
      </w:r>
    </w:p>
    <w:p w14:paraId="C0000000">
      <w:pPr>
        <w:rPr>
          <w:rFonts w:ascii="Times New Roman" w:hAnsi="Times New Roman"/>
          <w:sz w:val="32"/>
        </w:rPr>
      </w:pPr>
      <w:r>
        <w:rPr>
          <w:rFonts w:ascii="Times New Roman" w:hAnsi="Times New Roman"/>
          <w:b w:val="1"/>
          <w:sz w:val="32"/>
        </w:rPr>
        <w:t>Раздел 2.</w:t>
      </w:r>
      <w:r>
        <w:rPr>
          <w:rFonts w:ascii="Times New Roman" w:hAnsi="Times New Roman"/>
          <w:b w:val="1"/>
          <w:sz w:val="32"/>
        </w:rPr>
        <w:tab/>
      </w:r>
      <w:r>
        <w:rPr>
          <w:rFonts w:ascii="Times New Roman" w:hAnsi="Times New Roman"/>
          <w:b w:val="1"/>
          <w:sz w:val="32"/>
        </w:rPr>
        <w:t>Организация, структура и содержание учебных занятий</w:t>
      </w:r>
    </w:p>
    <w:p w14:paraId="C1000000">
      <w:pPr>
        <w:spacing w:before="240"/>
        <w:ind/>
        <w:rPr>
          <w:rFonts w:ascii="Times New Roman" w:hAnsi="Times New Roman"/>
          <w:sz w:val="28"/>
        </w:rPr>
      </w:pPr>
      <w:r>
        <w:rPr>
          <w:rFonts w:ascii="Times New Roman" w:hAnsi="Times New Roman"/>
          <w:b w:val="1"/>
          <w:sz w:val="28"/>
        </w:rPr>
        <w:t>2.1.</w:t>
      </w:r>
      <w:r>
        <w:rPr>
          <w:rFonts w:ascii="Times New Roman" w:hAnsi="Times New Roman"/>
          <w:b w:val="1"/>
          <w:sz w:val="28"/>
        </w:rPr>
        <w:tab/>
      </w:r>
      <w:r>
        <w:rPr>
          <w:rFonts w:ascii="Times New Roman" w:hAnsi="Times New Roman"/>
          <w:b w:val="1"/>
          <w:sz w:val="28"/>
        </w:rPr>
        <w:t>Организация учебных занятий</w:t>
      </w:r>
    </w:p>
    <w:p w14:paraId="C2000000">
      <w:pPr>
        <w:rPr>
          <w:rFonts w:ascii="Times New Roman" w:hAnsi="Times New Roman"/>
        </w:rPr>
      </w:pPr>
    </w:p>
    <w:p w14:paraId="C3000000">
      <w:pPr>
        <w:rPr>
          <w:rFonts w:ascii="Times New Roman" w:hAnsi="Times New Roman"/>
          <w:b w:val="1"/>
        </w:rPr>
      </w:pPr>
      <w:r>
        <w:rPr>
          <w:rFonts w:ascii="Times New Roman" w:hAnsi="Times New Roman"/>
          <w:b w:val="1"/>
        </w:rPr>
        <w:t>2.1.1 Основной курс</w:t>
      </w:r>
    </w:p>
    <w:p w14:paraId="C4000000">
      <w:pPr>
        <w:rPr>
          <w:rFonts w:ascii="Times New Roman" w:hAnsi="Times New Roman"/>
          <w:b w:val="1"/>
        </w:rPr>
      </w:pPr>
    </w:p>
    <w:tbl>
      <w:tblPr>
        <w:tblStyle w:val="Style_4"/>
        <w:tblW w:type="auto" w:w="0"/>
        <w:tblInd w:type="dxa" w:w="-601"/>
        <w:tblLayout w:type="fixed"/>
      </w:tblPr>
      <w:tblGrid>
        <w:gridCol w:w="993"/>
        <w:gridCol w:w="514"/>
        <w:gridCol w:w="478"/>
        <w:gridCol w:w="516"/>
        <w:gridCol w:w="518"/>
        <w:gridCol w:w="518"/>
        <w:gridCol w:w="546"/>
        <w:gridCol w:w="448"/>
        <w:gridCol w:w="448"/>
        <w:gridCol w:w="550"/>
        <w:gridCol w:w="448"/>
        <w:gridCol w:w="515"/>
        <w:gridCol w:w="454"/>
        <w:gridCol w:w="552"/>
        <w:gridCol w:w="504"/>
        <w:gridCol w:w="532"/>
        <w:gridCol w:w="539"/>
        <w:gridCol w:w="567"/>
        <w:gridCol w:w="425"/>
      </w:tblGrid>
      <w:tr>
        <w:trPr>
          <w:trHeight w:hRule="atLeast" w:val="315"/>
        </w:trPr>
        <w:tc>
          <w:tcPr>
            <w:tcW w:type="dxa" w:w="10065"/>
            <w:gridSpan w:val="19"/>
            <w:tcBorders>
              <w:top w:color="000000" w:sz="4" w:val="single"/>
              <w:left w:color="000000" w:sz="4" w:val="single"/>
              <w:bottom w:color="000000" w:sz="4" w:val="single"/>
              <w:right w:color="000000" w:sz="4" w:val="single"/>
            </w:tcBorders>
            <w:vAlign w:val="center"/>
          </w:tcPr>
          <w:p w14:paraId="C5000000">
            <w:pPr>
              <w:ind/>
              <w:jc w:val="center"/>
              <w:rPr>
                <w:rFonts w:ascii="Times New Roman" w:hAnsi="Times New Roman"/>
              </w:rPr>
            </w:pPr>
            <w:r>
              <w:rPr>
                <w:rFonts w:ascii="Times New Roman" w:hAnsi="Times New Roman"/>
              </w:rPr>
              <w:t>Трудоёмкость, объёмы учебной работы и наполняемость групп обучающихся</w:t>
            </w:r>
          </w:p>
        </w:tc>
      </w:tr>
      <w:tr>
        <w:trPr>
          <w:trHeight w:hRule="atLeast" w:val="255"/>
        </w:trPr>
        <w:tc>
          <w:tcPr>
            <w:tcW w:type="dxa" w:w="993"/>
            <w:vMerge w:val="restart"/>
            <w:tcBorders>
              <w:top w:color="000000" w:sz="4" w:val="single"/>
              <w:left w:color="000000" w:sz="4" w:val="single"/>
              <w:bottom w:color="000000" w:sz="4" w:val="single"/>
              <w:right w:color="000000" w:sz="4" w:val="single"/>
            </w:tcBorders>
            <w:textDirection w:val="btLr"/>
            <w:vAlign w:val="bottom"/>
          </w:tcPr>
          <w:p w14:paraId="C6000000">
            <w:pPr>
              <w:rPr>
                <w:rFonts w:ascii="Times New Roman" w:hAnsi="Times New Roman"/>
                <w:sz w:val="16"/>
              </w:rPr>
            </w:pPr>
            <w:r>
              <w:rPr>
                <w:rFonts w:ascii="Times New Roman" w:hAnsi="Times New Roman"/>
                <w:sz w:val="16"/>
              </w:rPr>
              <w:t xml:space="preserve">Код модуля в составе дисциплины, </w:t>
            </w:r>
          </w:p>
          <w:p w14:paraId="C7000000">
            <w:pPr>
              <w:rPr>
                <w:rFonts w:ascii="Times New Roman" w:hAnsi="Times New Roman"/>
                <w:sz w:val="16"/>
              </w:rPr>
            </w:pPr>
            <w:r>
              <w:rPr>
                <w:rFonts w:ascii="Times New Roman" w:hAnsi="Times New Roman"/>
                <w:sz w:val="16"/>
              </w:rPr>
              <w:t xml:space="preserve"> практики и </w:t>
            </w:r>
            <w:r>
              <w:rPr>
                <w:rFonts w:ascii="Times New Roman" w:hAnsi="Times New Roman"/>
                <w:sz w:val="16"/>
              </w:rPr>
              <w:t>т.п.</w:t>
            </w:r>
          </w:p>
        </w:tc>
        <w:tc>
          <w:tcPr>
            <w:tcW w:type="dxa" w:w="5953"/>
            <w:gridSpan w:val="12"/>
            <w:tcBorders>
              <w:top w:color="000000" w:sz="4" w:val="single"/>
              <w:left w:sz="4" w:val="nil"/>
              <w:bottom w:color="000000" w:sz="4" w:val="single"/>
              <w:right w:color="000000" w:sz="4" w:val="single"/>
            </w:tcBorders>
          </w:tcPr>
          <w:p w14:paraId="C8000000">
            <w:pPr>
              <w:rPr>
                <w:rFonts w:ascii="Times New Roman" w:hAnsi="Times New Roman"/>
                <w:sz w:val="16"/>
              </w:rPr>
            </w:pPr>
            <w:r>
              <w:rPr>
                <w:rFonts w:ascii="Times New Roman" w:hAnsi="Times New Roman"/>
                <w:sz w:val="16"/>
              </w:rPr>
              <w:t>Контактная работа обучающихся с преподавателем</w:t>
            </w:r>
          </w:p>
        </w:tc>
        <w:tc>
          <w:tcPr>
            <w:tcW w:type="dxa" w:w="2127"/>
            <w:gridSpan w:val="4"/>
            <w:tcBorders>
              <w:top w:color="000000" w:sz="4" w:val="single"/>
              <w:left w:sz="4" w:val="nil"/>
              <w:bottom w:color="000000" w:sz="4" w:val="single"/>
              <w:right w:color="000000" w:sz="4" w:val="single"/>
            </w:tcBorders>
          </w:tcPr>
          <w:p w14:paraId="C9000000">
            <w:pPr>
              <w:rPr>
                <w:rFonts w:ascii="Times New Roman" w:hAnsi="Times New Roman"/>
                <w:sz w:val="16"/>
              </w:rPr>
            </w:pPr>
            <w:r>
              <w:rPr>
                <w:rFonts w:ascii="Times New Roman" w:hAnsi="Times New Roman"/>
                <w:sz w:val="16"/>
              </w:rPr>
              <w:t>Самостоятельная работа</w:t>
            </w:r>
          </w:p>
        </w:tc>
        <w:tc>
          <w:tcPr>
            <w:tcW w:type="dxa" w:w="567"/>
            <w:vMerge w:val="restart"/>
            <w:tcBorders>
              <w:top w:color="000000" w:sz="4" w:val="single"/>
              <w:left w:color="000000" w:sz="4" w:val="single"/>
              <w:bottom w:color="000000" w:sz="4" w:val="single"/>
              <w:right w:color="000000" w:sz="4" w:val="single"/>
            </w:tcBorders>
            <w:textDirection w:val="btLr"/>
            <w:vAlign w:val="bottom"/>
          </w:tcPr>
          <w:p w14:paraId="CA000000">
            <w:pPr>
              <w:rPr>
                <w:rFonts w:ascii="Times New Roman" w:hAnsi="Times New Roman"/>
                <w:sz w:val="16"/>
              </w:rPr>
            </w:pPr>
            <w:r>
              <w:rPr>
                <w:rFonts w:ascii="Times New Roman" w:hAnsi="Times New Roman"/>
                <w:sz w:val="16"/>
              </w:rPr>
              <w:t xml:space="preserve">Объём активных и интерактивных  </w:t>
            </w:r>
          </w:p>
          <w:p w14:paraId="CB000000">
            <w:pPr>
              <w:rPr>
                <w:rFonts w:ascii="Times New Roman" w:hAnsi="Times New Roman"/>
                <w:sz w:val="16"/>
              </w:rPr>
            </w:pPr>
            <w:r>
              <w:rPr>
                <w:rFonts w:ascii="Times New Roman" w:hAnsi="Times New Roman"/>
                <w:sz w:val="16"/>
              </w:rPr>
              <w:t>форм учебных занятий</w:t>
            </w:r>
          </w:p>
        </w:tc>
        <w:tc>
          <w:tcPr>
            <w:tcW w:type="dxa" w:w="425"/>
            <w:vMerge w:val="restart"/>
            <w:tcBorders>
              <w:top w:color="000000" w:sz="4" w:val="single"/>
              <w:left w:color="000000" w:sz="4" w:val="single"/>
              <w:bottom w:color="000000" w:sz="4" w:val="single"/>
              <w:right w:color="000000" w:sz="4" w:val="single"/>
            </w:tcBorders>
            <w:textDirection w:val="btLr"/>
            <w:vAlign w:val="bottom"/>
          </w:tcPr>
          <w:p w14:paraId="CC000000">
            <w:pPr>
              <w:rPr>
                <w:rFonts w:ascii="Times New Roman" w:hAnsi="Times New Roman"/>
                <w:sz w:val="16"/>
              </w:rPr>
            </w:pPr>
            <w:r>
              <w:rPr>
                <w:rFonts w:ascii="Times New Roman" w:hAnsi="Times New Roman"/>
                <w:sz w:val="16"/>
              </w:rPr>
              <w:t>Трудоёмкость</w:t>
            </w:r>
          </w:p>
        </w:tc>
      </w:tr>
      <w:tr>
        <w:trPr>
          <w:trHeight w:hRule="atLeast" w:val="2128"/>
        </w:trPr>
        <w:tc>
          <w:tcPr>
            <w:tcW w:type="dxa" w:w="993"/>
            <w:gridSpan w:val="1"/>
            <w:vMerge w:val="continue"/>
            <w:tcBorders>
              <w:top w:color="000000" w:sz="4" w:val="single"/>
              <w:left w:color="000000" w:sz="4" w:val="single"/>
              <w:bottom w:color="000000" w:sz="4" w:val="single"/>
              <w:right w:color="000000" w:sz="4" w:val="single"/>
            </w:tcBorders>
            <w:textDirection w:val="btLr"/>
            <w:vAlign w:val="bottom"/>
          </w:tcPr>
          <w:p/>
        </w:tc>
        <w:tc>
          <w:tcPr>
            <w:tcW w:type="dxa" w:w="514"/>
            <w:tcBorders>
              <w:top w:sz="4" w:val="nil"/>
              <w:left w:sz="4" w:val="nil"/>
              <w:bottom w:color="000000" w:sz="4" w:val="single"/>
              <w:right w:color="000000" w:sz="4" w:val="single"/>
            </w:tcBorders>
            <w:textDirection w:val="btLr"/>
            <w:vAlign w:val="center"/>
          </w:tcPr>
          <w:p w14:paraId="CD000000">
            <w:pPr>
              <w:rPr>
                <w:rFonts w:ascii="Times New Roman" w:hAnsi="Times New Roman"/>
                <w:sz w:val="16"/>
              </w:rPr>
            </w:pPr>
            <w:r>
              <w:rPr>
                <w:rFonts w:ascii="Times New Roman" w:hAnsi="Times New Roman"/>
                <w:sz w:val="16"/>
              </w:rPr>
              <w:t>лекции</w:t>
            </w:r>
          </w:p>
        </w:tc>
        <w:tc>
          <w:tcPr>
            <w:tcW w:type="dxa" w:w="478"/>
            <w:tcBorders>
              <w:top w:sz="4" w:val="nil"/>
              <w:left w:sz="4" w:val="nil"/>
              <w:bottom w:color="000000" w:sz="4" w:val="single"/>
              <w:right w:color="000000" w:sz="4" w:val="single"/>
            </w:tcBorders>
            <w:textDirection w:val="btLr"/>
            <w:vAlign w:val="center"/>
          </w:tcPr>
          <w:p w14:paraId="CE000000">
            <w:pPr>
              <w:rPr>
                <w:rFonts w:ascii="Times New Roman" w:hAnsi="Times New Roman"/>
                <w:sz w:val="16"/>
              </w:rPr>
            </w:pPr>
            <w:r>
              <w:rPr>
                <w:rFonts w:ascii="Times New Roman" w:hAnsi="Times New Roman"/>
                <w:sz w:val="16"/>
              </w:rPr>
              <w:t>семинары</w:t>
            </w:r>
          </w:p>
        </w:tc>
        <w:tc>
          <w:tcPr>
            <w:tcW w:type="dxa" w:w="516"/>
            <w:tcBorders>
              <w:top w:sz="4" w:val="nil"/>
              <w:left w:sz="4" w:val="nil"/>
              <w:bottom w:color="000000" w:sz="4" w:val="single"/>
              <w:right w:color="000000" w:sz="4" w:val="single"/>
            </w:tcBorders>
            <w:textDirection w:val="btLr"/>
            <w:vAlign w:val="center"/>
          </w:tcPr>
          <w:p w14:paraId="CF000000">
            <w:pPr>
              <w:rPr>
                <w:rFonts w:ascii="Times New Roman" w:hAnsi="Times New Roman"/>
                <w:sz w:val="16"/>
              </w:rPr>
            </w:pPr>
            <w:r>
              <w:rPr>
                <w:rFonts w:ascii="Times New Roman" w:hAnsi="Times New Roman"/>
                <w:sz w:val="16"/>
              </w:rPr>
              <w:t>консультации</w:t>
            </w:r>
          </w:p>
        </w:tc>
        <w:tc>
          <w:tcPr>
            <w:tcW w:type="dxa" w:w="518"/>
            <w:tcBorders>
              <w:top w:sz="4" w:val="nil"/>
              <w:left w:sz="4" w:val="nil"/>
              <w:bottom w:color="000000" w:sz="4" w:val="single"/>
              <w:right w:color="000000" w:sz="4" w:val="single"/>
            </w:tcBorders>
            <w:textDirection w:val="btLr"/>
            <w:vAlign w:val="center"/>
          </w:tcPr>
          <w:p w14:paraId="D0000000">
            <w:pPr>
              <w:rPr>
                <w:rFonts w:ascii="Times New Roman" w:hAnsi="Times New Roman"/>
                <w:sz w:val="16"/>
              </w:rPr>
            </w:pPr>
            <w:r>
              <w:rPr>
                <w:rFonts w:ascii="Times New Roman" w:hAnsi="Times New Roman"/>
                <w:sz w:val="16"/>
              </w:rPr>
              <w:t xml:space="preserve">практические </w:t>
            </w:r>
            <w:r>
              <w:rPr>
                <w:rFonts w:ascii="Times New Roman" w:hAnsi="Times New Roman"/>
                <w:sz w:val="16"/>
              </w:rPr>
              <w:br/>
            </w:r>
            <w:r>
              <w:rPr>
                <w:rFonts w:ascii="Times New Roman" w:hAnsi="Times New Roman"/>
                <w:sz w:val="16"/>
              </w:rPr>
              <w:t>занятия</w:t>
            </w:r>
          </w:p>
        </w:tc>
        <w:tc>
          <w:tcPr>
            <w:tcW w:type="dxa" w:w="518"/>
            <w:tcBorders>
              <w:top w:sz="4" w:val="nil"/>
              <w:left w:sz="4" w:val="nil"/>
              <w:bottom w:color="000000" w:sz="4" w:val="single"/>
              <w:right w:color="000000" w:sz="4" w:val="single"/>
            </w:tcBorders>
            <w:textDirection w:val="btLr"/>
            <w:vAlign w:val="center"/>
          </w:tcPr>
          <w:p w14:paraId="D1000000">
            <w:pPr>
              <w:rPr>
                <w:rFonts w:ascii="Times New Roman" w:hAnsi="Times New Roman"/>
                <w:sz w:val="16"/>
              </w:rPr>
            </w:pPr>
            <w:r>
              <w:rPr>
                <w:rFonts w:ascii="Times New Roman" w:hAnsi="Times New Roman"/>
                <w:sz w:val="16"/>
              </w:rPr>
              <w:t>лабораторные работы</w:t>
            </w:r>
          </w:p>
        </w:tc>
        <w:tc>
          <w:tcPr>
            <w:tcW w:type="dxa" w:w="546"/>
            <w:tcBorders>
              <w:top w:sz="4" w:val="nil"/>
              <w:left w:sz="4" w:val="nil"/>
              <w:bottom w:color="000000" w:sz="4" w:val="single"/>
              <w:right w:color="000000" w:sz="4" w:val="single"/>
            </w:tcBorders>
            <w:textDirection w:val="btLr"/>
            <w:vAlign w:val="center"/>
          </w:tcPr>
          <w:p w14:paraId="D2000000">
            <w:pPr>
              <w:rPr>
                <w:rFonts w:ascii="Times New Roman" w:hAnsi="Times New Roman"/>
                <w:sz w:val="16"/>
              </w:rPr>
            </w:pPr>
            <w:r>
              <w:rPr>
                <w:rFonts w:ascii="Times New Roman" w:hAnsi="Times New Roman"/>
                <w:sz w:val="16"/>
              </w:rPr>
              <w:t>контрольные работы</w:t>
            </w:r>
          </w:p>
        </w:tc>
        <w:tc>
          <w:tcPr>
            <w:tcW w:type="dxa" w:w="448"/>
            <w:tcBorders>
              <w:top w:sz="4" w:val="nil"/>
              <w:left w:sz="4" w:val="nil"/>
              <w:bottom w:color="000000" w:sz="4" w:val="single"/>
              <w:right w:color="000000" w:sz="4" w:val="single"/>
            </w:tcBorders>
            <w:textDirection w:val="btLr"/>
            <w:vAlign w:val="center"/>
          </w:tcPr>
          <w:p w14:paraId="D3000000">
            <w:pPr>
              <w:rPr>
                <w:rFonts w:ascii="Times New Roman" w:hAnsi="Times New Roman"/>
                <w:sz w:val="16"/>
              </w:rPr>
            </w:pPr>
            <w:r>
              <w:rPr>
                <w:rFonts w:ascii="Times New Roman" w:hAnsi="Times New Roman"/>
                <w:sz w:val="16"/>
              </w:rPr>
              <w:t>коллоквиумы</w:t>
            </w:r>
          </w:p>
        </w:tc>
        <w:tc>
          <w:tcPr>
            <w:tcW w:type="dxa" w:w="448"/>
            <w:tcBorders>
              <w:top w:sz="4" w:val="nil"/>
              <w:left w:sz="4" w:val="nil"/>
              <w:bottom w:color="000000" w:sz="4" w:val="single"/>
              <w:right w:color="000000" w:sz="4" w:val="single"/>
            </w:tcBorders>
            <w:textDirection w:val="btLr"/>
            <w:vAlign w:val="center"/>
          </w:tcPr>
          <w:p w14:paraId="D4000000">
            <w:pPr>
              <w:rPr>
                <w:rFonts w:ascii="Times New Roman" w:hAnsi="Times New Roman"/>
                <w:sz w:val="16"/>
              </w:rPr>
            </w:pPr>
            <w:r>
              <w:rPr>
                <w:rFonts w:ascii="Times New Roman" w:hAnsi="Times New Roman"/>
                <w:sz w:val="16"/>
              </w:rPr>
              <w:t>текущий контроль</w:t>
            </w:r>
          </w:p>
        </w:tc>
        <w:tc>
          <w:tcPr>
            <w:tcW w:type="dxa" w:w="550"/>
            <w:tcBorders>
              <w:top w:sz="4" w:val="nil"/>
              <w:left w:sz="4" w:val="nil"/>
              <w:bottom w:color="000000" w:sz="4" w:val="single"/>
              <w:right w:color="000000" w:sz="4" w:val="single"/>
            </w:tcBorders>
            <w:textDirection w:val="btLr"/>
            <w:vAlign w:val="center"/>
          </w:tcPr>
          <w:p w14:paraId="D5000000">
            <w:pPr>
              <w:rPr>
                <w:rFonts w:ascii="Times New Roman" w:hAnsi="Times New Roman"/>
                <w:sz w:val="16"/>
              </w:rPr>
            </w:pPr>
            <w:r>
              <w:rPr>
                <w:rFonts w:ascii="Times New Roman" w:hAnsi="Times New Roman"/>
                <w:sz w:val="16"/>
              </w:rPr>
              <w:t xml:space="preserve">промежуточная </w:t>
            </w:r>
            <w:r>
              <w:rPr>
                <w:rFonts w:ascii="Times New Roman" w:hAnsi="Times New Roman"/>
                <w:sz w:val="16"/>
              </w:rPr>
              <w:br/>
            </w:r>
            <w:r>
              <w:rPr>
                <w:rFonts w:ascii="Times New Roman" w:hAnsi="Times New Roman"/>
                <w:sz w:val="16"/>
              </w:rPr>
              <w:t>аттестация</w:t>
            </w:r>
          </w:p>
        </w:tc>
        <w:tc>
          <w:tcPr>
            <w:tcW w:type="dxa" w:w="448"/>
            <w:tcBorders>
              <w:top w:sz="4" w:val="nil"/>
              <w:left w:sz="4" w:val="nil"/>
              <w:bottom w:color="000000" w:sz="4" w:val="single"/>
              <w:right w:color="000000" w:sz="4" w:val="single"/>
            </w:tcBorders>
            <w:textDirection w:val="btLr"/>
            <w:vAlign w:val="center"/>
          </w:tcPr>
          <w:p w14:paraId="D6000000">
            <w:pPr>
              <w:rPr>
                <w:rFonts w:ascii="Times New Roman" w:hAnsi="Times New Roman"/>
                <w:sz w:val="16"/>
              </w:rPr>
            </w:pPr>
            <w:r>
              <w:rPr>
                <w:rFonts w:ascii="Times New Roman" w:hAnsi="Times New Roman"/>
                <w:sz w:val="16"/>
              </w:rPr>
              <w:t>итоговая аттестация</w:t>
            </w:r>
          </w:p>
        </w:tc>
        <w:tc>
          <w:tcPr>
            <w:tcW w:type="dxa" w:w="515"/>
            <w:tcBorders>
              <w:top w:sz="4" w:val="nil"/>
              <w:left w:sz="4" w:val="nil"/>
              <w:bottom w:color="000000" w:sz="4" w:val="single"/>
              <w:right w:color="000000" w:sz="4" w:val="single"/>
            </w:tcBorders>
            <w:textDirection w:val="btLr"/>
            <w:vAlign w:val="center"/>
          </w:tcPr>
          <w:p w14:paraId="D7000000">
            <w:pPr>
              <w:rPr>
                <w:rFonts w:ascii="Times New Roman" w:hAnsi="Times New Roman"/>
                <w:sz w:val="16"/>
              </w:rPr>
            </w:pPr>
            <w:r>
              <w:rPr>
                <w:rFonts w:ascii="Times New Roman" w:hAnsi="Times New Roman"/>
                <w:sz w:val="16"/>
              </w:rPr>
              <w:t>под руководством</w:t>
            </w:r>
            <w:r>
              <w:rPr>
                <w:rFonts w:ascii="Times New Roman" w:hAnsi="Times New Roman"/>
                <w:sz w:val="16"/>
              </w:rPr>
              <w:br/>
            </w:r>
            <w:r>
              <w:rPr>
                <w:rFonts w:ascii="Times New Roman" w:hAnsi="Times New Roman"/>
                <w:sz w:val="16"/>
              </w:rPr>
              <w:t>преподавателя</w:t>
            </w:r>
          </w:p>
        </w:tc>
        <w:tc>
          <w:tcPr>
            <w:tcW w:type="dxa" w:w="454"/>
            <w:tcBorders>
              <w:top w:sz="4" w:val="nil"/>
              <w:left w:sz="4" w:val="nil"/>
              <w:bottom w:color="000000" w:sz="4" w:val="single"/>
              <w:right w:color="000000" w:sz="4" w:val="single"/>
            </w:tcBorders>
            <w:textDirection w:val="btLr"/>
            <w:vAlign w:val="center"/>
          </w:tcPr>
          <w:p w14:paraId="D8000000">
            <w:pPr>
              <w:rPr>
                <w:rFonts w:ascii="Times New Roman" w:hAnsi="Times New Roman"/>
                <w:sz w:val="16"/>
              </w:rPr>
            </w:pPr>
            <w:r>
              <w:rPr>
                <w:rFonts w:ascii="Times New Roman" w:hAnsi="Times New Roman"/>
                <w:sz w:val="16"/>
              </w:rPr>
              <w:t xml:space="preserve">в присутствии </w:t>
            </w:r>
            <w:r>
              <w:rPr>
                <w:rFonts w:ascii="Times New Roman" w:hAnsi="Times New Roman"/>
                <w:sz w:val="16"/>
              </w:rPr>
              <w:br/>
            </w:r>
            <w:r>
              <w:rPr>
                <w:rFonts w:ascii="Times New Roman" w:hAnsi="Times New Roman"/>
                <w:sz w:val="16"/>
              </w:rPr>
              <w:t>преподавателя</w:t>
            </w:r>
          </w:p>
        </w:tc>
        <w:tc>
          <w:tcPr>
            <w:tcW w:type="dxa" w:w="552"/>
            <w:tcBorders>
              <w:top w:sz="4" w:val="nil"/>
              <w:left w:sz="4" w:val="nil"/>
              <w:bottom w:color="000000" w:sz="4" w:val="single"/>
              <w:right w:color="000000" w:sz="4" w:val="single"/>
            </w:tcBorders>
            <w:textDirection w:val="btLr"/>
            <w:vAlign w:val="center"/>
          </w:tcPr>
          <w:p w14:paraId="D9000000">
            <w:pPr>
              <w:rPr>
                <w:rFonts w:ascii="Times New Roman" w:hAnsi="Times New Roman"/>
                <w:sz w:val="16"/>
              </w:rPr>
            </w:pPr>
            <w:r>
              <w:rPr>
                <w:rFonts w:ascii="Times New Roman" w:hAnsi="Times New Roman"/>
                <w:sz w:val="16"/>
              </w:rPr>
              <w:t>сам. раб. с использованием</w:t>
            </w:r>
          </w:p>
          <w:p w14:paraId="DA000000">
            <w:pPr>
              <w:rPr>
                <w:rFonts w:ascii="Times New Roman" w:hAnsi="Times New Roman"/>
                <w:sz w:val="16"/>
              </w:rPr>
            </w:pPr>
            <w:r>
              <w:rPr>
                <w:rFonts w:ascii="Times New Roman" w:hAnsi="Times New Roman"/>
                <w:sz w:val="16"/>
              </w:rPr>
              <w:t>методических материалов</w:t>
            </w:r>
          </w:p>
        </w:tc>
        <w:tc>
          <w:tcPr>
            <w:tcW w:type="dxa" w:w="504"/>
            <w:tcBorders>
              <w:top w:sz="4" w:val="nil"/>
              <w:left w:sz="4" w:val="nil"/>
              <w:bottom w:color="000000" w:sz="4" w:val="single"/>
              <w:right w:color="000000" w:sz="4" w:val="single"/>
            </w:tcBorders>
            <w:textDirection w:val="btLr"/>
            <w:vAlign w:val="center"/>
          </w:tcPr>
          <w:p w14:paraId="DB000000">
            <w:pPr>
              <w:rPr>
                <w:rFonts w:ascii="Times New Roman" w:hAnsi="Times New Roman"/>
                <w:sz w:val="16"/>
              </w:rPr>
            </w:pPr>
            <w:r>
              <w:rPr>
                <w:rFonts w:ascii="Times New Roman" w:hAnsi="Times New Roman"/>
                <w:sz w:val="16"/>
              </w:rPr>
              <w:t>текущий контроль (</w:t>
            </w:r>
            <w:r>
              <w:rPr>
                <w:rFonts w:ascii="Times New Roman" w:hAnsi="Times New Roman"/>
                <w:sz w:val="16"/>
              </w:rPr>
              <w:t>сам.раб</w:t>
            </w:r>
            <w:r>
              <w:rPr>
                <w:rFonts w:ascii="Times New Roman" w:hAnsi="Times New Roman"/>
                <w:sz w:val="16"/>
              </w:rPr>
              <w:t>.)</w:t>
            </w:r>
          </w:p>
        </w:tc>
        <w:tc>
          <w:tcPr>
            <w:tcW w:type="dxa" w:w="532"/>
            <w:tcBorders>
              <w:top w:sz="4" w:val="nil"/>
              <w:left w:sz="4" w:val="nil"/>
              <w:bottom w:color="000000" w:sz="4" w:val="single"/>
              <w:right w:color="000000" w:sz="4" w:val="single"/>
            </w:tcBorders>
            <w:textDirection w:val="btLr"/>
            <w:vAlign w:val="center"/>
          </w:tcPr>
          <w:p w14:paraId="DC000000">
            <w:pPr>
              <w:rPr>
                <w:rFonts w:ascii="Times New Roman" w:hAnsi="Times New Roman"/>
                <w:sz w:val="16"/>
              </w:rPr>
            </w:pPr>
            <w:r>
              <w:rPr>
                <w:rFonts w:ascii="Times New Roman" w:hAnsi="Times New Roman"/>
                <w:sz w:val="16"/>
              </w:rPr>
              <w:t>промежуточная аттестация (</w:t>
            </w:r>
            <w:r>
              <w:rPr>
                <w:rFonts w:ascii="Times New Roman" w:hAnsi="Times New Roman"/>
                <w:sz w:val="16"/>
              </w:rPr>
              <w:t>сам.раб</w:t>
            </w:r>
            <w:r>
              <w:rPr>
                <w:rFonts w:ascii="Times New Roman" w:hAnsi="Times New Roman"/>
                <w:sz w:val="16"/>
              </w:rPr>
              <w:t>.)</w:t>
            </w:r>
          </w:p>
        </w:tc>
        <w:tc>
          <w:tcPr>
            <w:tcW w:type="dxa" w:w="539"/>
            <w:tcBorders>
              <w:top w:sz="4" w:val="nil"/>
              <w:left w:sz="4" w:val="nil"/>
              <w:bottom w:color="000000" w:sz="4" w:val="single"/>
              <w:right w:color="000000" w:sz="4" w:val="single"/>
            </w:tcBorders>
            <w:textDirection w:val="btLr"/>
            <w:vAlign w:val="center"/>
          </w:tcPr>
          <w:p w14:paraId="DD000000">
            <w:pPr>
              <w:rPr>
                <w:rFonts w:ascii="Times New Roman" w:hAnsi="Times New Roman"/>
                <w:sz w:val="16"/>
              </w:rPr>
            </w:pPr>
            <w:r>
              <w:rPr>
                <w:rFonts w:ascii="Times New Roman" w:hAnsi="Times New Roman"/>
                <w:sz w:val="16"/>
              </w:rPr>
              <w:t>итоговая  аттестация</w:t>
            </w:r>
            <w:r>
              <w:rPr>
                <w:rFonts w:ascii="Times New Roman" w:hAnsi="Times New Roman"/>
                <w:sz w:val="16"/>
              </w:rPr>
              <w:t xml:space="preserve"> </w:t>
            </w:r>
          </w:p>
          <w:p w14:paraId="DE000000">
            <w:pPr>
              <w:rPr>
                <w:rFonts w:ascii="Times New Roman" w:hAnsi="Times New Roman"/>
                <w:sz w:val="16"/>
              </w:rPr>
            </w:pPr>
            <w:r>
              <w:rPr>
                <w:rFonts w:ascii="Times New Roman" w:hAnsi="Times New Roman"/>
                <w:sz w:val="16"/>
              </w:rPr>
              <w:t>(</w:t>
            </w:r>
            <w:r>
              <w:rPr>
                <w:rFonts w:ascii="Times New Roman" w:hAnsi="Times New Roman"/>
                <w:sz w:val="16"/>
              </w:rPr>
              <w:t>сам.раб</w:t>
            </w:r>
            <w:r>
              <w:rPr>
                <w:rFonts w:ascii="Times New Roman" w:hAnsi="Times New Roman"/>
                <w:sz w:val="16"/>
              </w:rPr>
              <w:t>.)</w:t>
            </w:r>
          </w:p>
        </w:tc>
        <w:tc>
          <w:tcPr>
            <w:tcW w:type="dxa" w:w="567"/>
            <w:gridSpan w:val="1"/>
            <w:vMerge w:val="continue"/>
            <w:tcBorders>
              <w:top w:color="000000" w:sz="4" w:val="single"/>
              <w:left w:color="000000" w:sz="4" w:val="single"/>
              <w:bottom w:color="000000" w:sz="4" w:val="single"/>
              <w:right w:color="000000" w:sz="4" w:val="single"/>
            </w:tcBorders>
            <w:textDirection w:val="btLr"/>
            <w:vAlign w:val="bottom"/>
          </w:tcPr>
          <w:p/>
        </w:tc>
        <w:tc>
          <w:tcPr>
            <w:tcW w:type="dxa" w:w="425"/>
            <w:gridSpan w:val="1"/>
            <w:vMerge w:val="continue"/>
            <w:tcBorders>
              <w:top w:color="000000" w:sz="4" w:val="single"/>
              <w:left w:color="000000" w:sz="4" w:val="single"/>
              <w:bottom w:color="000000" w:sz="4" w:val="single"/>
              <w:right w:color="000000" w:sz="4" w:val="single"/>
            </w:tcBorders>
            <w:textDirection w:val="btLr"/>
            <w:vAlign w:val="bottom"/>
          </w:tcPr>
          <w:p/>
        </w:tc>
      </w:tr>
      <w:tr>
        <w:tc>
          <w:tcPr>
            <w:tcW w:type="dxa" w:w="10065"/>
            <w:gridSpan w:val="19"/>
            <w:tcBorders>
              <w:top w:color="000000" w:sz="4" w:val="single"/>
              <w:left w:color="000000" w:sz="4" w:val="single"/>
              <w:bottom w:color="000000" w:sz="4" w:val="single"/>
              <w:right w:color="000000" w:sz="4" w:val="single"/>
            </w:tcBorders>
            <w:vAlign w:val="center"/>
          </w:tcPr>
          <w:p w14:paraId="DF000000">
            <w:pPr>
              <w:ind/>
              <w:jc w:val="center"/>
              <w:rPr>
                <w:rFonts w:ascii="Times New Roman" w:hAnsi="Times New Roman"/>
              </w:rPr>
            </w:pPr>
            <w:r>
              <w:rPr>
                <w:rFonts w:ascii="Times New Roman" w:hAnsi="Times New Roman"/>
                <w:sz w:val="22"/>
              </w:rPr>
              <w:t>ОСНОВНАЯ ТРАЕКТОРИЯ</w:t>
            </w:r>
          </w:p>
        </w:tc>
      </w:tr>
      <w:tr>
        <w:tc>
          <w:tcPr>
            <w:tcW w:type="dxa" w:w="10065"/>
            <w:gridSpan w:val="19"/>
            <w:tcBorders>
              <w:top w:color="000000" w:sz="4" w:val="single"/>
              <w:left w:color="000000" w:sz="4" w:val="single"/>
              <w:bottom w:color="000000" w:sz="4" w:val="single"/>
              <w:right w:color="000000" w:sz="4" w:val="single"/>
            </w:tcBorders>
            <w:vAlign w:val="center"/>
          </w:tcPr>
          <w:p w14:paraId="E0000000">
            <w:pPr>
              <w:ind/>
              <w:jc w:val="center"/>
              <w:rPr>
                <w:rFonts w:ascii="Times New Roman" w:hAnsi="Times New Roman"/>
              </w:rPr>
            </w:pPr>
            <w:r>
              <w:rPr>
                <w:rFonts w:ascii="Times New Roman" w:hAnsi="Times New Roman"/>
                <w:sz w:val="22"/>
              </w:rPr>
              <w:t>Форма обучения: очная</w:t>
            </w:r>
          </w:p>
        </w:tc>
      </w:tr>
      <w:tr>
        <w:tc>
          <w:tcPr>
            <w:tcW w:type="dxa" w:w="993"/>
            <w:tcBorders>
              <w:top w:color="000000" w:sz="4" w:val="single"/>
              <w:left w:color="000000" w:sz="4" w:val="single"/>
              <w:bottom w:color="000000" w:sz="4" w:val="single"/>
              <w:right w:color="000000" w:sz="4" w:val="single"/>
            </w:tcBorders>
            <w:vAlign w:val="center"/>
          </w:tcPr>
          <w:p w14:paraId="E1000000">
            <w:pPr>
              <w:rPr>
                <w:rFonts w:ascii="Times New Roman" w:hAnsi="Times New Roman"/>
                <w:sz w:val="16"/>
              </w:rPr>
            </w:pPr>
            <w:r>
              <w:rPr>
                <w:rFonts w:ascii="Times New Roman" w:hAnsi="Times New Roman"/>
                <w:sz w:val="16"/>
              </w:rPr>
              <w:t>Семестр 1</w:t>
            </w:r>
          </w:p>
        </w:tc>
        <w:tc>
          <w:tcPr>
            <w:tcW w:type="dxa" w:w="514"/>
            <w:tcBorders>
              <w:top w:color="000000" w:sz="4" w:val="single"/>
              <w:left w:sz="4" w:val="nil"/>
              <w:bottom w:color="000000" w:sz="4" w:val="single"/>
              <w:right w:color="000000" w:sz="4" w:val="single"/>
            </w:tcBorders>
            <w:vAlign w:val="center"/>
          </w:tcPr>
          <w:p w14:paraId="E2000000">
            <w:pPr>
              <w:rPr>
                <w:rFonts w:ascii="Times New Roman" w:hAnsi="Times New Roman"/>
                <w:sz w:val="16"/>
              </w:rPr>
            </w:pPr>
          </w:p>
        </w:tc>
        <w:tc>
          <w:tcPr>
            <w:tcW w:type="dxa" w:w="478"/>
            <w:tcBorders>
              <w:top w:color="000000" w:sz="4" w:val="single"/>
              <w:left w:sz="4" w:val="nil"/>
              <w:bottom w:color="000000" w:sz="4" w:val="single"/>
              <w:right w:color="000000" w:sz="4" w:val="single"/>
            </w:tcBorders>
            <w:vAlign w:val="center"/>
          </w:tcPr>
          <w:p w14:paraId="E3000000">
            <w:pPr>
              <w:rPr>
                <w:rFonts w:ascii="Times New Roman" w:hAnsi="Times New Roman"/>
                <w:sz w:val="16"/>
              </w:rPr>
            </w:pPr>
          </w:p>
        </w:tc>
        <w:tc>
          <w:tcPr>
            <w:tcW w:type="dxa" w:w="516"/>
            <w:tcBorders>
              <w:top w:color="000000" w:sz="4" w:val="single"/>
              <w:left w:sz="4" w:val="nil"/>
              <w:bottom w:color="000000" w:sz="4" w:val="single"/>
              <w:right w:color="000000" w:sz="4" w:val="single"/>
            </w:tcBorders>
            <w:vAlign w:val="center"/>
          </w:tcPr>
          <w:p w14:paraId="E4000000">
            <w:pPr>
              <w:rPr>
                <w:rFonts w:ascii="Times New Roman" w:hAnsi="Times New Roman"/>
                <w:sz w:val="16"/>
              </w:rPr>
            </w:pPr>
          </w:p>
        </w:tc>
        <w:tc>
          <w:tcPr>
            <w:tcW w:type="dxa" w:w="518"/>
            <w:tcBorders>
              <w:top w:color="000000" w:sz="4" w:val="single"/>
              <w:left w:sz="4" w:val="nil"/>
              <w:bottom w:color="000000" w:sz="4" w:val="single"/>
              <w:right w:color="000000" w:sz="4" w:val="single"/>
            </w:tcBorders>
            <w:vAlign w:val="center"/>
          </w:tcPr>
          <w:p w14:paraId="E5000000">
            <w:pPr>
              <w:rPr>
                <w:rFonts w:ascii="Times New Roman" w:hAnsi="Times New Roman"/>
                <w:sz w:val="16"/>
              </w:rPr>
            </w:pPr>
            <w:del w:author="Yurii Litvinov" w:date="2023-01-22T15:29:00" w:id="151">
              <w:r>
                <w:rPr>
                  <w:rFonts w:ascii="Times New Roman" w:hAnsi="Times New Roman"/>
                  <w:sz w:val="16"/>
                </w:rPr>
                <w:delText>43</w:delText>
              </w:r>
            </w:del>
            <w:ins w:author="Yurii Litvinov" w:date="2023-01-22T15:29:00" w:id="152">
              <w:r>
                <w:rPr>
                  <w:rFonts w:ascii="Times New Roman" w:hAnsi="Times New Roman"/>
                  <w:sz w:val="16"/>
                </w:rPr>
                <w:t>56</w:t>
              </w:r>
            </w:ins>
          </w:p>
        </w:tc>
        <w:tc>
          <w:tcPr>
            <w:tcW w:type="dxa" w:w="518"/>
            <w:tcBorders>
              <w:top w:color="000000" w:sz="4" w:val="single"/>
              <w:left w:sz="4" w:val="nil"/>
              <w:bottom w:color="000000" w:sz="4" w:val="single"/>
              <w:right w:color="000000" w:sz="4" w:val="single"/>
            </w:tcBorders>
            <w:vAlign w:val="center"/>
          </w:tcPr>
          <w:p w14:paraId="E6000000">
            <w:pPr>
              <w:rPr>
                <w:rFonts w:ascii="Times New Roman" w:hAnsi="Times New Roman"/>
                <w:sz w:val="16"/>
              </w:rPr>
            </w:pPr>
            <w:del w:author="Yurii Litvinov" w:date="2023-01-22T15:29:00" w:id="153">
              <w:r>
                <w:rPr>
                  <w:rFonts w:ascii="Times New Roman" w:hAnsi="Times New Roman"/>
                  <w:sz w:val="16"/>
                </w:rPr>
                <w:delText>15</w:delText>
              </w:r>
            </w:del>
          </w:p>
        </w:tc>
        <w:tc>
          <w:tcPr>
            <w:tcW w:type="dxa" w:w="546"/>
            <w:tcBorders>
              <w:top w:color="000000" w:sz="4" w:val="single"/>
              <w:left w:sz="4" w:val="nil"/>
              <w:bottom w:color="000000" w:sz="4" w:val="single"/>
              <w:right w:color="000000" w:sz="4" w:val="single"/>
            </w:tcBorders>
            <w:vAlign w:val="center"/>
          </w:tcPr>
          <w:p w14:paraId="E7000000">
            <w:pPr>
              <w:rPr>
                <w:rFonts w:ascii="Times New Roman" w:hAnsi="Times New Roman"/>
                <w:sz w:val="16"/>
              </w:rPr>
            </w:pPr>
            <w:del w:author="Yurii Litvinov" w:date="2023-01-22T15:29:00" w:id="154">
              <w:r>
                <w:rPr>
                  <w:rFonts w:ascii="Times New Roman" w:hAnsi="Times New Roman"/>
                  <w:sz w:val="16"/>
                </w:rPr>
                <w:delText>4</w:delText>
              </w:r>
            </w:del>
            <w:ins w:author="Yurii Litvinov" w:date="2023-01-22T15:29:00" w:id="155">
              <w:r>
                <w:rPr>
                  <w:rFonts w:ascii="Times New Roman" w:hAnsi="Times New Roman"/>
                  <w:sz w:val="16"/>
                </w:rPr>
                <w:t>6</w:t>
              </w:r>
            </w:ins>
          </w:p>
        </w:tc>
        <w:tc>
          <w:tcPr>
            <w:tcW w:type="dxa" w:w="448"/>
            <w:tcBorders>
              <w:top w:color="000000" w:sz="4" w:val="single"/>
              <w:left w:sz="4" w:val="nil"/>
              <w:bottom w:color="000000" w:sz="4" w:val="single"/>
              <w:right w:color="000000" w:sz="4" w:val="single"/>
            </w:tcBorders>
            <w:vAlign w:val="center"/>
          </w:tcPr>
          <w:p w14:paraId="E8000000">
            <w:pPr>
              <w:rPr>
                <w:rFonts w:ascii="Times New Roman" w:hAnsi="Times New Roman"/>
                <w:sz w:val="16"/>
              </w:rPr>
            </w:pPr>
          </w:p>
        </w:tc>
        <w:tc>
          <w:tcPr>
            <w:tcW w:type="dxa" w:w="448"/>
            <w:tcBorders>
              <w:top w:color="000000" w:sz="4" w:val="single"/>
              <w:left w:sz="4" w:val="nil"/>
              <w:bottom w:color="000000" w:sz="4" w:val="single"/>
              <w:right w:color="000000" w:sz="4" w:val="single"/>
            </w:tcBorders>
            <w:vAlign w:val="center"/>
          </w:tcPr>
          <w:p w14:paraId="E9000000">
            <w:pPr>
              <w:rPr>
                <w:rFonts w:ascii="Times New Roman" w:hAnsi="Times New Roman"/>
                <w:sz w:val="16"/>
              </w:rPr>
            </w:pPr>
          </w:p>
        </w:tc>
        <w:tc>
          <w:tcPr>
            <w:tcW w:type="dxa" w:w="550"/>
            <w:tcBorders>
              <w:top w:color="000000" w:sz="4" w:val="single"/>
              <w:left w:sz="4" w:val="nil"/>
              <w:bottom w:color="000000" w:sz="4" w:val="single"/>
              <w:right w:color="000000" w:sz="4" w:val="single"/>
            </w:tcBorders>
            <w:vAlign w:val="center"/>
          </w:tcPr>
          <w:p w14:paraId="EA000000">
            <w:pPr>
              <w:rPr>
                <w:rFonts w:ascii="Times New Roman" w:hAnsi="Times New Roman"/>
                <w:sz w:val="16"/>
              </w:rPr>
            </w:pPr>
            <w:r>
              <w:rPr>
                <w:rFonts w:ascii="Times New Roman" w:hAnsi="Times New Roman"/>
                <w:sz w:val="16"/>
              </w:rPr>
              <w:t>2</w:t>
            </w:r>
          </w:p>
        </w:tc>
        <w:tc>
          <w:tcPr>
            <w:tcW w:type="dxa" w:w="448"/>
            <w:tcBorders>
              <w:top w:color="000000" w:sz="4" w:val="single"/>
              <w:left w:sz="4" w:val="nil"/>
              <w:bottom w:color="000000" w:sz="4" w:val="single"/>
              <w:right w:color="000000" w:sz="4" w:val="single"/>
            </w:tcBorders>
            <w:vAlign w:val="center"/>
          </w:tcPr>
          <w:p w14:paraId="EB000000">
            <w:pPr>
              <w:rPr>
                <w:rFonts w:ascii="Times New Roman" w:hAnsi="Times New Roman"/>
                <w:sz w:val="16"/>
              </w:rPr>
            </w:pPr>
          </w:p>
        </w:tc>
        <w:tc>
          <w:tcPr>
            <w:tcW w:type="dxa" w:w="515"/>
            <w:tcBorders>
              <w:top w:color="000000" w:sz="4" w:val="single"/>
              <w:left w:sz="4" w:val="nil"/>
              <w:bottom w:color="000000" w:sz="4" w:val="single"/>
              <w:right w:color="000000" w:sz="4" w:val="single"/>
            </w:tcBorders>
            <w:vAlign w:val="center"/>
          </w:tcPr>
          <w:p w14:paraId="EC000000">
            <w:pPr>
              <w:rPr>
                <w:rFonts w:ascii="Times New Roman" w:hAnsi="Times New Roman"/>
                <w:sz w:val="16"/>
              </w:rPr>
            </w:pPr>
          </w:p>
        </w:tc>
        <w:tc>
          <w:tcPr>
            <w:tcW w:type="dxa" w:w="454"/>
            <w:tcBorders>
              <w:top w:color="000000" w:sz="4" w:val="single"/>
              <w:left w:sz="4" w:val="nil"/>
              <w:bottom w:color="000000" w:sz="4" w:val="single"/>
              <w:right w:color="000000" w:sz="4" w:val="single"/>
            </w:tcBorders>
            <w:vAlign w:val="center"/>
          </w:tcPr>
          <w:p w14:paraId="ED000000">
            <w:pPr>
              <w:rPr>
                <w:rFonts w:ascii="Times New Roman" w:hAnsi="Times New Roman"/>
                <w:sz w:val="16"/>
              </w:rPr>
            </w:pPr>
          </w:p>
        </w:tc>
        <w:tc>
          <w:tcPr>
            <w:tcW w:type="dxa" w:w="552"/>
            <w:tcBorders>
              <w:top w:color="000000" w:sz="4" w:val="single"/>
              <w:left w:sz="4" w:val="nil"/>
              <w:bottom w:color="000000" w:sz="4" w:val="single"/>
              <w:right w:color="000000" w:sz="4" w:val="single"/>
            </w:tcBorders>
            <w:vAlign w:val="center"/>
          </w:tcPr>
          <w:p w14:paraId="EE000000">
            <w:pPr>
              <w:rPr>
                <w:rFonts w:ascii="Times New Roman" w:hAnsi="Times New Roman"/>
                <w:sz w:val="16"/>
              </w:rPr>
            </w:pPr>
            <w:r>
              <w:rPr>
                <w:rFonts w:ascii="Times New Roman" w:hAnsi="Times New Roman"/>
                <w:sz w:val="16"/>
              </w:rPr>
              <w:t>75</w:t>
            </w:r>
          </w:p>
        </w:tc>
        <w:tc>
          <w:tcPr>
            <w:tcW w:type="dxa" w:w="504"/>
            <w:tcBorders>
              <w:top w:color="000000" w:sz="4" w:val="single"/>
              <w:left w:sz="4" w:val="nil"/>
              <w:bottom w:color="000000" w:sz="4" w:val="single"/>
              <w:right w:color="000000" w:sz="4" w:val="single"/>
            </w:tcBorders>
            <w:vAlign w:val="center"/>
          </w:tcPr>
          <w:p w14:paraId="EF000000">
            <w:pPr>
              <w:rPr>
                <w:rFonts w:ascii="Times New Roman" w:hAnsi="Times New Roman"/>
                <w:sz w:val="16"/>
              </w:rPr>
            </w:pPr>
          </w:p>
        </w:tc>
        <w:tc>
          <w:tcPr>
            <w:tcW w:type="dxa" w:w="532"/>
            <w:tcBorders>
              <w:top w:color="000000" w:sz="4" w:val="single"/>
              <w:left w:sz="4" w:val="nil"/>
              <w:bottom w:color="000000" w:sz="4" w:val="single"/>
              <w:right w:color="000000" w:sz="4" w:val="single"/>
            </w:tcBorders>
            <w:vAlign w:val="center"/>
          </w:tcPr>
          <w:p w14:paraId="F0000000">
            <w:pPr>
              <w:rPr>
                <w:rFonts w:ascii="Times New Roman" w:hAnsi="Times New Roman"/>
                <w:sz w:val="16"/>
              </w:rPr>
            </w:pPr>
            <w:r>
              <w:rPr>
                <w:rFonts w:ascii="Times New Roman" w:hAnsi="Times New Roman"/>
                <w:sz w:val="16"/>
              </w:rPr>
              <w:t>5</w:t>
            </w:r>
          </w:p>
        </w:tc>
        <w:tc>
          <w:tcPr>
            <w:tcW w:type="dxa" w:w="539"/>
            <w:tcBorders>
              <w:top w:color="000000" w:sz="4" w:val="single"/>
              <w:left w:sz="4" w:val="nil"/>
              <w:bottom w:color="000000" w:sz="4" w:val="single"/>
              <w:right w:color="000000" w:sz="4" w:val="single"/>
            </w:tcBorders>
            <w:vAlign w:val="center"/>
          </w:tcPr>
          <w:p w14:paraId="F1000000">
            <w:pPr>
              <w:rPr>
                <w:rFonts w:ascii="Times New Roman" w:hAnsi="Times New Roman"/>
                <w:sz w:val="16"/>
              </w:rPr>
            </w:pPr>
          </w:p>
        </w:tc>
        <w:tc>
          <w:tcPr>
            <w:tcW w:type="dxa" w:w="567"/>
            <w:tcBorders>
              <w:top w:color="000000" w:sz="4" w:val="single"/>
              <w:left w:color="000000" w:sz="4" w:val="single"/>
              <w:bottom w:color="000000" w:sz="4" w:val="single"/>
              <w:right w:color="000000" w:sz="4" w:val="single"/>
            </w:tcBorders>
            <w:vAlign w:val="center"/>
          </w:tcPr>
          <w:p w14:paraId="F2000000">
            <w:pPr>
              <w:rPr>
                <w:rFonts w:ascii="Times New Roman" w:hAnsi="Times New Roman"/>
                <w:sz w:val="16"/>
              </w:rPr>
            </w:pPr>
            <w:ins w:author="Yurii Litvinov" w:date="2023-01-22T15:37:00" w:id="156">
              <w:r>
                <w:rPr>
                  <w:rFonts w:ascii="Times New Roman" w:hAnsi="Times New Roman"/>
                  <w:sz w:val="16"/>
                </w:rPr>
                <w:t>5</w:t>
              </w:r>
            </w:ins>
            <w:del w:author="Yurii Litvinov" w:date="2023-01-22T15:37:00" w:id="157">
              <w:r>
                <w:rPr>
                  <w:rFonts w:ascii="Times New Roman" w:hAnsi="Times New Roman"/>
                  <w:sz w:val="16"/>
                </w:rPr>
                <w:delText>4</w:delText>
              </w:r>
            </w:del>
            <w:r>
              <w:rPr>
                <w:rFonts w:ascii="Times New Roman" w:hAnsi="Times New Roman"/>
                <w:sz w:val="16"/>
              </w:rPr>
              <w:t>0</w:t>
            </w:r>
          </w:p>
        </w:tc>
        <w:tc>
          <w:tcPr>
            <w:tcW w:type="dxa" w:w="425"/>
            <w:tcBorders>
              <w:top w:color="000000" w:sz="4" w:val="single"/>
              <w:left w:color="000000" w:sz="4" w:val="single"/>
              <w:bottom w:color="000000" w:sz="4" w:val="single"/>
              <w:right w:color="000000" w:sz="4" w:val="single"/>
            </w:tcBorders>
            <w:vAlign w:val="center"/>
          </w:tcPr>
          <w:p w14:paraId="F3000000">
            <w:pPr>
              <w:rPr>
                <w:rFonts w:ascii="Times New Roman" w:hAnsi="Times New Roman"/>
                <w:sz w:val="16"/>
              </w:rPr>
            </w:pPr>
            <w:r>
              <w:rPr>
                <w:rFonts w:ascii="Times New Roman" w:hAnsi="Times New Roman"/>
                <w:sz w:val="16"/>
              </w:rPr>
              <w:t>4</w:t>
            </w:r>
          </w:p>
        </w:tc>
      </w:tr>
      <w:tr>
        <w:tc>
          <w:tcPr>
            <w:tcW w:type="dxa" w:w="993"/>
            <w:tcBorders>
              <w:top w:color="000000" w:sz="4" w:val="single"/>
              <w:left w:color="000000" w:sz="4" w:val="single"/>
              <w:bottom w:color="000000" w:sz="4" w:val="single"/>
              <w:right w:color="000000" w:sz="4" w:val="single"/>
            </w:tcBorders>
            <w:vAlign w:val="center"/>
          </w:tcPr>
          <w:p w14:paraId="F4000000">
            <w:pPr>
              <w:rPr>
                <w:rFonts w:ascii="Times New Roman" w:hAnsi="Times New Roman"/>
                <w:sz w:val="16"/>
              </w:rPr>
            </w:pPr>
          </w:p>
        </w:tc>
        <w:tc>
          <w:tcPr>
            <w:tcW w:type="dxa" w:w="514"/>
            <w:tcBorders>
              <w:top w:color="000000" w:sz="4" w:val="single"/>
              <w:left w:sz="4" w:val="nil"/>
              <w:bottom w:color="000000" w:sz="4" w:val="single"/>
              <w:right w:color="000000" w:sz="4" w:val="single"/>
            </w:tcBorders>
            <w:vAlign w:val="center"/>
          </w:tcPr>
          <w:p w14:paraId="F5000000">
            <w:pPr>
              <w:rPr>
                <w:rFonts w:ascii="Times New Roman" w:hAnsi="Times New Roman"/>
                <w:sz w:val="16"/>
              </w:rPr>
            </w:pPr>
          </w:p>
        </w:tc>
        <w:tc>
          <w:tcPr>
            <w:tcW w:type="dxa" w:w="478"/>
            <w:tcBorders>
              <w:top w:color="000000" w:sz="4" w:val="single"/>
              <w:left w:sz="4" w:val="nil"/>
              <w:bottom w:color="000000" w:sz="4" w:val="single"/>
              <w:right w:color="000000" w:sz="4" w:val="single"/>
            </w:tcBorders>
            <w:vAlign w:val="center"/>
          </w:tcPr>
          <w:p w14:paraId="F6000000">
            <w:pPr>
              <w:rPr>
                <w:rFonts w:ascii="Times New Roman" w:hAnsi="Times New Roman"/>
                <w:sz w:val="16"/>
              </w:rPr>
            </w:pPr>
          </w:p>
        </w:tc>
        <w:tc>
          <w:tcPr>
            <w:tcW w:type="dxa" w:w="516"/>
            <w:tcBorders>
              <w:top w:color="000000" w:sz="4" w:val="single"/>
              <w:left w:sz="4" w:val="nil"/>
              <w:bottom w:color="000000" w:sz="4" w:val="single"/>
              <w:right w:color="000000" w:sz="4" w:val="single"/>
            </w:tcBorders>
            <w:vAlign w:val="center"/>
          </w:tcPr>
          <w:p w14:paraId="F7000000">
            <w:pPr>
              <w:rPr>
                <w:rFonts w:ascii="Times New Roman" w:hAnsi="Times New Roman"/>
                <w:sz w:val="16"/>
              </w:rPr>
            </w:pPr>
          </w:p>
        </w:tc>
        <w:tc>
          <w:tcPr>
            <w:tcW w:type="dxa" w:w="518"/>
            <w:tcBorders>
              <w:top w:color="000000" w:sz="4" w:val="single"/>
              <w:left w:sz="4" w:val="nil"/>
              <w:bottom w:color="000000" w:sz="4" w:val="single"/>
              <w:right w:color="000000" w:sz="4" w:val="single"/>
            </w:tcBorders>
            <w:vAlign w:val="center"/>
          </w:tcPr>
          <w:p w14:paraId="F8000000">
            <w:pPr>
              <w:rPr>
                <w:rFonts w:ascii="Times New Roman" w:hAnsi="Times New Roman"/>
                <w:sz w:val="16"/>
              </w:rPr>
            </w:pPr>
            <w:r>
              <w:rPr>
                <w:rFonts w:ascii="Times New Roman" w:hAnsi="Times New Roman"/>
                <w:sz w:val="16"/>
              </w:rPr>
              <w:t>2-</w:t>
            </w:r>
            <w:r>
              <w:rPr>
                <w:rFonts w:ascii="Times New Roman" w:hAnsi="Times New Roman"/>
                <w:sz w:val="16"/>
              </w:rPr>
              <w:t>1</w:t>
            </w:r>
            <w:r>
              <w:rPr>
                <w:rFonts w:ascii="Times New Roman" w:hAnsi="Times New Roman"/>
                <w:sz w:val="16"/>
              </w:rPr>
              <w:t>5</w:t>
            </w:r>
          </w:p>
        </w:tc>
        <w:tc>
          <w:tcPr>
            <w:tcW w:type="dxa" w:w="518"/>
            <w:tcBorders>
              <w:top w:color="000000" w:sz="4" w:val="single"/>
              <w:left w:sz="4" w:val="nil"/>
              <w:bottom w:color="000000" w:sz="4" w:val="single"/>
              <w:right w:color="000000" w:sz="4" w:val="single"/>
            </w:tcBorders>
            <w:vAlign w:val="center"/>
          </w:tcPr>
          <w:p w14:paraId="F9000000">
            <w:pPr>
              <w:rPr>
                <w:rFonts w:ascii="Times New Roman" w:hAnsi="Times New Roman"/>
                <w:sz w:val="16"/>
              </w:rPr>
            </w:pPr>
            <w:del w:author="Yurii Litvinov" w:date="2023-01-22T15:29:00" w:id="158">
              <w:r>
                <w:rPr>
                  <w:rFonts w:ascii="Times New Roman" w:hAnsi="Times New Roman"/>
                  <w:sz w:val="16"/>
                </w:rPr>
                <w:delText>2</w:delText>
              </w:r>
              <w:r>
                <w:rPr>
                  <w:rFonts w:ascii="Times New Roman" w:hAnsi="Times New Roman"/>
                  <w:sz w:val="16"/>
                </w:rPr>
                <w:delText>-</w:delText>
              </w:r>
              <w:r>
                <w:rPr>
                  <w:rFonts w:ascii="Times New Roman" w:hAnsi="Times New Roman"/>
                  <w:sz w:val="16"/>
                </w:rPr>
                <w:delText>15</w:delText>
              </w:r>
            </w:del>
          </w:p>
        </w:tc>
        <w:tc>
          <w:tcPr>
            <w:tcW w:type="dxa" w:w="546"/>
            <w:tcBorders>
              <w:top w:color="000000" w:sz="4" w:val="single"/>
              <w:left w:sz="4" w:val="nil"/>
              <w:bottom w:color="000000" w:sz="4" w:val="single"/>
              <w:right w:color="000000" w:sz="4" w:val="single"/>
            </w:tcBorders>
            <w:vAlign w:val="center"/>
          </w:tcPr>
          <w:p w14:paraId="FA000000">
            <w:pPr>
              <w:rPr>
                <w:rFonts w:ascii="Times New Roman" w:hAnsi="Times New Roman"/>
                <w:sz w:val="16"/>
              </w:rPr>
            </w:pPr>
            <w:r>
              <w:rPr>
                <w:rFonts w:ascii="Times New Roman" w:hAnsi="Times New Roman"/>
                <w:sz w:val="16"/>
              </w:rPr>
              <w:t>2</w:t>
            </w:r>
            <w:r>
              <w:rPr>
                <w:rFonts w:ascii="Times New Roman" w:hAnsi="Times New Roman"/>
                <w:sz w:val="16"/>
              </w:rPr>
              <w:t>-</w:t>
            </w:r>
            <w:r>
              <w:rPr>
                <w:rFonts w:ascii="Times New Roman" w:hAnsi="Times New Roman"/>
                <w:sz w:val="16"/>
              </w:rPr>
              <w:t>1</w:t>
            </w:r>
            <w:r>
              <w:rPr>
                <w:rFonts w:ascii="Times New Roman" w:hAnsi="Times New Roman"/>
                <w:sz w:val="16"/>
              </w:rPr>
              <w:t>5</w:t>
            </w:r>
          </w:p>
        </w:tc>
        <w:tc>
          <w:tcPr>
            <w:tcW w:type="dxa" w:w="448"/>
            <w:tcBorders>
              <w:top w:color="000000" w:sz="4" w:val="single"/>
              <w:left w:sz="4" w:val="nil"/>
              <w:bottom w:color="000000" w:sz="4" w:val="single"/>
              <w:right w:color="000000" w:sz="4" w:val="single"/>
            </w:tcBorders>
            <w:vAlign w:val="center"/>
          </w:tcPr>
          <w:p w14:paraId="FB000000">
            <w:pPr>
              <w:rPr>
                <w:rFonts w:ascii="Times New Roman" w:hAnsi="Times New Roman"/>
                <w:sz w:val="16"/>
              </w:rPr>
            </w:pPr>
          </w:p>
        </w:tc>
        <w:tc>
          <w:tcPr>
            <w:tcW w:type="dxa" w:w="448"/>
            <w:tcBorders>
              <w:top w:color="000000" w:sz="4" w:val="single"/>
              <w:left w:sz="4" w:val="nil"/>
              <w:bottom w:color="000000" w:sz="4" w:val="single"/>
              <w:right w:color="000000" w:sz="4" w:val="single"/>
            </w:tcBorders>
            <w:vAlign w:val="center"/>
          </w:tcPr>
          <w:p w14:paraId="FC000000">
            <w:pPr>
              <w:rPr>
                <w:rFonts w:ascii="Times New Roman" w:hAnsi="Times New Roman"/>
                <w:sz w:val="16"/>
              </w:rPr>
            </w:pPr>
          </w:p>
        </w:tc>
        <w:tc>
          <w:tcPr>
            <w:tcW w:type="dxa" w:w="550"/>
            <w:tcBorders>
              <w:top w:color="000000" w:sz="4" w:val="single"/>
              <w:left w:sz="4" w:val="nil"/>
              <w:bottom w:color="000000" w:sz="4" w:val="single"/>
              <w:right w:color="000000" w:sz="4" w:val="single"/>
            </w:tcBorders>
            <w:vAlign w:val="center"/>
          </w:tcPr>
          <w:p w14:paraId="FD000000">
            <w:pPr>
              <w:rPr>
                <w:rFonts w:ascii="Times New Roman" w:hAnsi="Times New Roman"/>
                <w:sz w:val="16"/>
              </w:rPr>
            </w:pPr>
            <w:r>
              <w:rPr>
                <w:rFonts w:ascii="Times New Roman" w:hAnsi="Times New Roman"/>
                <w:sz w:val="16"/>
              </w:rPr>
              <w:t>1</w:t>
            </w:r>
            <w:r>
              <w:rPr>
                <w:rFonts w:ascii="Times New Roman" w:hAnsi="Times New Roman"/>
                <w:sz w:val="16"/>
              </w:rPr>
              <w:t>-</w:t>
            </w:r>
            <w:r>
              <w:rPr>
                <w:rFonts w:ascii="Times New Roman" w:hAnsi="Times New Roman"/>
                <w:sz w:val="16"/>
              </w:rPr>
              <w:t>15</w:t>
            </w:r>
          </w:p>
        </w:tc>
        <w:tc>
          <w:tcPr>
            <w:tcW w:type="dxa" w:w="448"/>
            <w:tcBorders>
              <w:top w:color="000000" w:sz="4" w:val="single"/>
              <w:left w:sz="4" w:val="nil"/>
              <w:bottom w:color="000000" w:sz="4" w:val="single"/>
              <w:right w:color="000000" w:sz="4" w:val="single"/>
            </w:tcBorders>
            <w:vAlign w:val="center"/>
          </w:tcPr>
          <w:p w14:paraId="FE000000">
            <w:pPr>
              <w:rPr>
                <w:rFonts w:ascii="Times New Roman" w:hAnsi="Times New Roman"/>
                <w:sz w:val="16"/>
              </w:rPr>
            </w:pPr>
          </w:p>
        </w:tc>
        <w:tc>
          <w:tcPr>
            <w:tcW w:type="dxa" w:w="515"/>
            <w:tcBorders>
              <w:top w:color="000000" w:sz="4" w:val="single"/>
              <w:left w:sz="4" w:val="nil"/>
              <w:bottom w:color="000000" w:sz="4" w:val="single"/>
              <w:right w:color="000000" w:sz="4" w:val="single"/>
            </w:tcBorders>
            <w:vAlign w:val="center"/>
          </w:tcPr>
          <w:p w14:paraId="FF000000">
            <w:pPr>
              <w:rPr>
                <w:rFonts w:ascii="Times New Roman" w:hAnsi="Times New Roman"/>
                <w:sz w:val="16"/>
              </w:rPr>
            </w:pPr>
          </w:p>
        </w:tc>
        <w:tc>
          <w:tcPr>
            <w:tcW w:type="dxa" w:w="454"/>
            <w:tcBorders>
              <w:top w:color="000000" w:sz="4" w:val="single"/>
              <w:left w:sz="4" w:val="nil"/>
              <w:bottom w:color="000000" w:sz="4" w:val="single"/>
              <w:right w:color="000000" w:sz="4" w:val="single"/>
            </w:tcBorders>
            <w:vAlign w:val="center"/>
          </w:tcPr>
          <w:p w14:paraId="00010000">
            <w:pPr>
              <w:rPr>
                <w:rFonts w:ascii="Times New Roman" w:hAnsi="Times New Roman"/>
                <w:sz w:val="16"/>
              </w:rPr>
            </w:pPr>
          </w:p>
        </w:tc>
        <w:tc>
          <w:tcPr>
            <w:tcW w:type="dxa" w:w="552"/>
            <w:tcBorders>
              <w:top w:color="000000" w:sz="4" w:val="single"/>
              <w:left w:sz="4" w:val="nil"/>
              <w:bottom w:color="000000" w:sz="4" w:val="single"/>
              <w:right w:color="000000" w:sz="4" w:val="single"/>
            </w:tcBorders>
            <w:vAlign w:val="center"/>
          </w:tcPr>
          <w:p w14:paraId="01010000">
            <w:pPr>
              <w:rPr>
                <w:rFonts w:ascii="Times New Roman" w:hAnsi="Times New Roman"/>
                <w:sz w:val="16"/>
              </w:rPr>
            </w:pPr>
            <w:r>
              <w:rPr>
                <w:rFonts w:ascii="Times New Roman" w:hAnsi="Times New Roman"/>
                <w:sz w:val="16"/>
              </w:rPr>
              <w:t>1-1</w:t>
            </w:r>
          </w:p>
        </w:tc>
        <w:tc>
          <w:tcPr>
            <w:tcW w:type="dxa" w:w="504"/>
            <w:tcBorders>
              <w:top w:color="000000" w:sz="4" w:val="single"/>
              <w:left w:sz="4" w:val="nil"/>
              <w:bottom w:color="000000" w:sz="4" w:val="single"/>
              <w:right w:color="000000" w:sz="4" w:val="single"/>
            </w:tcBorders>
            <w:vAlign w:val="center"/>
          </w:tcPr>
          <w:p w14:paraId="02010000">
            <w:pPr>
              <w:rPr>
                <w:rFonts w:ascii="Times New Roman" w:hAnsi="Times New Roman"/>
                <w:sz w:val="16"/>
              </w:rPr>
            </w:pPr>
          </w:p>
        </w:tc>
        <w:tc>
          <w:tcPr>
            <w:tcW w:type="dxa" w:w="532"/>
            <w:tcBorders>
              <w:top w:color="000000" w:sz="4" w:val="single"/>
              <w:left w:sz="4" w:val="nil"/>
              <w:bottom w:color="000000" w:sz="4" w:val="single"/>
              <w:right w:color="000000" w:sz="4" w:val="single"/>
            </w:tcBorders>
            <w:vAlign w:val="center"/>
          </w:tcPr>
          <w:p w14:paraId="03010000">
            <w:pPr>
              <w:rPr>
                <w:rFonts w:ascii="Times New Roman" w:hAnsi="Times New Roman"/>
                <w:sz w:val="16"/>
              </w:rPr>
            </w:pPr>
            <w:r>
              <w:rPr>
                <w:rFonts w:ascii="Times New Roman" w:hAnsi="Times New Roman"/>
                <w:sz w:val="16"/>
              </w:rPr>
              <w:t>1-1</w:t>
            </w:r>
          </w:p>
        </w:tc>
        <w:tc>
          <w:tcPr>
            <w:tcW w:type="dxa" w:w="539"/>
            <w:tcBorders>
              <w:top w:color="000000" w:sz="4" w:val="single"/>
              <w:left w:sz="4" w:val="nil"/>
              <w:bottom w:color="000000" w:sz="4" w:val="single"/>
              <w:right w:color="000000" w:sz="4" w:val="single"/>
            </w:tcBorders>
            <w:vAlign w:val="center"/>
          </w:tcPr>
          <w:p w14:paraId="04010000">
            <w:pPr>
              <w:rPr>
                <w:rFonts w:ascii="Times New Roman" w:hAnsi="Times New Roman"/>
                <w:sz w:val="16"/>
              </w:rPr>
            </w:pPr>
          </w:p>
        </w:tc>
        <w:tc>
          <w:tcPr>
            <w:tcW w:type="dxa" w:w="567"/>
            <w:tcBorders>
              <w:top w:color="000000" w:sz="4" w:val="single"/>
              <w:left w:color="000000" w:sz="4" w:val="single"/>
              <w:bottom w:color="000000" w:sz="4" w:val="single"/>
              <w:right w:color="000000" w:sz="4" w:val="single"/>
            </w:tcBorders>
            <w:vAlign w:val="center"/>
          </w:tcPr>
          <w:p w14:paraId="05010000">
            <w:pPr>
              <w:rPr>
                <w:rFonts w:ascii="Times New Roman" w:hAnsi="Times New Roman"/>
                <w:sz w:val="16"/>
              </w:rPr>
            </w:pPr>
          </w:p>
        </w:tc>
        <w:tc>
          <w:tcPr>
            <w:tcW w:type="dxa" w:w="425"/>
            <w:tcBorders>
              <w:top w:color="000000" w:sz="4" w:val="single"/>
              <w:left w:color="000000" w:sz="4" w:val="single"/>
              <w:bottom w:color="000000" w:sz="4" w:val="single"/>
              <w:right w:color="000000" w:sz="4" w:val="single"/>
            </w:tcBorders>
            <w:vAlign w:val="center"/>
          </w:tcPr>
          <w:p w14:paraId="06010000">
            <w:pPr>
              <w:rPr>
                <w:rFonts w:ascii="Times New Roman" w:hAnsi="Times New Roman"/>
                <w:sz w:val="16"/>
              </w:rPr>
            </w:pPr>
          </w:p>
        </w:tc>
      </w:tr>
      <w:tr>
        <w:tc>
          <w:tcPr>
            <w:tcW w:type="dxa" w:w="993"/>
            <w:tcBorders>
              <w:top w:color="000000" w:sz="4" w:val="single"/>
              <w:left w:color="000000" w:sz="4" w:val="single"/>
              <w:bottom w:color="000000" w:sz="4" w:val="single"/>
              <w:right w:color="000000" w:sz="4" w:val="single"/>
            </w:tcBorders>
            <w:vAlign w:val="center"/>
          </w:tcPr>
          <w:p w14:paraId="07010000">
            <w:pPr>
              <w:rPr>
                <w:rFonts w:ascii="Times New Roman" w:hAnsi="Times New Roman"/>
                <w:sz w:val="16"/>
              </w:rPr>
            </w:pPr>
            <w:r>
              <w:rPr>
                <w:rFonts w:ascii="Times New Roman" w:hAnsi="Times New Roman"/>
                <w:sz w:val="16"/>
              </w:rPr>
              <w:t>Семестр 2</w:t>
            </w:r>
          </w:p>
        </w:tc>
        <w:tc>
          <w:tcPr>
            <w:tcW w:type="dxa" w:w="514"/>
            <w:tcBorders>
              <w:top w:color="000000" w:sz="4" w:val="single"/>
              <w:left w:sz="4" w:val="nil"/>
              <w:bottom w:color="000000" w:sz="4" w:val="single"/>
              <w:right w:color="000000" w:sz="4" w:val="single"/>
            </w:tcBorders>
            <w:vAlign w:val="center"/>
          </w:tcPr>
          <w:p w14:paraId="08010000">
            <w:pPr>
              <w:rPr>
                <w:rFonts w:ascii="Times New Roman" w:hAnsi="Times New Roman"/>
                <w:sz w:val="16"/>
              </w:rPr>
            </w:pPr>
          </w:p>
        </w:tc>
        <w:tc>
          <w:tcPr>
            <w:tcW w:type="dxa" w:w="478"/>
            <w:tcBorders>
              <w:top w:color="000000" w:sz="4" w:val="single"/>
              <w:left w:sz="4" w:val="nil"/>
              <w:bottom w:color="000000" w:sz="4" w:val="single"/>
              <w:right w:color="000000" w:sz="4" w:val="single"/>
            </w:tcBorders>
            <w:vAlign w:val="center"/>
          </w:tcPr>
          <w:p w14:paraId="09010000">
            <w:pPr>
              <w:rPr>
                <w:rFonts w:ascii="Times New Roman" w:hAnsi="Times New Roman"/>
                <w:sz w:val="16"/>
              </w:rPr>
            </w:pPr>
          </w:p>
        </w:tc>
        <w:tc>
          <w:tcPr>
            <w:tcW w:type="dxa" w:w="516"/>
            <w:tcBorders>
              <w:top w:color="000000" w:sz="4" w:val="single"/>
              <w:left w:sz="4" w:val="nil"/>
              <w:bottom w:color="000000" w:sz="4" w:val="single"/>
              <w:right w:color="000000" w:sz="4" w:val="single"/>
            </w:tcBorders>
            <w:vAlign w:val="center"/>
          </w:tcPr>
          <w:p w14:paraId="0A010000">
            <w:pPr>
              <w:rPr>
                <w:rFonts w:ascii="Times New Roman" w:hAnsi="Times New Roman"/>
                <w:sz w:val="16"/>
              </w:rPr>
            </w:pPr>
          </w:p>
        </w:tc>
        <w:tc>
          <w:tcPr>
            <w:tcW w:type="dxa" w:w="518"/>
            <w:tcBorders>
              <w:top w:color="000000" w:sz="4" w:val="single"/>
              <w:left w:sz="4" w:val="nil"/>
              <w:bottom w:color="000000" w:sz="4" w:val="single"/>
              <w:right w:color="000000" w:sz="4" w:val="single"/>
            </w:tcBorders>
            <w:vAlign w:val="center"/>
          </w:tcPr>
          <w:p w14:paraId="0B010000">
            <w:pPr>
              <w:rPr>
                <w:rFonts w:ascii="Times New Roman" w:hAnsi="Times New Roman"/>
                <w:sz w:val="16"/>
              </w:rPr>
            </w:pPr>
            <w:r>
              <w:rPr>
                <w:rFonts w:ascii="Times New Roman" w:hAnsi="Times New Roman"/>
                <w:sz w:val="16"/>
              </w:rPr>
              <w:t>56</w:t>
            </w:r>
          </w:p>
        </w:tc>
        <w:tc>
          <w:tcPr>
            <w:tcW w:type="dxa" w:w="518"/>
            <w:tcBorders>
              <w:top w:color="000000" w:sz="4" w:val="single"/>
              <w:left w:sz="4" w:val="nil"/>
              <w:bottom w:color="000000" w:sz="4" w:val="single"/>
              <w:right w:color="000000" w:sz="4" w:val="single"/>
            </w:tcBorders>
            <w:vAlign w:val="center"/>
          </w:tcPr>
          <w:p w14:paraId="0C010000">
            <w:pPr>
              <w:rPr>
                <w:rFonts w:ascii="Times New Roman" w:hAnsi="Times New Roman"/>
                <w:sz w:val="16"/>
              </w:rPr>
            </w:pPr>
          </w:p>
        </w:tc>
        <w:tc>
          <w:tcPr>
            <w:tcW w:type="dxa" w:w="546"/>
            <w:tcBorders>
              <w:top w:color="000000" w:sz="4" w:val="single"/>
              <w:left w:sz="4" w:val="nil"/>
              <w:bottom w:color="000000" w:sz="4" w:val="single"/>
              <w:right w:color="000000" w:sz="4" w:val="single"/>
            </w:tcBorders>
            <w:vAlign w:val="center"/>
          </w:tcPr>
          <w:p w14:paraId="0D010000">
            <w:pPr>
              <w:rPr>
                <w:rFonts w:ascii="Times New Roman" w:hAnsi="Times New Roman"/>
                <w:sz w:val="16"/>
              </w:rPr>
            </w:pPr>
            <w:r>
              <w:rPr>
                <w:rFonts w:ascii="Times New Roman" w:hAnsi="Times New Roman"/>
                <w:sz w:val="16"/>
              </w:rPr>
              <w:t>4</w:t>
            </w:r>
          </w:p>
        </w:tc>
        <w:tc>
          <w:tcPr>
            <w:tcW w:type="dxa" w:w="448"/>
            <w:tcBorders>
              <w:top w:color="000000" w:sz="4" w:val="single"/>
              <w:left w:sz="4" w:val="nil"/>
              <w:bottom w:color="000000" w:sz="4" w:val="single"/>
              <w:right w:color="000000" w:sz="4" w:val="single"/>
            </w:tcBorders>
            <w:vAlign w:val="center"/>
          </w:tcPr>
          <w:p w14:paraId="0E010000">
            <w:pPr>
              <w:rPr>
                <w:rFonts w:ascii="Times New Roman" w:hAnsi="Times New Roman"/>
                <w:sz w:val="16"/>
              </w:rPr>
            </w:pPr>
          </w:p>
        </w:tc>
        <w:tc>
          <w:tcPr>
            <w:tcW w:type="dxa" w:w="448"/>
            <w:tcBorders>
              <w:top w:color="000000" w:sz="4" w:val="single"/>
              <w:left w:sz="4" w:val="nil"/>
              <w:bottom w:color="000000" w:sz="4" w:val="single"/>
              <w:right w:color="000000" w:sz="4" w:val="single"/>
            </w:tcBorders>
            <w:vAlign w:val="center"/>
          </w:tcPr>
          <w:p w14:paraId="0F010000">
            <w:pPr>
              <w:rPr>
                <w:rFonts w:ascii="Times New Roman" w:hAnsi="Times New Roman"/>
                <w:sz w:val="16"/>
              </w:rPr>
            </w:pPr>
          </w:p>
        </w:tc>
        <w:tc>
          <w:tcPr>
            <w:tcW w:type="dxa" w:w="550"/>
            <w:tcBorders>
              <w:top w:color="000000" w:sz="4" w:val="single"/>
              <w:left w:sz="4" w:val="nil"/>
              <w:bottom w:color="000000" w:sz="4" w:val="single"/>
              <w:right w:color="000000" w:sz="4" w:val="single"/>
            </w:tcBorders>
            <w:vAlign w:val="center"/>
          </w:tcPr>
          <w:p w14:paraId="10010000">
            <w:pPr>
              <w:rPr>
                <w:rFonts w:ascii="Times New Roman" w:hAnsi="Times New Roman"/>
                <w:sz w:val="16"/>
              </w:rPr>
            </w:pPr>
            <w:r>
              <w:rPr>
                <w:rFonts w:ascii="Times New Roman" w:hAnsi="Times New Roman"/>
                <w:sz w:val="16"/>
              </w:rPr>
              <w:t>2</w:t>
            </w:r>
          </w:p>
        </w:tc>
        <w:tc>
          <w:tcPr>
            <w:tcW w:type="dxa" w:w="448"/>
            <w:tcBorders>
              <w:top w:color="000000" w:sz="4" w:val="single"/>
              <w:left w:sz="4" w:val="nil"/>
              <w:bottom w:color="000000" w:sz="4" w:val="single"/>
              <w:right w:color="000000" w:sz="4" w:val="single"/>
            </w:tcBorders>
            <w:vAlign w:val="center"/>
          </w:tcPr>
          <w:p w14:paraId="11010000">
            <w:pPr>
              <w:rPr>
                <w:rFonts w:ascii="Times New Roman" w:hAnsi="Times New Roman"/>
                <w:sz w:val="16"/>
              </w:rPr>
            </w:pPr>
          </w:p>
        </w:tc>
        <w:tc>
          <w:tcPr>
            <w:tcW w:type="dxa" w:w="515"/>
            <w:tcBorders>
              <w:top w:color="000000" w:sz="4" w:val="single"/>
              <w:left w:sz="4" w:val="nil"/>
              <w:bottom w:color="000000" w:sz="4" w:val="single"/>
              <w:right w:color="000000" w:sz="4" w:val="single"/>
            </w:tcBorders>
            <w:vAlign w:val="center"/>
          </w:tcPr>
          <w:p w14:paraId="12010000">
            <w:pPr>
              <w:rPr>
                <w:rFonts w:ascii="Times New Roman" w:hAnsi="Times New Roman"/>
                <w:sz w:val="16"/>
              </w:rPr>
            </w:pPr>
          </w:p>
        </w:tc>
        <w:tc>
          <w:tcPr>
            <w:tcW w:type="dxa" w:w="454"/>
            <w:tcBorders>
              <w:top w:color="000000" w:sz="4" w:val="single"/>
              <w:left w:sz="4" w:val="nil"/>
              <w:bottom w:color="000000" w:sz="4" w:val="single"/>
              <w:right w:color="000000" w:sz="4" w:val="single"/>
            </w:tcBorders>
            <w:vAlign w:val="center"/>
          </w:tcPr>
          <w:p w14:paraId="13010000">
            <w:pPr>
              <w:rPr>
                <w:rFonts w:ascii="Times New Roman" w:hAnsi="Times New Roman"/>
                <w:sz w:val="16"/>
              </w:rPr>
            </w:pPr>
          </w:p>
        </w:tc>
        <w:tc>
          <w:tcPr>
            <w:tcW w:type="dxa" w:w="552"/>
            <w:tcBorders>
              <w:top w:color="000000" w:sz="4" w:val="single"/>
              <w:left w:sz="4" w:val="nil"/>
              <w:bottom w:color="000000" w:sz="4" w:val="single"/>
              <w:right w:color="000000" w:sz="4" w:val="single"/>
            </w:tcBorders>
            <w:vAlign w:val="center"/>
          </w:tcPr>
          <w:p w14:paraId="14010000">
            <w:pPr>
              <w:rPr>
                <w:rFonts w:ascii="Times New Roman" w:hAnsi="Times New Roman"/>
                <w:sz w:val="16"/>
              </w:rPr>
            </w:pPr>
            <w:r>
              <w:rPr>
                <w:rFonts w:ascii="Times New Roman" w:hAnsi="Times New Roman"/>
                <w:sz w:val="16"/>
              </w:rPr>
              <w:t>3</w:t>
            </w:r>
            <w:r>
              <w:rPr>
                <w:rFonts w:ascii="Times New Roman" w:hAnsi="Times New Roman"/>
                <w:sz w:val="16"/>
              </w:rPr>
              <w:t>8</w:t>
            </w:r>
          </w:p>
        </w:tc>
        <w:tc>
          <w:tcPr>
            <w:tcW w:type="dxa" w:w="504"/>
            <w:tcBorders>
              <w:top w:color="000000" w:sz="4" w:val="single"/>
              <w:left w:sz="4" w:val="nil"/>
              <w:bottom w:color="000000" w:sz="4" w:val="single"/>
              <w:right w:color="000000" w:sz="4" w:val="single"/>
            </w:tcBorders>
            <w:vAlign w:val="center"/>
          </w:tcPr>
          <w:p w14:paraId="15010000">
            <w:pPr>
              <w:rPr>
                <w:rFonts w:ascii="Times New Roman" w:hAnsi="Times New Roman"/>
                <w:sz w:val="16"/>
              </w:rPr>
            </w:pPr>
          </w:p>
        </w:tc>
        <w:tc>
          <w:tcPr>
            <w:tcW w:type="dxa" w:w="532"/>
            <w:tcBorders>
              <w:top w:color="000000" w:sz="4" w:val="single"/>
              <w:left w:sz="4" w:val="nil"/>
              <w:bottom w:color="000000" w:sz="4" w:val="single"/>
              <w:right w:color="000000" w:sz="4" w:val="single"/>
            </w:tcBorders>
            <w:vAlign w:val="center"/>
          </w:tcPr>
          <w:p w14:paraId="16010000">
            <w:pPr>
              <w:rPr>
                <w:rFonts w:ascii="Times New Roman" w:hAnsi="Times New Roman"/>
                <w:sz w:val="16"/>
              </w:rPr>
            </w:pPr>
            <w:r>
              <w:rPr>
                <w:rFonts w:ascii="Times New Roman" w:hAnsi="Times New Roman"/>
                <w:sz w:val="16"/>
              </w:rPr>
              <w:t>8</w:t>
            </w:r>
          </w:p>
        </w:tc>
        <w:tc>
          <w:tcPr>
            <w:tcW w:type="dxa" w:w="539"/>
            <w:tcBorders>
              <w:top w:color="000000" w:sz="4" w:val="single"/>
              <w:left w:sz="4" w:val="nil"/>
              <w:bottom w:color="000000" w:sz="4" w:val="single"/>
              <w:right w:color="000000" w:sz="4" w:val="single"/>
            </w:tcBorders>
            <w:vAlign w:val="center"/>
          </w:tcPr>
          <w:p w14:paraId="17010000">
            <w:pPr>
              <w:rPr>
                <w:rFonts w:ascii="Times New Roman" w:hAnsi="Times New Roman"/>
                <w:sz w:val="16"/>
              </w:rPr>
            </w:pPr>
          </w:p>
        </w:tc>
        <w:tc>
          <w:tcPr>
            <w:tcW w:type="dxa" w:w="567"/>
            <w:tcBorders>
              <w:top w:color="000000" w:sz="4" w:val="single"/>
              <w:left w:color="000000" w:sz="4" w:val="single"/>
              <w:bottom w:color="000000" w:sz="4" w:val="single"/>
              <w:right w:color="000000" w:sz="4" w:val="single"/>
            </w:tcBorders>
            <w:vAlign w:val="center"/>
          </w:tcPr>
          <w:p w14:paraId="18010000">
            <w:pPr>
              <w:rPr>
                <w:rFonts w:ascii="Times New Roman" w:hAnsi="Times New Roman"/>
                <w:sz w:val="16"/>
              </w:rPr>
            </w:pPr>
            <w:ins w:author="Yurii Litvinov" w:date="2023-01-22T15:37:00" w:id="159">
              <w:r>
                <w:rPr>
                  <w:rFonts w:ascii="Times New Roman" w:hAnsi="Times New Roman"/>
                  <w:sz w:val="16"/>
                </w:rPr>
                <w:t>52</w:t>
              </w:r>
            </w:ins>
            <w:del w:author="Yurii Litvinov" w:date="2023-01-22T15:37:00" w:id="160">
              <w:r>
                <w:rPr>
                  <w:rFonts w:ascii="Times New Roman" w:hAnsi="Times New Roman"/>
                  <w:sz w:val="16"/>
                </w:rPr>
                <w:delText>10</w:delText>
              </w:r>
            </w:del>
          </w:p>
        </w:tc>
        <w:tc>
          <w:tcPr>
            <w:tcW w:type="dxa" w:w="425"/>
            <w:tcBorders>
              <w:top w:color="000000" w:sz="4" w:val="single"/>
              <w:left w:color="000000" w:sz="4" w:val="single"/>
              <w:bottom w:color="000000" w:sz="4" w:val="single"/>
              <w:right w:color="000000" w:sz="4" w:val="single"/>
            </w:tcBorders>
            <w:vAlign w:val="center"/>
          </w:tcPr>
          <w:p w14:paraId="19010000">
            <w:pPr>
              <w:rPr>
                <w:rFonts w:ascii="Times New Roman" w:hAnsi="Times New Roman"/>
                <w:sz w:val="16"/>
              </w:rPr>
            </w:pPr>
            <w:r>
              <w:rPr>
                <w:rFonts w:ascii="Times New Roman" w:hAnsi="Times New Roman"/>
                <w:sz w:val="16"/>
              </w:rPr>
              <w:t>3</w:t>
            </w:r>
          </w:p>
        </w:tc>
      </w:tr>
      <w:tr>
        <w:tc>
          <w:tcPr>
            <w:tcW w:type="dxa" w:w="993"/>
            <w:tcBorders>
              <w:top w:color="000000" w:sz="4" w:val="single"/>
              <w:left w:color="000000" w:sz="4" w:val="single"/>
              <w:bottom w:color="000000" w:sz="4" w:val="single"/>
              <w:right w:color="000000" w:sz="4" w:val="single"/>
            </w:tcBorders>
            <w:vAlign w:val="center"/>
          </w:tcPr>
          <w:p w14:paraId="1A010000">
            <w:pPr>
              <w:rPr>
                <w:rFonts w:ascii="Times New Roman" w:hAnsi="Times New Roman"/>
                <w:sz w:val="16"/>
              </w:rPr>
            </w:pPr>
          </w:p>
        </w:tc>
        <w:tc>
          <w:tcPr>
            <w:tcW w:type="dxa" w:w="514"/>
            <w:tcBorders>
              <w:top w:color="000000" w:sz="4" w:val="single"/>
              <w:left w:sz="4" w:val="nil"/>
              <w:bottom w:color="000000" w:sz="4" w:val="single"/>
              <w:right w:color="000000" w:sz="4" w:val="single"/>
            </w:tcBorders>
            <w:vAlign w:val="center"/>
          </w:tcPr>
          <w:p w14:paraId="1B010000">
            <w:pPr>
              <w:rPr>
                <w:rFonts w:ascii="Times New Roman" w:hAnsi="Times New Roman"/>
                <w:sz w:val="16"/>
              </w:rPr>
            </w:pPr>
          </w:p>
        </w:tc>
        <w:tc>
          <w:tcPr>
            <w:tcW w:type="dxa" w:w="478"/>
            <w:tcBorders>
              <w:top w:color="000000" w:sz="4" w:val="single"/>
              <w:left w:sz="4" w:val="nil"/>
              <w:bottom w:color="000000" w:sz="4" w:val="single"/>
              <w:right w:color="000000" w:sz="4" w:val="single"/>
            </w:tcBorders>
            <w:vAlign w:val="center"/>
          </w:tcPr>
          <w:p w14:paraId="1C010000">
            <w:pPr>
              <w:rPr>
                <w:rFonts w:ascii="Times New Roman" w:hAnsi="Times New Roman"/>
                <w:sz w:val="16"/>
              </w:rPr>
            </w:pPr>
          </w:p>
        </w:tc>
        <w:tc>
          <w:tcPr>
            <w:tcW w:type="dxa" w:w="516"/>
            <w:tcBorders>
              <w:top w:color="000000" w:sz="4" w:val="single"/>
              <w:left w:sz="4" w:val="nil"/>
              <w:bottom w:color="000000" w:sz="4" w:val="single"/>
              <w:right w:color="000000" w:sz="4" w:val="single"/>
            </w:tcBorders>
            <w:vAlign w:val="center"/>
          </w:tcPr>
          <w:p w14:paraId="1D010000">
            <w:pPr>
              <w:rPr>
                <w:rFonts w:ascii="Times New Roman" w:hAnsi="Times New Roman"/>
                <w:sz w:val="16"/>
              </w:rPr>
            </w:pPr>
          </w:p>
        </w:tc>
        <w:tc>
          <w:tcPr>
            <w:tcW w:type="dxa" w:w="518"/>
            <w:tcBorders>
              <w:top w:color="000000" w:sz="4" w:val="single"/>
              <w:left w:sz="4" w:val="nil"/>
              <w:bottom w:color="000000" w:sz="4" w:val="single"/>
              <w:right w:color="000000" w:sz="4" w:val="single"/>
            </w:tcBorders>
            <w:vAlign w:val="center"/>
          </w:tcPr>
          <w:p w14:paraId="1E010000">
            <w:pPr>
              <w:rPr>
                <w:rFonts w:ascii="Times New Roman" w:hAnsi="Times New Roman"/>
                <w:sz w:val="16"/>
              </w:rPr>
            </w:pPr>
            <w:r>
              <w:rPr>
                <w:rFonts w:ascii="Times New Roman" w:hAnsi="Times New Roman"/>
                <w:sz w:val="16"/>
              </w:rPr>
              <w:t>2</w:t>
            </w:r>
            <w:r>
              <w:rPr>
                <w:rFonts w:ascii="Times New Roman" w:hAnsi="Times New Roman"/>
                <w:sz w:val="16"/>
              </w:rPr>
              <w:t>-</w:t>
            </w:r>
            <w:r>
              <w:rPr>
                <w:rFonts w:ascii="Times New Roman" w:hAnsi="Times New Roman"/>
                <w:sz w:val="16"/>
              </w:rPr>
              <w:t>15</w:t>
            </w:r>
          </w:p>
        </w:tc>
        <w:tc>
          <w:tcPr>
            <w:tcW w:type="dxa" w:w="518"/>
            <w:tcBorders>
              <w:top w:color="000000" w:sz="4" w:val="single"/>
              <w:left w:sz="4" w:val="nil"/>
              <w:bottom w:color="000000" w:sz="4" w:val="single"/>
              <w:right w:color="000000" w:sz="4" w:val="single"/>
            </w:tcBorders>
            <w:vAlign w:val="center"/>
          </w:tcPr>
          <w:p w14:paraId="1F010000">
            <w:pPr>
              <w:rPr>
                <w:rFonts w:ascii="Times New Roman" w:hAnsi="Times New Roman"/>
                <w:sz w:val="16"/>
              </w:rPr>
            </w:pPr>
          </w:p>
        </w:tc>
        <w:tc>
          <w:tcPr>
            <w:tcW w:type="dxa" w:w="546"/>
            <w:tcBorders>
              <w:top w:color="000000" w:sz="4" w:val="single"/>
              <w:left w:sz="4" w:val="nil"/>
              <w:bottom w:color="000000" w:sz="4" w:val="single"/>
              <w:right w:color="000000" w:sz="4" w:val="single"/>
            </w:tcBorders>
            <w:vAlign w:val="center"/>
          </w:tcPr>
          <w:p w14:paraId="20010000">
            <w:pPr>
              <w:rPr>
                <w:rFonts w:ascii="Times New Roman" w:hAnsi="Times New Roman"/>
                <w:sz w:val="16"/>
              </w:rPr>
            </w:pPr>
            <w:r>
              <w:rPr>
                <w:rFonts w:ascii="Times New Roman" w:hAnsi="Times New Roman"/>
                <w:sz w:val="16"/>
              </w:rPr>
              <w:t>2</w:t>
            </w:r>
            <w:r>
              <w:rPr>
                <w:rFonts w:ascii="Times New Roman" w:hAnsi="Times New Roman"/>
                <w:sz w:val="16"/>
              </w:rPr>
              <w:t>-</w:t>
            </w:r>
            <w:r>
              <w:rPr>
                <w:rFonts w:ascii="Times New Roman" w:hAnsi="Times New Roman"/>
                <w:sz w:val="16"/>
              </w:rPr>
              <w:t>1</w:t>
            </w:r>
            <w:r>
              <w:rPr>
                <w:rFonts w:ascii="Times New Roman" w:hAnsi="Times New Roman"/>
                <w:sz w:val="16"/>
              </w:rPr>
              <w:t>5</w:t>
            </w:r>
          </w:p>
        </w:tc>
        <w:tc>
          <w:tcPr>
            <w:tcW w:type="dxa" w:w="448"/>
            <w:tcBorders>
              <w:top w:color="000000" w:sz="4" w:val="single"/>
              <w:left w:sz="4" w:val="nil"/>
              <w:bottom w:color="000000" w:sz="4" w:val="single"/>
              <w:right w:color="000000" w:sz="4" w:val="single"/>
            </w:tcBorders>
            <w:vAlign w:val="center"/>
          </w:tcPr>
          <w:p w14:paraId="21010000">
            <w:pPr>
              <w:rPr>
                <w:rFonts w:ascii="Times New Roman" w:hAnsi="Times New Roman"/>
                <w:sz w:val="16"/>
              </w:rPr>
            </w:pPr>
          </w:p>
        </w:tc>
        <w:tc>
          <w:tcPr>
            <w:tcW w:type="dxa" w:w="448"/>
            <w:tcBorders>
              <w:top w:color="000000" w:sz="4" w:val="single"/>
              <w:left w:sz="4" w:val="nil"/>
              <w:bottom w:color="000000" w:sz="4" w:val="single"/>
              <w:right w:color="000000" w:sz="4" w:val="single"/>
            </w:tcBorders>
            <w:vAlign w:val="center"/>
          </w:tcPr>
          <w:p w14:paraId="22010000">
            <w:pPr>
              <w:rPr>
                <w:rFonts w:ascii="Times New Roman" w:hAnsi="Times New Roman"/>
                <w:sz w:val="16"/>
              </w:rPr>
            </w:pPr>
          </w:p>
        </w:tc>
        <w:tc>
          <w:tcPr>
            <w:tcW w:type="dxa" w:w="550"/>
            <w:tcBorders>
              <w:top w:color="000000" w:sz="4" w:val="single"/>
              <w:left w:sz="4" w:val="nil"/>
              <w:bottom w:color="000000" w:sz="4" w:val="single"/>
              <w:right w:color="000000" w:sz="4" w:val="single"/>
            </w:tcBorders>
            <w:vAlign w:val="center"/>
          </w:tcPr>
          <w:p w14:paraId="23010000">
            <w:pPr>
              <w:rPr>
                <w:rFonts w:ascii="Times New Roman" w:hAnsi="Times New Roman"/>
                <w:sz w:val="16"/>
              </w:rPr>
            </w:pPr>
            <w:r>
              <w:rPr>
                <w:rFonts w:ascii="Times New Roman" w:hAnsi="Times New Roman"/>
                <w:sz w:val="16"/>
              </w:rPr>
              <w:t>1-</w:t>
            </w:r>
            <w:r>
              <w:rPr>
                <w:rFonts w:ascii="Times New Roman" w:hAnsi="Times New Roman"/>
                <w:sz w:val="16"/>
              </w:rPr>
              <w:t>15</w:t>
            </w:r>
          </w:p>
        </w:tc>
        <w:tc>
          <w:tcPr>
            <w:tcW w:type="dxa" w:w="448"/>
            <w:tcBorders>
              <w:top w:color="000000" w:sz="4" w:val="single"/>
              <w:left w:sz="4" w:val="nil"/>
              <w:bottom w:color="000000" w:sz="4" w:val="single"/>
              <w:right w:color="000000" w:sz="4" w:val="single"/>
            </w:tcBorders>
            <w:vAlign w:val="center"/>
          </w:tcPr>
          <w:p w14:paraId="24010000">
            <w:pPr>
              <w:rPr>
                <w:rFonts w:ascii="Times New Roman" w:hAnsi="Times New Roman"/>
                <w:sz w:val="16"/>
              </w:rPr>
            </w:pPr>
          </w:p>
        </w:tc>
        <w:tc>
          <w:tcPr>
            <w:tcW w:type="dxa" w:w="515"/>
            <w:tcBorders>
              <w:top w:color="000000" w:sz="4" w:val="single"/>
              <w:left w:sz="4" w:val="nil"/>
              <w:bottom w:color="000000" w:sz="4" w:val="single"/>
              <w:right w:color="000000" w:sz="4" w:val="single"/>
            </w:tcBorders>
            <w:vAlign w:val="center"/>
          </w:tcPr>
          <w:p w14:paraId="25010000">
            <w:pPr>
              <w:rPr>
                <w:rFonts w:ascii="Times New Roman" w:hAnsi="Times New Roman"/>
                <w:sz w:val="16"/>
              </w:rPr>
            </w:pPr>
          </w:p>
        </w:tc>
        <w:tc>
          <w:tcPr>
            <w:tcW w:type="dxa" w:w="454"/>
            <w:tcBorders>
              <w:top w:color="000000" w:sz="4" w:val="single"/>
              <w:left w:sz="4" w:val="nil"/>
              <w:bottom w:color="000000" w:sz="4" w:val="single"/>
              <w:right w:color="000000" w:sz="4" w:val="single"/>
            </w:tcBorders>
            <w:vAlign w:val="center"/>
          </w:tcPr>
          <w:p w14:paraId="26010000">
            <w:pPr>
              <w:rPr>
                <w:rFonts w:ascii="Times New Roman" w:hAnsi="Times New Roman"/>
                <w:sz w:val="16"/>
              </w:rPr>
            </w:pPr>
          </w:p>
        </w:tc>
        <w:tc>
          <w:tcPr>
            <w:tcW w:type="dxa" w:w="552"/>
            <w:tcBorders>
              <w:top w:color="000000" w:sz="4" w:val="single"/>
              <w:left w:sz="4" w:val="nil"/>
              <w:bottom w:color="000000" w:sz="4" w:val="single"/>
              <w:right w:color="000000" w:sz="4" w:val="single"/>
            </w:tcBorders>
            <w:vAlign w:val="center"/>
          </w:tcPr>
          <w:p w14:paraId="27010000">
            <w:pPr>
              <w:rPr>
                <w:rFonts w:ascii="Times New Roman" w:hAnsi="Times New Roman"/>
                <w:sz w:val="16"/>
              </w:rPr>
            </w:pPr>
            <w:r>
              <w:rPr>
                <w:rFonts w:ascii="Times New Roman" w:hAnsi="Times New Roman"/>
                <w:sz w:val="16"/>
              </w:rPr>
              <w:t>1-1</w:t>
            </w:r>
          </w:p>
        </w:tc>
        <w:tc>
          <w:tcPr>
            <w:tcW w:type="dxa" w:w="504"/>
            <w:tcBorders>
              <w:top w:color="000000" w:sz="4" w:val="single"/>
              <w:left w:sz="4" w:val="nil"/>
              <w:bottom w:color="000000" w:sz="4" w:val="single"/>
              <w:right w:color="000000" w:sz="4" w:val="single"/>
            </w:tcBorders>
            <w:vAlign w:val="center"/>
          </w:tcPr>
          <w:p w14:paraId="28010000">
            <w:pPr>
              <w:rPr>
                <w:rFonts w:ascii="Times New Roman" w:hAnsi="Times New Roman"/>
                <w:sz w:val="16"/>
              </w:rPr>
            </w:pPr>
          </w:p>
        </w:tc>
        <w:tc>
          <w:tcPr>
            <w:tcW w:type="dxa" w:w="532"/>
            <w:tcBorders>
              <w:top w:color="000000" w:sz="4" w:val="single"/>
              <w:left w:sz="4" w:val="nil"/>
              <w:bottom w:color="000000" w:sz="4" w:val="single"/>
              <w:right w:color="000000" w:sz="4" w:val="single"/>
            </w:tcBorders>
            <w:vAlign w:val="center"/>
          </w:tcPr>
          <w:p w14:paraId="29010000">
            <w:pPr>
              <w:rPr>
                <w:rFonts w:ascii="Times New Roman" w:hAnsi="Times New Roman"/>
                <w:sz w:val="16"/>
              </w:rPr>
            </w:pPr>
            <w:r>
              <w:rPr>
                <w:rFonts w:ascii="Times New Roman" w:hAnsi="Times New Roman"/>
                <w:sz w:val="16"/>
              </w:rPr>
              <w:t>1-1</w:t>
            </w:r>
          </w:p>
        </w:tc>
        <w:tc>
          <w:tcPr>
            <w:tcW w:type="dxa" w:w="539"/>
            <w:tcBorders>
              <w:top w:color="000000" w:sz="4" w:val="single"/>
              <w:left w:sz="4" w:val="nil"/>
              <w:bottom w:color="000000" w:sz="4" w:val="single"/>
              <w:right w:color="000000" w:sz="4" w:val="single"/>
            </w:tcBorders>
            <w:vAlign w:val="center"/>
          </w:tcPr>
          <w:p w14:paraId="2A010000">
            <w:pPr>
              <w:rPr>
                <w:rFonts w:ascii="Times New Roman" w:hAnsi="Times New Roman"/>
                <w:sz w:val="16"/>
              </w:rPr>
            </w:pPr>
          </w:p>
        </w:tc>
        <w:tc>
          <w:tcPr>
            <w:tcW w:type="dxa" w:w="567"/>
            <w:tcBorders>
              <w:top w:color="000000" w:sz="4" w:val="single"/>
              <w:left w:color="000000" w:sz="4" w:val="single"/>
              <w:bottom w:color="000000" w:sz="4" w:val="single"/>
              <w:right w:color="000000" w:sz="4" w:val="single"/>
            </w:tcBorders>
            <w:vAlign w:val="center"/>
          </w:tcPr>
          <w:p w14:paraId="2B010000">
            <w:pPr>
              <w:rPr>
                <w:rFonts w:ascii="Times New Roman" w:hAnsi="Times New Roman"/>
                <w:sz w:val="16"/>
              </w:rPr>
            </w:pPr>
          </w:p>
        </w:tc>
        <w:tc>
          <w:tcPr>
            <w:tcW w:type="dxa" w:w="425"/>
            <w:tcBorders>
              <w:top w:color="000000" w:sz="4" w:val="single"/>
              <w:left w:color="000000" w:sz="4" w:val="single"/>
              <w:bottom w:color="000000" w:sz="4" w:val="single"/>
              <w:right w:color="000000" w:sz="4" w:val="single"/>
            </w:tcBorders>
            <w:vAlign w:val="center"/>
          </w:tcPr>
          <w:p w14:paraId="2C010000">
            <w:pPr>
              <w:rPr>
                <w:rFonts w:ascii="Times New Roman" w:hAnsi="Times New Roman"/>
                <w:sz w:val="16"/>
              </w:rPr>
            </w:pPr>
          </w:p>
        </w:tc>
      </w:tr>
      <w:tr>
        <w:tc>
          <w:tcPr>
            <w:tcW w:type="dxa" w:w="993"/>
            <w:tcBorders>
              <w:top w:color="000000" w:sz="4" w:val="single"/>
              <w:left w:color="000000" w:sz="4" w:val="single"/>
              <w:bottom w:color="000000" w:sz="4" w:val="single"/>
              <w:right w:color="000000" w:sz="4" w:val="single"/>
            </w:tcBorders>
            <w:vAlign w:val="center"/>
          </w:tcPr>
          <w:p w14:paraId="2D010000">
            <w:pPr>
              <w:rPr>
                <w:rFonts w:ascii="Times New Roman" w:hAnsi="Times New Roman"/>
                <w:sz w:val="16"/>
              </w:rPr>
            </w:pPr>
            <w:r>
              <w:rPr>
                <w:rFonts w:ascii="Times New Roman" w:hAnsi="Times New Roman"/>
                <w:sz w:val="16"/>
              </w:rPr>
              <w:t>Семестр 3</w:t>
            </w:r>
          </w:p>
        </w:tc>
        <w:tc>
          <w:tcPr>
            <w:tcW w:type="dxa" w:w="514"/>
            <w:tcBorders>
              <w:top w:color="000000" w:sz="4" w:val="single"/>
              <w:left w:sz="4" w:val="nil"/>
              <w:bottom w:color="000000" w:sz="4" w:val="single"/>
              <w:right w:color="000000" w:sz="4" w:val="single"/>
            </w:tcBorders>
            <w:vAlign w:val="center"/>
          </w:tcPr>
          <w:p w14:paraId="2E010000">
            <w:pPr>
              <w:rPr>
                <w:rFonts w:ascii="Times New Roman" w:hAnsi="Times New Roman"/>
                <w:sz w:val="16"/>
              </w:rPr>
            </w:pPr>
          </w:p>
        </w:tc>
        <w:tc>
          <w:tcPr>
            <w:tcW w:type="dxa" w:w="478"/>
            <w:tcBorders>
              <w:top w:color="000000" w:sz="4" w:val="single"/>
              <w:left w:sz="4" w:val="nil"/>
              <w:bottom w:color="000000" w:sz="4" w:val="single"/>
              <w:right w:color="000000" w:sz="4" w:val="single"/>
            </w:tcBorders>
            <w:vAlign w:val="center"/>
          </w:tcPr>
          <w:p w14:paraId="2F010000">
            <w:pPr>
              <w:rPr>
                <w:rFonts w:ascii="Times New Roman" w:hAnsi="Times New Roman"/>
                <w:sz w:val="16"/>
              </w:rPr>
            </w:pPr>
          </w:p>
        </w:tc>
        <w:tc>
          <w:tcPr>
            <w:tcW w:type="dxa" w:w="516"/>
            <w:tcBorders>
              <w:top w:color="000000" w:sz="4" w:val="single"/>
              <w:left w:sz="4" w:val="nil"/>
              <w:bottom w:color="000000" w:sz="4" w:val="single"/>
              <w:right w:color="000000" w:sz="4" w:val="single"/>
            </w:tcBorders>
            <w:vAlign w:val="center"/>
          </w:tcPr>
          <w:p w14:paraId="30010000">
            <w:pPr>
              <w:rPr>
                <w:rFonts w:ascii="Times New Roman" w:hAnsi="Times New Roman"/>
                <w:sz w:val="16"/>
              </w:rPr>
            </w:pPr>
          </w:p>
        </w:tc>
        <w:tc>
          <w:tcPr>
            <w:tcW w:type="dxa" w:w="518"/>
            <w:tcBorders>
              <w:top w:color="000000" w:sz="4" w:val="single"/>
              <w:left w:sz="4" w:val="nil"/>
              <w:bottom w:color="000000" w:sz="4" w:val="single"/>
              <w:right w:color="000000" w:sz="4" w:val="single"/>
            </w:tcBorders>
            <w:vAlign w:val="center"/>
          </w:tcPr>
          <w:p w14:paraId="31010000">
            <w:pPr>
              <w:rPr>
                <w:rFonts w:ascii="Times New Roman" w:hAnsi="Times New Roman"/>
                <w:sz w:val="16"/>
              </w:rPr>
            </w:pPr>
            <w:del w:author="Yurii Litvinov" w:date="2023-01-22T15:29:00" w:id="161">
              <w:r>
                <w:rPr>
                  <w:rFonts w:ascii="Times New Roman" w:hAnsi="Times New Roman"/>
                  <w:sz w:val="16"/>
                </w:rPr>
                <w:delText>15</w:delText>
              </w:r>
            </w:del>
            <w:ins w:author="Yurii Litvinov" w:date="2023-01-22T15:29:00" w:id="162">
              <w:r>
                <w:rPr>
                  <w:rFonts w:ascii="Times New Roman" w:hAnsi="Times New Roman"/>
                  <w:sz w:val="16"/>
                </w:rPr>
                <w:t>26</w:t>
              </w:r>
            </w:ins>
          </w:p>
        </w:tc>
        <w:tc>
          <w:tcPr>
            <w:tcW w:type="dxa" w:w="518"/>
            <w:tcBorders>
              <w:top w:color="000000" w:sz="4" w:val="single"/>
              <w:left w:sz="4" w:val="nil"/>
              <w:bottom w:color="000000" w:sz="4" w:val="single"/>
              <w:right w:color="000000" w:sz="4" w:val="single"/>
            </w:tcBorders>
            <w:vAlign w:val="center"/>
          </w:tcPr>
          <w:p w14:paraId="32010000">
            <w:pPr>
              <w:rPr>
                <w:rFonts w:ascii="Times New Roman" w:hAnsi="Times New Roman"/>
                <w:sz w:val="16"/>
              </w:rPr>
            </w:pPr>
            <w:del w:author="Yurii Litvinov" w:date="2023-01-22T15:29:00" w:id="163">
              <w:r>
                <w:rPr>
                  <w:rFonts w:ascii="Times New Roman" w:hAnsi="Times New Roman"/>
                  <w:sz w:val="16"/>
                </w:rPr>
                <w:delText>15</w:delText>
              </w:r>
            </w:del>
          </w:p>
        </w:tc>
        <w:tc>
          <w:tcPr>
            <w:tcW w:type="dxa" w:w="546"/>
            <w:tcBorders>
              <w:top w:color="000000" w:sz="4" w:val="single"/>
              <w:left w:sz="4" w:val="nil"/>
              <w:bottom w:color="000000" w:sz="4" w:val="single"/>
              <w:right w:color="000000" w:sz="4" w:val="single"/>
            </w:tcBorders>
            <w:vAlign w:val="center"/>
          </w:tcPr>
          <w:p w14:paraId="33010000">
            <w:pPr>
              <w:rPr>
                <w:rFonts w:ascii="Times New Roman" w:hAnsi="Times New Roman"/>
                <w:sz w:val="16"/>
              </w:rPr>
            </w:pPr>
            <w:ins w:author="Yurii Litvinov" w:date="2023-01-22T15:28:00" w:id="164">
              <w:r>
                <w:rPr>
                  <w:rFonts w:ascii="Times New Roman" w:hAnsi="Times New Roman"/>
                  <w:sz w:val="16"/>
                </w:rPr>
                <w:t>4</w:t>
              </w:r>
            </w:ins>
          </w:p>
        </w:tc>
        <w:tc>
          <w:tcPr>
            <w:tcW w:type="dxa" w:w="448"/>
            <w:tcBorders>
              <w:top w:color="000000" w:sz="4" w:val="single"/>
              <w:left w:sz="4" w:val="nil"/>
              <w:bottom w:color="000000" w:sz="4" w:val="single"/>
              <w:right w:color="000000" w:sz="4" w:val="single"/>
            </w:tcBorders>
            <w:vAlign w:val="center"/>
          </w:tcPr>
          <w:p w14:paraId="34010000">
            <w:pPr>
              <w:rPr>
                <w:rFonts w:ascii="Times New Roman" w:hAnsi="Times New Roman"/>
                <w:sz w:val="16"/>
              </w:rPr>
            </w:pPr>
          </w:p>
        </w:tc>
        <w:tc>
          <w:tcPr>
            <w:tcW w:type="dxa" w:w="448"/>
            <w:tcBorders>
              <w:top w:color="000000" w:sz="4" w:val="single"/>
              <w:left w:sz="4" w:val="nil"/>
              <w:bottom w:color="000000" w:sz="4" w:val="single"/>
              <w:right w:color="000000" w:sz="4" w:val="single"/>
            </w:tcBorders>
            <w:vAlign w:val="center"/>
          </w:tcPr>
          <w:p w14:paraId="35010000">
            <w:pPr>
              <w:rPr>
                <w:rFonts w:ascii="Times New Roman" w:hAnsi="Times New Roman"/>
                <w:sz w:val="16"/>
              </w:rPr>
            </w:pPr>
          </w:p>
        </w:tc>
        <w:tc>
          <w:tcPr>
            <w:tcW w:type="dxa" w:w="550"/>
            <w:tcBorders>
              <w:top w:color="000000" w:sz="4" w:val="single"/>
              <w:left w:sz="4" w:val="nil"/>
              <w:bottom w:color="000000" w:sz="4" w:val="single"/>
              <w:right w:color="000000" w:sz="4" w:val="single"/>
            </w:tcBorders>
            <w:vAlign w:val="center"/>
          </w:tcPr>
          <w:p w14:paraId="36010000">
            <w:pPr>
              <w:rPr>
                <w:rFonts w:ascii="Times New Roman" w:hAnsi="Times New Roman"/>
                <w:sz w:val="16"/>
              </w:rPr>
            </w:pPr>
            <w:r>
              <w:rPr>
                <w:rFonts w:ascii="Times New Roman" w:hAnsi="Times New Roman"/>
                <w:sz w:val="16"/>
              </w:rPr>
              <w:t>2</w:t>
            </w:r>
          </w:p>
        </w:tc>
        <w:tc>
          <w:tcPr>
            <w:tcW w:type="dxa" w:w="448"/>
            <w:tcBorders>
              <w:top w:color="000000" w:sz="4" w:val="single"/>
              <w:left w:sz="4" w:val="nil"/>
              <w:bottom w:color="000000" w:sz="4" w:val="single"/>
              <w:right w:color="000000" w:sz="4" w:val="single"/>
            </w:tcBorders>
            <w:vAlign w:val="center"/>
          </w:tcPr>
          <w:p w14:paraId="37010000">
            <w:pPr>
              <w:rPr>
                <w:rFonts w:ascii="Times New Roman" w:hAnsi="Times New Roman"/>
                <w:sz w:val="16"/>
              </w:rPr>
            </w:pPr>
          </w:p>
        </w:tc>
        <w:tc>
          <w:tcPr>
            <w:tcW w:type="dxa" w:w="515"/>
            <w:tcBorders>
              <w:top w:color="000000" w:sz="4" w:val="single"/>
              <w:left w:sz="4" w:val="nil"/>
              <w:bottom w:color="000000" w:sz="4" w:val="single"/>
              <w:right w:color="000000" w:sz="4" w:val="single"/>
            </w:tcBorders>
            <w:vAlign w:val="center"/>
          </w:tcPr>
          <w:p w14:paraId="38010000">
            <w:pPr>
              <w:rPr>
                <w:rFonts w:ascii="Times New Roman" w:hAnsi="Times New Roman"/>
                <w:sz w:val="16"/>
              </w:rPr>
            </w:pPr>
          </w:p>
        </w:tc>
        <w:tc>
          <w:tcPr>
            <w:tcW w:type="dxa" w:w="454"/>
            <w:tcBorders>
              <w:top w:color="000000" w:sz="4" w:val="single"/>
              <w:left w:sz="4" w:val="nil"/>
              <w:bottom w:color="000000" w:sz="4" w:val="single"/>
              <w:right w:color="000000" w:sz="4" w:val="single"/>
            </w:tcBorders>
            <w:vAlign w:val="center"/>
          </w:tcPr>
          <w:p w14:paraId="39010000">
            <w:pPr>
              <w:rPr>
                <w:rFonts w:ascii="Times New Roman" w:hAnsi="Times New Roman"/>
                <w:sz w:val="16"/>
              </w:rPr>
            </w:pPr>
          </w:p>
        </w:tc>
        <w:tc>
          <w:tcPr>
            <w:tcW w:type="dxa" w:w="552"/>
            <w:tcBorders>
              <w:top w:color="000000" w:sz="4" w:val="single"/>
              <w:left w:sz="4" w:val="nil"/>
              <w:bottom w:color="000000" w:sz="4" w:val="single"/>
              <w:right w:color="000000" w:sz="4" w:val="single"/>
            </w:tcBorders>
            <w:vAlign w:val="center"/>
          </w:tcPr>
          <w:p w14:paraId="3A010000">
            <w:pPr>
              <w:rPr>
                <w:rFonts w:ascii="Times New Roman" w:hAnsi="Times New Roman"/>
                <w:sz w:val="16"/>
              </w:rPr>
            </w:pPr>
            <w:r>
              <w:rPr>
                <w:rFonts w:ascii="Times New Roman" w:hAnsi="Times New Roman"/>
                <w:sz w:val="16"/>
              </w:rPr>
              <w:t>37</w:t>
            </w:r>
          </w:p>
        </w:tc>
        <w:tc>
          <w:tcPr>
            <w:tcW w:type="dxa" w:w="504"/>
            <w:tcBorders>
              <w:top w:color="000000" w:sz="4" w:val="single"/>
              <w:left w:sz="4" w:val="nil"/>
              <w:bottom w:color="000000" w:sz="4" w:val="single"/>
              <w:right w:color="000000" w:sz="4" w:val="single"/>
            </w:tcBorders>
            <w:vAlign w:val="center"/>
          </w:tcPr>
          <w:p w14:paraId="3B010000">
            <w:pPr>
              <w:rPr>
                <w:rFonts w:ascii="Times New Roman" w:hAnsi="Times New Roman"/>
                <w:sz w:val="16"/>
              </w:rPr>
            </w:pPr>
          </w:p>
        </w:tc>
        <w:tc>
          <w:tcPr>
            <w:tcW w:type="dxa" w:w="532"/>
            <w:tcBorders>
              <w:top w:color="000000" w:sz="4" w:val="single"/>
              <w:left w:sz="4" w:val="nil"/>
              <w:bottom w:color="000000" w:sz="4" w:val="single"/>
              <w:right w:color="000000" w:sz="4" w:val="single"/>
            </w:tcBorders>
            <w:vAlign w:val="center"/>
          </w:tcPr>
          <w:p w14:paraId="3C010000">
            <w:pPr>
              <w:rPr>
                <w:rFonts w:ascii="Times New Roman" w:hAnsi="Times New Roman"/>
                <w:sz w:val="16"/>
              </w:rPr>
            </w:pPr>
            <w:r>
              <w:rPr>
                <w:rFonts w:ascii="Times New Roman" w:hAnsi="Times New Roman"/>
                <w:sz w:val="16"/>
              </w:rPr>
              <w:t>3</w:t>
            </w:r>
          </w:p>
        </w:tc>
        <w:tc>
          <w:tcPr>
            <w:tcW w:type="dxa" w:w="539"/>
            <w:tcBorders>
              <w:top w:color="000000" w:sz="4" w:val="single"/>
              <w:left w:sz="4" w:val="nil"/>
              <w:bottom w:color="000000" w:sz="4" w:val="single"/>
              <w:right w:color="000000" w:sz="4" w:val="single"/>
            </w:tcBorders>
            <w:vAlign w:val="center"/>
          </w:tcPr>
          <w:p w14:paraId="3D010000">
            <w:pPr>
              <w:rPr>
                <w:rFonts w:ascii="Times New Roman" w:hAnsi="Times New Roman"/>
                <w:sz w:val="16"/>
              </w:rPr>
            </w:pPr>
          </w:p>
        </w:tc>
        <w:tc>
          <w:tcPr>
            <w:tcW w:type="dxa" w:w="567"/>
            <w:tcBorders>
              <w:top w:color="000000" w:sz="4" w:val="single"/>
              <w:left w:color="000000" w:sz="4" w:val="single"/>
              <w:bottom w:color="000000" w:sz="4" w:val="single"/>
              <w:right w:color="000000" w:sz="4" w:val="single"/>
            </w:tcBorders>
            <w:vAlign w:val="center"/>
          </w:tcPr>
          <w:p w14:paraId="3E010000">
            <w:pPr>
              <w:rPr>
                <w:rFonts w:ascii="Times New Roman" w:hAnsi="Times New Roman"/>
                <w:sz w:val="16"/>
              </w:rPr>
            </w:pPr>
            <w:del w:author="Yurii Litvinov" w:date="2023-01-22T15:38:00" w:id="165">
              <w:r>
                <w:rPr>
                  <w:rFonts w:ascii="Times New Roman" w:hAnsi="Times New Roman"/>
                  <w:sz w:val="16"/>
                </w:rPr>
                <w:delText>30</w:delText>
              </w:r>
            </w:del>
            <w:ins w:author="Yurii Litvinov" w:date="2023-01-22T15:38:00" w:id="166">
              <w:r>
                <w:rPr>
                  <w:rFonts w:ascii="Times New Roman" w:hAnsi="Times New Roman"/>
                  <w:sz w:val="16"/>
                </w:rPr>
                <w:t>22</w:t>
              </w:r>
            </w:ins>
          </w:p>
        </w:tc>
        <w:tc>
          <w:tcPr>
            <w:tcW w:type="dxa" w:w="425"/>
            <w:tcBorders>
              <w:top w:color="000000" w:sz="4" w:val="single"/>
              <w:left w:color="000000" w:sz="4" w:val="single"/>
              <w:bottom w:color="000000" w:sz="4" w:val="single"/>
              <w:right w:color="000000" w:sz="4" w:val="single"/>
            </w:tcBorders>
            <w:vAlign w:val="center"/>
          </w:tcPr>
          <w:p w14:paraId="3F010000">
            <w:pPr>
              <w:rPr>
                <w:rFonts w:ascii="Times New Roman" w:hAnsi="Times New Roman"/>
                <w:sz w:val="16"/>
              </w:rPr>
            </w:pPr>
            <w:r>
              <w:rPr>
                <w:rFonts w:ascii="Times New Roman" w:hAnsi="Times New Roman"/>
                <w:sz w:val="16"/>
              </w:rPr>
              <w:t>2</w:t>
            </w:r>
          </w:p>
        </w:tc>
      </w:tr>
      <w:tr>
        <w:tc>
          <w:tcPr>
            <w:tcW w:type="dxa" w:w="993"/>
            <w:tcBorders>
              <w:top w:color="000000" w:sz="4" w:val="single"/>
              <w:left w:color="000000" w:sz="4" w:val="single"/>
              <w:bottom w:color="000000" w:sz="4" w:val="single"/>
              <w:right w:color="000000" w:sz="4" w:val="single"/>
            </w:tcBorders>
            <w:vAlign w:val="center"/>
          </w:tcPr>
          <w:p w14:paraId="40010000">
            <w:pPr>
              <w:rPr>
                <w:rFonts w:ascii="Times New Roman" w:hAnsi="Times New Roman"/>
                <w:sz w:val="16"/>
              </w:rPr>
            </w:pPr>
          </w:p>
        </w:tc>
        <w:tc>
          <w:tcPr>
            <w:tcW w:type="dxa" w:w="514"/>
            <w:tcBorders>
              <w:top w:color="000000" w:sz="4" w:val="single"/>
              <w:left w:sz="4" w:val="nil"/>
              <w:bottom w:color="000000" w:sz="4" w:val="single"/>
              <w:right w:color="000000" w:sz="4" w:val="single"/>
            </w:tcBorders>
            <w:vAlign w:val="center"/>
          </w:tcPr>
          <w:p w14:paraId="41010000">
            <w:pPr>
              <w:rPr>
                <w:rFonts w:ascii="Times New Roman" w:hAnsi="Times New Roman"/>
                <w:sz w:val="16"/>
              </w:rPr>
            </w:pPr>
          </w:p>
        </w:tc>
        <w:tc>
          <w:tcPr>
            <w:tcW w:type="dxa" w:w="478"/>
            <w:tcBorders>
              <w:top w:color="000000" w:sz="4" w:val="single"/>
              <w:left w:sz="4" w:val="nil"/>
              <w:bottom w:color="000000" w:sz="4" w:val="single"/>
              <w:right w:color="000000" w:sz="4" w:val="single"/>
            </w:tcBorders>
            <w:vAlign w:val="center"/>
          </w:tcPr>
          <w:p w14:paraId="42010000">
            <w:pPr>
              <w:rPr>
                <w:rFonts w:ascii="Times New Roman" w:hAnsi="Times New Roman"/>
                <w:sz w:val="16"/>
              </w:rPr>
            </w:pPr>
          </w:p>
        </w:tc>
        <w:tc>
          <w:tcPr>
            <w:tcW w:type="dxa" w:w="516"/>
            <w:tcBorders>
              <w:top w:color="000000" w:sz="4" w:val="single"/>
              <w:left w:sz="4" w:val="nil"/>
              <w:bottom w:color="000000" w:sz="4" w:val="single"/>
              <w:right w:color="000000" w:sz="4" w:val="single"/>
            </w:tcBorders>
            <w:vAlign w:val="center"/>
          </w:tcPr>
          <w:p w14:paraId="43010000">
            <w:pPr>
              <w:rPr>
                <w:rFonts w:ascii="Times New Roman" w:hAnsi="Times New Roman"/>
                <w:sz w:val="16"/>
              </w:rPr>
            </w:pPr>
          </w:p>
        </w:tc>
        <w:tc>
          <w:tcPr>
            <w:tcW w:type="dxa" w:w="518"/>
            <w:tcBorders>
              <w:top w:color="000000" w:sz="4" w:val="single"/>
              <w:left w:sz="4" w:val="nil"/>
              <w:bottom w:color="000000" w:sz="4" w:val="single"/>
              <w:right w:color="000000" w:sz="4" w:val="single"/>
            </w:tcBorders>
            <w:vAlign w:val="center"/>
          </w:tcPr>
          <w:p w14:paraId="44010000">
            <w:pPr>
              <w:rPr>
                <w:rFonts w:ascii="Times New Roman" w:hAnsi="Times New Roman"/>
                <w:sz w:val="16"/>
              </w:rPr>
            </w:pPr>
            <w:r>
              <w:rPr>
                <w:rFonts w:ascii="Times New Roman" w:hAnsi="Times New Roman"/>
                <w:sz w:val="16"/>
              </w:rPr>
              <w:t>2</w:t>
            </w:r>
            <w:r>
              <w:rPr>
                <w:rFonts w:ascii="Times New Roman" w:hAnsi="Times New Roman"/>
                <w:sz w:val="16"/>
              </w:rPr>
              <w:t>-</w:t>
            </w:r>
            <w:r>
              <w:rPr>
                <w:rFonts w:ascii="Times New Roman" w:hAnsi="Times New Roman"/>
                <w:sz w:val="16"/>
              </w:rPr>
              <w:t>1</w:t>
            </w:r>
            <w:r>
              <w:rPr>
                <w:rFonts w:ascii="Times New Roman" w:hAnsi="Times New Roman"/>
                <w:sz w:val="16"/>
              </w:rPr>
              <w:t>5</w:t>
            </w:r>
          </w:p>
        </w:tc>
        <w:tc>
          <w:tcPr>
            <w:tcW w:type="dxa" w:w="518"/>
            <w:tcBorders>
              <w:top w:color="000000" w:sz="4" w:val="single"/>
              <w:left w:sz="4" w:val="nil"/>
              <w:bottom w:color="000000" w:sz="4" w:val="single"/>
              <w:right w:color="000000" w:sz="4" w:val="single"/>
            </w:tcBorders>
            <w:vAlign w:val="center"/>
          </w:tcPr>
          <w:p w14:paraId="45010000">
            <w:pPr>
              <w:rPr>
                <w:rFonts w:ascii="Times New Roman" w:hAnsi="Times New Roman"/>
                <w:sz w:val="16"/>
              </w:rPr>
            </w:pPr>
            <w:del w:author="Yurii Litvinov" w:date="2023-01-22T15:29:00" w:id="167">
              <w:r>
                <w:rPr>
                  <w:rFonts w:ascii="Times New Roman" w:hAnsi="Times New Roman"/>
                  <w:sz w:val="16"/>
                </w:rPr>
                <w:delText>2</w:delText>
              </w:r>
              <w:r>
                <w:rPr>
                  <w:rFonts w:ascii="Times New Roman" w:hAnsi="Times New Roman"/>
                  <w:sz w:val="16"/>
                </w:rPr>
                <w:delText>-</w:delText>
              </w:r>
              <w:r>
                <w:rPr>
                  <w:rFonts w:ascii="Times New Roman" w:hAnsi="Times New Roman"/>
                  <w:sz w:val="16"/>
                </w:rPr>
                <w:delText>15</w:delText>
              </w:r>
            </w:del>
          </w:p>
        </w:tc>
        <w:tc>
          <w:tcPr>
            <w:tcW w:type="dxa" w:w="546"/>
            <w:tcBorders>
              <w:top w:color="000000" w:sz="4" w:val="single"/>
              <w:left w:sz="4" w:val="nil"/>
              <w:bottom w:color="000000" w:sz="4" w:val="single"/>
              <w:right w:color="000000" w:sz="4" w:val="single"/>
            </w:tcBorders>
            <w:vAlign w:val="center"/>
          </w:tcPr>
          <w:p w14:paraId="46010000">
            <w:pPr>
              <w:rPr>
                <w:rFonts w:ascii="Times New Roman" w:hAnsi="Times New Roman"/>
                <w:sz w:val="16"/>
              </w:rPr>
            </w:pPr>
            <w:ins w:author="Yurii Litvinov" w:date="2023-01-22T15:28:00" w:id="168">
              <w:r>
                <w:rPr>
                  <w:rFonts w:ascii="Times New Roman" w:hAnsi="Times New Roman"/>
                  <w:sz w:val="16"/>
                </w:rPr>
                <w:t>2-15</w:t>
              </w:r>
            </w:ins>
          </w:p>
        </w:tc>
        <w:tc>
          <w:tcPr>
            <w:tcW w:type="dxa" w:w="448"/>
            <w:tcBorders>
              <w:top w:color="000000" w:sz="4" w:val="single"/>
              <w:left w:sz="4" w:val="nil"/>
              <w:bottom w:color="000000" w:sz="4" w:val="single"/>
              <w:right w:color="000000" w:sz="4" w:val="single"/>
            </w:tcBorders>
            <w:vAlign w:val="center"/>
          </w:tcPr>
          <w:p w14:paraId="47010000">
            <w:pPr>
              <w:rPr>
                <w:rFonts w:ascii="Times New Roman" w:hAnsi="Times New Roman"/>
                <w:sz w:val="16"/>
              </w:rPr>
            </w:pPr>
          </w:p>
        </w:tc>
        <w:tc>
          <w:tcPr>
            <w:tcW w:type="dxa" w:w="448"/>
            <w:tcBorders>
              <w:top w:color="000000" w:sz="4" w:val="single"/>
              <w:left w:sz="4" w:val="nil"/>
              <w:bottom w:color="000000" w:sz="4" w:val="single"/>
              <w:right w:color="000000" w:sz="4" w:val="single"/>
            </w:tcBorders>
            <w:vAlign w:val="center"/>
          </w:tcPr>
          <w:p w14:paraId="48010000">
            <w:pPr>
              <w:rPr>
                <w:rFonts w:ascii="Times New Roman" w:hAnsi="Times New Roman"/>
                <w:sz w:val="16"/>
              </w:rPr>
            </w:pPr>
          </w:p>
        </w:tc>
        <w:tc>
          <w:tcPr>
            <w:tcW w:type="dxa" w:w="550"/>
            <w:tcBorders>
              <w:top w:color="000000" w:sz="4" w:val="single"/>
              <w:left w:sz="4" w:val="nil"/>
              <w:bottom w:color="000000" w:sz="4" w:val="single"/>
              <w:right w:color="000000" w:sz="4" w:val="single"/>
            </w:tcBorders>
            <w:vAlign w:val="center"/>
          </w:tcPr>
          <w:p w14:paraId="49010000">
            <w:pPr>
              <w:rPr>
                <w:rFonts w:ascii="Times New Roman" w:hAnsi="Times New Roman"/>
                <w:sz w:val="16"/>
              </w:rPr>
            </w:pPr>
            <w:r>
              <w:rPr>
                <w:rFonts w:ascii="Times New Roman" w:hAnsi="Times New Roman"/>
                <w:sz w:val="16"/>
              </w:rPr>
              <w:t>1-</w:t>
            </w:r>
            <w:r>
              <w:rPr>
                <w:rFonts w:ascii="Times New Roman" w:hAnsi="Times New Roman"/>
                <w:sz w:val="16"/>
              </w:rPr>
              <w:t>1</w:t>
            </w:r>
            <w:r>
              <w:rPr>
                <w:rFonts w:ascii="Times New Roman" w:hAnsi="Times New Roman"/>
                <w:sz w:val="16"/>
              </w:rPr>
              <w:t>5</w:t>
            </w:r>
          </w:p>
        </w:tc>
        <w:tc>
          <w:tcPr>
            <w:tcW w:type="dxa" w:w="448"/>
            <w:tcBorders>
              <w:top w:color="000000" w:sz="4" w:val="single"/>
              <w:left w:sz="4" w:val="nil"/>
              <w:bottom w:color="000000" w:sz="4" w:val="single"/>
              <w:right w:color="000000" w:sz="4" w:val="single"/>
            </w:tcBorders>
            <w:vAlign w:val="center"/>
          </w:tcPr>
          <w:p w14:paraId="4A010000">
            <w:pPr>
              <w:rPr>
                <w:rFonts w:ascii="Times New Roman" w:hAnsi="Times New Roman"/>
                <w:sz w:val="16"/>
              </w:rPr>
            </w:pPr>
          </w:p>
        </w:tc>
        <w:tc>
          <w:tcPr>
            <w:tcW w:type="dxa" w:w="515"/>
            <w:tcBorders>
              <w:top w:color="000000" w:sz="4" w:val="single"/>
              <w:left w:sz="4" w:val="nil"/>
              <w:bottom w:color="000000" w:sz="4" w:val="single"/>
              <w:right w:color="000000" w:sz="4" w:val="single"/>
            </w:tcBorders>
            <w:vAlign w:val="center"/>
          </w:tcPr>
          <w:p w14:paraId="4B010000">
            <w:pPr>
              <w:rPr>
                <w:rFonts w:ascii="Times New Roman" w:hAnsi="Times New Roman"/>
                <w:sz w:val="16"/>
              </w:rPr>
            </w:pPr>
          </w:p>
        </w:tc>
        <w:tc>
          <w:tcPr>
            <w:tcW w:type="dxa" w:w="454"/>
            <w:tcBorders>
              <w:top w:color="000000" w:sz="4" w:val="single"/>
              <w:left w:sz="4" w:val="nil"/>
              <w:bottom w:color="000000" w:sz="4" w:val="single"/>
              <w:right w:color="000000" w:sz="4" w:val="single"/>
            </w:tcBorders>
            <w:vAlign w:val="center"/>
          </w:tcPr>
          <w:p w14:paraId="4C010000">
            <w:pPr>
              <w:rPr>
                <w:rFonts w:ascii="Times New Roman" w:hAnsi="Times New Roman"/>
                <w:sz w:val="16"/>
              </w:rPr>
            </w:pPr>
          </w:p>
        </w:tc>
        <w:tc>
          <w:tcPr>
            <w:tcW w:type="dxa" w:w="552"/>
            <w:tcBorders>
              <w:top w:color="000000" w:sz="4" w:val="single"/>
              <w:left w:sz="4" w:val="nil"/>
              <w:bottom w:color="000000" w:sz="4" w:val="single"/>
              <w:right w:color="000000" w:sz="4" w:val="single"/>
            </w:tcBorders>
            <w:vAlign w:val="center"/>
          </w:tcPr>
          <w:p w14:paraId="4D010000">
            <w:pPr>
              <w:rPr>
                <w:rFonts w:ascii="Times New Roman" w:hAnsi="Times New Roman"/>
                <w:sz w:val="16"/>
              </w:rPr>
            </w:pPr>
            <w:r>
              <w:rPr>
                <w:rFonts w:ascii="Times New Roman" w:hAnsi="Times New Roman"/>
                <w:sz w:val="16"/>
              </w:rPr>
              <w:t>1-1</w:t>
            </w:r>
          </w:p>
        </w:tc>
        <w:tc>
          <w:tcPr>
            <w:tcW w:type="dxa" w:w="504"/>
            <w:tcBorders>
              <w:top w:color="000000" w:sz="4" w:val="single"/>
              <w:left w:sz="4" w:val="nil"/>
              <w:bottom w:color="000000" w:sz="4" w:val="single"/>
              <w:right w:color="000000" w:sz="4" w:val="single"/>
            </w:tcBorders>
            <w:vAlign w:val="center"/>
          </w:tcPr>
          <w:p w14:paraId="4E010000">
            <w:pPr>
              <w:rPr>
                <w:rFonts w:ascii="Times New Roman" w:hAnsi="Times New Roman"/>
                <w:sz w:val="16"/>
              </w:rPr>
            </w:pPr>
          </w:p>
        </w:tc>
        <w:tc>
          <w:tcPr>
            <w:tcW w:type="dxa" w:w="532"/>
            <w:tcBorders>
              <w:top w:color="000000" w:sz="4" w:val="single"/>
              <w:left w:sz="4" w:val="nil"/>
              <w:bottom w:color="000000" w:sz="4" w:val="single"/>
              <w:right w:color="000000" w:sz="4" w:val="single"/>
            </w:tcBorders>
            <w:vAlign w:val="center"/>
          </w:tcPr>
          <w:p w14:paraId="4F010000">
            <w:pPr>
              <w:rPr>
                <w:rFonts w:ascii="Times New Roman" w:hAnsi="Times New Roman"/>
                <w:sz w:val="16"/>
              </w:rPr>
            </w:pPr>
            <w:r>
              <w:rPr>
                <w:rFonts w:ascii="Times New Roman" w:hAnsi="Times New Roman"/>
                <w:sz w:val="16"/>
              </w:rPr>
              <w:t>1-1</w:t>
            </w:r>
          </w:p>
        </w:tc>
        <w:tc>
          <w:tcPr>
            <w:tcW w:type="dxa" w:w="539"/>
            <w:tcBorders>
              <w:top w:color="000000" w:sz="4" w:val="single"/>
              <w:left w:sz="4" w:val="nil"/>
              <w:bottom w:color="000000" w:sz="4" w:val="single"/>
              <w:right w:color="000000" w:sz="4" w:val="single"/>
            </w:tcBorders>
            <w:vAlign w:val="center"/>
          </w:tcPr>
          <w:p w14:paraId="50010000">
            <w:pPr>
              <w:rPr>
                <w:rFonts w:ascii="Times New Roman" w:hAnsi="Times New Roman"/>
                <w:sz w:val="16"/>
              </w:rPr>
            </w:pPr>
          </w:p>
        </w:tc>
        <w:tc>
          <w:tcPr>
            <w:tcW w:type="dxa" w:w="567"/>
            <w:tcBorders>
              <w:top w:color="000000" w:sz="4" w:val="single"/>
              <w:left w:color="000000" w:sz="4" w:val="single"/>
              <w:bottom w:color="000000" w:sz="4" w:val="single"/>
              <w:right w:color="000000" w:sz="4" w:val="single"/>
            </w:tcBorders>
            <w:vAlign w:val="center"/>
          </w:tcPr>
          <w:p w14:paraId="51010000">
            <w:pPr>
              <w:rPr>
                <w:rFonts w:ascii="Times New Roman" w:hAnsi="Times New Roman"/>
                <w:sz w:val="16"/>
              </w:rPr>
            </w:pPr>
          </w:p>
        </w:tc>
        <w:tc>
          <w:tcPr>
            <w:tcW w:type="dxa" w:w="425"/>
            <w:tcBorders>
              <w:top w:color="000000" w:sz="4" w:val="single"/>
              <w:left w:color="000000" w:sz="4" w:val="single"/>
              <w:bottom w:color="000000" w:sz="4" w:val="single"/>
              <w:right w:color="000000" w:sz="4" w:val="single"/>
            </w:tcBorders>
            <w:vAlign w:val="center"/>
          </w:tcPr>
          <w:p w14:paraId="52010000">
            <w:pPr>
              <w:rPr>
                <w:rFonts w:ascii="Times New Roman" w:hAnsi="Times New Roman"/>
                <w:sz w:val="16"/>
              </w:rPr>
            </w:pPr>
          </w:p>
        </w:tc>
      </w:tr>
      <w:tr>
        <w:trPr>
          <w:ins w:author="Yurii Litvinov" w:date="2023-01-22T15:28:00" w:id="169"/>
        </w:trPr>
        <w:tc>
          <w:tcPr>
            <w:tcW w:type="dxa" w:w="993"/>
            <w:tcBorders>
              <w:top w:color="000000" w:sz="4" w:val="single"/>
              <w:left w:color="000000" w:sz="4" w:val="single"/>
              <w:bottom w:color="000000" w:sz="4" w:val="single"/>
              <w:right w:color="000000" w:sz="4" w:val="single"/>
            </w:tcBorders>
            <w:vAlign w:val="center"/>
          </w:tcPr>
          <w:p w14:paraId="53010000">
            <w:pPr>
              <w:rPr>
                <w:ins w:author="Yurii Litvinov" w:date="2023-01-22T15:28:00" w:id="170"/>
                <w:rFonts w:ascii="Times New Roman" w:hAnsi="Times New Roman"/>
                <w:sz w:val="16"/>
              </w:rPr>
            </w:pPr>
            <w:ins w:author="Yurii Litvinov" w:date="2023-01-22T15:28:00" w:id="171">
              <w:r>
                <w:rPr>
                  <w:rFonts w:ascii="Times New Roman" w:hAnsi="Times New Roman"/>
                  <w:sz w:val="16"/>
                </w:rPr>
                <w:t>Семестр 4</w:t>
              </w:r>
            </w:ins>
          </w:p>
        </w:tc>
        <w:tc>
          <w:tcPr>
            <w:tcW w:type="dxa" w:w="514"/>
            <w:tcBorders>
              <w:top w:color="000000" w:sz="4" w:val="single"/>
              <w:left w:sz="4" w:val="nil"/>
              <w:bottom w:color="000000" w:sz="4" w:val="single"/>
              <w:right w:color="000000" w:sz="4" w:val="single"/>
            </w:tcBorders>
            <w:vAlign w:val="center"/>
          </w:tcPr>
          <w:p w14:paraId="54010000">
            <w:pPr>
              <w:rPr>
                <w:ins w:author="Yurii Litvinov" w:date="2023-01-22T15:28:00" w:id="172"/>
                <w:rFonts w:ascii="Times New Roman" w:hAnsi="Times New Roman"/>
                <w:sz w:val="16"/>
              </w:rPr>
            </w:pPr>
          </w:p>
        </w:tc>
        <w:tc>
          <w:tcPr>
            <w:tcW w:type="dxa" w:w="478"/>
            <w:tcBorders>
              <w:top w:color="000000" w:sz="4" w:val="single"/>
              <w:left w:sz="4" w:val="nil"/>
              <w:bottom w:color="000000" w:sz="4" w:val="single"/>
              <w:right w:color="000000" w:sz="4" w:val="single"/>
            </w:tcBorders>
            <w:vAlign w:val="center"/>
          </w:tcPr>
          <w:p w14:paraId="55010000">
            <w:pPr>
              <w:rPr>
                <w:ins w:author="Yurii Litvinov" w:date="2023-01-22T15:28:00" w:id="173"/>
                <w:rFonts w:ascii="Times New Roman" w:hAnsi="Times New Roman"/>
                <w:sz w:val="16"/>
              </w:rPr>
            </w:pPr>
          </w:p>
        </w:tc>
        <w:tc>
          <w:tcPr>
            <w:tcW w:type="dxa" w:w="516"/>
            <w:tcBorders>
              <w:top w:color="000000" w:sz="4" w:val="single"/>
              <w:left w:sz="4" w:val="nil"/>
              <w:bottom w:color="000000" w:sz="4" w:val="single"/>
              <w:right w:color="000000" w:sz="4" w:val="single"/>
            </w:tcBorders>
            <w:vAlign w:val="center"/>
          </w:tcPr>
          <w:p w14:paraId="56010000">
            <w:pPr>
              <w:rPr>
                <w:ins w:author="Yurii Litvinov" w:date="2023-01-22T15:28:00" w:id="174"/>
                <w:rFonts w:ascii="Times New Roman" w:hAnsi="Times New Roman"/>
                <w:sz w:val="16"/>
              </w:rPr>
            </w:pPr>
          </w:p>
        </w:tc>
        <w:tc>
          <w:tcPr>
            <w:tcW w:type="dxa" w:w="518"/>
            <w:tcBorders>
              <w:top w:color="000000" w:sz="4" w:val="single"/>
              <w:left w:sz="4" w:val="nil"/>
              <w:bottom w:color="000000" w:sz="4" w:val="single"/>
              <w:right w:color="000000" w:sz="4" w:val="single"/>
            </w:tcBorders>
            <w:vAlign w:val="center"/>
          </w:tcPr>
          <w:p w14:paraId="57010000">
            <w:pPr>
              <w:rPr>
                <w:ins w:author="Yurii Litvinov" w:date="2023-01-22T15:28:00" w:id="175"/>
                <w:rFonts w:ascii="Times New Roman" w:hAnsi="Times New Roman"/>
                <w:sz w:val="16"/>
              </w:rPr>
            </w:pPr>
            <w:ins w:author="Yurii Litvinov" w:date="2023-01-22T15:40:00" w:id="176">
              <w:r>
                <w:rPr>
                  <w:rFonts w:ascii="Times New Roman" w:hAnsi="Times New Roman"/>
                  <w:sz w:val="16"/>
                </w:rPr>
                <w:t>26</w:t>
              </w:r>
            </w:ins>
          </w:p>
        </w:tc>
        <w:tc>
          <w:tcPr>
            <w:tcW w:type="dxa" w:w="518"/>
            <w:tcBorders>
              <w:top w:color="000000" w:sz="4" w:val="single"/>
              <w:left w:sz="4" w:val="nil"/>
              <w:bottom w:color="000000" w:sz="4" w:val="single"/>
              <w:right w:color="000000" w:sz="4" w:val="single"/>
            </w:tcBorders>
            <w:vAlign w:val="center"/>
          </w:tcPr>
          <w:p w14:paraId="58010000">
            <w:pPr>
              <w:rPr>
                <w:ins w:author="Yurii Litvinov" w:date="2023-01-22T15:28:00" w:id="177"/>
                <w:rFonts w:ascii="Times New Roman" w:hAnsi="Times New Roman"/>
                <w:sz w:val="16"/>
              </w:rPr>
            </w:pPr>
          </w:p>
        </w:tc>
        <w:tc>
          <w:tcPr>
            <w:tcW w:type="dxa" w:w="546"/>
            <w:tcBorders>
              <w:top w:color="000000" w:sz="4" w:val="single"/>
              <w:left w:sz="4" w:val="nil"/>
              <w:bottom w:color="000000" w:sz="4" w:val="single"/>
              <w:right w:color="000000" w:sz="4" w:val="single"/>
            </w:tcBorders>
            <w:vAlign w:val="center"/>
          </w:tcPr>
          <w:p w14:paraId="59010000">
            <w:pPr>
              <w:rPr>
                <w:ins w:author="Yurii Litvinov" w:date="2023-01-22T15:28:00" w:id="178"/>
                <w:rFonts w:ascii="Times New Roman" w:hAnsi="Times New Roman"/>
                <w:sz w:val="16"/>
              </w:rPr>
            </w:pPr>
            <w:ins w:author="Yurii Litvinov" w:date="2023-01-22T15:40:00" w:id="179">
              <w:r>
                <w:rPr>
                  <w:rFonts w:ascii="Times New Roman" w:hAnsi="Times New Roman"/>
                  <w:sz w:val="16"/>
                </w:rPr>
                <w:t>4</w:t>
              </w:r>
            </w:ins>
          </w:p>
        </w:tc>
        <w:tc>
          <w:tcPr>
            <w:tcW w:type="dxa" w:w="448"/>
            <w:tcBorders>
              <w:top w:color="000000" w:sz="4" w:val="single"/>
              <w:left w:sz="4" w:val="nil"/>
              <w:bottom w:color="000000" w:sz="4" w:val="single"/>
              <w:right w:color="000000" w:sz="4" w:val="single"/>
            </w:tcBorders>
            <w:vAlign w:val="center"/>
          </w:tcPr>
          <w:p w14:paraId="5A010000">
            <w:pPr>
              <w:rPr>
                <w:ins w:author="Yurii Litvinov" w:date="2023-01-22T15:28:00" w:id="180"/>
                <w:rFonts w:ascii="Times New Roman" w:hAnsi="Times New Roman"/>
                <w:sz w:val="16"/>
              </w:rPr>
            </w:pPr>
          </w:p>
        </w:tc>
        <w:tc>
          <w:tcPr>
            <w:tcW w:type="dxa" w:w="448"/>
            <w:tcBorders>
              <w:top w:color="000000" w:sz="4" w:val="single"/>
              <w:left w:sz="4" w:val="nil"/>
              <w:bottom w:color="000000" w:sz="4" w:val="single"/>
              <w:right w:color="000000" w:sz="4" w:val="single"/>
            </w:tcBorders>
            <w:vAlign w:val="center"/>
          </w:tcPr>
          <w:p w14:paraId="5B010000">
            <w:pPr>
              <w:rPr>
                <w:ins w:author="Yurii Litvinov" w:date="2023-01-22T15:28:00" w:id="181"/>
                <w:rFonts w:ascii="Times New Roman" w:hAnsi="Times New Roman"/>
                <w:sz w:val="16"/>
              </w:rPr>
            </w:pPr>
          </w:p>
        </w:tc>
        <w:tc>
          <w:tcPr>
            <w:tcW w:type="dxa" w:w="550"/>
            <w:tcBorders>
              <w:top w:color="000000" w:sz="4" w:val="single"/>
              <w:left w:sz="4" w:val="nil"/>
              <w:bottom w:color="000000" w:sz="4" w:val="single"/>
              <w:right w:color="000000" w:sz="4" w:val="single"/>
            </w:tcBorders>
            <w:vAlign w:val="center"/>
          </w:tcPr>
          <w:p w14:paraId="5C010000">
            <w:pPr>
              <w:rPr>
                <w:ins w:author="Yurii Litvinov" w:date="2023-01-22T15:28:00" w:id="182"/>
                <w:rFonts w:ascii="Times New Roman" w:hAnsi="Times New Roman"/>
                <w:sz w:val="16"/>
              </w:rPr>
            </w:pPr>
            <w:ins w:author="Yurii Litvinov" w:date="2023-01-22T15:40:00" w:id="183">
              <w:r>
                <w:rPr>
                  <w:rFonts w:ascii="Times New Roman" w:hAnsi="Times New Roman"/>
                  <w:sz w:val="16"/>
                </w:rPr>
                <w:t>2</w:t>
              </w:r>
            </w:ins>
          </w:p>
        </w:tc>
        <w:tc>
          <w:tcPr>
            <w:tcW w:type="dxa" w:w="448"/>
            <w:tcBorders>
              <w:top w:color="000000" w:sz="4" w:val="single"/>
              <w:left w:sz="4" w:val="nil"/>
              <w:bottom w:color="000000" w:sz="4" w:val="single"/>
              <w:right w:color="000000" w:sz="4" w:val="single"/>
            </w:tcBorders>
            <w:vAlign w:val="center"/>
          </w:tcPr>
          <w:p w14:paraId="5D010000">
            <w:pPr>
              <w:rPr>
                <w:ins w:author="Yurii Litvinov" w:date="2023-01-22T15:28:00" w:id="184"/>
                <w:rFonts w:ascii="Times New Roman" w:hAnsi="Times New Roman"/>
                <w:sz w:val="16"/>
              </w:rPr>
            </w:pPr>
          </w:p>
        </w:tc>
        <w:tc>
          <w:tcPr>
            <w:tcW w:type="dxa" w:w="515"/>
            <w:tcBorders>
              <w:top w:color="000000" w:sz="4" w:val="single"/>
              <w:left w:sz="4" w:val="nil"/>
              <w:bottom w:color="000000" w:sz="4" w:val="single"/>
              <w:right w:color="000000" w:sz="4" w:val="single"/>
            </w:tcBorders>
            <w:vAlign w:val="center"/>
          </w:tcPr>
          <w:p w14:paraId="5E010000">
            <w:pPr>
              <w:rPr>
                <w:ins w:author="Yurii Litvinov" w:date="2023-01-22T15:28:00" w:id="185"/>
                <w:rFonts w:ascii="Times New Roman" w:hAnsi="Times New Roman"/>
                <w:sz w:val="16"/>
              </w:rPr>
            </w:pPr>
          </w:p>
        </w:tc>
        <w:tc>
          <w:tcPr>
            <w:tcW w:type="dxa" w:w="454"/>
            <w:tcBorders>
              <w:top w:color="000000" w:sz="4" w:val="single"/>
              <w:left w:sz="4" w:val="nil"/>
              <w:bottom w:color="000000" w:sz="4" w:val="single"/>
              <w:right w:color="000000" w:sz="4" w:val="single"/>
            </w:tcBorders>
            <w:vAlign w:val="center"/>
          </w:tcPr>
          <w:p w14:paraId="5F010000">
            <w:pPr>
              <w:rPr>
                <w:ins w:author="Yurii Litvinov" w:date="2023-01-22T15:28:00" w:id="186"/>
                <w:rFonts w:ascii="Times New Roman" w:hAnsi="Times New Roman"/>
                <w:sz w:val="16"/>
              </w:rPr>
            </w:pPr>
          </w:p>
        </w:tc>
        <w:tc>
          <w:tcPr>
            <w:tcW w:type="dxa" w:w="552"/>
            <w:tcBorders>
              <w:top w:color="000000" w:sz="4" w:val="single"/>
              <w:left w:sz="4" w:val="nil"/>
              <w:bottom w:color="000000" w:sz="4" w:val="single"/>
              <w:right w:color="000000" w:sz="4" w:val="single"/>
            </w:tcBorders>
            <w:vAlign w:val="center"/>
          </w:tcPr>
          <w:p w14:paraId="60010000">
            <w:pPr>
              <w:rPr>
                <w:ins w:author="Yurii Litvinov" w:date="2023-01-22T15:28:00" w:id="187"/>
                <w:rFonts w:ascii="Times New Roman" w:hAnsi="Times New Roman"/>
                <w:sz w:val="16"/>
              </w:rPr>
            </w:pPr>
            <w:ins w:author="Yurii Litvinov" w:date="2023-01-22T15:41:00" w:id="188">
              <w:r>
                <w:rPr>
                  <w:rFonts w:ascii="Times New Roman" w:hAnsi="Times New Roman"/>
                  <w:sz w:val="16"/>
                </w:rPr>
                <w:t>32</w:t>
              </w:r>
            </w:ins>
          </w:p>
        </w:tc>
        <w:tc>
          <w:tcPr>
            <w:tcW w:type="dxa" w:w="504"/>
            <w:tcBorders>
              <w:top w:color="000000" w:sz="4" w:val="single"/>
              <w:left w:sz="4" w:val="nil"/>
              <w:bottom w:color="000000" w:sz="4" w:val="single"/>
              <w:right w:color="000000" w:sz="4" w:val="single"/>
            </w:tcBorders>
            <w:vAlign w:val="center"/>
          </w:tcPr>
          <w:p w14:paraId="61010000">
            <w:pPr>
              <w:rPr>
                <w:ins w:author="Yurii Litvinov" w:date="2023-01-22T15:28:00" w:id="189"/>
                <w:rFonts w:ascii="Times New Roman" w:hAnsi="Times New Roman"/>
                <w:sz w:val="16"/>
              </w:rPr>
            </w:pPr>
          </w:p>
        </w:tc>
        <w:tc>
          <w:tcPr>
            <w:tcW w:type="dxa" w:w="532"/>
            <w:tcBorders>
              <w:top w:color="000000" w:sz="4" w:val="single"/>
              <w:left w:sz="4" w:val="nil"/>
              <w:bottom w:color="000000" w:sz="4" w:val="single"/>
              <w:right w:color="000000" w:sz="4" w:val="single"/>
            </w:tcBorders>
            <w:vAlign w:val="center"/>
          </w:tcPr>
          <w:p w14:paraId="62010000">
            <w:pPr>
              <w:rPr>
                <w:ins w:author="Yurii Litvinov" w:date="2023-01-22T15:28:00" w:id="190"/>
                <w:rFonts w:ascii="Times New Roman" w:hAnsi="Times New Roman"/>
                <w:sz w:val="16"/>
              </w:rPr>
            </w:pPr>
            <w:ins w:author="Yurii Litvinov" w:date="2023-01-22T15:48:00" w:id="191">
              <w:r>
                <w:rPr>
                  <w:rFonts w:ascii="Times New Roman" w:hAnsi="Times New Roman"/>
                  <w:sz w:val="16"/>
                </w:rPr>
                <w:t>8</w:t>
              </w:r>
            </w:ins>
          </w:p>
        </w:tc>
        <w:tc>
          <w:tcPr>
            <w:tcW w:type="dxa" w:w="539"/>
            <w:tcBorders>
              <w:top w:color="000000" w:sz="4" w:val="single"/>
              <w:left w:sz="4" w:val="nil"/>
              <w:bottom w:color="000000" w:sz="4" w:val="single"/>
              <w:right w:color="000000" w:sz="4" w:val="single"/>
            </w:tcBorders>
            <w:vAlign w:val="center"/>
          </w:tcPr>
          <w:p w14:paraId="63010000">
            <w:pPr>
              <w:rPr>
                <w:ins w:author="Yurii Litvinov" w:date="2023-01-22T15:28:00" w:id="192"/>
                <w:rFonts w:ascii="Times New Roman" w:hAnsi="Times New Roman"/>
                <w:sz w:val="16"/>
              </w:rPr>
            </w:pPr>
          </w:p>
        </w:tc>
        <w:tc>
          <w:tcPr>
            <w:tcW w:type="dxa" w:w="567"/>
            <w:tcBorders>
              <w:top w:color="000000" w:sz="4" w:val="single"/>
              <w:left w:color="000000" w:sz="4" w:val="single"/>
              <w:bottom w:color="000000" w:sz="4" w:val="single"/>
              <w:right w:color="000000" w:sz="4" w:val="single"/>
            </w:tcBorders>
            <w:vAlign w:val="center"/>
          </w:tcPr>
          <w:p w14:paraId="64010000">
            <w:pPr>
              <w:rPr>
                <w:ins w:author="Yurii Litvinov" w:date="2023-01-22T15:28:00" w:id="193"/>
                <w:rFonts w:ascii="Times New Roman" w:hAnsi="Times New Roman"/>
                <w:sz w:val="16"/>
              </w:rPr>
            </w:pPr>
            <w:ins w:author="Yurii Litvinov" w:date="2023-01-22T15:38:00" w:id="194">
              <w:r>
                <w:rPr>
                  <w:rFonts w:ascii="Times New Roman" w:hAnsi="Times New Roman"/>
                  <w:sz w:val="16"/>
                </w:rPr>
                <w:t>26</w:t>
              </w:r>
            </w:ins>
          </w:p>
        </w:tc>
        <w:tc>
          <w:tcPr>
            <w:tcW w:type="dxa" w:w="425"/>
            <w:tcBorders>
              <w:top w:color="000000" w:sz="4" w:val="single"/>
              <w:left w:color="000000" w:sz="4" w:val="single"/>
              <w:bottom w:color="000000" w:sz="4" w:val="single"/>
              <w:right w:color="000000" w:sz="4" w:val="single"/>
            </w:tcBorders>
            <w:vAlign w:val="center"/>
          </w:tcPr>
          <w:p w14:paraId="65010000">
            <w:pPr>
              <w:rPr>
                <w:ins w:author="Yurii Litvinov" w:date="2023-01-22T15:28:00" w:id="195"/>
                <w:rFonts w:ascii="Times New Roman" w:hAnsi="Times New Roman"/>
                <w:sz w:val="16"/>
              </w:rPr>
            </w:pPr>
            <w:ins w:author="Yurii Litvinov" w:date="2023-01-22T15:46:00" w:id="196">
              <w:r>
                <w:rPr>
                  <w:rFonts w:ascii="Times New Roman" w:hAnsi="Times New Roman"/>
                  <w:sz w:val="16"/>
                </w:rPr>
                <w:t>2</w:t>
              </w:r>
            </w:ins>
          </w:p>
        </w:tc>
      </w:tr>
      <w:tr>
        <w:trPr>
          <w:ins w:author="Yurii Litvinov" w:date="2023-01-22T15:28:00" w:id="197"/>
        </w:trPr>
        <w:tc>
          <w:tcPr>
            <w:tcW w:type="dxa" w:w="993"/>
            <w:tcBorders>
              <w:top w:color="000000" w:sz="4" w:val="single"/>
              <w:left w:color="000000" w:sz="4" w:val="single"/>
              <w:bottom w:color="000000" w:sz="4" w:val="single"/>
              <w:right w:color="000000" w:sz="4" w:val="single"/>
            </w:tcBorders>
            <w:vAlign w:val="center"/>
          </w:tcPr>
          <w:p w14:paraId="66010000">
            <w:pPr>
              <w:rPr>
                <w:ins w:author="Yurii Litvinov" w:date="2023-01-22T15:28:00" w:id="198"/>
                <w:rFonts w:ascii="Times New Roman" w:hAnsi="Times New Roman"/>
                <w:sz w:val="16"/>
              </w:rPr>
            </w:pPr>
          </w:p>
        </w:tc>
        <w:tc>
          <w:tcPr>
            <w:tcW w:type="dxa" w:w="514"/>
            <w:tcBorders>
              <w:top w:color="000000" w:sz="4" w:val="single"/>
              <w:left w:sz="4" w:val="nil"/>
              <w:bottom w:color="000000" w:sz="4" w:val="single"/>
              <w:right w:color="000000" w:sz="4" w:val="single"/>
            </w:tcBorders>
            <w:vAlign w:val="center"/>
          </w:tcPr>
          <w:p w14:paraId="67010000">
            <w:pPr>
              <w:rPr>
                <w:ins w:author="Yurii Litvinov" w:date="2023-01-22T15:28:00" w:id="199"/>
                <w:rFonts w:ascii="Times New Roman" w:hAnsi="Times New Roman"/>
                <w:sz w:val="16"/>
              </w:rPr>
            </w:pPr>
          </w:p>
        </w:tc>
        <w:tc>
          <w:tcPr>
            <w:tcW w:type="dxa" w:w="478"/>
            <w:tcBorders>
              <w:top w:color="000000" w:sz="4" w:val="single"/>
              <w:left w:sz="4" w:val="nil"/>
              <w:bottom w:color="000000" w:sz="4" w:val="single"/>
              <w:right w:color="000000" w:sz="4" w:val="single"/>
            </w:tcBorders>
            <w:vAlign w:val="center"/>
          </w:tcPr>
          <w:p w14:paraId="68010000">
            <w:pPr>
              <w:rPr>
                <w:ins w:author="Yurii Litvinov" w:date="2023-01-22T15:28:00" w:id="200"/>
                <w:rFonts w:ascii="Times New Roman" w:hAnsi="Times New Roman"/>
                <w:sz w:val="16"/>
              </w:rPr>
            </w:pPr>
          </w:p>
        </w:tc>
        <w:tc>
          <w:tcPr>
            <w:tcW w:type="dxa" w:w="516"/>
            <w:tcBorders>
              <w:top w:color="000000" w:sz="4" w:val="single"/>
              <w:left w:sz="4" w:val="nil"/>
              <w:bottom w:color="000000" w:sz="4" w:val="single"/>
              <w:right w:color="000000" w:sz="4" w:val="single"/>
            </w:tcBorders>
            <w:vAlign w:val="center"/>
          </w:tcPr>
          <w:p w14:paraId="69010000">
            <w:pPr>
              <w:rPr>
                <w:ins w:author="Yurii Litvinov" w:date="2023-01-22T15:28:00" w:id="201"/>
                <w:rFonts w:ascii="Times New Roman" w:hAnsi="Times New Roman"/>
                <w:sz w:val="16"/>
              </w:rPr>
            </w:pPr>
          </w:p>
        </w:tc>
        <w:tc>
          <w:tcPr>
            <w:tcW w:type="dxa" w:w="518"/>
            <w:tcBorders>
              <w:top w:color="000000" w:sz="4" w:val="single"/>
              <w:left w:sz="4" w:val="nil"/>
              <w:bottom w:color="000000" w:sz="4" w:val="single"/>
              <w:right w:color="000000" w:sz="4" w:val="single"/>
            </w:tcBorders>
            <w:vAlign w:val="center"/>
          </w:tcPr>
          <w:p w14:paraId="6A010000">
            <w:pPr>
              <w:rPr>
                <w:ins w:author="Yurii Litvinov" w:date="2023-01-22T15:28:00" w:id="202"/>
                <w:rFonts w:ascii="Times New Roman" w:hAnsi="Times New Roman"/>
                <w:sz w:val="16"/>
              </w:rPr>
            </w:pPr>
            <w:ins w:author="Yurii Litvinov" w:date="2023-01-22T15:40:00" w:id="203">
              <w:r>
                <w:rPr>
                  <w:rFonts w:ascii="Times New Roman" w:hAnsi="Times New Roman"/>
                  <w:sz w:val="16"/>
                </w:rPr>
                <w:t>2-15</w:t>
              </w:r>
            </w:ins>
          </w:p>
        </w:tc>
        <w:tc>
          <w:tcPr>
            <w:tcW w:type="dxa" w:w="518"/>
            <w:tcBorders>
              <w:top w:color="000000" w:sz="4" w:val="single"/>
              <w:left w:sz="4" w:val="nil"/>
              <w:bottom w:color="000000" w:sz="4" w:val="single"/>
              <w:right w:color="000000" w:sz="4" w:val="single"/>
            </w:tcBorders>
            <w:vAlign w:val="center"/>
          </w:tcPr>
          <w:p w14:paraId="6B010000">
            <w:pPr>
              <w:rPr>
                <w:ins w:author="Yurii Litvinov" w:date="2023-01-22T15:28:00" w:id="204"/>
                <w:rFonts w:ascii="Times New Roman" w:hAnsi="Times New Roman"/>
                <w:sz w:val="16"/>
              </w:rPr>
            </w:pPr>
          </w:p>
        </w:tc>
        <w:tc>
          <w:tcPr>
            <w:tcW w:type="dxa" w:w="546"/>
            <w:tcBorders>
              <w:top w:color="000000" w:sz="4" w:val="single"/>
              <w:left w:sz="4" w:val="nil"/>
              <w:bottom w:color="000000" w:sz="4" w:val="single"/>
              <w:right w:color="000000" w:sz="4" w:val="single"/>
            </w:tcBorders>
            <w:vAlign w:val="center"/>
          </w:tcPr>
          <w:p w14:paraId="6C010000">
            <w:pPr>
              <w:rPr>
                <w:ins w:author="Yurii Litvinov" w:date="2023-01-22T15:28:00" w:id="205"/>
                <w:rFonts w:ascii="Times New Roman" w:hAnsi="Times New Roman"/>
                <w:sz w:val="16"/>
              </w:rPr>
            </w:pPr>
            <w:ins w:author="Yurii Litvinov" w:date="2023-01-22T15:40:00" w:id="206">
              <w:r>
                <w:rPr>
                  <w:rFonts w:ascii="Times New Roman" w:hAnsi="Times New Roman"/>
                  <w:sz w:val="16"/>
                </w:rPr>
                <w:t>2-15</w:t>
              </w:r>
            </w:ins>
          </w:p>
        </w:tc>
        <w:tc>
          <w:tcPr>
            <w:tcW w:type="dxa" w:w="448"/>
            <w:tcBorders>
              <w:top w:color="000000" w:sz="4" w:val="single"/>
              <w:left w:sz="4" w:val="nil"/>
              <w:bottom w:color="000000" w:sz="4" w:val="single"/>
              <w:right w:color="000000" w:sz="4" w:val="single"/>
            </w:tcBorders>
            <w:vAlign w:val="center"/>
          </w:tcPr>
          <w:p w14:paraId="6D010000">
            <w:pPr>
              <w:rPr>
                <w:ins w:author="Yurii Litvinov" w:date="2023-01-22T15:28:00" w:id="207"/>
                <w:rFonts w:ascii="Times New Roman" w:hAnsi="Times New Roman"/>
                <w:sz w:val="16"/>
              </w:rPr>
            </w:pPr>
          </w:p>
        </w:tc>
        <w:tc>
          <w:tcPr>
            <w:tcW w:type="dxa" w:w="448"/>
            <w:tcBorders>
              <w:top w:color="000000" w:sz="4" w:val="single"/>
              <w:left w:sz="4" w:val="nil"/>
              <w:bottom w:color="000000" w:sz="4" w:val="single"/>
              <w:right w:color="000000" w:sz="4" w:val="single"/>
            </w:tcBorders>
            <w:vAlign w:val="center"/>
          </w:tcPr>
          <w:p w14:paraId="6E010000">
            <w:pPr>
              <w:rPr>
                <w:ins w:author="Yurii Litvinov" w:date="2023-01-22T15:28:00" w:id="208"/>
                <w:rFonts w:ascii="Times New Roman" w:hAnsi="Times New Roman"/>
                <w:sz w:val="16"/>
              </w:rPr>
            </w:pPr>
          </w:p>
        </w:tc>
        <w:tc>
          <w:tcPr>
            <w:tcW w:type="dxa" w:w="550"/>
            <w:tcBorders>
              <w:top w:color="000000" w:sz="4" w:val="single"/>
              <w:left w:sz="4" w:val="nil"/>
              <w:bottom w:color="000000" w:sz="4" w:val="single"/>
              <w:right w:color="000000" w:sz="4" w:val="single"/>
            </w:tcBorders>
            <w:vAlign w:val="center"/>
          </w:tcPr>
          <w:p w14:paraId="6F010000">
            <w:pPr>
              <w:rPr>
                <w:ins w:author="Yurii Litvinov" w:date="2023-01-22T15:28:00" w:id="209"/>
                <w:rFonts w:ascii="Times New Roman" w:hAnsi="Times New Roman"/>
                <w:sz w:val="16"/>
              </w:rPr>
            </w:pPr>
            <w:ins w:author="Yurii Litvinov" w:date="2023-01-22T15:40:00" w:id="210">
              <w:r>
                <w:rPr>
                  <w:rFonts w:ascii="Times New Roman" w:hAnsi="Times New Roman"/>
                  <w:sz w:val="16"/>
                </w:rPr>
                <w:t>1-15</w:t>
              </w:r>
            </w:ins>
          </w:p>
        </w:tc>
        <w:tc>
          <w:tcPr>
            <w:tcW w:type="dxa" w:w="448"/>
            <w:tcBorders>
              <w:top w:color="000000" w:sz="4" w:val="single"/>
              <w:left w:sz="4" w:val="nil"/>
              <w:bottom w:color="000000" w:sz="4" w:val="single"/>
              <w:right w:color="000000" w:sz="4" w:val="single"/>
            </w:tcBorders>
            <w:vAlign w:val="center"/>
          </w:tcPr>
          <w:p w14:paraId="70010000">
            <w:pPr>
              <w:rPr>
                <w:ins w:author="Yurii Litvinov" w:date="2023-01-22T15:28:00" w:id="211"/>
                <w:rFonts w:ascii="Times New Roman" w:hAnsi="Times New Roman"/>
                <w:sz w:val="16"/>
              </w:rPr>
            </w:pPr>
          </w:p>
        </w:tc>
        <w:tc>
          <w:tcPr>
            <w:tcW w:type="dxa" w:w="515"/>
            <w:tcBorders>
              <w:top w:color="000000" w:sz="4" w:val="single"/>
              <w:left w:sz="4" w:val="nil"/>
              <w:bottom w:color="000000" w:sz="4" w:val="single"/>
              <w:right w:color="000000" w:sz="4" w:val="single"/>
            </w:tcBorders>
            <w:vAlign w:val="center"/>
          </w:tcPr>
          <w:p w14:paraId="71010000">
            <w:pPr>
              <w:rPr>
                <w:ins w:author="Yurii Litvinov" w:date="2023-01-22T15:28:00" w:id="212"/>
                <w:rFonts w:ascii="Times New Roman" w:hAnsi="Times New Roman"/>
                <w:sz w:val="16"/>
              </w:rPr>
            </w:pPr>
          </w:p>
        </w:tc>
        <w:tc>
          <w:tcPr>
            <w:tcW w:type="dxa" w:w="454"/>
            <w:tcBorders>
              <w:top w:color="000000" w:sz="4" w:val="single"/>
              <w:left w:sz="4" w:val="nil"/>
              <w:bottom w:color="000000" w:sz="4" w:val="single"/>
              <w:right w:color="000000" w:sz="4" w:val="single"/>
            </w:tcBorders>
            <w:vAlign w:val="center"/>
          </w:tcPr>
          <w:p w14:paraId="72010000">
            <w:pPr>
              <w:rPr>
                <w:ins w:author="Yurii Litvinov" w:date="2023-01-22T15:28:00" w:id="213"/>
                <w:rFonts w:ascii="Times New Roman" w:hAnsi="Times New Roman"/>
                <w:sz w:val="16"/>
              </w:rPr>
            </w:pPr>
          </w:p>
        </w:tc>
        <w:tc>
          <w:tcPr>
            <w:tcW w:type="dxa" w:w="552"/>
            <w:tcBorders>
              <w:top w:color="000000" w:sz="4" w:val="single"/>
              <w:left w:sz="4" w:val="nil"/>
              <w:bottom w:color="000000" w:sz="4" w:val="single"/>
              <w:right w:color="000000" w:sz="4" w:val="single"/>
            </w:tcBorders>
            <w:vAlign w:val="center"/>
          </w:tcPr>
          <w:p w14:paraId="73010000">
            <w:pPr>
              <w:rPr>
                <w:ins w:author="Yurii Litvinov" w:date="2023-01-22T15:28:00" w:id="214"/>
                <w:rFonts w:ascii="Times New Roman" w:hAnsi="Times New Roman"/>
                <w:sz w:val="16"/>
              </w:rPr>
            </w:pPr>
            <w:ins w:author="Yurii Litvinov" w:date="2023-01-22T15:41:00" w:id="215">
              <w:r>
                <w:rPr>
                  <w:rFonts w:ascii="Times New Roman" w:hAnsi="Times New Roman"/>
                  <w:sz w:val="16"/>
                </w:rPr>
                <w:t>1-1</w:t>
              </w:r>
            </w:ins>
          </w:p>
        </w:tc>
        <w:tc>
          <w:tcPr>
            <w:tcW w:type="dxa" w:w="504"/>
            <w:tcBorders>
              <w:top w:color="000000" w:sz="4" w:val="single"/>
              <w:left w:sz="4" w:val="nil"/>
              <w:bottom w:color="000000" w:sz="4" w:val="single"/>
              <w:right w:color="000000" w:sz="4" w:val="single"/>
            </w:tcBorders>
            <w:vAlign w:val="center"/>
          </w:tcPr>
          <w:p w14:paraId="74010000">
            <w:pPr>
              <w:rPr>
                <w:ins w:author="Yurii Litvinov" w:date="2023-01-22T15:28:00" w:id="216"/>
                <w:rFonts w:ascii="Times New Roman" w:hAnsi="Times New Roman"/>
                <w:sz w:val="16"/>
              </w:rPr>
            </w:pPr>
          </w:p>
        </w:tc>
        <w:tc>
          <w:tcPr>
            <w:tcW w:type="dxa" w:w="532"/>
            <w:tcBorders>
              <w:top w:color="000000" w:sz="4" w:val="single"/>
              <w:left w:sz="4" w:val="nil"/>
              <w:bottom w:color="000000" w:sz="4" w:val="single"/>
              <w:right w:color="000000" w:sz="4" w:val="single"/>
            </w:tcBorders>
            <w:vAlign w:val="center"/>
          </w:tcPr>
          <w:p w14:paraId="75010000">
            <w:pPr>
              <w:rPr>
                <w:ins w:author="Yurii Litvinov" w:date="2023-01-22T15:28:00" w:id="217"/>
                <w:rFonts w:ascii="Times New Roman" w:hAnsi="Times New Roman"/>
                <w:sz w:val="16"/>
              </w:rPr>
            </w:pPr>
            <w:ins w:author="Yurii Litvinov" w:date="2023-01-22T15:48:00" w:id="218">
              <w:r>
                <w:rPr>
                  <w:rFonts w:ascii="Times New Roman" w:hAnsi="Times New Roman"/>
                  <w:sz w:val="16"/>
                </w:rPr>
                <w:t>1-1</w:t>
              </w:r>
            </w:ins>
          </w:p>
        </w:tc>
        <w:tc>
          <w:tcPr>
            <w:tcW w:type="dxa" w:w="539"/>
            <w:tcBorders>
              <w:top w:color="000000" w:sz="4" w:val="single"/>
              <w:left w:sz="4" w:val="nil"/>
              <w:bottom w:color="000000" w:sz="4" w:val="single"/>
              <w:right w:color="000000" w:sz="4" w:val="single"/>
            </w:tcBorders>
            <w:vAlign w:val="center"/>
          </w:tcPr>
          <w:p w14:paraId="76010000">
            <w:pPr>
              <w:rPr>
                <w:ins w:author="Yurii Litvinov" w:date="2023-01-22T15:28:00" w:id="219"/>
                <w:rFonts w:ascii="Times New Roman" w:hAnsi="Times New Roman"/>
                <w:sz w:val="16"/>
              </w:rPr>
            </w:pPr>
          </w:p>
        </w:tc>
        <w:tc>
          <w:tcPr>
            <w:tcW w:type="dxa" w:w="567"/>
            <w:tcBorders>
              <w:top w:color="000000" w:sz="4" w:val="single"/>
              <w:left w:color="000000" w:sz="4" w:val="single"/>
              <w:bottom w:color="000000" w:sz="4" w:val="single"/>
              <w:right w:color="000000" w:sz="4" w:val="single"/>
            </w:tcBorders>
            <w:vAlign w:val="center"/>
          </w:tcPr>
          <w:p w14:paraId="77010000">
            <w:pPr>
              <w:rPr>
                <w:ins w:author="Yurii Litvinov" w:date="2023-01-22T15:28:00" w:id="220"/>
                <w:rFonts w:ascii="Times New Roman" w:hAnsi="Times New Roman"/>
                <w:sz w:val="16"/>
              </w:rPr>
            </w:pPr>
          </w:p>
        </w:tc>
        <w:tc>
          <w:tcPr>
            <w:tcW w:type="dxa" w:w="425"/>
            <w:tcBorders>
              <w:top w:color="000000" w:sz="4" w:val="single"/>
              <w:left w:color="000000" w:sz="4" w:val="single"/>
              <w:bottom w:color="000000" w:sz="4" w:val="single"/>
              <w:right w:color="000000" w:sz="4" w:val="single"/>
            </w:tcBorders>
            <w:vAlign w:val="center"/>
          </w:tcPr>
          <w:p w14:paraId="78010000">
            <w:pPr>
              <w:rPr>
                <w:ins w:author="Yurii Litvinov" w:date="2023-01-22T15:28:00" w:id="221"/>
                <w:rFonts w:ascii="Times New Roman" w:hAnsi="Times New Roman"/>
                <w:sz w:val="16"/>
              </w:rPr>
            </w:pPr>
          </w:p>
        </w:tc>
      </w:tr>
      <w:tr>
        <w:tc>
          <w:tcPr>
            <w:tcW w:type="dxa" w:w="993"/>
            <w:tcBorders>
              <w:top w:color="000000" w:sz="4" w:val="single"/>
              <w:left w:color="000000" w:sz="4" w:val="single"/>
              <w:bottom w:color="000000" w:sz="4" w:val="single"/>
              <w:right w:color="000000" w:sz="4" w:val="single"/>
            </w:tcBorders>
            <w:vAlign w:val="center"/>
          </w:tcPr>
          <w:p w14:paraId="79010000">
            <w:pPr>
              <w:rPr>
                <w:rFonts w:ascii="Times New Roman" w:hAnsi="Times New Roman"/>
                <w:sz w:val="16"/>
              </w:rPr>
            </w:pPr>
            <w:r>
              <w:rPr>
                <w:rFonts w:ascii="Times New Roman" w:hAnsi="Times New Roman"/>
                <w:sz w:val="16"/>
              </w:rPr>
              <w:t>ИТОГО</w:t>
            </w:r>
          </w:p>
        </w:tc>
        <w:tc>
          <w:tcPr>
            <w:tcW w:type="dxa" w:w="514"/>
            <w:tcBorders>
              <w:top w:color="000000" w:sz="4" w:val="single"/>
              <w:left w:sz="4" w:val="nil"/>
              <w:bottom w:color="000000" w:sz="4" w:val="single"/>
              <w:right w:color="000000" w:sz="4" w:val="single"/>
            </w:tcBorders>
            <w:vAlign w:val="center"/>
          </w:tcPr>
          <w:p w14:paraId="7A010000">
            <w:pPr>
              <w:rPr>
                <w:rFonts w:ascii="Times New Roman" w:hAnsi="Times New Roman"/>
                <w:sz w:val="16"/>
              </w:rPr>
            </w:pPr>
          </w:p>
        </w:tc>
        <w:tc>
          <w:tcPr>
            <w:tcW w:type="dxa" w:w="478"/>
            <w:tcBorders>
              <w:top w:color="000000" w:sz="4" w:val="single"/>
              <w:left w:sz="4" w:val="nil"/>
              <w:bottom w:color="000000" w:sz="4" w:val="single"/>
              <w:right w:color="000000" w:sz="4" w:val="single"/>
            </w:tcBorders>
            <w:vAlign w:val="center"/>
          </w:tcPr>
          <w:p w14:paraId="7B010000">
            <w:pPr>
              <w:rPr>
                <w:rFonts w:ascii="Times New Roman" w:hAnsi="Times New Roman"/>
                <w:sz w:val="16"/>
              </w:rPr>
            </w:pPr>
          </w:p>
        </w:tc>
        <w:tc>
          <w:tcPr>
            <w:tcW w:type="dxa" w:w="516"/>
            <w:tcBorders>
              <w:top w:color="000000" w:sz="4" w:val="single"/>
              <w:left w:sz="4" w:val="nil"/>
              <w:bottom w:color="000000" w:sz="4" w:val="single"/>
              <w:right w:color="000000" w:sz="4" w:val="single"/>
            </w:tcBorders>
            <w:vAlign w:val="center"/>
          </w:tcPr>
          <w:p w14:paraId="7C010000">
            <w:pPr>
              <w:rPr>
                <w:rFonts w:ascii="Times New Roman" w:hAnsi="Times New Roman"/>
                <w:sz w:val="16"/>
              </w:rPr>
            </w:pPr>
          </w:p>
        </w:tc>
        <w:tc>
          <w:tcPr>
            <w:tcW w:type="dxa" w:w="518"/>
            <w:tcBorders>
              <w:top w:color="000000" w:sz="4" w:val="single"/>
              <w:left w:sz="4" w:val="nil"/>
              <w:bottom w:color="000000" w:sz="4" w:val="single"/>
              <w:right w:color="000000" w:sz="4" w:val="single"/>
            </w:tcBorders>
            <w:vAlign w:val="center"/>
          </w:tcPr>
          <w:p w14:paraId="7D010000">
            <w:pPr>
              <w:rPr>
                <w:rFonts w:ascii="Times New Roman" w:hAnsi="Times New Roman"/>
                <w:sz w:val="16"/>
              </w:rPr>
            </w:pPr>
            <w:del w:author="Yurii Litvinov" w:date="2023-01-22T15:30:00" w:id="222">
              <w:r>
                <w:rPr>
                  <w:rFonts w:ascii="Times New Roman" w:hAnsi="Times New Roman"/>
                  <w:sz w:val="16"/>
                </w:rPr>
                <w:delText>69</w:delText>
              </w:r>
            </w:del>
            <w:ins w:author="Yurii Litvinov" w:date="2023-01-22T15:30:00" w:id="223">
              <w:r>
                <w:rPr>
                  <w:rFonts w:ascii="Times New Roman" w:hAnsi="Times New Roman"/>
                  <w:sz w:val="16"/>
                </w:rPr>
                <w:t>164</w:t>
              </w:r>
            </w:ins>
          </w:p>
        </w:tc>
        <w:tc>
          <w:tcPr>
            <w:tcW w:type="dxa" w:w="518"/>
            <w:tcBorders>
              <w:top w:color="000000" w:sz="4" w:val="single"/>
              <w:left w:sz="4" w:val="nil"/>
              <w:bottom w:color="000000" w:sz="4" w:val="single"/>
              <w:right w:color="000000" w:sz="4" w:val="single"/>
            </w:tcBorders>
            <w:vAlign w:val="center"/>
          </w:tcPr>
          <w:p w14:paraId="7E010000">
            <w:pPr>
              <w:rPr>
                <w:rFonts w:ascii="Times New Roman" w:hAnsi="Times New Roman"/>
                <w:sz w:val="16"/>
              </w:rPr>
            </w:pPr>
            <w:del w:author="Yurii Litvinov" w:date="2023-01-22T15:30:00" w:id="224">
              <w:r>
                <w:rPr>
                  <w:rFonts w:ascii="Times New Roman" w:hAnsi="Times New Roman"/>
                  <w:sz w:val="16"/>
                </w:rPr>
                <w:delText>45</w:delText>
              </w:r>
            </w:del>
          </w:p>
        </w:tc>
        <w:tc>
          <w:tcPr>
            <w:tcW w:type="dxa" w:w="546"/>
            <w:tcBorders>
              <w:top w:color="000000" w:sz="4" w:val="single"/>
              <w:left w:sz="4" w:val="nil"/>
              <w:bottom w:color="000000" w:sz="4" w:val="single"/>
              <w:right w:color="000000" w:sz="4" w:val="single"/>
            </w:tcBorders>
            <w:vAlign w:val="center"/>
          </w:tcPr>
          <w:p w14:paraId="7F010000">
            <w:pPr>
              <w:rPr>
                <w:rFonts w:ascii="Times New Roman" w:hAnsi="Times New Roman"/>
                <w:sz w:val="16"/>
              </w:rPr>
            </w:pPr>
            <w:ins w:author="Yurii Litvinov" w:date="2023-01-22T15:29:00" w:id="225">
              <w:r>
                <w:rPr>
                  <w:rFonts w:ascii="Times New Roman" w:hAnsi="Times New Roman"/>
                  <w:sz w:val="16"/>
                </w:rPr>
                <w:t>1</w:t>
              </w:r>
            </w:ins>
            <w:del w:author="Yurii Litvinov" w:date="2023-01-22T15:29:00" w:id="226">
              <w:r>
                <w:rPr>
                  <w:rFonts w:ascii="Times New Roman" w:hAnsi="Times New Roman"/>
                  <w:sz w:val="16"/>
                </w:rPr>
                <w:delText>8</w:delText>
              </w:r>
            </w:del>
            <w:ins w:author="Yurii Litvinov" w:date="2023-01-22T15:47:00" w:id="227">
              <w:r>
                <w:rPr>
                  <w:rFonts w:ascii="Times New Roman" w:hAnsi="Times New Roman"/>
                  <w:sz w:val="16"/>
                </w:rPr>
                <w:t>8</w:t>
              </w:r>
            </w:ins>
          </w:p>
        </w:tc>
        <w:tc>
          <w:tcPr>
            <w:tcW w:type="dxa" w:w="448"/>
            <w:tcBorders>
              <w:top w:color="000000" w:sz="4" w:val="single"/>
              <w:left w:sz="4" w:val="nil"/>
              <w:bottom w:color="000000" w:sz="4" w:val="single"/>
              <w:right w:color="000000" w:sz="4" w:val="single"/>
            </w:tcBorders>
            <w:vAlign w:val="center"/>
          </w:tcPr>
          <w:p w14:paraId="80010000">
            <w:pPr>
              <w:rPr>
                <w:rFonts w:ascii="Times New Roman" w:hAnsi="Times New Roman"/>
                <w:sz w:val="16"/>
              </w:rPr>
            </w:pPr>
          </w:p>
        </w:tc>
        <w:tc>
          <w:tcPr>
            <w:tcW w:type="dxa" w:w="448"/>
            <w:tcBorders>
              <w:top w:color="000000" w:sz="4" w:val="single"/>
              <w:left w:sz="4" w:val="nil"/>
              <w:bottom w:color="000000" w:sz="4" w:val="single"/>
              <w:right w:color="000000" w:sz="4" w:val="single"/>
            </w:tcBorders>
            <w:vAlign w:val="center"/>
          </w:tcPr>
          <w:p w14:paraId="81010000">
            <w:pPr>
              <w:rPr>
                <w:rFonts w:ascii="Times New Roman" w:hAnsi="Times New Roman"/>
                <w:sz w:val="16"/>
              </w:rPr>
            </w:pPr>
          </w:p>
        </w:tc>
        <w:tc>
          <w:tcPr>
            <w:tcW w:type="dxa" w:w="550"/>
            <w:tcBorders>
              <w:top w:color="000000" w:sz="4" w:val="single"/>
              <w:left w:sz="4" w:val="nil"/>
              <w:bottom w:color="000000" w:sz="4" w:val="single"/>
              <w:right w:color="000000" w:sz="4" w:val="single"/>
            </w:tcBorders>
            <w:vAlign w:val="center"/>
          </w:tcPr>
          <w:p w14:paraId="82010000">
            <w:pPr>
              <w:rPr>
                <w:rFonts w:ascii="Times New Roman" w:hAnsi="Times New Roman"/>
                <w:sz w:val="16"/>
              </w:rPr>
            </w:pPr>
            <w:ins w:author="Yurii Litvinov" w:date="2023-01-22T15:47:00" w:id="228">
              <w:r>
                <w:rPr>
                  <w:rFonts w:ascii="Times New Roman" w:hAnsi="Times New Roman"/>
                  <w:sz w:val="16"/>
                </w:rPr>
                <w:t>8</w:t>
              </w:r>
            </w:ins>
            <w:del w:author="Yurii Litvinov" w:date="2023-01-22T15:47:00" w:id="229">
              <w:r>
                <w:rPr>
                  <w:rFonts w:ascii="Times New Roman" w:hAnsi="Times New Roman"/>
                  <w:sz w:val="16"/>
                </w:rPr>
                <w:delText>6</w:delText>
              </w:r>
            </w:del>
          </w:p>
        </w:tc>
        <w:tc>
          <w:tcPr>
            <w:tcW w:type="dxa" w:w="448"/>
            <w:tcBorders>
              <w:top w:color="000000" w:sz="4" w:val="single"/>
              <w:left w:sz="4" w:val="nil"/>
              <w:bottom w:color="000000" w:sz="4" w:val="single"/>
              <w:right w:color="000000" w:sz="4" w:val="single"/>
            </w:tcBorders>
            <w:vAlign w:val="center"/>
          </w:tcPr>
          <w:p w14:paraId="83010000">
            <w:pPr>
              <w:rPr>
                <w:rFonts w:ascii="Times New Roman" w:hAnsi="Times New Roman"/>
                <w:sz w:val="16"/>
              </w:rPr>
            </w:pPr>
          </w:p>
        </w:tc>
        <w:tc>
          <w:tcPr>
            <w:tcW w:type="dxa" w:w="515"/>
            <w:tcBorders>
              <w:top w:color="000000" w:sz="4" w:val="single"/>
              <w:left w:sz="4" w:val="nil"/>
              <w:bottom w:color="000000" w:sz="4" w:val="single"/>
              <w:right w:color="000000" w:sz="4" w:val="single"/>
            </w:tcBorders>
            <w:vAlign w:val="center"/>
          </w:tcPr>
          <w:p w14:paraId="84010000">
            <w:pPr>
              <w:rPr>
                <w:rFonts w:ascii="Times New Roman" w:hAnsi="Times New Roman"/>
                <w:sz w:val="16"/>
              </w:rPr>
            </w:pPr>
          </w:p>
        </w:tc>
        <w:tc>
          <w:tcPr>
            <w:tcW w:type="dxa" w:w="454"/>
            <w:tcBorders>
              <w:top w:color="000000" w:sz="4" w:val="single"/>
              <w:left w:sz="4" w:val="nil"/>
              <w:bottom w:color="000000" w:sz="4" w:val="single"/>
              <w:right w:color="000000" w:sz="4" w:val="single"/>
            </w:tcBorders>
            <w:vAlign w:val="center"/>
          </w:tcPr>
          <w:p w14:paraId="85010000">
            <w:pPr>
              <w:rPr>
                <w:rFonts w:ascii="Times New Roman" w:hAnsi="Times New Roman"/>
                <w:sz w:val="16"/>
              </w:rPr>
            </w:pPr>
          </w:p>
        </w:tc>
        <w:tc>
          <w:tcPr>
            <w:tcW w:type="dxa" w:w="552"/>
            <w:tcBorders>
              <w:top w:color="000000" w:sz="4" w:val="single"/>
              <w:left w:sz="4" w:val="nil"/>
              <w:bottom w:color="000000" w:sz="4" w:val="single"/>
              <w:right w:color="000000" w:sz="4" w:val="single"/>
            </w:tcBorders>
            <w:vAlign w:val="center"/>
          </w:tcPr>
          <w:p w14:paraId="86010000">
            <w:pPr>
              <w:rPr>
                <w:rFonts w:ascii="Times New Roman" w:hAnsi="Times New Roman"/>
                <w:sz w:val="16"/>
              </w:rPr>
            </w:pPr>
            <w:r>
              <w:rPr>
                <w:rFonts w:ascii="Times New Roman" w:hAnsi="Times New Roman"/>
                <w:sz w:val="16"/>
              </w:rPr>
              <w:t>1</w:t>
            </w:r>
            <w:ins w:author="Yurii Litvinov" w:date="2023-01-22T15:47:00" w:id="230">
              <w:r>
                <w:rPr>
                  <w:rFonts w:ascii="Times New Roman" w:hAnsi="Times New Roman"/>
                  <w:sz w:val="16"/>
                </w:rPr>
                <w:t>8</w:t>
              </w:r>
            </w:ins>
            <w:del w:author="Yurii Litvinov" w:date="2023-01-22T15:47:00" w:id="231">
              <w:r>
                <w:rPr>
                  <w:rFonts w:ascii="Times New Roman" w:hAnsi="Times New Roman"/>
                  <w:sz w:val="16"/>
                </w:rPr>
                <w:delText>44</w:delText>
              </w:r>
            </w:del>
            <w:ins w:author="Yurii Litvinov" w:date="2023-01-22T15:47:00" w:id="232">
              <w:r>
                <w:rPr>
                  <w:rFonts w:ascii="Times New Roman" w:hAnsi="Times New Roman"/>
                  <w:sz w:val="16"/>
                </w:rPr>
                <w:t>2</w:t>
              </w:r>
            </w:ins>
          </w:p>
        </w:tc>
        <w:tc>
          <w:tcPr>
            <w:tcW w:type="dxa" w:w="504"/>
            <w:tcBorders>
              <w:top w:color="000000" w:sz="4" w:val="single"/>
              <w:left w:sz="4" w:val="nil"/>
              <w:bottom w:color="000000" w:sz="4" w:val="single"/>
              <w:right w:color="000000" w:sz="4" w:val="single"/>
            </w:tcBorders>
            <w:vAlign w:val="center"/>
          </w:tcPr>
          <w:p w14:paraId="87010000">
            <w:pPr>
              <w:rPr>
                <w:rFonts w:ascii="Times New Roman" w:hAnsi="Times New Roman"/>
                <w:sz w:val="16"/>
              </w:rPr>
            </w:pPr>
          </w:p>
        </w:tc>
        <w:tc>
          <w:tcPr>
            <w:tcW w:type="dxa" w:w="532"/>
            <w:tcBorders>
              <w:top w:color="000000" w:sz="4" w:val="single"/>
              <w:left w:sz="4" w:val="nil"/>
              <w:bottom w:color="000000" w:sz="4" w:val="single"/>
              <w:right w:color="000000" w:sz="4" w:val="single"/>
            </w:tcBorders>
            <w:vAlign w:val="center"/>
          </w:tcPr>
          <w:p w14:paraId="88010000">
            <w:pPr>
              <w:rPr>
                <w:rFonts w:ascii="Times New Roman" w:hAnsi="Times New Roman"/>
                <w:sz w:val="16"/>
              </w:rPr>
            </w:pPr>
            <w:del w:author="Yurii Litvinov" w:date="2023-01-22T15:48:00" w:id="233">
              <w:r>
                <w:rPr>
                  <w:rFonts w:ascii="Times New Roman" w:hAnsi="Times New Roman"/>
                  <w:sz w:val="16"/>
                </w:rPr>
                <w:delText>16</w:delText>
              </w:r>
            </w:del>
            <w:ins w:author="Yurii Litvinov" w:date="2023-01-22T15:48:00" w:id="234">
              <w:r>
                <w:rPr>
                  <w:rFonts w:ascii="Times New Roman" w:hAnsi="Times New Roman"/>
                  <w:sz w:val="16"/>
                </w:rPr>
                <w:t>24</w:t>
              </w:r>
            </w:ins>
          </w:p>
        </w:tc>
        <w:tc>
          <w:tcPr>
            <w:tcW w:type="dxa" w:w="539"/>
            <w:tcBorders>
              <w:top w:color="000000" w:sz="4" w:val="single"/>
              <w:left w:sz="4" w:val="nil"/>
              <w:bottom w:color="000000" w:sz="4" w:val="single"/>
              <w:right w:color="000000" w:sz="4" w:val="single"/>
            </w:tcBorders>
            <w:vAlign w:val="center"/>
          </w:tcPr>
          <w:p w14:paraId="89010000">
            <w:pPr>
              <w:rPr>
                <w:rFonts w:ascii="Times New Roman" w:hAnsi="Times New Roman"/>
                <w:sz w:val="16"/>
              </w:rPr>
            </w:pPr>
          </w:p>
        </w:tc>
        <w:tc>
          <w:tcPr>
            <w:tcW w:type="dxa" w:w="567"/>
            <w:tcBorders>
              <w:top w:color="000000" w:sz="4" w:val="single"/>
              <w:left w:color="000000" w:sz="4" w:val="single"/>
              <w:bottom w:color="000000" w:sz="4" w:val="single"/>
              <w:right w:color="000000" w:sz="4" w:val="single"/>
            </w:tcBorders>
            <w:vAlign w:val="center"/>
          </w:tcPr>
          <w:p w14:paraId="8A010000">
            <w:pPr>
              <w:rPr>
                <w:rFonts w:ascii="Times New Roman" w:hAnsi="Times New Roman"/>
                <w:sz w:val="16"/>
              </w:rPr>
            </w:pPr>
          </w:p>
        </w:tc>
        <w:tc>
          <w:tcPr>
            <w:tcW w:type="dxa" w:w="425"/>
            <w:tcBorders>
              <w:top w:color="000000" w:sz="4" w:val="single"/>
              <w:left w:color="000000" w:sz="4" w:val="single"/>
              <w:bottom w:color="000000" w:sz="4" w:val="single"/>
              <w:right w:color="000000" w:sz="4" w:val="single"/>
            </w:tcBorders>
            <w:vAlign w:val="center"/>
          </w:tcPr>
          <w:p w14:paraId="8B010000">
            <w:pPr>
              <w:rPr>
                <w:rFonts w:ascii="Times New Roman" w:hAnsi="Times New Roman"/>
                <w:sz w:val="16"/>
              </w:rPr>
            </w:pPr>
            <w:ins w:author="Yurii Litvinov" w:date="2023-01-22T15:46:00" w:id="235">
              <w:r>
                <w:rPr>
                  <w:rFonts w:ascii="Times New Roman" w:hAnsi="Times New Roman"/>
                  <w:sz w:val="16"/>
                </w:rPr>
                <w:t>11</w:t>
              </w:r>
            </w:ins>
            <w:del w:author="Yurii Litvinov" w:date="2023-01-22T15:46:00" w:id="236">
              <w:r>
                <w:rPr>
                  <w:rFonts w:ascii="Times New Roman" w:hAnsi="Times New Roman"/>
                  <w:sz w:val="16"/>
                </w:rPr>
                <w:delText>9</w:delText>
              </w:r>
            </w:del>
          </w:p>
        </w:tc>
      </w:tr>
    </w:tbl>
    <w:p w14:paraId="8C010000">
      <w:pPr>
        <w:rPr>
          <w:rFonts w:ascii="Times New Roman" w:hAnsi="Times New Roman"/>
          <w:sz w:val="22"/>
        </w:rPr>
      </w:pPr>
    </w:p>
    <w:p w14:paraId="8D010000">
      <w:pPr>
        <w:rPr>
          <w:rFonts w:ascii="Times New Roman" w:hAnsi="Times New Roman"/>
          <w:sz w:val="22"/>
        </w:rPr>
      </w:pPr>
    </w:p>
    <w:tbl>
      <w:tblPr>
        <w:tblStyle w:val="Style_4"/>
        <w:tblW w:type="auto" w:w="0"/>
        <w:tblInd w:type="dxa" w:w="-601"/>
        <w:tblLayout w:type="fixed"/>
      </w:tblPr>
      <w:tblGrid>
        <w:gridCol w:w="1852"/>
        <w:gridCol w:w="2543"/>
        <w:gridCol w:w="2800"/>
        <w:gridCol w:w="2870"/>
      </w:tblGrid>
      <w:tr>
        <w:trPr>
          <w:trHeight w:hRule="atLeast" w:val="50"/>
        </w:trPr>
        <w:tc>
          <w:tcPr>
            <w:tcW w:type="dxa" w:w="10065"/>
            <w:gridSpan w:val="4"/>
            <w:tcBorders>
              <w:top w:color="000000" w:sz="4" w:val="single"/>
              <w:left w:color="000000" w:sz="4" w:val="single"/>
              <w:bottom w:color="000000" w:sz="4" w:val="single"/>
              <w:right w:color="000000" w:sz="4" w:val="single"/>
            </w:tcBorders>
            <w:vAlign w:val="bottom"/>
          </w:tcPr>
          <w:p w14:paraId="8E010000">
            <w:pPr>
              <w:ind/>
              <w:jc w:val="center"/>
              <w:rPr>
                <w:rFonts w:ascii="Times New Roman" w:hAnsi="Times New Roman"/>
                <w:sz w:val="20"/>
              </w:rPr>
            </w:pPr>
            <w:r>
              <w:rPr>
                <w:rFonts w:ascii="Times New Roman" w:hAnsi="Times New Roman"/>
                <w:sz w:val="20"/>
              </w:rPr>
              <w:t>Виды, формы и сроки текущего контроля успеваемости и промежуточной аттестации</w:t>
            </w:r>
          </w:p>
        </w:tc>
      </w:tr>
      <w:tr>
        <w:trPr>
          <w:trHeight w:hRule="atLeast" w:val="1143"/>
        </w:trPr>
        <w:tc>
          <w:tcPr>
            <w:tcW w:type="dxa" w:w="1852"/>
            <w:tcBorders>
              <w:top w:color="000000" w:sz="4" w:val="single"/>
              <w:left w:color="000000" w:sz="4" w:val="single"/>
              <w:bottom w:color="000000" w:sz="4" w:val="single"/>
              <w:right w:color="000000" w:sz="4" w:val="single"/>
            </w:tcBorders>
            <w:vAlign w:val="center"/>
          </w:tcPr>
          <w:p w14:paraId="8F010000">
            <w:pPr>
              <w:ind/>
              <w:jc w:val="center"/>
              <w:rPr>
                <w:rFonts w:ascii="Times New Roman" w:hAnsi="Times New Roman"/>
                <w:sz w:val="20"/>
              </w:rPr>
            </w:pPr>
            <w:r>
              <w:rPr>
                <w:rFonts w:ascii="Times New Roman" w:hAnsi="Times New Roman"/>
                <w:sz w:val="20"/>
              </w:rPr>
              <w:t>Период обучения (модуль)</w:t>
            </w:r>
          </w:p>
        </w:tc>
        <w:tc>
          <w:tcPr>
            <w:tcW w:type="dxa" w:w="2543"/>
            <w:tcBorders>
              <w:top w:color="000000" w:sz="4" w:val="single"/>
              <w:left w:sz="4" w:val="nil"/>
              <w:right w:color="000000" w:sz="4" w:val="single"/>
            </w:tcBorders>
            <w:vAlign w:val="center"/>
          </w:tcPr>
          <w:p w14:paraId="90010000">
            <w:pPr>
              <w:ind/>
              <w:jc w:val="center"/>
              <w:rPr>
                <w:rFonts w:ascii="Times New Roman" w:hAnsi="Times New Roman"/>
                <w:sz w:val="20"/>
              </w:rPr>
            </w:pPr>
            <w:r>
              <w:rPr>
                <w:rFonts w:ascii="Times New Roman" w:hAnsi="Times New Roman"/>
                <w:sz w:val="20"/>
              </w:rPr>
              <w:t>Формы текущего контроля успеваемости</w:t>
            </w:r>
          </w:p>
        </w:tc>
        <w:tc>
          <w:tcPr>
            <w:tcW w:type="dxa" w:w="2800"/>
            <w:tcBorders>
              <w:top w:color="000000" w:sz="4" w:val="single"/>
              <w:left w:sz="4" w:val="nil"/>
              <w:right w:color="000000" w:sz="4" w:val="single"/>
            </w:tcBorders>
            <w:vAlign w:val="center"/>
          </w:tcPr>
          <w:p w14:paraId="91010000">
            <w:pPr>
              <w:ind/>
              <w:jc w:val="center"/>
              <w:rPr>
                <w:rFonts w:ascii="Times New Roman" w:hAnsi="Times New Roman"/>
                <w:sz w:val="20"/>
              </w:rPr>
            </w:pPr>
            <w:r>
              <w:rPr>
                <w:rFonts w:ascii="Times New Roman" w:hAnsi="Times New Roman"/>
                <w:sz w:val="20"/>
              </w:rPr>
              <w:t>Виды промежуточной аттестации</w:t>
            </w:r>
          </w:p>
        </w:tc>
        <w:tc>
          <w:tcPr>
            <w:tcW w:type="dxa" w:w="2870"/>
            <w:tcBorders>
              <w:top w:color="000000" w:sz="4" w:val="single"/>
              <w:left w:sz="4" w:val="nil"/>
              <w:right w:color="000000" w:sz="4" w:val="single"/>
            </w:tcBorders>
            <w:vAlign w:val="center"/>
          </w:tcPr>
          <w:p w14:paraId="92010000">
            <w:pPr>
              <w:ind/>
              <w:jc w:val="center"/>
              <w:rPr>
                <w:rFonts w:ascii="Times New Roman" w:hAnsi="Times New Roman"/>
                <w:sz w:val="20"/>
              </w:rPr>
            </w:pPr>
            <w:r>
              <w:rPr>
                <w:rFonts w:ascii="Times New Roman" w:hAnsi="Times New Roman"/>
                <w:sz w:val="20"/>
              </w:rPr>
              <w:t>Виды итоговой аттестации</w:t>
            </w:r>
          </w:p>
          <w:p w14:paraId="93010000">
            <w:pPr>
              <w:ind/>
              <w:jc w:val="center"/>
              <w:rPr>
                <w:rFonts w:ascii="Times New Roman" w:hAnsi="Times New Roman"/>
                <w:sz w:val="20"/>
              </w:rPr>
            </w:pPr>
            <w:r>
              <w:rPr>
                <w:rFonts w:ascii="Times New Roman" w:hAnsi="Times New Roman"/>
                <w:sz w:val="16"/>
              </w:rPr>
              <w:t>(только для программ итоговой аттестации и дополнительных образовательных программ)</w:t>
            </w:r>
          </w:p>
        </w:tc>
      </w:tr>
      <w:tr>
        <w:tc>
          <w:tcPr>
            <w:tcW w:type="dxa" w:w="10065"/>
            <w:gridSpan w:val="4"/>
            <w:tcBorders>
              <w:top w:color="000000" w:sz="4" w:val="single"/>
              <w:left w:color="000000" w:sz="4" w:val="single"/>
              <w:bottom w:color="000000" w:sz="4" w:val="single"/>
              <w:right w:color="000000" w:sz="4" w:val="single"/>
            </w:tcBorders>
            <w:vAlign w:val="center"/>
          </w:tcPr>
          <w:p w14:paraId="94010000">
            <w:pPr>
              <w:ind/>
              <w:jc w:val="center"/>
              <w:rPr>
                <w:rFonts w:ascii="Times New Roman" w:hAnsi="Times New Roman"/>
                <w:sz w:val="20"/>
              </w:rPr>
            </w:pPr>
            <w:r>
              <w:rPr>
                <w:rFonts w:ascii="Times New Roman" w:hAnsi="Times New Roman"/>
              </w:rPr>
              <w:t>ОСНОВНАЯ ТРАЕКТОРИЯ</w:t>
            </w:r>
          </w:p>
        </w:tc>
      </w:tr>
      <w:tr>
        <w:tc>
          <w:tcPr>
            <w:tcW w:type="dxa" w:w="10065"/>
            <w:gridSpan w:val="4"/>
            <w:tcBorders>
              <w:top w:color="000000" w:sz="4" w:val="single"/>
              <w:left w:color="000000" w:sz="4" w:val="single"/>
              <w:bottom w:color="000000" w:sz="4" w:val="single"/>
              <w:right w:color="000000" w:sz="4" w:val="single"/>
            </w:tcBorders>
            <w:vAlign w:val="center"/>
          </w:tcPr>
          <w:p w14:paraId="95010000">
            <w:pPr>
              <w:ind/>
              <w:jc w:val="center"/>
              <w:rPr>
                <w:rFonts w:ascii="Times New Roman" w:hAnsi="Times New Roman"/>
                <w:sz w:val="20"/>
              </w:rPr>
            </w:pPr>
            <w:r>
              <w:rPr>
                <w:rFonts w:ascii="Times New Roman" w:hAnsi="Times New Roman"/>
              </w:rPr>
              <w:t>Форма обучения: очная</w:t>
            </w:r>
          </w:p>
        </w:tc>
      </w:tr>
      <w:tr>
        <w:tc>
          <w:tcPr>
            <w:tcW w:type="dxa" w:w="1852"/>
            <w:tcBorders>
              <w:top w:color="000000" w:sz="4" w:val="single"/>
              <w:left w:color="000000" w:sz="4" w:val="single"/>
              <w:bottom w:color="000000" w:sz="4" w:val="single"/>
              <w:right w:color="000000" w:sz="4" w:val="single"/>
            </w:tcBorders>
            <w:vAlign w:val="center"/>
          </w:tcPr>
          <w:p w14:paraId="96010000">
            <w:pPr>
              <w:rPr>
                <w:rFonts w:ascii="Times New Roman" w:hAnsi="Times New Roman"/>
                <w:sz w:val="20"/>
              </w:rPr>
            </w:pPr>
            <w:r>
              <w:rPr>
                <w:rFonts w:ascii="Times New Roman" w:hAnsi="Times New Roman"/>
                <w:sz w:val="20"/>
              </w:rPr>
              <w:t xml:space="preserve">Семестр </w:t>
            </w:r>
            <w:r>
              <w:rPr>
                <w:rFonts w:ascii="Times New Roman" w:hAnsi="Times New Roman"/>
                <w:sz w:val="20"/>
              </w:rPr>
              <w:t>1</w:t>
            </w:r>
          </w:p>
        </w:tc>
        <w:tc>
          <w:tcPr>
            <w:tcW w:type="dxa" w:w="2543"/>
            <w:tcBorders>
              <w:top w:color="000000" w:sz="4" w:val="single"/>
              <w:left w:sz="4" w:val="nil"/>
              <w:bottom w:color="000000" w:sz="4" w:val="single"/>
              <w:right w:color="000000" w:sz="4" w:val="single"/>
            </w:tcBorders>
          </w:tcPr>
          <w:p w14:paraId="97010000">
            <w:pPr>
              <w:ind/>
              <w:jc w:val="center"/>
              <w:rPr>
                <w:rFonts w:ascii="Times New Roman" w:hAnsi="Times New Roman"/>
                <w:sz w:val="20"/>
              </w:rPr>
            </w:pPr>
          </w:p>
        </w:tc>
        <w:tc>
          <w:tcPr>
            <w:tcW w:type="dxa" w:w="2800"/>
            <w:tcBorders>
              <w:top w:color="000000" w:sz="4" w:val="single"/>
              <w:left w:sz="4" w:val="nil"/>
              <w:bottom w:color="000000" w:sz="4" w:val="single"/>
              <w:right w:color="000000" w:sz="4" w:val="single"/>
            </w:tcBorders>
          </w:tcPr>
          <w:p w14:paraId="98010000">
            <w:pPr>
              <w:ind/>
              <w:jc w:val="center"/>
              <w:rPr>
                <w:rFonts w:ascii="Times New Roman" w:hAnsi="Times New Roman"/>
                <w:sz w:val="20"/>
              </w:rPr>
            </w:pPr>
            <w:r>
              <w:rPr>
                <w:rFonts w:ascii="Times New Roman" w:hAnsi="Times New Roman"/>
                <w:sz w:val="20"/>
              </w:rPr>
              <w:t>зачёт</w:t>
            </w:r>
          </w:p>
        </w:tc>
        <w:tc>
          <w:tcPr>
            <w:tcW w:type="dxa" w:w="2870"/>
            <w:tcBorders>
              <w:top w:color="000000" w:sz="4" w:val="single"/>
              <w:left w:sz="4" w:val="nil"/>
              <w:bottom w:color="000000" w:sz="4" w:val="single"/>
              <w:right w:color="000000" w:sz="4" w:val="single"/>
            </w:tcBorders>
          </w:tcPr>
          <w:p w14:paraId="99010000">
            <w:pPr>
              <w:ind/>
              <w:jc w:val="center"/>
              <w:rPr>
                <w:rFonts w:ascii="Times New Roman" w:hAnsi="Times New Roman"/>
                <w:sz w:val="20"/>
              </w:rPr>
            </w:pPr>
          </w:p>
        </w:tc>
      </w:tr>
      <w:tr>
        <w:tc>
          <w:tcPr>
            <w:tcW w:type="dxa" w:w="1852"/>
            <w:tcBorders>
              <w:top w:color="000000" w:sz="4" w:val="single"/>
              <w:left w:color="000000" w:sz="4" w:val="single"/>
              <w:bottom w:color="000000" w:sz="4" w:val="single"/>
              <w:right w:color="000000" w:sz="4" w:val="single"/>
            </w:tcBorders>
            <w:vAlign w:val="center"/>
          </w:tcPr>
          <w:p w14:paraId="9A010000">
            <w:pPr>
              <w:rPr>
                <w:rFonts w:ascii="Times New Roman" w:hAnsi="Times New Roman"/>
                <w:sz w:val="20"/>
              </w:rPr>
            </w:pPr>
            <w:r>
              <w:rPr>
                <w:rFonts w:ascii="Times New Roman" w:hAnsi="Times New Roman"/>
                <w:sz w:val="20"/>
              </w:rPr>
              <w:t>Семестр 2</w:t>
            </w:r>
          </w:p>
        </w:tc>
        <w:tc>
          <w:tcPr>
            <w:tcW w:type="dxa" w:w="2543"/>
            <w:tcBorders>
              <w:top w:color="000000" w:sz="4" w:val="single"/>
              <w:left w:sz="4" w:val="nil"/>
              <w:bottom w:color="000000" w:sz="4" w:val="single"/>
              <w:right w:color="000000" w:sz="4" w:val="single"/>
            </w:tcBorders>
          </w:tcPr>
          <w:p w14:paraId="9B010000">
            <w:pPr>
              <w:ind/>
              <w:jc w:val="center"/>
              <w:rPr>
                <w:rFonts w:ascii="Times New Roman" w:hAnsi="Times New Roman"/>
                <w:sz w:val="20"/>
              </w:rPr>
            </w:pPr>
          </w:p>
        </w:tc>
        <w:tc>
          <w:tcPr>
            <w:tcW w:type="dxa" w:w="2800"/>
            <w:tcBorders>
              <w:top w:color="000000" w:sz="4" w:val="single"/>
              <w:left w:sz="4" w:val="nil"/>
              <w:bottom w:color="000000" w:sz="4" w:val="single"/>
              <w:right w:color="000000" w:sz="4" w:val="single"/>
            </w:tcBorders>
          </w:tcPr>
          <w:p w14:paraId="9C010000">
            <w:pPr>
              <w:ind/>
              <w:jc w:val="center"/>
              <w:rPr>
                <w:rFonts w:ascii="Times New Roman" w:hAnsi="Times New Roman"/>
                <w:sz w:val="20"/>
              </w:rPr>
            </w:pPr>
            <w:r>
              <w:rPr>
                <w:rFonts w:ascii="Times New Roman" w:hAnsi="Times New Roman"/>
                <w:sz w:val="20"/>
              </w:rPr>
              <w:t>зачёт</w:t>
            </w:r>
          </w:p>
        </w:tc>
        <w:tc>
          <w:tcPr>
            <w:tcW w:type="dxa" w:w="2870"/>
            <w:tcBorders>
              <w:top w:color="000000" w:sz="4" w:val="single"/>
              <w:left w:sz="4" w:val="nil"/>
              <w:bottom w:color="000000" w:sz="4" w:val="single"/>
              <w:right w:color="000000" w:sz="4" w:val="single"/>
            </w:tcBorders>
          </w:tcPr>
          <w:p w14:paraId="9D010000">
            <w:pPr>
              <w:ind/>
              <w:jc w:val="center"/>
              <w:rPr>
                <w:rFonts w:ascii="Times New Roman" w:hAnsi="Times New Roman"/>
                <w:sz w:val="20"/>
              </w:rPr>
            </w:pPr>
          </w:p>
        </w:tc>
      </w:tr>
      <w:tr>
        <w:tc>
          <w:tcPr>
            <w:tcW w:type="dxa" w:w="1852"/>
            <w:tcBorders>
              <w:top w:color="000000" w:sz="4" w:val="single"/>
              <w:left w:color="000000" w:sz="4" w:val="single"/>
              <w:bottom w:color="000000" w:sz="4" w:val="single"/>
              <w:right w:color="000000" w:sz="4" w:val="single"/>
            </w:tcBorders>
            <w:vAlign w:val="center"/>
          </w:tcPr>
          <w:p w14:paraId="9E010000">
            <w:pPr>
              <w:rPr>
                <w:rFonts w:ascii="Times New Roman" w:hAnsi="Times New Roman"/>
                <w:sz w:val="20"/>
              </w:rPr>
            </w:pPr>
            <w:r>
              <w:rPr>
                <w:rFonts w:ascii="Times New Roman" w:hAnsi="Times New Roman"/>
                <w:sz w:val="20"/>
              </w:rPr>
              <w:t>Семестр 3</w:t>
            </w:r>
          </w:p>
        </w:tc>
        <w:tc>
          <w:tcPr>
            <w:tcW w:type="dxa" w:w="2543"/>
            <w:tcBorders>
              <w:top w:color="000000" w:sz="4" w:val="single"/>
              <w:left w:sz="4" w:val="nil"/>
              <w:bottom w:color="000000" w:sz="4" w:val="single"/>
              <w:right w:color="000000" w:sz="4" w:val="single"/>
            </w:tcBorders>
          </w:tcPr>
          <w:p w14:paraId="9F010000">
            <w:pPr>
              <w:ind/>
              <w:jc w:val="center"/>
              <w:rPr>
                <w:rFonts w:ascii="Times New Roman" w:hAnsi="Times New Roman"/>
                <w:sz w:val="20"/>
              </w:rPr>
            </w:pPr>
          </w:p>
        </w:tc>
        <w:tc>
          <w:tcPr>
            <w:tcW w:type="dxa" w:w="2800"/>
            <w:tcBorders>
              <w:top w:color="000000" w:sz="4" w:val="single"/>
              <w:left w:sz="4" w:val="nil"/>
              <w:bottom w:color="000000" w:sz="4" w:val="single"/>
              <w:right w:color="000000" w:sz="4" w:val="single"/>
            </w:tcBorders>
          </w:tcPr>
          <w:p w14:paraId="A0010000">
            <w:pPr>
              <w:ind/>
              <w:jc w:val="center"/>
              <w:rPr>
                <w:rFonts w:ascii="Times New Roman" w:hAnsi="Times New Roman"/>
                <w:sz w:val="20"/>
              </w:rPr>
            </w:pPr>
            <w:r>
              <w:rPr>
                <w:rFonts w:ascii="Times New Roman" w:hAnsi="Times New Roman"/>
                <w:sz w:val="20"/>
              </w:rPr>
              <w:t>зачёт</w:t>
            </w:r>
          </w:p>
        </w:tc>
        <w:tc>
          <w:tcPr>
            <w:tcW w:type="dxa" w:w="2870"/>
            <w:tcBorders>
              <w:top w:color="000000" w:sz="4" w:val="single"/>
              <w:left w:sz="4" w:val="nil"/>
              <w:bottom w:color="000000" w:sz="4" w:val="single"/>
              <w:right w:color="000000" w:sz="4" w:val="single"/>
            </w:tcBorders>
          </w:tcPr>
          <w:p w14:paraId="A1010000">
            <w:pPr>
              <w:ind/>
              <w:jc w:val="center"/>
              <w:rPr>
                <w:rFonts w:ascii="Times New Roman" w:hAnsi="Times New Roman"/>
                <w:sz w:val="20"/>
              </w:rPr>
            </w:pPr>
          </w:p>
        </w:tc>
      </w:tr>
      <w:tr>
        <w:trPr>
          <w:ins w:author="Yurii Litvinov" w:date="2023-01-22T15:48:00" w:id="237"/>
        </w:trPr>
        <w:tc>
          <w:tcPr>
            <w:tcW w:type="dxa" w:w="1852"/>
            <w:tcBorders>
              <w:top w:color="000000" w:sz="4" w:val="single"/>
              <w:left w:color="000000" w:sz="4" w:val="single"/>
              <w:bottom w:color="000000" w:sz="4" w:val="single"/>
              <w:right w:color="000000" w:sz="4" w:val="single"/>
            </w:tcBorders>
            <w:vAlign w:val="center"/>
          </w:tcPr>
          <w:p w14:paraId="A2010000">
            <w:pPr>
              <w:rPr>
                <w:ins w:author="Yurii Litvinov" w:date="2023-01-22T15:48:00" w:id="238"/>
                <w:rFonts w:ascii="Times New Roman" w:hAnsi="Times New Roman"/>
                <w:sz w:val="20"/>
              </w:rPr>
            </w:pPr>
            <w:ins w:author="Yurii Litvinov" w:date="2023-01-22T15:48:00" w:id="239">
              <w:r>
                <w:rPr>
                  <w:rFonts w:ascii="Times New Roman" w:hAnsi="Times New Roman"/>
                  <w:sz w:val="20"/>
                </w:rPr>
                <w:t xml:space="preserve">Семестр </w:t>
              </w:r>
              <w:r>
                <w:rPr>
                  <w:rFonts w:ascii="Times New Roman" w:hAnsi="Times New Roman"/>
                  <w:sz w:val="20"/>
                </w:rPr>
                <w:t>4</w:t>
              </w:r>
            </w:ins>
          </w:p>
        </w:tc>
        <w:tc>
          <w:tcPr>
            <w:tcW w:type="dxa" w:w="2543"/>
            <w:tcBorders>
              <w:top w:color="000000" w:sz="4" w:val="single"/>
              <w:left w:sz="4" w:val="nil"/>
              <w:bottom w:color="000000" w:sz="4" w:val="single"/>
              <w:right w:color="000000" w:sz="4" w:val="single"/>
            </w:tcBorders>
          </w:tcPr>
          <w:p w14:paraId="A3010000">
            <w:pPr>
              <w:ind/>
              <w:jc w:val="center"/>
              <w:rPr>
                <w:ins w:author="Yurii Litvinov" w:date="2023-01-22T15:48:00" w:id="240"/>
                <w:rFonts w:ascii="Times New Roman" w:hAnsi="Times New Roman"/>
                <w:sz w:val="20"/>
              </w:rPr>
            </w:pPr>
          </w:p>
        </w:tc>
        <w:tc>
          <w:tcPr>
            <w:tcW w:type="dxa" w:w="2800"/>
            <w:tcBorders>
              <w:top w:color="000000" w:sz="4" w:val="single"/>
              <w:left w:sz="4" w:val="nil"/>
              <w:bottom w:color="000000" w:sz="4" w:val="single"/>
              <w:right w:color="000000" w:sz="4" w:val="single"/>
            </w:tcBorders>
          </w:tcPr>
          <w:p w14:paraId="A4010000">
            <w:pPr>
              <w:ind/>
              <w:jc w:val="center"/>
              <w:rPr>
                <w:ins w:author="Yurii Litvinov" w:date="2023-01-22T15:48:00" w:id="241"/>
                <w:rFonts w:ascii="Times New Roman" w:hAnsi="Times New Roman"/>
                <w:sz w:val="20"/>
              </w:rPr>
            </w:pPr>
            <w:ins w:author="Yurii Litvinov" w:date="2023-01-22T15:48:00" w:id="242">
              <w:r>
                <w:rPr>
                  <w:rFonts w:ascii="Times New Roman" w:hAnsi="Times New Roman"/>
                  <w:sz w:val="20"/>
                </w:rPr>
                <w:t>зачёт</w:t>
              </w:r>
            </w:ins>
          </w:p>
        </w:tc>
        <w:tc>
          <w:tcPr>
            <w:tcW w:type="dxa" w:w="2870"/>
            <w:tcBorders>
              <w:top w:color="000000" w:sz="4" w:val="single"/>
              <w:left w:sz="4" w:val="nil"/>
              <w:bottom w:color="000000" w:sz="4" w:val="single"/>
              <w:right w:color="000000" w:sz="4" w:val="single"/>
            </w:tcBorders>
          </w:tcPr>
          <w:p w14:paraId="A5010000">
            <w:pPr>
              <w:ind/>
              <w:jc w:val="center"/>
              <w:rPr>
                <w:ins w:author="Yurii Litvinov" w:date="2023-01-22T15:48:00" w:id="243"/>
                <w:rFonts w:ascii="Times New Roman" w:hAnsi="Times New Roman"/>
                <w:sz w:val="20"/>
              </w:rPr>
            </w:pPr>
          </w:p>
        </w:tc>
      </w:tr>
    </w:tbl>
    <w:p w14:paraId="A6010000">
      <w:pPr>
        <w:rPr>
          <w:rFonts w:ascii="Times New Roman" w:hAnsi="Times New Roman"/>
        </w:rPr>
      </w:pPr>
    </w:p>
    <w:p w14:paraId="A7010000">
      <w:pPr>
        <w:rPr>
          <w:rFonts w:ascii="Times New Roman" w:hAnsi="Times New Roman"/>
        </w:rPr>
      </w:pPr>
    </w:p>
    <w:p w14:paraId="A8010000">
      <w:pPr>
        <w:rPr>
          <w:rFonts w:ascii="Times New Roman" w:hAnsi="Times New Roman"/>
        </w:rPr>
      </w:pPr>
      <w:r>
        <w:rPr>
          <w:rFonts w:ascii="Times New Roman" w:hAnsi="Times New Roman"/>
        </w:rPr>
        <w:br w:type="page"/>
      </w:r>
    </w:p>
    <w:p w14:paraId="A9010000">
      <w:pPr>
        <w:rPr>
          <w:rFonts w:ascii="Times New Roman" w:hAnsi="Times New Roman"/>
        </w:rPr>
      </w:pPr>
    </w:p>
    <w:p w14:paraId="AA010000">
      <w:pPr>
        <w:rPr>
          <w:rFonts w:ascii="Times New Roman" w:hAnsi="Times New Roman"/>
          <w:b w:val="1"/>
        </w:rPr>
      </w:pPr>
      <w:r>
        <w:rPr>
          <w:rFonts w:ascii="Times New Roman" w:hAnsi="Times New Roman"/>
          <w:b w:val="1"/>
        </w:rPr>
        <w:t>2.2.   Структура и содержание учебных занятий</w:t>
      </w:r>
    </w:p>
    <w:p w14:paraId="AB010000">
      <w:pPr>
        <w:rPr>
          <w:rFonts w:ascii="Times New Roman" w:hAnsi="Times New Roman"/>
          <w:b w:val="1"/>
        </w:rPr>
      </w:pPr>
    </w:p>
    <w:p w14:paraId="AC010000">
      <w:pPr>
        <w:ind/>
        <w:jc w:val="both"/>
        <w:rPr>
          <w:rFonts w:ascii="Times New Roman" w:hAnsi="Times New Roman"/>
        </w:rPr>
      </w:pPr>
      <w:r>
        <w:rPr>
          <w:rFonts w:ascii="Times New Roman" w:hAnsi="Times New Roman"/>
        </w:rPr>
        <w:tab/>
      </w:r>
      <w:r>
        <w:rPr>
          <w:rFonts w:ascii="Times New Roman" w:hAnsi="Times New Roman"/>
        </w:rPr>
        <w:t xml:space="preserve">Структура и содержание учебных занятий зависят от варианта реализации дисциплины. Обучающимся предлагается </w:t>
      </w:r>
      <w:del w:author="Yurii Litvinov" w:date="2023-01-22T20:25:00" w:id="244">
        <w:r>
          <w:rPr>
            <w:rFonts w:ascii="Times New Roman" w:hAnsi="Times New Roman"/>
          </w:rPr>
          <w:delText xml:space="preserve">семь </w:delText>
        </w:r>
      </w:del>
      <w:ins w:author="Yurii Litvinov" w:date="2023-01-22T20:25:00" w:id="245">
        <w:r>
          <w:rPr>
            <w:rFonts w:ascii="Times New Roman" w:hAnsi="Times New Roman"/>
          </w:rPr>
          <w:t>пять</w:t>
        </w:r>
        <w:r>
          <w:rPr>
            <w:rFonts w:ascii="Times New Roman" w:hAnsi="Times New Roman"/>
          </w:rPr>
          <w:t xml:space="preserve"> </w:t>
        </w:r>
      </w:ins>
      <w:r>
        <w:rPr>
          <w:rFonts w:ascii="Times New Roman" w:hAnsi="Times New Roman"/>
        </w:rPr>
        <w:t>вариантов реализации</w:t>
      </w:r>
      <w:ins w:author="Yurii Litvinov" w:date="2023-01-22T15:50:00" w:id="246">
        <w:r>
          <w:rPr>
            <w:rFonts w:ascii="Times New Roman" w:hAnsi="Times New Roman"/>
          </w:rPr>
          <w:t xml:space="preserve"> (некоторые из которых могут не реализовываться для конкретного года поступления</w:t>
        </w:r>
      </w:ins>
      <w:ins w:author="Yurii Litvinov" w:date="2023-01-22T15:51:00" w:id="247">
        <w:r>
          <w:rPr>
            <w:rFonts w:ascii="Times New Roman" w:hAnsi="Times New Roman"/>
          </w:rPr>
          <w:t xml:space="preserve"> — список активны</w:t>
        </w:r>
        <w:r>
          <w:rPr>
            <w:rFonts w:ascii="Times New Roman" w:hAnsi="Times New Roman"/>
          </w:rPr>
          <w:t>х</w:t>
        </w:r>
        <w:r>
          <w:rPr>
            <w:rFonts w:ascii="Times New Roman" w:hAnsi="Times New Roman"/>
          </w:rPr>
          <w:t xml:space="preserve"> вариантов доводится до обучающихся до начала </w:t>
        </w:r>
        <w:r>
          <w:rPr>
            <w:rFonts w:ascii="Times New Roman" w:hAnsi="Times New Roman"/>
          </w:rPr>
          <w:t>входного тестирования</w:t>
        </w:r>
      </w:ins>
      <w:ins w:author="Yurii Litvinov" w:date="2023-01-22T15:50:00" w:id="248">
        <w:r>
          <w:rPr>
            <w:rFonts w:ascii="Times New Roman" w:hAnsi="Times New Roman"/>
          </w:rPr>
          <w:t>)</w:t>
        </w:r>
      </w:ins>
      <w:r>
        <w:rPr>
          <w:rFonts w:ascii="Times New Roman" w:hAnsi="Times New Roman"/>
        </w:rPr>
        <w:t>:</w:t>
      </w:r>
    </w:p>
    <w:p w14:paraId="AD010000">
      <w:pPr>
        <w:pStyle w:val="Style_1"/>
        <w:numPr>
          <w:ilvl w:val="0"/>
          <w:numId w:val="2"/>
        </w:numPr>
        <w:ind/>
        <w:jc w:val="both"/>
        <w:rPr>
          <w:rFonts w:ascii="Times New Roman" w:hAnsi="Times New Roman"/>
        </w:rPr>
      </w:pPr>
      <w:r>
        <w:rPr>
          <w:rFonts w:ascii="Times New Roman" w:hAnsi="Times New Roman"/>
          <w:b w:val="1"/>
        </w:rPr>
        <w:t xml:space="preserve">Промышленное программирование, </w:t>
      </w:r>
      <w:r>
        <w:rPr>
          <w:rFonts w:ascii="Times New Roman" w:hAnsi="Times New Roman"/>
          <w:b w:val="1"/>
        </w:rPr>
        <w:t>C</w:t>
      </w:r>
      <w:r>
        <w:rPr>
          <w:rFonts w:ascii="Times New Roman" w:hAnsi="Times New Roman"/>
          <w:b w:val="1"/>
        </w:rPr>
        <w:t xml:space="preserve">, </w:t>
      </w:r>
      <w:r>
        <w:rPr>
          <w:rFonts w:ascii="Times New Roman" w:hAnsi="Times New Roman"/>
          <w:b w:val="1"/>
        </w:rPr>
        <w:t>C</w:t>
      </w:r>
      <w:r>
        <w:rPr>
          <w:rFonts w:ascii="Times New Roman" w:hAnsi="Times New Roman"/>
          <w:b w:val="1"/>
        </w:rPr>
        <w:t>#</w:t>
      </w:r>
      <w:r>
        <w:rPr>
          <w:rFonts w:ascii="Times New Roman" w:hAnsi="Times New Roman"/>
        </w:rPr>
        <w:t xml:space="preserve"> — данный вариант ориентирован на обучающихся без предварительных знаний и нацелен на быстрое погружение «с нуля» в программирование с основным упором на индустриальные практики. Курс знакомит с программированием в структурном стиле на языке </w:t>
      </w:r>
      <w:r>
        <w:rPr>
          <w:rFonts w:ascii="Times New Roman" w:hAnsi="Times New Roman"/>
        </w:rPr>
        <w:t>C</w:t>
      </w:r>
      <w:r>
        <w:rPr>
          <w:rFonts w:ascii="Times New Roman" w:hAnsi="Times New Roman"/>
        </w:rPr>
        <w:t xml:space="preserve">, практически в самом начале вводятся системы контроля версий, стиль кодирования, документирование и тестирование ПО. Алгоритмическая теория используется прежде всего как материал, на котором можно «набить руку», однако, несмотря на вспомогательную роль в данном курсе, преподаётся в первом семестре довольно плотно — в результате обучающиеся могут самостоятельно реализовать на </w:t>
      </w:r>
      <w:r>
        <w:rPr>
          <w:rFonts w:ascii="Times New Roman" w:hAnsi="Times New Roman"/>
        </w:rPr>
        <w:t>C</w:t>
      </w:r>
      <w:r>
        <w:rPr>
          <w:rFonts w:ascii="Times New Roman" w:hAnsi="Times New Roman"/>
        </w:rPr>
        <w:t xml:space="preserve"> классические структуры данных и алгоритмы, включая списки, хеш-таблицы, деревья (в том числе, самобалансирующиеся), графы. Со второго семестра преподаётся объектно-ориентированное программирование на примере языка </w:t>
      </w:r>
      <w:r>
        <w:rPr>
          <w:rFonts w:ascii="Times New Roman" w:hAnsi="Times New Roman"/>
        </w:rPr>
        <w:t>C</w:t>
      </w:r>
      <w:r>
        <w:rPr>
          <w:rFonts w:ascii="Times New Roman" w:hAnsi="Times New Roman"/>
        </w:rPr>
        <w:t># и различные прикладные технологии, включая модульное тестирование</w:t>
      </w:r>
      <w:r>
        <w:rPr>
          <w:rFonts w:ascii="Times New Roman" w:hAnsi="Times New Roman"/>
        </w:rPr>
        <w:t xml:space="preserve"> и разработку пользовательских интерфейсов. После этой части курса обучающиеся способны, в частности, разработать несложную игру на движке </w:t>
      </w:r>
      <w:r>
        <w:rPr>
          <w:rFonts w:ascii="Times New Roman" w:hAnsi="Times New Roman"/>
        </w:rPr>
        <w:t>Unity</w:t>
      </w:r>
      <w:r>
        <w:rPr>
          <w:rFonts w:ascii="Times New Roman" w:hAnsi="Times New Roman"/>
        </w:rPr>
        <w:t xml:space="preserve">. В третьем семестре также на примере </w:t>
      </w:r>
      <w:r>
        <w:rPr>
          <w:rFonts w:ascii="Times New Roman" w:hAnsi="Times New Roman"/>
        </w:rPr>
        <w:t>C</w:t>
      </w:r>
      <w:r>
        <w:rPr>
          <w:rFonts w:ascii="Times New Roman" w:hAnsi="Times New Roman"/>
        </w:rPr>
        <w:t># и платформы .</w:t>
      </w:r>
      <w:r>
        <w:rPr>
          <w:rFonts w:ascii="Times New Roman" w:hAnsi="Times New Roman"/>
        </w:rPr>
        <w:t>NET</w:t>
      </w:r>
      <w:r>
        <w:rPr>
          <w:rFonts w:ascii="Times New Roman" w:hAnsi="Times New Roman"/>
        </w:rPr>
        <w:t xml:space="preserve"> преподаётся многопоточное программирование, сетевое программирование, работа с базами данных, веб-программирование. После третьего семестра обучающиеся обладают минимальным набором знаний, необходимых для решения практических задач в профессиональной деятельности. </w:t>
      </w:r>
      <w:del w:author="Yurii Litvinov" w:date="2023-01-22T15:49:00" w:id="249">
        <w:r>
          <w:rPr>
            <w:rFonts w:ascii="Times New Roman" w:hAnsi="Times New Roman"/>
          </w:rPr>
          <w:delText>Данный трек рассчитан на продолжение в</w:delText>
        </w:r>
      </w:del>
      <w:ins w:author="Yurii Litvinov" w:date="2023-01-22T15:49:00" w:id="250">
        <w:r>
          <w:rPr>
            <w:rFonts w:ascii="Times New Roman" w:hAnsi="Times New Roman"/>
          </w:rPr>
          <w:t>В</w:t>
        </w:r>
      </w:ins>
      <w:r>
        <w:rPr>
          <w:rFonts w:ascii="Times New Roman" w:hAnsi="Times New Roman"/>
        </w:rPr>
        <w:t xml:space="preserve"> 4-м семестре </w:t>
      </w:r>
      <w:del w:author="Yurii Litvinov" w:date="2023-01-22T15:49:00" w:id="251">
        <w:r>
          <w:rPr>
            <w:rFonts w:ascii="Times New Roman" w:hAnsi="Times New Roman"/>
          </w:rPr>
          <w:delText xml:space="preserve">в рамках дисциплины «Структуры и алгоритмы компьютерной обработки данных», где </w:delText>
        </w:r>
      </w:del>
      <w:r>
        <w:rPr>
          <w:rFonts w:ascii="Times New Roman" w:hAnsi="Times New Roman"/>
        </w:rPr>
        <w:t xml:space="preserve">материал курса дополняется введением в функциональное программирование на примере языка </w:t>
      </w:r>
      <w:r>
        <w:rPr>
          <w:rFonts w:ascii="Times New Roman" w:hAnsi="Times New Roman"/>
        </w:rPr>
        <w:t>F</w:t>
      </w:r>
      <w:r>
        <w:rPr>
          <w:rFonts w:ascii="Times New Roman" w:hAnsi="Times New Roman"/>
        </w:rPr>
        <w:t xml:space="preserve">#, а также рассмотрением дополнительных прикладных задач, что позволяет после второго курса сформировать у обучающихся широкий кругозор, богатый инструментарий навыков и относительно целостную, хоть и неглубокую, картину мира программной инженерии. Данный вариант реализации отличается большим количеством теоретического материала, сообщаемого на занятиях, и большим количеством домашних заданий, проверяемых индивидуально, прежде всего на соответствие хорошим практикам индустриального программирования, </w:t>
      </w:r>
      <w:del w:author="Yurii Litvinov" w:date="2023-01-22T15:50:00" w:id="252">
        <w:r>
          <w:rPr>
            <w:rFonts w:ascii="Times New Roman" w:hAnsi="Times New Roman"/>
          </w:rPr>
          <w:delText>и, несмотря на то, что</w:delText>
        </w:r>
      </w:del>
      <w:ins w:author="Yurii Litvinov" w:date="2023-01-22T15:50:00" w:id="253">
        <w:r>
          <w:rPr>
            <w:rFonts w:ascii="Times New Roman" w:hAnsi="Times New Roman"/>
          </w:rPr>
          <w:t>и несмотря на то, что</w:t>
        </w:r>
      </w:ins>
      <w:r>
        <w:rPr>
          <w:rFonts w:ascii="Times New Roman" w:hAnsi="Times New Roman"/>
        </w:rPr>
        <w:t xml:space="preserve"> ориентирован на обучающихся без предварительных знаний, требует большого количества усилий и самодисциплины для освоения.</w:t>
      </w:r>
    </w:p>
    <w:p w14:paraId="AE010000">
      <w:pPr>
        <w:pStyle w:val="Style_1"/>
        <w:numPr>
          <w:ilvl w:val="0"/>
          <w:numId w:val="2"/>
        </w:numPr>
        <w:ind/>
        <w:jc w:val="both"/>
        <w:rPr>
          <w:rFonts w:ascii="Times New Roman" w:hAnsi="Times New Roman"/>
        </w:rPr>
      </w:pPr>
      <w:r>
        <w:rPr>
          <w:rFonts w:ascii="Times New Roman" w:hAnsi="Times New Roman"/>
          <w:b w:val="1"/>
        </w:rPr>
        <w:t>Прикладное и исследовательское программирование на примере F#</w:t>
      </w:r>
      <w:r>
        <w:rPr>
          <w:rFonts w:ascii="Times New Roman" w:hAnsi="Times New Roman"/>
        </w:rPr>
        <w:t xml:space="preserve"> </w:t>
      </w:r>
      <w:r>
        <w:rPr>
          <w:rFonts w:ascii="Times New Roman" w:hAnsi="Times New Roman"/>
        </w:rPr>
        <w:t>—</w:t>
      </w:r>
      <w:r>
        <w:rPr>
          <w:rFonts w:ascii="Times New Roman" w:hAnsi="Times New Roman"/>
        </w:rPr>
        <w:t xml:space="preserve"> </w:t>
      </w:r>
      <w:r>
        <w:rPr>
          <w:rFonts w:ascii="Times New Roman" w:hAnsi="Times New Roman"/>
        </w:rPr>
        <w:t xml:space="preserve">данный вариант ориентирован на обучающихся без предварительных знаний и нацелен на быстрое погружение «с нуля» в программирование с основным упором на исследовательские задачи, с изучением, однако, универсальных и применимых и в промышленном программировании практик. Курс знакомит с программированием на языке </w:t>
      </w:r>
      <w:r>
        <w:rPr>
          <w:rFonts w:ascii="Times New Roman" w:hAnsi="Times New Roman"/>
        </w:rPr>
        <w:t>F</w:t>
      </w:r>
      <w:r>
        <w:rPr>
          <w:rFonts w:ascii="Times New Roman" w:hAnsi="Times New Roman"/>
        </w:rPr>
        <w:t xml:space="preserve"># с использованием основных поддерживаемых парадигм: императивное программирование, ООП и ФП. Особенностью выбранного языка является его универсальность: он изначально создавался как язык для промышленной платформы .NET, сочетающий в себе мощную систему типов, объектно-ориентированный и функциональный подход к дизайну программ и их разработки, продвинутые средства </w:t>
      </w:r>
      <w:r>
        <w:rPr>
          <w:rFonts w:ascii="Times New Roman" w:hAnsi="Times New Roman"/>
        </w:rPr>
        <w:t>метапрограммрования</w:t>
      </w:r>
      <w:r>
        <w:rPr>
          <w:rFonts w:ascii="Times New Roman" w:hAnsi="Times New Roman"/>
        </w:rPr>
        <w:t xml:space="preserve">. Таким образом, то, что в другие языки (например C#, Java, C++) сейчас активно добавляется по ходу их развития </w:t>
      </w:r>
      <w:r>
        <w:rPr>
          <w:rFonts w:ascii="Times New Roman" w:hAnsi="Times New Roman"/>
        </w:rPr>
        <w:t xml:space="preserve">(например, функции высшего порядка, сопоставление с образцом) и потому часто выглядит по меньшей мере неестественно и сложно осознаваемо, в F# заложено изначально и потому осваивается существенно проще. Практически в самом начале вводятся системы контроля версий, стиль кодирования, документирование и тестирование ПО. Алгоритмическая теория используется прежде всего как материал, на котором можно «набить руку», однако, несмотря на вспомогательную роль в данном курсе, преподаётся в первом семестре довольно плотно — в результате обучающиеся могут самостоятельно реализовать на F# классические структуры данных и алгоритмы, включая списки, деревья, графы. Кроме классического взгляда на базовые алгоритмы и структуры данных, делается акцент на особенности, возникающие из-за особенностей функционального программирования, а также на некоторых математических основах. В частности, взгляд на некоторые задачи через линейную алгебру и обсуждение того, что этот подход даёт на практике. Второй семестр посвящён особенностям дизайна приложений с использованием различных подходов (в основном ООП и ФП), а также основам параллельного программирования.  В третьем семестре изучаются специфичные техники программирования: </w:t>
      </w:r>
      <w:r>
        <w:rPr>
          <w:rFonts w:ascii="Times New Roman" w:hAnsi="Times New Roman"/>
        </w:rPr>
        <w:t>метапрограммирование</w:t>
      </w:r>
      <w:r>
        <w:rPr>
          <w:rFonts w:ascii="Times New Roman" w:hAnsi="Times New Roman"/>
        </w:rPr>
        <w:t xml:space="preserve">, программирование на GPGPU. После третьего семестра обучающиеся обладают минимальным набором знаний, необходимых для решения исследовательских и базовых прикладных задач, а также достаточных для самостоятельного дальнейшего углублённого изучения специфичных областей программирования и разработки ПО. </w:t>
      </w:r>
      <w:del w:author="Yurii Litvinov" w:date="2023-01-22T17:35:00" w:id="254">
        <w:r>
          <w:rPr>
            <w:rFonts w:ascii="Times New Roman" w:hAnsi="Times New Roman"/>
          </w:rPr>
          <w:delText>Данный трек рассчитан на продолжение в</w:delText>
        </w:r>
      </w:del>
      <w:ins w:author="Yurii Litvinov" w:date="2023-01-22T17:35:00" w:id="255">
        <w:r>
          <w:rPr>
            <w:rFonts w:ascii="Times New Roman" w:hAnsi="Times New Roman"/>
          </w:rPr>
          <w:t>В</w:t>
        </w:r>
      </w:ins>
      <w:r>
        <w:rPr>
          <w:rFonts w:ascii="Times New Roman" w:hAnsi="Times New Roman"/>
        </w:rPr>
        <w:t xml:space="preserve"> 4-м семестре </w:t>
      </w:r>
      <w:del w:author="Yurii Litvinov" w:date="2023-01-22T17:35:00" w:id="256">
        <w:r>
          <w:rPr>
            <w:rFonts w:ascii="Times New Roman" w:hAnsi="Times New Roman"/>
          </w:rPr>
          <w:delText xml:space="preserve">в рамках дисциплины «Структуры и алгоритмы компьютерной обработки данных», где </w:delText>
        </w:r>
      </w:del>
      <w:r>
        <w:rPr>
          <w:rFonts w:ascii="Times New Roman" w:hAnsi="Times New Roman"/>
        </w:rPr>
        <w:t>материал курса дополняется углублённым изучением некоторых областей с акцентом на групповую проектную деятельность, а также рассмотрением дополнительных задач, что позволяет после второго курса сформировать у обучающихся широкий кругозор, богатый инструментарий навыков и подготовить его к дальнейшей работе как в исследовательских, так и в прикладных проектах. Данный вариант реализации отличается большим количеством теоретического материала достаточно специального характера, сообщаемого на занятиях, характерен большим количеством домашних заданий, проверяемых индивидуально, и требующих значительных самостоятельных усилий. Несмотря на то, что данный вариант ориентирован на обучающихся без предварительных знаний, требует большого количества усилий, самодисциплины и внутренней мотивации для освоения.</w:t>
      </w:r>
    </w:p>
    <w:p w14:paraId="AF010000">
      <w:pPr>
        <w:pStyle w:val="Style_1"/>
        <w:numPr>
          <w:ilvl w:val="0"/>
          <w:numId w:val="2"/>
        </w:numPr>
        <w:ind/>
        <w:jc w:val="both"/>
        <w:rPr>
          <w:rFonts w:ascii="Times New Roman" w:hAnsi="Times New Roman"/>
          <w:b w:val="1"/>
        </w:rPr>
      </w:pPr>
      <w:r>
        <w:rPr>
          <w:rFonts w:ascii="Times New Roman" w:hAnsi="Times New Roman"/>
          <w:b w:val="1"/>
        </w:rPr>
        <w:t xml:space="preserve">Промышленное программирование, </w:t>
      </w:r>
      <w:r>
        <w:rPr>
          <w:rFonts w:ascii="Times New Roman" w:hAnsi="Times New Roman"/>
          <w:b w:val="1"/>
        </w:rPr>
        <w:t>C</w:t>
      </w:r>
      <w:r>
        <w:rPr>
          <w:rFonts w:ascii="Times New Roman" w:hAnsi="Times New Roman"/>
          <w:b w:val="1"/>
        </w:rPr>
        <w:t>#, С++</w:t>
      </w:r>
      <w:r>
        <w:rPr>
          <w:rFonts w:ascii="Times New Roman" w:hAnsi="Times New Roman"/>
        </w:rPr>
        <w:t xml:space="preserve"> — данный вариант ориентируется на </w:t>
      </w:r>
      <w:r>
        <w:rPr>
          <w:rFonts w:ascii="Times New Roman" w:hAnsi="Times New Roman"/>
        </w:rPr>
        <w:t>обучающихся</w:t>
      </w:r>
      <w:r>
        <w:rPr>
          <w:rFonts w:ascii="Times New Roman" w:hAnsi="Times New Roman"/>
        </w:rPr>
        <w:t xml:space="preserve"> без предварительных знаний, готовых много читать и учиться самостоятельно. Отличительной особенностью данного варианта является очная проверка домашних заданий, прямо на занятии, тогда как изучение теории выполняется дома (образовательная технология «перевёрнутый класс»). В ходе обучения предлагается под руководством преподавателя познакомиться с рядом фундаментальных книг по технологиям программирования</w:t>
      </w:r>
      <w:ins w:author="Yurii Litvinov" w:date="2023-01-22T17:36:00" w:id="257">
        <w:r>
          <w:rPr>
            <w:rFonts w:ascii="Times New Roman" w:hAnsi="Times New Roman"/>
          </w:rPr>
          <w:t>,</w:t>
        </w:r>
      </w:ins>
      <w:r>
        <w:rPr>
          <w:rFonts w:ascii="Times New Roman" w:hAnsi="Times New Roman"/>
        </w:rPr>
        <w:t xml:space="preserve"> научиться решать типичные для индустриального программирования задачи и, с помощью преподавателя, освоить технологии и инструменты, необходимые любому программисту: отладчики, системы сборки, </w:t>
      </w:r>
      <w:r>
        <w:rPr>
          <w:rFonts w:ascii="Times New Roman" w:hAnsi="Times New Roman"/>
        </w:rPr>
        <w:t>профиляторы</w:t>
      </w:r>
      <w:r>
        <w:rPr>
          <w:rFonts w:ascii="Times New Roman" w:hAnsi="Times New Roman"/>
        </w:rPr>
        <w:t xml:space="preserve">, системы контроля версий и т.д. Также уникальной особенностью этого варианта является «ветвистость» образовательной траектории – начинается курс с объектно-ориентированного программирования на </w:t>
      </w:r>
      <w:r>
        <w:rPr>
          <w:rFonts w:ascii="Times New Roman" w:hAnsi="Times New Roman"/>
        </w:rPr>
        <w:t>C</w:t>
      </w:r>
      <w:r>
        <w:rPr>
          <w:rFonts w:ascii="Times New Roman" w:hAnsi="Times New Roman"/>
        </w:rPr>
        <w:t xml:space="preserve">#, далее, в зависимости от желания и возможностей группы, можно углублённо изучать </w:t>
      </w:r>
      <w:r>
        <w:rPr>
          <w:rFonts w:ascii="Times New Roman" w:hAnsi="Times New Roman"/>
        </w:rPr>
        <w:t>C</w:t>
      </w:r>
      <w:r>
        <w:rPr>
          <w:rFonts w:ascii="Times New Roman" w:hAnsi="Times New Roman"/>
        </w:rPr>
        <w:t xml:space="preserve"># или перейти к системному программированию на </w:t>
      </w:r>
      <w:r>
        <w:rPr>
          <w:rFonts w:ascii="Times New Roman" w:hAnsi="Times New Roman"/>
        </w:rPr>
        <w:t>C</w:t>
      </w:r>
      <w:r>
        <w:rPr>
          <w:rFonts w:ascii="Times New Roman" w:hAnsi="Times New Roman"/>
        </w:rPr>
        <w:t xml:space="preserve">++, включая или не включая продвинутую </w:t>
      </w:r>
      <w:r>
        <w:rPr>
          <w:rFonts w:ascii="Times New Roman" w:hAnsi="Times New Roman"/>
        </w:rPr>
        <w:t>многопоточность. Вариант также отличается от остальных большим количеством своих для каждого обучающегося задач и индивидуальным подходом.</w:t>
      </w:r>
    </w:p>
    <w:p w14:paraId="B0010000">
      <w:pPr>
        <w:pStyle w:val="Style_1"/>
        <w:numPr>
          <w:ilvl w:val="0"/>
          <w:numId w:val="2"/>
        </w:numPr>
        <w:ind/>
        <w:jc w:val="both"/>
        <w:rPr>
          <w:rFonts w:ascii="Times New Roman" w:hAnsi="Times New Roman"/>
        </w:rPr>
      </w:pPr>
      <w:r>
        <w:rPr>
          <w:rFonts w:ascii="Times New Roman" w:hAnsi="Times New Roman"/>
          <w:b w:val="1"/>
        </w:rPr>
        <w:t xml:space="preserve">Программирование на C и C++ </w:t>
      </w:r>
      <w:r>
        <w:rPr>
          <w:rFonts w:ascii="Times New Roman" w:hAnsi="Times New Roman"/>
        </w:rPr>
        <w:t>— очень подробное изучение понятий, лежащих в основе языков программирования C и C++. Не требует предварительных знаний по программированию, но могут использоваться знания по школьному курсу математики в объеме математических школ. Целью данной траектории является развитие у обучающихся способности разрабатывать адекватные алгоритмы для несложных задач программирования, выбирать подходящие для них структуры данных и реализовывать их, применяя языки программирования C и C++.</w:t>
      </w:r>
      <w:ins w:author="Yurii Litvinov" w:date="2023-01-22T20:23:00" w:id="258">
        <w:r>
          <w:rPr>
            <w:rFonts w:ascii="Times New Roman" w:hAnsi="Times New Roman"/>
          </w:rPr>
          <w:t xml:space="preserve"> </w:t>
        </w:r>
      </w:ins>
      <w:ins w:author="Yurii Litvinov" w:date="2023-01-22T20:24:00" w:id="259">
        <w:r>
          <w:rPr>
            <w:rFonts w:ascii="Times New Roman" w:hAnsi="Times New Roman"/>
          </w:rPr>
          <w:t xml:space="preserve">В четвёртом семестре в курсе подробно рассматриваются средства автоматической обработки текстов: </w:t>
        </w:r>
        <w:r>
          <w:rPr>
            <w:rFonts w:ascii="Times New Roman" w:hAnsi="Times New Roman"/>
          </w:rPr>
          <w:t>конечные автоматы и формальные грамматики</w:t>
        </w:r>
        <w:r>
          <w:rPr>
            <w:rFonts w:ascii="Times New Roman" w:hAnsi="Times New Roman"/>
          </w:rPr>
          <w:t>.</w:t>
        </w:r>
      </w:ins>
    </w:p>
    <w:p w14:paraId="B1010000">
      <w:pPr>
        <w:pStyle w:val="Style_1"/>
        <w:numPr>
          <w:ilvl w:val="0"/>
          <w:numId w:val="2"/>
        </w:numPr>
        <w:ind/>
        <w:jc w:val="both"/>
        <w:rPr>
          <w:del w:author="Yurii Litvinov" w:date="2023-01-22T20:25:00" w:id="260"/>
          <w:rFonts w:ascii="Times New Roman" w:hAnsi="Times New Roman"/>
        </w:rPr>
      </w:pPr>
      <w:del w:author="Yurii Litvinov" w:date="2023-01-22T20:25:00" w:id="261">
        <w:r>
          <w:rPr>
            <w:rFonts w:ascii="Times New Roman" w:hAnsi="Times New Roman"/>
            <w:b w:val="1"/>
          </w:rPr>
          <w:delText>Промышленное программирование на C, Kotlin</w:delText>
        </w:r>
        <w:r>
          <w:rPr>
            <w:rFonts w:ascii="Times New Roman" w:hAnsi="Times New Roman"/>
          </w:rPr>
          <w:delText xml:space="preserve"> – данный вариант ориентирован на обучающихся, уже имеющих опыт в программировании, и нацелен на развитие навыков промышленной разработки. Первый семестр посвящён структурному программированию на C. В этом семестре идёт знакомство с базовыми технологиями, которые используются на практике: системы контроля версий, модульное тестирование, стиль кодирования, документирование и т.п. Теория начинается со скрытых аспектов программирования, а именно: способы хранения данных в памяти, их представление в памяти. Затем начинается большой блок, посвящённый базовым алгоритмам и структурам данных, работа с ними позволит лучше понять устройство языка, например, следить за состоянием памяти, а также «набить руку» писать правильный и хороший код. Второй семестр посвящён объектно-ориентированному программированию на языке Kotlin. В ходе него обучающиеся знакомятся с парадигмой ООП, её базовыми принципами, а также особенностями языка Kotlin. Помимо этого, рассказывается ещё больше материала про промышленное программирование – непрерывное тестирование, практики написания кода, системы сборок. Также появляются лекции, посвящённые различным прикладным технологиям, в них входят многопоточное программирование, асинхронное программирование, сетевое программирование. В конце семестра идёт знакомство с популярными библиотеками для разработки десктопных и интернет приложений. К концу первого курса обучающиеся способны создавать простые приложения или игры для игры по сети. Третий семестр также посвящён объектно-ориентированному программированию, но уже более углубленно. В нём основной теоретический упор направлен на вопросы построения архитектуры в целом и на паттерны программирования в частности – стандартные решения наиболее популярных проблем проектирования программного обеспечения. Помимо этого, изучается ещё больше прикладных технологий, обучающиеся будут работать на удалённых машинах, познакомятся с технологиями виртуализации и контейнеризации. Практика в 3 семестре будет посвящена Android-разработке, обучающиеся смогут попробовать работу в команде для разработки небольших приложений.</w:delText>
        </w:r>
      </w:del>
    </w:p>
    <w:p w14:paraId="B2010000">
      <w:pPr>
        <w:pStyle w:val="Style_1"/>
        <w:numPr>
          <w:ilvl w:val="0"/>
          <w:numId w:val="2"/>
        </w:numPr>
        <w:ind/>
        <w:jc w:val="both"/>
        <w:rPr>
          <w:rFonts w:ascii="Times New Roman" w:hAnsi="Times New Roman"/>
        </w:rPr>
      </w:pPr>
      <w:r>
        <w:rPr>
          <w:rFonts w:ascii="Times New Roman" w:hAnsi="Times New Roman"/>
          <w:b w:val="1"/>
        </w:rPr>
        <w:t xml:space="preserve">Прикладное программирование на языке </w:t>
      </w:r>
      <w:r>
        <w:rPr>
          <w:rFonts w:ascii="Times New Roman" w:hAnsi="Times New Roman"/>
          <w:b w:val="1"/>
        </w:rPr>
        <w:t>C</w:t>
      </w:r>
      <w:r>
        <w:rPr>
          <w:rFonts w:ascii="Times New Roman" w:hAnsi="Times New Roman"/>
          <w:b w:val="1"/>
        </w:rPr>
        <w:t>#</w:t>
      </w:r>
      <w:r>
        <w:rPr>
          <w:rFonts w:ascii="Times New Roman" w:hAnsi="Times New Roman"/>
        </w:rPr>
        <w:t xml:space="preserve"> </w:t>
      </w:r>
      <w:r>
        <w:rPr>
          <w:rFonts w:ascii="Times New Roman" w:hAnsi="Times New Roman"/>
        </w:rPr>
        <w:t>—</w:t>
      </w:r>
      <w:r>
        <w:rPr>
          <w:rFonts w:ascii="Times New Roman" w:hAnsi="Times New Roman"/>
        </w:rPr>
        <w:t xml:space="preserve"> создание законченных приложений с изучением инструментов языка </w:t>
      </w:r>
      <w:r>
        <w:rPr>
          <w:rFonts w:ascii="Times New Roman" w:hAnsi="Times New Roman"/>
        </w:rPr>
        <w:t>C</w:t>
      </w:r>
      <w:r>
        <w:rPr>
          <w:rFonts w:ascii="Times New Roman" w:hAnsi="Times New Roman"/>
        </w:rPr>
        <w:t xml:space="preserve">#. Кроме настольных предложений преподавателем (в зависимости от успеваемости </w:t>
      </w:r>
      <w:r>
        <w:rPr>
          <w:rFonts w:ascii="Times New Roman" w:hAnsi="Times New Roman"/>
        </w:rPr>
        <w:t>обучающихся</w:t>
      </w:r>
      <w:r>
        <w:rPr>
          <w:rFonts w:ascii="Times New Roman" w:hAnsi="Times New Roman"/>
        </w:rPr>
        <w:t xml:space="preserve">) может быть предложено к реализации веб-приложение на базе </w:t>
      </w:r>
      <w:r>
        <w:rPr>
          <w:rFonts w:ascii="Times New Roman" w:hAnsi="Times New Roman"/>
        </w:rPr>
        <w:t>Blazor</w:t>
      </w:r>
      <w:r>
        <w:rPr>
          <w:rFonts w:ascii="Times New Roman" w:hAnsi="Times New Roman"/>
        </w:rPr>
        <w:t xml:space="preserve"> или мобильное на базе </w:t>
      </w:r>
      <w:r>
        <w:rPr>
          <w:rFonts w:ascii="Times New Roman" w:hAnsi="Times New Roman"/>
        </w:rPr>
        <w:t>Xamarin</w:t>
      </w:r>
      <w:r>
        <w:rPr>
          <w:rFonts w:ascii="Times New Roman" w:hAnsi="Times New Roman"/>
        </w:rPr>
        <w:t xml:space="preserve">.  Разработанные приложения следуют объектно-ориентированным принципам </w:t>
      </w:r>
      <w:r>
        <w:rPr>
          <w:rFonts w:ascii="Times New Roman" w:hAnsi="Times New Roman"/>
        </w:rPr>
        <w:t>SOLID</w:t>
      </w:r>
      <w:r>
        <w:rPr>
          <w:rFonts w:ascii="Times New Roman" w:hAnsi="Times New Roman"/>
        </w:rPr>
        <w:t xml:space="preserve"> и чистой архитектурой, которую можно продемонстрировать в дальнейшем на собеседованиях. Предварительно рассматриваются оптимальные алгоритмы для ряда задач, что также облегчает подготовку к собеседованиям. На занятиях практикуется индивидуальный подход и ревью кода.</w:t>
      </w:r>
      <w:r>
        <w:rPr>
          <w:rFonts w:ascii="Times New Roman" w:hAnsi="Times New Roman"/>
        </w:rPr>
        <w:t xml:space="preserve"> </w:t>
      </w:r>
    </w:p>
    <w:p w14:paraId="B3010000">
      <w:pPr>
        <w:ind w:firstLine="720" w:left="0"/>
        <w:jc w:val="both"/>
        <w:rPr>
          <w:rFonts w:ascii="Times New Roman" w:hAnsi="Times New Roman"/>
        </w:rPr>
      </w:pPr>
    </w:p>
    <w:p w14:paraId="B4010000">
      <w:pPr>
        <w:ind w:firstLine="720" w:left="0"/>
        <w:jc w:val="both"/>
        <w:rPr>
          <w:rFonts w:ascii="Times New Roman" w:hAnsi="Times New Roman"/>
        </w:rPr>
      </w:pPr>
      <w:r>
        <w:rPr>
          <w:rFonts w:ascii="Times New Roman" w:hAnsi="Times New Roman"/>
        </w:rPr>
        <w:t>Распределение обучающихся по вариантам реализации выполняется на основании их личных предпочтений с учётом результатов входного тестирования.</w:t>
      </w:r>
    </w:p>
    <w:p w14:paraId="B5010000">
      <w:pPr>
        <w:ind/>
        <w:jc w:val="both"/>
        <w:rPr>
          <w:rFonts w:ascii="Times New Roman" w:hAnsi="Times New Roman"/>
        </w:rPr>
      </w:pPr>
    </w:p>
    <w:p w14:paraId="B6010000">
      <w:pPr>
        <w:rPr>
          <w:rFonts w:ascii="Times New Roman" w:hAnsi="Times New Roman"/>
          <w:b w:val="1"/>
        </w:rPr>
      </w:pPr>
      <w:r>
        <w:rPr>
          <w:rFonts w:ascii="Times New Roman" w:hAnsi="Times New Roman"/>
          <w:b w:val="1"/>
        </w:rPr>
        <w:br w:type="page"/>
      </w:r>
    </w:p>
    <w:p w14:paraId="B7010000">
      <w:pPr>
        <w:ind/>
        <w:jc w:val="both"/>
        <w:rPr>
          <w:rFonts w:ascii="Times New Roman" w:hAnsi="Times New Roman"/>
        </w:rPr>
      </w:pPr>
      <w:r>
        <w:rPr>
          <w:rFonts w:ascii="Times New Roman" w:hAnsi="Times New Roman"/>
          <w:b w:val="1"/>
        </w:rPr>
        <w:t xml:space="preserve">Вариант реализации 1: </w:t>
      </w:r>
      <w:r>
        <w:rPr>
          <w:rFonts w:ascii="Times New Roman" w:hAnsi="Times New Roman"/>
          <w:b w:val="1"/>
        </w:rPr>
        <w:t xml:space="preserve">промышленное программирование, </w:t>
      </w:r>
      <w:r>
        <w:rPr>
          <w:rFonts w:ascii="Times New Roman" w:hAnsi="Times New Roman"/>
          <w:b w:val="1"/>
        </w:rPr>
        <w:t>C</w:t>
      </w:r>
      <w:r>
        <w:rPr>
          <w:rFonts w:ascii="Times New Roman" w:hAnsi="Times New Roman"/>
          <w:b w:val="1"/>
        </w:rPr>
        <w:t xml:space="preserve">, </w:t>
      </w:r>
      <w:r>
        <w:rPr>
          <w:rFonts w:ascii="Times New Roman" w:hAnsi="Times New Roman"/>
          <w:b w:val="1"/>
        </w:rPr>
        <w:t>C</w:t>
      </w:r>
      <w:r>
        <w:rPr>
          <w:rFonts w:ascii="Times New Roman" w:hAnsi="Times New Roman"/>
          <w:b w:val="1"/>
        </w:rPr>
        <w:t>#.</w:t>
      </w:r>
    </w:p>
    <w:p w14:paraId="B8010000">
      <w:pPr>
        <w:ind/>
        <w:jc w:val="both"/>
        <w:rPr>
          <w:rFonts w:ascii="Times New Roman" w:hAnsi="Times New Roman"/>
        </w:rPr>
      </w:pPr>
    </w:p>
    <w:p w14:paraId="B9010000">
      <w:pPr>
        <w:ind/>
        <w:jc w:val="both"/>
        <w:rPr>
          <w:rFonts w:ascii="Times New Roman" w:hAnsi="Times New Roman"/>
        </w:rPr>
      </w:pPr>
      <w:r>
        <w:rPr>
          <w:rFonts w:ascii="Times New Roman" w:hAnsi="Times New Roman"/>
        </w:rPr>
        <w:t xml:space="preserve">Период обучения (модуль): семестр </w:t>
      </w:r>
      <w:r>
        <w:rPr>
          <w:rFonts w:ascii="Times New Roman" w:hAnsi="Times New Roman"/>
        </w:rPr>
        <w:t>1</w:t>
      </w:r>
      <w:r>
        <w:rPr>
          <w:rFonts w:ascii="Times New Roman" w:hAnsi="Times New Roman"/>
        </w:rPr>
        <w:t>.</w:t>
      </w:r>
    </w:p>
    <w:tbl>
      <w:tblPr>
        <w:tblStyle w:val="Style_2"/>
        <w:tblW w:type="auto" w:w="0"/>
        <w:tblInd w:type="dxa" w:w="-147"/>
        <w:tblLayout w:type="fixed"/>
      </w:tblPr>
      <w:tblGrid>
        <w:gridCol w:w="690"/>
        <w:gridCol w:w="3700"/>
        <w:gridCol w:w="3852"/>
        <w:gridCol w:w="1417"/>
      </w:tblGrid>
      <w:tr>
        <w:tc>
          <w:tcPr>
            <w:tcW w:type="dxa" w:w="690"/>
            <w:vAlign w:val="center"/>
          </w:tcPr>
          <w:p w14:paraId="BA010000">
            <w:pPr>
              <w:ind/>
              <w:jc w:val="center"/>
              <w:rPr>
                <w:rFonts w:ascii="Times New Roman" w:hAnsi="Times New Roman"/>
              </w:rPr>
            </w:pPr>
            <w:r>
              <w:rPr>
                <w:rFonts w:ascii="Times New Roman" w:hAnsi="Times New Roman"/>
              </w:rPr>
              <w:t>№ п</w:t>
            </w:r>
            <w:r>
              <w:rPr>
                <w:rFonts w:ascii="Times New Roman" w:hAnsi="Times New Roman"/>
              </w:rPr>
              <w:t>/</w:t>
            </w:r>
            <w:r>
              <w:rPr>
                <w:rFonts w:ascii="Times New Roman" w:hAnsi="Times New Roman"/>
              </w:rPr>
              <w:t>п</w:t>
            </w:r>
          </w:p>
        </w:tc>
        <w:tc>
          <w:tcPr>
            <w:tcW w:type="dxa" w:w="3700"/>
            <w:vAlign w:val="center"/>
          </w:tcPr>
          <w:p w14:paraId="BB010000">
            <w:pPr>
              <w:ind/>
              <w:jc w:val="center"/>
              <w:rPr>
                <w:rFonts w:ascii="Times New Roman" w:hAnsi="Times New Roman"/>
              </w:rPr>
            </w:pPr>
            <w:r>
              <w:rPr>
                <w:rFonts w:ascii="Times New Roman" w:hAnsi="Times New Roman"/>
              </w:rPr>
              <w:t>Наименование темы (раздела, части)</w:t>
            </w:r>
          </w:p>
        </w:tc>
        <w:tc>
          <w:tcPr>
            <w:tcW w:type="dxa" w:w="3852"/>
            <w:vAlign w:val="center"/>
          </w:tcPr>
          <w:p w14:paraId="BC010000">
            <w:pPr>
              <w:ind/>
              <w:jc w:val="center"/>
              <w:rPr>
                <w:rFonts w:ascii="Times New Roman" w:hAnsi="Times New Roman"/>
              </w:rPr>
            </w:pPr>
            <w:r>
              <w:rPr>
                <w:rFonts w:ascii="Times New Roman" w:hAnsi="Times New Roman"/>
              </w:rPr>
              <w:t>Вид учебных занятий</w:t>
            </w:r>
          </w:p>
        </w:tc>
        <w:tc>
          <w:tcPr>
            <w:tcW w:type="dxa" w:w="1417"/>
            <w:vAlign w:val="center"/>
          </w:tcPr>
          <w:p w14:paraId="BD010000">
            <w:pPr>
              <w:ind/>
              <w:jc w:val="center"/>
              <w:rPr>
                <w:rFonts w:ascii="Times New Roman" w:hAnsi="Times New Roman"/>
              </w:rPr>
            </w:pPr>
            <w:r>
              <w:rPr>
                <w:rFonts w:ascii="Times New Roman" w:hAnsi="Times New Roman"/>
              </w:rPr>
              <w:t>Количество часов</w:t>
            </w:r>
          </w:p>
        </w:tc>
      </w:tr>
      <w:tr>
        <w:trPr>
          <w:trHeight w:hRule="atLeast" w:val="367"/>
        </w:trPr>
        <w:tc>
          <w:tcPr>
            <w:tcW w:type="dxa" w:w="690"/>
            <w:vMerge w:val="restart"/>
            <w:vAlign w:val="center"/>
          </w:tcPr>
          <w:p w14:paraId="BE010000">
            <w:pPr>
              <w:rPr>
                <w:rFonts w:ascii="Times New Roman" w:hAnsi="Times New Roman"/>
              </w:rPr>
            </w:pPr>
            <w:r>
              <w:rPr>
                <w:rFonts w:ascii="Times New Roman" w:hAnsi="Times New Roman"/>
              </w:rPr>
              <w:t>I</w:t>
            </w:r>
            <w:r>
              <w:rPr>
                <w:rFonts w:ascii="Times New Roman" w:hAnsi="Times New Roman"/>
              </w:rPr>
              <w:t>.</w:t>
            </w:r>
          </w:p>
        </w:tc>
        <w:tc>
          <w:tcPr>
            <w:tcW w:type="dxa" w:w="3700"/>
            <w:vMerge w:val="restart"/>
            <w:vAlign w:val="center"/>
          </w:tcPr>
          <w:p w14:paraId="BF010000">
            <w:pPr>
              <w:rPr>
                <w:rFonts w:ascii="Times New Roman" w:hAnsi="Times New Roman"/>
              </w:rPr>
            </w:pPr>
            <w:r>
              <w:rPr>
                <w:rFonts w:ascii="Times New Roman" w:hAnsi="Times New Roman"/>
              </w:rPr>
              <w:t>Введение в программирование</w:t>
            </w:r>
          </w:p>
        </w:tc>
        <w:tc>
          <w:tcPr>
            <w:tcW w:type="dxa" w:w="3852"/>
            <w:vAlign w:val="center"/>
          </w:tcPr>
          <w:p w14:paraId="C0010000">
            <w:pPr>
              <w:rPr>
                <w:rFonts w:ascii="Times New Roman" w:hAnsi="Times New Roman"/>
              </w:rPr>
            </w:pPr>
            <w:r>
              <w:rPr>
                <w:rFonts w:ascii="Times New Roman" w:hAnsi="Times New Roman"/>
              </w:rPr>
              <w:t>практические занятия</w:t>
            </w:r>
          </w:p>
        </w:tc>
        <w:tc>
          <w:tcPr>
            <w:tcW w:type="dxa" w:w="1417"/>
            <w:vAlign w:val="center"/>
          </w:tcPr>
          <w:p w14:paraId="C1010000">
            <w:pPr>
              <w:ind/>
              <w:jc w:val="center"/>
              <w:rPr>
                <w:rFonts w:ascii="Times New Roman" w:hAnsi="Times New Roman"/>
              </w:rPr>
            </w:pPr>
            <w:r>
              <w:rPr>
                <w:rFonts w:ascii="Times New Roman" w:hAnsi="Times New Roman"/>
              </w:rPr>
              <w:t>1</w:t>
            </w:r>
            <w:r>
              <w:rPr>
                <w:rFonts w:ascii="Times New Roman" w:hAnsi="Times New Roman"/>
              </w:rPr>
              <w:t>3</w:t>
            </w:r>
          </w:p>
        </w:tc>
      </w:tr>
      <w:tr>
        <w:trPr>
          <w:trHeight w:hRule="atLeast" w:val="367"/>
        </w:trPr>
        <w:tc>
          <w:tcPr>
            <w:tcW w:type="dxa" w:w="690"/>
            <w:gridSpan w:val="1"/>
            <w:vMerge w:val="continue"/>
            <w:vAlign w:val="center"/>
          </w:tcPr>
          <w:p/>
        </w:tc>
        <w:tc>
          <w:tcPr>
            <w:tcW w:type="dxa" w:w="3700"/>
            <w:gridSpan w:val="1"/>
            <w:vMerge w:val="continue"/>
            <w:vAlign w:val="center"/>
          </w:tcPr>
          <w:p/>
        </w:tc>
        <w:tc>
          <w:tcPr>
            <w:tcW w:type="dxa" w:w="3852"/>
            <w:vAlign w:val="center"/>
          </w:tcPr>
          <w:p w14:paraId="C2010000">
            <w:pPr>
              <w:rPr>
                <w:rFonts w:ascii="Times New Roman" w:hAnsi="Times New Roman"/>
              </w:rPr>
            </w:pPr>
            <w:r>
              <w:rPr>
                <w:rFonts w:ascii="Times New Roman" w:hAnsi="Times New Roman"/>
              </w:rPr>
              <w:t>лабораторные работы</w:t>
            </w:r>
          </w:p>
        </w:tc>
        <w:tc>
          <w:tcPr>
            <w:tcW w:type="dxa" w:w="1417"/>
            <w:vAlign w:val="center"/>
          </w:tcPr>
          <w:p w14:paraId="C3010000">
            <w:pPr>
              <w:ind/>
              <w:jc w:val="center"/>
              <w:rPr>
                <w:rFonts w:ascii="Times New Roman" w:hAnsi="Times New Roman"/>
              </w:rPr>
            </w:pPr>
            <w:r>
              <w:rPr>
                <w:rFonts w:ascii="Times New Roman" w:hAnsi="Times New Roman"/>
              </w:rPr>
              <w:t>5</w:t>
            </w:r>
          </w:p>
        </w:tc>
      </w:tr>
      <w:tr>
        <w:trPr>
          <w:trHeight w:hRule="atLeast" w:val="367"/>
        </w:trPr>
        <w:tc>
          <w:tcPr>
            <w:tcW w:type="dxa" w:w="690"/>
            <w:gridSpan w:val="1"/>
            <w:vMerge w:val="continue"/>
            <w:vAlign w:val="center"/>
          </w:tcPr>
          <w:p/>
        </w:tc>
        <w:tc>
          <w:tcPr>
            <w:tcW w:type="dxa" w:w="3700"/>
            <w:gridSpan w:val="1"/>
            <w:vMerge w:val="continue"/>
            <w:vAlign w:val="center"/>
          </w:tcPr>
          <w:p/>
        </w:tc>
        <w:tc>
          <w:tcPr>
            <w:tcW w:type="dxa" w:w="3852"/>
            <w:vAlign w:val="center"/>
          </w:tcPr>
          <w:p w14:paraId="C4010000">
            <w:pPr>
              <w:rPr>
                <w:rFonts w:ascii="Times New Roman" w:hAnsi="Times New Roman"/>
              </w:rPr>
            </w:pPr>
            <w:r>
              <w:rPr>
                <w:rFonts w:ascii="Times New Roman" w:hAnsi="Times New Roman"/>
              </w:rPr>
              <w:t>контрольные работы</w:t>
            </w:r>
          </w:p>
        </w:tc>
        <w:tc>
          <w:tcPr>
            <w:tcW w:type="dxa" w:w="1417"/>
            <w:vAlign w:val="center"/>
          </w:tcPr>
          <w:p w14:paraId="C5010000">
            <w:pPr>
              <w:ind/>
              <w:jc w:val="center"/>
              <w:rPr>
                <w:rFonts w:ascii="Times New Roman" w:hAnsi="Times New Roman"/>
              </w:rPr>
            </w:pPr>
            <w:r>
              <w:rPr>
                <w:rFonts w:ascii="Times New Roman" w:hAnsi="Times New Roman"/>
              </w:rPr>
              <w:t>2</w:t>
            </w:r>
          </w:p>
        </w:tc>
      </w:tr>
      <w:tr>
        <w:trPr>
          <w:trHeight w:hRule="atLeast" w:val="367"/>
        </w:trPr>
        <w:tc>
          <w:tcPr>
            <w:tcW w:type="dxa" w:w="690"/>
            <w:gridSpan w:val="1"/>
            <w:vMerge w:val="continue"/>
            <w:vAlign w:val="center"/>
          </w:tcPr>
          <w:p/>
        </w:tc>
        <w:tc>
          <w:tcPr>
            <w:tcW w:type="dxa" w:w="3700"/>
            <w:gridSpan w:val="1"/>
            <w:vMerge w:val="continue"/>
            <w:vAlign w:val="center"/>
          </w:tcPr>
          <w:p/>
        </w:tc>
        <w:tc>
          <w:tcPr>
            <w:tcW w:type="dxa" w:w="3852"/>
            <w:vAlign w:val="center"/>
          </w:tcPr>
          <w:p w14:paraId="C6010000">
            <w:pPr>
              <w:rPr>
                <w:rFonts w:ascii="Times New Roman" w:hAnsi="Times New Roman"/>
              </w:rPr>
            </w:pPr>
            <w:r>
              <w:rPr>
                <w:rFonts w:ascii="Times New Roman" w:hAnsi="Times New Roman"/>
              </w:rPr>
              <w:t>самостоятельная работа</w:t>
            </w:r>
          </w:p>
        </w:tc>
        <w:tc>
          <w:tcPr>
            <w:tcW w:type="dxa" w:w="1417"/>
            <w:vAlign w:val="center"/>
          </w:tcPr>
          <w:p w14:paraId="C7010000">
            <w:pPr>
              <w:ind/>
              <w:jc w:val="center"/>
              <w:rPr>
                <w:rFonts w:ascii="Times New Roman" w:hAnsi="Times New Roman"/>
              </w:rPr>
            </w:pPr>
            <w:r>
              <w:rPr>
                <w:rFonts w:ascii="Times New Roman" w:hAnsi="Times New Roman"/>
              </w:rPr>
              <w:t>20</w:t>
            </w:r>
          </w:p>
        </w:tc>
      </w:tr>
      <w:tr>
        <w:trPr>
          <w:trHeight w:hRule="atLeast" w:val="367"/>
        </w:trPr>
        <w:tc>
          <w:tcPr>
            <w:tcW w:type="dxa" w:w="690"/>
            <w:vMerge w:val="restart"/>
            <w:vAlign w:val="center"/>
          </w:tcPr>
          <w:p w14:paraId="C8010000">
            <w:pPr>
              <w:rPr>
                <w:rFonts w:ascii="Times New Roman" w:hAnsi="Times New Roman"/>
              </w:rPr>
            </w:pPr>
            <w:r>
              <w:rPr>
                <w:rFonts w:ascii="Times New Roman" w:hAnsi="Times New Roman"/>
              </w:rPr>
              <w:t>II</w:t>
            </w:r>
            <w:r>
              <w:rPr>
                <w:rFonts w:ascii="Times New Roman" w:hAnsi="Times New Roman"/>
              </w:rPr>
              <w:t>.</w:t>
            </w:r>
          </w:p>
        </w:tc>
        <w:tc>
          <w:tcPr>
            <w:tcW w:type="dxa" w:w="3700"/>
            <w:vMerge w:val="restart"/>
            <w:vAlign w:val="center"/>
          </w:tcPr>
          <w:p w14:paraId="C9010000">
            <w:pPr>
              <w:pStyle w:val="Style_5"/>
              <w:rPr>
                <w:rFonts w:ascii="Times New Roman" w:hAnsi="Times New Roman"/>
                <w:sz w:val="24"/>
              </w:rPr>
            </w:pPr>
            <w:r>
              <w:rPr>
                <w:rFonts w:ascii="Times New Roman" w:hAnsi="Times New Roman"/>
                <w:sz w:val="24"/>
              </w:rPr>
              <w:t>«Динамические» структуры данных</w:t>
            </w:r>
          </w:p>
        </w:tc>
        <w:tc>
          <w:tcPr>
            <w:tcW w:type="dxa" w:w="3852"/>
            <w:vAlign w:val="center"/>
          </w:tcPr>
          <w:p w14:paraId="CA010000">
            <w:pPr>
              <w:rPr>
                <w:rFonts w:ascii="Times New Roman" w:hAnsi="Times New Roman"/>
              </w:rPr>
            </w:pPr>
            <w:r>
              <w:rPr>
                <w:rFonts w:ascii="Times New Roman" w:hAnsi="Times New Roman"/>
              </w:rPr>
              <w:t>практические занятия</w:t>
            </w:r>
          </w:p>
        </w:tc>
        <w:tc>
          <w:tcPr>
            <w:tcW w:type="dxa" w:w="1417"/>
            <w:vAlign w:val="center"/>
          </w:tcPr>
          <w:p w14:paraId="CB010000">
            <w:pPr>
              <w:ind/>
              <w:jc w:val="center"/>
              <w:rPr>
                <w:rFonts w:ascii="Times New Roman" w:hAnsi="Times New Roman"/>
              </w:rPr>
            </w:pPr>
            <w:r>
              <w:rPr>
                <w:rFonts w:ascii="Times New Roman" w:hAnsi="Times New Roman"/>
              </w:rPr>
              <w:t>20</w:t>
            </w:r>
          </w:p>
        </w:tc>
      </w:tr>
      <w:tr>
        <w:trPr>
          <w:trHeight w:hRule="atLeast" w:val="367"/>
        </w:trPr>
        <w:tc>
          <w:tcPr>
            <w:tcW w:type="dxa" w:w="690"/>
            <w:gridSpan w:val="1"/>
            <w:vMerge w:val="continue"/>
            <w:vAlign w:val="center"/>
          </w:tcPr>
          <w:p/>
        </w:tc>
        <w:tc>
          <w:tcPr>
            <w:tcW w:type="dxa" w:w="3700"/>
            <w:gridSpan w:val="1"/>
            <w:vMerge w:val="continue"/>
            <w:vAlign w:val="center"/>
          </w:tcPr>
          <w:p/>
        </w:tc>
        <w:tc>
          <w:tcPr>
            <w:tcW w:type="dxa" w:w="3852"/>
            <w:vAlign w:val="center"/>
          </w:tcPr>
          <w:p w14:paraId="CC010000">
            <w:pPr>
              <w:rPr>
                <w:rFonts w:ascii="Times New Roman" w:hAnsi="Times New Roman"/>
              </w:rPr>
            </w:pPr>
            <w:r>
              <w:rPr>
                <w:rFonts w:ascii="Times New Roman" w:hAnsi="Times New Roman"/>
              </w:rPr>
              <w:t>лабораторные работы</w:t>
            </w:r>
          </w:p>
        </w:tc>
        <w:tc>
          <w:tcPr>
            <w:tcW w:type="dxa" w:w="1417"/>
            <w:vAlign w:val="center"/>
          </w:tcPr>
          <w:p w14:paraId="CD010000">
            <w:pPr>
              <w:ind/>
              <w:jc w:val="center"/>
              <w:rPr>
                <w:rFonts w:ascii="Times New Roman" w:hAnsi="Times New Roman"/>
              </w:rPr>
            </w:pPr>
            <w:r>
              <w:rPr>
                <w:rFonts w:ascii="Times New Roman" w:hAnsi="Times New Roman"/>
              </w:rPr>
              <w:t>4</w:t>
            </w:r>
          </w:p>
        </w:tc>
      </w:tr>
      <w:tr>
        <w:trPr>
          <w:trHeight w:hRule="atLeast" w:val="367"/>
        </w:trPr>
        <w:tc>
          <w:tcPr>
            <w:tcW w:type="dxa" w:w="690"/>
            <w:gridSpan w:val="1"/>
            <w:vMerge w:val="continue"/>
            <w:vAlign w:val="center"/>
          </w:tcPr>
          <w:p/>
        </w:tc>
        <w:tc>
          <w:tcPr>
            <w:tcW w:type="dxa" w:w="3700"/>
            <w:gridSpan w:val="1"/>
            <w:vMerge w:val="continue"/>
            <w:vAlign w:val="center"/>
          </w:tcPr>
          <w:p/>
        </w:tc>
        <w:tc>
          <w:tcPr>
            <w:tcW w:type="dxa" w:w="3852"/>
            <w:vAlign w:val="center"/>
          </w:tcPr>
          <w:p w14:paraId="CE010000">
            <w:pPr>
              <w:rPr>
                <w:rFonts w:ascii="Times New Roman" w:hAnsi="Times New Roman"/>
              </w:rPr>
            </w:pPr>
            <w:r>
              <w:rPr>
                <w:rFonts w:ascii="Times New Roman" w:hAnsi="Times New Roman"/>
              </w:rPr>
              <w:t>контрольные работы</w:t>
            </w:r>
          </w:p>
        </w:tc>
        <w:tc>
          <w:tcPr>
            <w:tcW w:type="dxa" w:w="1417"/>
            <w:vAlign w:val="center"/>
          </w:tcPr>
          <w:p w14:paraId="CF010000">
            <w:pPr>
              <w:ind/>
              <w:jc w:val="center"/>
              <w:rPr>
                <w:rFonts w:ascii="Times New Roman" w:hAnsi="Times New Roman"/>
              </w:rPr>
            </w:pPr>
            <w:r>
              <w:rPr>
                <w:rFonts w:ascii="Times New Roman" w:hAnsi="Times New Roman"/>
              </w:rPr>
              <w:t>2</w:t>
            </w:r>
          </w:p>
        </w:tc>
      </w:tr>
      <w:tr>
        <w:trPr>
          <w:trHeight w:hRule="atLeast" w:val="367"/>
        </w:trPr>
        <w:tc>
          <w:tcPr>
            <w:tcW w:type="dxa" w:w="690"/>
            <w:gridSpan w:val="1"/>
            <w:vMerge w:val="continue"/>
            <w:vAlign w:val="center"/>
          </w:tcPr>
          <w:p/>
        </w:tc>
        <w:tc>
          <w:tcPr>
            <w:tcW w:type="dxa" w:w="3700"/>
            <w:gridSpan w:val="1"/>
            <w:vMerge w:val="continue"/>
            <w:vAlign w:val="center"/>
          </w:tcPr>
          <w:p/>
        </w:tc>
        <w:tc>
          <w:tcPr>
            <w:tcW w:type="dxa" w:w="3852"/>
            <w:vAlign w:val="center"/>
          </w:tcPr>
          <w:p w14:paraId="D0010000">
            <w:pPr>
              <w:rPr>
                <w:rFonts w:ascii="Times New Roman" w:hAnsi="Times New Roman"/>
              </w:rPr>
            </w:pPr>
            <w:r>
              <w:rPr>
                <w:rFonts w:ascii="Times New Roman" w:hAnsi="Times New Roman"/>
              </w:rPr>
              <w:t>самостоятельная работа</w:t>
            </w:r>
          </w:p>
        </w:tc>
        <w:tc>
          <w:tcPr>
            <w:tcW w:type="dxa" w:w="1417"/>
            <w:vAlign w:val="center"/>
          </w:tcPr>
          <w:p w14:paraId="D1010000">
            <w:pPr>
              <w:ind/>
              <w:jc w:val="center"/>
              <w:rPr>
                <w:rFonts w:ascii="Times New Roman" w:hAnsi="Times New Roman"/>
              </w:rPr>
            </w:pPr>
            <w:r>
              <w:rPr>
                <w:rFonts w:ascii="Times New Roman" w:hAnsi="Times New Roman"/>
              </w:rPr>
              <w:t>40</w:t>
            </w:r>
          </w:p>
        </w:tc>
      </w:tr>
      <w:tr>
        <w:trPr>
          <w:trHeight w:hRule="atLeast" w:val="367"/>
        </w:trPr>
        <w:tc>
          <w:tcPr>
            <w:tcW w:type="dxa" w:w="690"/>
            <w:vMerge w:val="restart"/>
            <w:vAlign w:val="center"/>
          </w:tcPr>
          <w:p w14:paraId="D2010000">
            <w:pPr>
              <w:rPr>
                <w:rFonts w:ascii="Times New Roman" w:hAnsi="Times New Roman"/>
              </w:rPr>
            </w:pPr>
            <w:r>
              <w:rPr>
                <w:rFonts w:ascii="Times New Roman" w:hAnsi="Times New Roman"/>
              </w:rPr>
              <w:t>III.</w:t>
            </w:r>
          </w:p>
        </w:tc>
        <w:tc>
          <w:tcPr>
            <w:tcW w:type="dxa" w:w="3700"/>
            <w:vMerge w:val="restart"/>
            <w:vAlign w:val="center"/>
          </w:tcPr>
          <w:p w14:paraId="D3010000">
            <w:pPr>
              <w:rPr>
                <w:rFonts w:ascii="Times New Roman" w:hAnsi="Times New Roman"/>
              </w:rPr>
            </w:pPr>
            <w:r>
              <w:rPr>
                <w:rFonts w:ascii="Times New Roman" w:hAnsi="Times New Roman"/>
              </w:rPr>
              <w:t>Парадигмы программирования, дополнительные алгоритмы</w:t>
            </w:r>
          </w:p>
        </w:tc>
        <w:tc>
          <w:tcPr>
            <w:tcW w:type="dxa" w:w="3852"/>
            <w:vAlign w:val="center"/>
          </w:tcPr>
          <w:p w14:paraId="D4010000">
            <w:pPr>
              <w:rPr>
                <w:rFonts w:ascii="Times New Roman" w:hAnsi="Times New Roman"/>
              </w:rPr>
            </w:pPr>
            <w:r>
              <w:rPr>
                <w:rFonts w:ascii="Times New Roman" w:hAnsi="Times New Roman"/>
              </w:rPr>
              <w:t>практические занятия</w:t>
            </w:r>
          </w:p>
        </w:tc>
        <w:tc>
          <w:tcPr>
            <w:tcW w:type="dxa" w:w="1417"/>
            <w:vAlign w:val="center"/>
          </w:tcPr>
          <w:p w14:paraId="D5010000">
            <w:pPr>
              <w:ind/>
              <w:jc w:val="center"/>
              <w:rPr>
                <w:rFonts w:ascii="Times New Roman" w:hAnsi="Times New Roman"/>
              </w:rPr>
            </w:pPr>
            <w:r>
              <w:rPr>
                <w:rFonts w:ascii="Times New Roman" w:hAnsi="Times New Roman"/>
              </w:rPr>
              <w:t>10</w:t>
            </w:r>
          </w:p>
        </w:tc>
      </w:tr>
      <w:tr>
        <w:trPr>
          <w:trHeight w:hRule="atLeast" w:val="367"/>
        </w:trPr>
        <w:tc>
          <w:tcPr>
            <w:tcW w:type="dxa" w:w="690"/>
            <w:gridSpan w:val="1"/>
            <w:vMerge w:val="continue"/>
            <w:vAlign w:val="center"/>
          </w:tcPr>
          <w:p/>
        </w:tc>
        <w:tc>
          <w:tcPr>
            <w:tcW w:type="dxa" w:w="3700"/>
            <w:gridSpan w:val="1"/>
            <w:vMerge w:val="continue"/>
            <w:vAlign w:val="center"/>
          </w:tcPr>
          <w:p/>
        </w:tc>
        <w:tc>
          <w:tcPr>
            <w:tcW w:type="dxa" w:w="3852"/>
            <w:vAlign w:val="center"/>
          </w:tcPr>
          <w:p w14:paraId="D6010000">
            <w:pPr>
              <w:rPr>
                <w:rFonts w:ascii="Times New Roman" w:hAnsi="Times New Roman"/>
              </w:rPr>
            </w:pPr>
            <w:r>
              <w:rPr>
                <w:rFonts w:ascii="Times New Roman" w:hAnsi="Times New Roman"/>
              </w:rPr>
              <w:t>лабораторные работы</w:t>
            </w:r>
          </w:p>
        </w:tc>
        <w:tc>
          <w:tcPr>
            <w:tcW w:type="dxa" w:w="1417"/>
            <w:vAlign w:val="center"/>
          </w:tcPr>
          <w:p w14:paraId="D7010000">
            <w:pPr>
              <w:ind/>
              <w:jc w:val="center"/>
              <w:rPr>
                <w:rFonts w:ascii="Times New Roman" w:hAnsi="Times New Roman"/>
              </w:rPr>
            </w:pPr>
            <w:r>
              <w:rPr>
                <w:rFonts w:ascii="Times New Roman" w:hAnsi="Times New Roman"/>
              </w:rPr>
              <w:t>6</w:t>
            </w:r>
          </w:p>
        </w:tc>
      </w:tr>
      <w:tr>
        <w:trPr>
          <w:trHeight w:hRule="atLeast" w:val="367"/>
        </w:trPr>
        <w:tc>
          <w:tcPr>
            <w:tcW w:type="dxa" w:w="690"/>
            <w:gridSpan w:val="1"/>
            <w:vMerge w:val="continue"/>
            <w:vAlign w:val="center"/>
          </w:tcPr>
          <w:p/>
        </w:tc>
        <w:tc>
          <w:tcPr>
            <w:tcW w:type="dxa" w:w="3700"/>
            <w:gridSpan w:val="1"/>
            <w:vMerge w:val="continue"/>
            <w:vAlign w:val="center"/>
          </w:tcPr>
          <w:p/>
        </w:tc>
        <w:tc>
          <w:tcPr>
            <w:tcW w:type="dxa" w:w="3852"/>
            <w:vAlign w:val="center"/>
          </w:tcPr>
          <w:p w14:paraId="D8010000">
            <w:pPr>
              <w:rPr>
                <w:rFonts w:ascii="Times New Roman" w:hAnsi="Times New Roman"/>
              </w:rPr>
            </w:pPr>
            <w:r>
              <w:rPr>
                <w:rFonts w:ascii="Times New Roman" w:hAnsi="Times New Roman"/>
              </w:rPr>
              <w:t>самостоятельная работа</w:t>
            </w:r>
          </w:p>
        </w:tc>
        <w:tc>
          <w:tcPr>
            <w:tcW w:type="dxa" w:w="1417"/>
            <w:vAlign w:val="center"/>
          </w:tcPr>
          <w:p w14:paraId="D9010000">
            <w:pPr>
              <w:ind/>
              <w:jc w:val="center"/>
              <w:rPr>
                <w:rFonts w:ascii="Times New Roman" w:hAnsi="Times New Roman"/>
              </w:rPr>
            </w:pPr>
            <w:r>
              <w:rPr>
                <w:rFonts w:ascii="Times New Roman" w:hAnsi="Times New Roman"/>
              </w:rPr>
              <w:t>15</w:t>
            </w:r>
          </w:p>
        </w:tc>
      </w:tr>
      <w:tr>
        <w:trPr>
          <w:trHeight w:hRule="atLeast" w:val="375"/>
        </w:trPr>
        <w:tc>
          <w:tcPr>
            <w:tcW w:type="dxa" w:w="690"/>
            <w:vMerge w:val="restart"/>
            <w:vAlign w:val="center"/>
          </w:tcPr>
          <w:p w14:paraId="DA010000">
            <w:pPr>
              <w:rPr>
                <w:rFonts w:ascii="Times New Roman" w:hAnsi="Times New Roman"/>
              </w:rPr>
            </w:pPr>
            <w:r>
              <w:rPr>
                <w:rFonts w:ascii="Times New Roman" w:hAnsi="Times New Roman"/>
              </w:rPr>
              <w:t>IV</w:t>
            </w:r>
            <w:r>
              <w:rPr>
                <w:rFonts w:ascii="Times New Roman" w:hAnsi="Times New Roman"/>
              </w:rPr>
              <w:t>.</w:t>
            </w:r>
          </w:p>
        </w:tc>
        <w:tc>
          <w:tcPr>
            <w:tcW w:type="dxa" w:w="3700"/>
            <w:vMerge w:val="restart"/>
            <w:vAlign w:val="center"/>
          </w:tcPr>
          <w:p w14:paraId="DB010000">
            <w:pPr>
              <w:rPr>
                <w:rFonts w:ascii="Times New Roman" w:hAnsi="Times New Roman"/>
              </w:rPr>
            </w:pPr>
            <w:r>
              <w:rPr>
                <w:rFonts w:ascii="Times New Roman" w:hAnsi="Times New Roman"/>
              </w:rPr>
              <w:t>Промежуточная аттестация</w:t>
            </w:r>
          </w:p>
        </w:tc>
        <w:tc>
          <w:tcPr>
            <w:tcW w:type="dxa" w:w="3852"/>
            <w:vAlign w:val="center"/>
          </w:tcPr>
          <w:p w14:paraId="DC010000">
            <w:pPr>
              <w:rPr>
                <w:rFonts w:ascii="Times New Roman" w:hAnsi="Times New Roman"/>
              </w:rPr>
            </w:pPr>
            <w:r>
              <w:rPr>
                <w:rFonts w:ascii="Times New Roman" w:hAnsi="Times New Roman"/>
              </w:rPr>
              <w:t>самостоятельная работа</w:t>
            </w:r>
          </w:p>
        </w:tc>
        <w:tc>
          <w:tcPr>
            <w:tcW w:type="dxa" w:w="1417"/>
            <w:vAlign w:val="center"/>
          </w:tcPr>
          <w:p w14:paraId="DD010000">
            <w:pPr>
              <w:ind/>
              <w:jc w:val="center"/>
              <w:rPr>
                <w:rFonts w:ascii="Times New Roman" w:hAnsi="Times New Roman"/>
              </w:rPr>
            </w:pPr>
            <w:r>
              <w:rPr>
                <w:rFonts w:ascii="Times New Roman" w:hAnsi="Times New Roman"/>
              </w:rPr>
              <w:t>5</w:t>
            </w:r>
          </w:p>
        </w:tc>
      </w:tr>
      <w:tr>
        <w:trPr>
          <w:trHeight w:hRule="atLeast" w:val="375"/>
        </w:trPr>
        <w:tc>
          <w:tcPr>
            <w:tcW w:type="dxa" w:w="690"/>
            <w:gridSpan w:val="1"/>
            <w:vMerge w:val="continue"/>
            <w:vAlign w:val="center"/>
          </w:tcPr>
          <w:p/>
        </w:tc>
        <w:tc>
          <w:tcPr>
            <w:tcW w:type="dxa" w:w="3700"/>
            <w:gridSpan w:val="1"/>
            <w:vMerge w:val="continue"/>
            <w:vAlign w:val="center"/>
          </w:tcPr>
          <w:p/>
        </w:tc>
        <w:tc>
          <w:tcPr>
            <w:tcW w:type="dxa" w:w="3852"/>
            <w:vAlign w:val="center"/>
          </w:tcPr>
          <w:p w14:paraId="DE010000">
            <w:pPr>
              <w:rPr>
                <w:rFonts w:ascii="Times New Roman" w:hAnsi="Times New Roman"/>
              </w:rPr>
            </w:pPr>
            <w:r>
              <w:rPr>
                <w:rFonts w:ascii="Times New Roman" w:hAnsi="Times New Roman"/>
              </w:rPr>
              <w:t>зачёт</w:t>
            </w:r>
          </w:p>
        </w:tc>
        <w:tc>
          <w:tcPr>
            <w:tcW w:type="dxa" w:w="1417"/>
            <w:vAlign w:val="center"/>
          </w:tcPr>
          <w:p w14:paraId="DF010000">
            <w:pPr>
              <w:ind/>
              <w:jc w:val="center"/>
              <w:rPr>
                <w:rFonts w:ascii="Times New Roman" w:hAnsi="Times New Roman"/>
              </w:rPr>
            </w:pPr>
            <w:r>
              <w:rPr>
                <w:rFonts w:ascii="Times New Roman" w:hAnsi="Times New Roman"/>
              </w:rPr>
              <w:t>2</w:t>
            </w:r>
          </w:p>
        </w:tc>
      </w:tr>
    </w:tbl>
    <w:p w14:paraId="E0010000">
      <w:pPr>
        <w:rPr>
          <w:rFonts w:ascii="Times New Roman" w:hAnsi="Times New Roman"/>
        </w:rPr>
      </w:pPr>
    </w:p>
    <w:p w14:paraId="E1010000">
      <w:pPr>
        <w:ind/>
        <w:jc w:val="both"/>
        <w:rPr>
          <w:rFonts w:ascii="Times New Roman" w:hAnsi="Times New Roman"/>
        </w:rPr>
      </w:pPr>
      <w:r>
        <w:rPr>
          <w:rFonts w:ascii="Times New Roman" w:hAnsi="Times New Roman"/>
        </w:rPr>
        <w:t>Раздел</w:t>
      </w:r>
      <w:r>
        <w:rPr>
          <w:rFonts w:ascii="Times New Roman" w:hAnsi="Times New Roman"/>
        </w:rPr>
        <w:t xml:space="preserve"> 1: </w:t>
      </w:r>
      <w:r>
        <w:rPr>
          <w:rFonts w:ascii="Times New Roman" w:hAnsi="Times New Roman"/>
        </w:rPr>
        <w:t>Введение в программирование.</w:t>
      </w:r>
    </w:p>
    <w:p w14:paraId="E2010000">
      <w:pPr>
        <w:numPr>
          <w:ilvl w:val="0"/>
          <w:numId w:val="3"/>
        </w:numPr>
        <w:ind w:hanging="283" w:left="567"/>
        <w:jc w:val="both"/>
        <w:rPr>
          <w:rFonts w:ascii="Times New Roman" w:hAnsi="Times New Roman"/>
        </w:rPr>
      </w:pPr>
      <w:r>
        <w:rPr>
          <w:rFonts w:ascii="Times New Roman" w:hAnsi="Times New Roman"/>
        </w:rPr>
        <w:t xml:space="preserve">Введение в </w:t>
      </w:r>
      <w:r>
        <w:rPr>
          <w:rFonts w:ascii="Times New Roman" w:hAnsi="Times New Roman"/>
        </w:rPr>
        <w:t>C</w:t>
      </w:r>
      <w:r>
        <w:rPr>
          <w:rFonts w:ascii="Times New Roman" w:hAnsi="Times New Roman"/>
        </w:rPr>
        <w:t>, структура программы, основные языковые конструкции (функции и рекурсия, переменные, элементарные типы и арифметические операции, массивы, строки, ввод-вывод с консоли), среда разработки.</w:t>
      </w:r>
    </w:p>
    <w:p w14:paraId="E3010000">
      <w:pPr>
        <w:numPr>
          <w:ilvl w:val="0"/>
          <w:numId w:val="3"/>
        </w:numPr>
        <w:ind w:hanging="283" w:left="567"/>
        <w:jc w:val="both"/>
        <w:rPr>
          <w:rFonts w:ascii="Times New Roman" w:hAnsi="Times New Roman"/>
        </w:rPr>
      </w:pPr>
      <w:r>
        <w:rPr>
          <w:rFonts w:ascii="Times New Roman" w:hAnsi="Times New Roman"/>
        </w:rPr>
        <w:t xml:space="preserve">Стиль кодирования. </w:t>
      </w:r>
      <w:r>
        <w:rPr>
          <w:rFonts w:ascii="Times New Roman" w:hAnsi="Times New Roman"/>
        </w:rPr>
        <w:t xml:space="preserve">Процесс сборки и запуска программы — компилятор, линковщик, </w:t>
      </w:r>
      <w:r>
        <w:rPr>
          <w:rFonts w:ascii="Times New Roman" w:hAnsi="Times New Roman"/>
        </w:rPr>
        <w:t>IDE</w:t>
      </w:r>
      <w:r>
        <w:rPr>
          <w:rFonts w:ascii="Times New Roman" w:hAnsi="Times New Roman"/>
        </w:rPr>
        <w:t xml:space="preserve">. Практика, написание первых программ на </w:t>
      </w:r>
      <w:r>
        <w:rPr>
          <w:rFonts w:ascii="Times New Roman" w:hAnsi="Times New Roman"/>
        </w:rPr>
        <w:t>C</w:t>
      </w:r>
      <w:r>
        <w:rPr>
          <w:rFonts w:ascii="Times New Roman" w:hAnsi="Times New Roman"/>
        </w:rPr>
        <w:t>.</w:t>
      </w:r>
      <w:r>
        <w:rPr>
          <w:rFonts w:ascii="Times New Roman" w:hAnsi="Times New Roman"/>
        </w:rPr>
        <w:t xml:space="preserve"> После этого занятия следование стилю кодирования обязательно для зачёта заданий.</w:t>
      </w:r>
    </w:p>
    <w:p w14:paraId="E4010000">
      <w:pPr>
        <w:ind w:firstLine="153" w:left="1287"/>
        <w:jc w:val="both"/>
        <w:rPr>
          <w:rFonts w:ascii="Times New Roman" w:hAnsi="Times New Roman"/>
          <w:i w:val="1"/>
        </w:rPr>
      </w:pPr>
      <w:r>
        <w:rPr>
          <w:rFonts w:ascii="Times New Roman" w:hAnsi="Times New Roman"/>
          <w:i w:val="1"/>
        </w:rPr>
        <w:t>Домашняя работа 1.</w:t>
      </w:r>
    </w:p>
    <w:p w14:paraId="E5010000">
      <w:pPr>
        <w:numPr>
          <w:ilvl w:val="0"/>
          <w:numId w:val="3"/>
        </w:numPr>
        <w:ind w:hanging="283" w:left="567"/>
        <w:jc w:val="both"/>
        <w:rPr>
          <w:rFonts w:ascii="Times New Roman" w:hAnsi="Times New Roman"/>
        </w:rPr>
      </w:pPr>
      <w:r>
        <w:rPr>
          <w:rFonts w:ascii="Times New Roman" w:hAnsi="Times New Roman"/>
        </w:rPr>
        <w:t xml:space="preserve">Понятие сложности алгоритмов, </w:t>
      </w:r>
      <w:r>
        <w:rPr>
          <w:rFonts w:ascii="Times New Roman" w:hAnsi="Times New Roman"/>
        </w:rPr>
        <w:t>O</w:t>
      </w:r>
      <w:r>
        <w:rPr>
          <w:rFonts w:ascii="Times New Roman" w:hAnsi="Times New Roman"/>
        </w:rPr>
        <w:t>-символика, основные техники оценки трудоёмкости программы. Примеры задач, имеющих алгоритмы с разной трудоёмкостью: сортировки (пузырьком и подсчётом), вычисление факториала (рекурсивный и итеративный варианты алгоритма), вычисление чисел Фибоначчи (рекурсивно, итеративно и через возведение в степень матрицы 2х2 специального вида).</w:t>
      </w:r>
    </w:p>
    <w:p w14:paraId="E6010000">
      <w:pPr>
        <w:numPr>
          <w:ilvl w:val="0"/>
          <w:numId w:val="3"/>
        </w:numPr>
        <w:ind w:hanging="283" w:left="567"/>
        <w:jc w:val="both"/>
        <w:rPr>
          <w:rFonts w:ascii="Times New Roman" w:hAnsi="Times New Roman"/>
        </w:rPr>
      </w:pPr>
      <w:r>
        <w:rPr>
          <w:rFonts w:ascii="Times New Roman" w:hAnsi="Times New Roman"/>
        </w:rPr>
        <w:t>Отладка и тестирование. Практика по пользованию отладчиком. Понятие модульных тестов.</w:t>
      </w:r>
      <w:r>
        <w:rPr>
          <w:rFonts w:ascii="Times New Roman" w:hAnsi="Times New Roman"/>
        </w:rPr>
        <w:t xml:space="preserve"> После этого занятия написание тестов </w:t>
      </w:r>
      <w:r>
        <w:rPr>
          <w:rFonts w:ascii="Times New Roman" w:hAnsi="Times New Roman"/>
        </w:rPr>
        <w:t xml:space="preserve">к программам </w:t>
      </w:r>
      <w:r>
        <w:rPr>
          <w:rFonts w:ascii="Times New Roman" w:hAnsi="Times New Roman"/>
        </w:rPr>
        <w:t>обязательно.</w:t>
      </w:r>
    </w:p>
    <w:p w14:paraId="E7010000">
      <w:pPr>
        <w:ind w:firstLine="720" w:left="720"/>
        <w:jc w:val="both"/>
        <w:rPr>
          <w:rFonts w:ascii="Times New Roman" w:hAnsi="Times New Roman"/>
        </w:rPr>
      </w:pPr>
      <w:r>
        <w:rPr>
          <w:rFonts w:ascii="Times New Roman" w:hAnsi="Times New Roman"/>
          <w:i w:val="1"/>
        </w:rPr>
        <w:t>Домашняя работа 2.</w:t>
      </w:r>
    </w:p>
    <w:p w14:paraId="E8010000">
      <w:pPr>
        <w:numPr>
          <w:ilvl w:val="0"/>
          <w:numId w:val="3"/>
        </w:numPr>
        <w:ind w:hanging="283" w:left="567"/>
        <w:jc w:val="both"/>
        <w:rPr>
          <w:rFonts w:ascii="Times New Roman" w:hAnsi="Times New Roman"/>
        </w:rPr>
      </w:pPr>
      <w:r>
        <w:rPr>
          <w:rFonts w:ascii="Times New Roman" w:hAnsi="Times New Roman"/>
        </w:rPr>
        <w:t>Сортировки: вставкой, выбором, сортировка Шелла, быстрая сортировка, сортировка кучей. Оценки трудоёмкости. Двоичный поиск.</w:t>
      </w:r>
    </w:p>
    <w:p w14:paraId="E9010000">
      <w:pPr>
        <w:numPr>
          <w:ilvl w:val="0"/>
          <w:numId w:val="3"/>
        </w:numPr>
        <w:ind w:hanging="283" w:left="567"/>
        <w:jc w:val="both"/>
        <w:rPr>
          <w:rFonts w:ascii="Times New Roman" w:hAnsi="Times New Roman"/>
        </w:rPr>
      </w:pPr>
      <w:r>
        <w:rPr>
          <w:rFonts w:ascii="Times New Roman" w:hAnsi="Times New Roman"/>
        </w:rPr>
        <w:t xml:space="preserve">Системы контроля версий, </w:t>
      </w:r>
      <w:r>
        <w:rPr>
          <w:rFonts w:ascii="Times New Roman" w:hAnsi="Times New Roman"/>
        </w:rPr>
        <w:t>git</w:t>
      </w:r>
      <w:r>
        <w:rPr>
          <w:rFonts w:ascii="Times New Roman" w:hAnsi="Times New Roman"/>
        </w:rPr>
        <w:t xml:space="preserve">. Основные команды. Внутреннее устройство репозитория, коммиты, ветки, слияние веток, конфликты, работа с удалёнными репозиториями. </w:t>
      </w:r>
      <w:r>
        <w:rPr>
          <w:rFonts w:ascii="Times New Roman" w:hAnsi="Times New Roman"/>
        </w:rPr>
        <w:t>Git</w:t>
      </w:r>
      <w:r>
        <w:rPr>
          <w:rFonts w:ascii="Times New Roman" w:hAnsi="Times New Roman"/>
        </w:rPr>
        <w:t xml:space="preserve"> </w:t>
      </w:r>
      <w:r>
        <w:rPr>
          <w:rFonts w:ascii="Times New Roman" w:hAnsi="Times New Roman"/>
        </w:rPr>
        <w:t>flow</w:t>
      </w:r>
      <w:r>
        <w:rPr>
          <w:rFonts w:ascii="Times New Roman" w:hAnsi="Times New Roman"/>
        </w:rPr>
        <w:t xml:space="preserve">. Хорошие практики использования систем контроля версий. Графические клиенты </w:t>
      </w:r>
      <w:r>
        <w:rPr>
          <w:rFonts w:ascii="Times New Roman" w:hAnsi="Times New Roman"/>
        </w:rPr>
        <w:t>git</w:t>
      </w:r>
      <w:r>
        <w:rPr>
          <w:rFonts w:ascii="Times New Roman" w:hAnsi="Times New Roman"/>
        </w:rPr>
        <w:t xml:space="preserve">. С этого занятия все домашние работы сдаются в виде </w:t>
      </w:r>
      <w:r>
        <w:rPr>
          <w:rFonts w:ascii="Times New Roman" w:hAnsi="Times New Roman"/>
        </w:rPr>
        <w:t>пуллреквестов</w:t>
      </w:r>
      <w:r>
        <w:rPr>
          <w:rFonts w:ascii="Times New Roman" w:hAnsi="Times New Roman"/>
        </w:rPr>
        <w:t xml:space="preserve"> на сервисе </w:t>
      </w:r>
      <w:r>
        <w:rPr>
          <w:rFonts w:ascii="Times New Roman" w:hAnsi="Times New Roman"/>
        </w:rPr>
        <w:t>GitHub</w:t>
      </w:r>
      <w:r>
        <w:rPr>
          <w:rFonts w:ascii="Times New Roman" w:hAnsi="Times New Roman"/>
        </w:rPr>
        <w:t xml:space="preserve">. </w:t>
      </w:r>
    </w:p>
    <w:p w14:paraId="EA010000">
      <w:pPr>
        <w:ind w:firstLine="153" w:left="1287"/>
        <w:jc w:val="both"/>
        <w:rPr>
          <w:rFonts w:ascii="Times New Roman" w:hAnsi="Times New Roman"/>
          <w:i w:val="1"/>
        </w:rPr>
      </w:pPr>
      <w:r>
        <w:rPr>
          <w:rFonts w:ascii="Times New Roman" w:hAnsi="Times New Roman"/>
          <w:i w:val="1"/>
        </w:rPr>
        <w:t>Домашняя работа 3.</w:t>
      </w:r>
    </w:p>
    <w:p w14:paraId="EB010000">
      <w:pPr>
        <w:numPr>
          <w:ilvl w:val="0"/>
          <w:numId w:val="3"/>
        </w:numPr>
        <w:ind w:hanging="283" w:left="567"/>
        <w:jc w:val="both"/>
        <w:rPr>
          <w:rFonts w:ascii="Times New Roman" w:hAnsi="Times New Roman"/>
        </w:rPr>
      </w:pPr>
      <w:r>
        <w:rPr>
          <w:rFonts w:ascii="Times New Roman" w:hAnsi="Times New Roman"/>
        </w:rPr>
        <w:t>Внутреннее представление данных. Целые числа, вещественные числа (</w:t>
      </w:r>
      <w:r>
        <w:rPr>
          <w:rFonts w:ascii="Times New Roman" w:hAnsi="Times New Roman"/>
        </w:rPr>
        <w:t>IEEE</w:t>
      </w:r>
      <w:r>
        <w:rPr>
          <w:rFonts w:ascii="Times New Roman" w:hAnsi="Times New Roman"/>
        </w:rPr>
        <w:t xml:space="preserve"> 754), строки (</w:t>
      </w:r>
      <w:r>
        <w:rPr>
          <w:rFonts w:ascii="Times New Roman" w:hAnsi="Times New Roman"/>
        </w:rPr>
        <w:t>ASCII</w:t>
      </w:r>
      <w:r>
        <w:rPr>
          <w:rFonts w:ascii="Times New Roman" w:hAnsi="Times New Roman"/>
        </w:rPr>
        <w:t xml:space="preserve">, </w:t>
      </w:r>
      <w:r>
        <w:rPr>
          <w:rFonts w:ascii="Times New Roman" w:hAnsi="Times New Roman"/>
        </w:rPr>
        <w:t>Unicode</w:t>
      </w:r>
      <w:r>
        <w:rPr>
          <w:rFonts w:ascii="Times New Roman" w:hAnsi="Times New Roman"/>
        </w:rPr>
        <w:t xml:space="preserve"> и </w:t>
      </w:r>
      <w:r>
        <w:rPr>
          <w:rFonts w:ascii="Times New Roman" w:hAnsi="Times New Roman"/>
        </w:rPr>
        <w:t>UTF</w:t>
      </w:r>
      <w:r>
        <w:rPr>
          <w:rFonts w:ascii="Times New Roman" w:hAnsi="Times New Roman"/>
        </w:rPr>
        <w:t>-8</w:t>
      </w:r>
      <w:r>
        <w:rPr>
          <w:rFonts w:ascii="Times New Roman" w:hAnsi="Times New Roman"/>
        </w:rPr>
        <w:t>).</w:t>
      </w:r>
    </w:p>
    <w:p w14:paraId="EC010000">
      <w:pPr>
        <w:numPr>
          <w:ilvl w:val="0"/>
          <w:numId w:val="3"/>
        </w:numPr>
        <w:ind w:hanging="283" w:left="567"/>
        <w:jc w:val="both"/>
        <w:rPr>
          <w:rFonts w:ascii="Times New Roman" w:hAnsi="Times New Roman"/>
        </w:rPr>
      </w:pPr>
      <w:r>
        <w:rPr>
          <w:rFonts w:ascii="Times New Roman" w:hAnsi="Times New Roman"/>
        </w:rPr>
        <w:t xml:space="preserve">Структуры, указатели, модули и файлы. Общие правила разбиения на модули, модули в </w:t>
      </w:r>
      <w:r>
        <w:rPr>
          <w:rFonts w:ascii="Times New Roman" w:hAnsi="Times New Roman"/>
        </w:rPr>
        <w:t>C</w:t>
      </w:r>
      <w:r>
        <w:rPr>
          <w:rFonts w:ascii="Times New Roman" w:hAnsi="Times New Roman"/>
        </w:rPr>
        <w:t xml:space="preserve">. Практика по разрешению конфликтов в </w:t>
      </w:r>
      <w:r>
        <w:rPr>
          <w:rFonts w:ascii="Times New Roman" w:hAnsi="Times New Roman"/>
        </w:rPr>
        <w:t>git</w:t>
      </w:r>
      <w:r>
        <w:rPr>
          <w:rFonts w:ascii="Times New Roman" w:hAnsi="Times New Roman"/>
        </w:rPr>
        <w:t>.</w:t>
      </w:r>
    </w:p>
    <w:p w14:paraId="ED010000">
      <w:pPr>
        <w:ind w:firstLine="153" w:left="1287"/>
        <w:jc w:val="both"/>
        <w:rPr>
          <w:rFonts w:ascii="Times New Roman" w:hAnsi="Times New Roman"/>
          <w:i w:val="1"/>
        </w:rPr>
      </w:pPr>
      <w:r>
        <w:rPr>
          <w:rFonts w:ascii="Times New Roman" w:hAnsi="Times New Roman"/>
          <w:i w:val="1"/>
        </w:rPr>
        <w:t xml:space="preserve">Домашняя работа </w:t>
      </w:r>
      <w:r>
        <w:rPr>
          <w:rFonts w:ascii="Times New Roman" w:hAnsi="Times New Roman"/>
          <w:i w:val="1"/>
        </w:rPr>
        <w:t>4.</w:t>
      </w:r>
    </w:p>
    <w:p w14:paraId="EE010000">
      <w:pPr>
        <w:numPr>
          <w:ilvl w:val="0"/>
          <w:numId w:val="3"/>
        </w:numPr>
        <w:ind w:hanging="283" w:left="567"/>
        <w:jc w:val="both"/>
        <w:rPr>
          <w:rFonts w:ascii="Times New Roman" w:hAnsi="Times New Roman"/>
        </w:rPr>
      </w:pPr>
      <w:r>
        <w:rPr>
          <w:rFonts w:ascii="Times New Roman" w:hAnsi="Times New Roman"/>
        </w:rPr>
        <w:t>О разработке программных продуктов. Понятие жизненного цикла программного обеспечения, фазы жизненного цикла, водопадная и спиральная модели разработки. Понятие методологии разработки, понятие парадигмы программирования</w:t>
      </w:r>
      <w:r>
        <w:rPr>
          <w:rFonts w:ascii="Times New Roman" w:hAnsi="Times New Roman"/>
        </w:rPr>
        <w:t xml:space="preserve">. </w:t>
      </w:r>
      <w:r>
        <w:rPr>
          <w:rFonts w:ascii="Times New Roman" w:hAnsi="Times New Roman"/>
        </w:rPr>
        <w:t>Git flow.</w:t>
      </w:r>
    </w:p>
    <w:p w14:paraId="EF010000">
      <w:pPr>
        <w:numPr>
          <w:ilvl w:val="0"/>
          <w:numId w:val="3"/>
        </w:numPr>
        <w:ind w:hanging="283" w:left="567"/>
        <w:jc w:val="both"/>
        <w:rPr>
          <w:rFonts w:ascii="Times New Roman" w:hAnsi="Times New Roman"/>
        </w:rPr>
      </w:pPr>
      <w:r>
        <w:rPr>
          <w:rFonts w:ascii="Times New Roman" w:hAnsi="Times New Roman"/>
        </w:rPr>
        <w:t>Контрольная работа.</w:t>
      </w:r>
    </w:p>
    <w:p w14:paraId="F0010000">
      <w:pPr>
        <w:ind w:firstLine="0" w:left="567"/>
        <w:jc w:val="both"/>
        <w:rPr>
          <w:rFonts w:ascii="Times New Roman" w:hAnsi="Times New Roman"/>
          <w:i w:val="1"/>
        </w:rPr>
      </w:pPr>
      <w:r>
        <w:rPr>
          <w:rFonts w:ascii="Times New Roman" w:hAnsi="Times New Roman"/>
          <w:i w:val="1"/>
        </w:rPr>
        <w:t>После этих занятий домашняя работа не задаётся (даётся возможность догнать отстающим).</w:t>
      </w:r>
    </w:p>
    <w:p w14:paraId="F1010000">
      <w:pPr>
        <w:ind/>
        <w:jc w:val="both"/>
        <w:rPr>
          <w:rFonts w:ascii="Times New Roman" w:hAnsi="Times New Roman"/>
        </w:rPr>
      </w:pPr>
      <w:r>
        <w:rPr>
          <w:rFonts w:ascii="Times New Roman" w:hAnsi="Times New Roman"/>
        </w:rPr>
        <w:t xml:space="preserve">Раздел </w:t>
      </w:r>
      <w:r>
        <w:rPr>
          <w:rFonts w:ascii="Times New Roman" w:hAnsi="Times New Roman"/>
        </w:rPr>
        <w:t xml:space="preserve">2: </w:t>
      </w:r>
      <w:r>
        <w:rPr>
          <w:rFonts w:ascii="Times New Roman" w:hAnsi="Times New Roman"/>
        </w:rPr>
        <w:t>«Динамические» структуры данных.</w:t>
      </w:r>
    </w:p>
    <w:p w14:paraId="F2010000">
      <w:pPr>
        <w:pStyle w:val="Style_1"/>
        <w:numPr>
          <w:ilvl w:val="0"/>
          <w:numId w:val="4"/>
        </w:numPr>
        <w:ind w:hanging="283" w:left="567"/>
        <w:jc w:val="both"/>
        <w:rPr>
          <w:rFonts w:ascii="Times New Roman" w:hAnsi="Times New Roman"/>
        </w:rPr>
      </w:pPr>
      <w:r>
        <w:rPr>
          <w:rFonts w:ascii="Times New Roman" w:hAnsi="Times New Roman"/>
        </w:rPr>
        <w:t>Стек и очередь на указателях. Практика по написанию стека.</w:t>
      </w:r>
    </w:p>
    <w:p w14:paraId="F3010000">
      <w:pPr>
        <w:pStyle w:val="Style_1"/>
        <w:numPr>
          <w:ilvl w:val="0"/>
          <w:numId w:val="4"/>
        </w:numPr>
        <w:ind w:hanging="283" w:left="567"/>
        <w:jc w:val="both"/>
        <w:rPr>
          <w:rFonts w:ascii="Times New Roman" w:hAnsi="Times New Roman"/>
        </w:rPr>
      </w:pPr>
      <w:r>
        <w:rPr>
          <w:rFonts w:ascii="Times New Roman" w:hAnsi="Times New Roman"/>
        </w:rPr>
        <w:t>Списки на указателях, односвязные, двусвязные и циклические. Практика по написанию односвязного списка.</w:t>
      </w:r>
    </w:p>
    <w:p w14:paraId="F4010000">
      <w:pPr>
        <w:pStyle w:val="Style_1"/>
        <w:ind w:firstLine="153" w:left="1287"/>
        <w:jc w:val="both"/>
        <w:rPr>
          <w:rFonts w:ascii="Times New Roman" w:hAnsi="Times New Roman"/>
          <w:i w:val="1"/>
        </w:rPr>
      </w:pPr>
      <w:r>
        <w:rPr>
          <w:rFonts w:ascii="Times New Roman" w:hAnsi="Times New Roman"/>
          <w:i w:val="1"/>
        </w:rPr>
        <w:t>Домашняя работа 5.</w:t>
      </w:r>
    </w:p>
    <w:p w14:paraId="F5010000">
      <w:pPr>
        <w:pStyle w:val="Style_1"/>
        <w:numPr>
          <w:ilvl w:val="0"/>
          <w:numId w:val="4"/>
        </w:numPr>
        <w:ind w:hanging="283" w:left="567"/>
        <w:jc w:val="both"/>
        <w:rPr>
          <w:rFonts w:ascii="Times New Roman" w:hAnsi="Times New Roman"/>
        </w:rPr>
      </w:pPr>
      <w:r>
        <w:rPr>
          <w:rFonts w:ascii="Times New Roman" w:hAnsi="Times New Roman"/>
        </w:rPr>
        <w:t>Понятие абстрактного типа данных. Стек и список как абстрактные типы данных. Понятие инварианта. Пример применения АТД для реализации «полиморфного» кода — сортировка слиянием.</w:t>
      </w:r>
    </w:p>
    <w:p w14:paraId="F6010000">
      <w:pPr>
        <w:ind w:firstLine="720" w:left="720"/>
        <w:jc w:val="both"/>
        <w:rPr>
          <w:rFonts w:ascii="Times New Roman" w:hAnsi="Times New Roman"/>
        </w:rPr>
      </w:pPr>
      <w:r>
        <w:rPr>
          <w:rFonts w:ascii="Times New Roman" w:hAnsi="Times New Roman"/>
          <w:i w:val="1"/>
        </w:rPr>
        <w:t>Домашняя работа 6.</w:t>
      </w:r>
    </w:p>
    <w:p w14:paraId="F7010000">
      <w:pPr>
        <w:pStyle w:val="Style_1"/>
        <w:numPr>
          <w:ilvl w:val="0"/>
          <w:numId w:val="4"/>
        </w:numPr>
        <w:ind w:hanging="283" w:left="567"/>
        <w:jc w:val="both"/>
        <w:rPr>
          <w:rFonts w:ascii="Times New Roman" w:hAnsi="Times New Roman"/>
        </w:rPr>
      </w:pPr>
      <w:r>
        <w:rPr>
          <w:rFonts w:ascii="Times New Roman" w:hAnsi="Times New Roman"/>
        </w:rPr>
        <w:t>Переписывание контрольной работы.</w:t>
      </w:r>
    </w:p>
    <w:p w14:paraId="F8010000">
      <w:pPr>
        <w:pStyle w:val="Style_1"/>
        <w:numPr>
          <w:ilvl w:val="0"/>
          <w:numId w:val="4"/>
        </w:numPr>
        <w:ind w:hanging="283" w:left="567"/>
        <w:jc w:val="both"/>
        <w:rPr>
          <w:rFonts w:ascii="Times New Roman" w:hAnsi="Times New Roman"/>
        </w:rPr>
      </w:pPr>
      <w:r>
        <w:rPr>
          <w:rFonts w:ascii="Times New Roman" w:hAnsi="Times New Roman"/>
        </w:rPr>
        <w:t>Деревья. Дерево как математическ</w:t>
      </w:r>
      <w:r>
        <w:rPr>
          <w:rFonts w:ascii="Times New Roman" w:hAnsi="Times New Roman"/>
        </w:rPr>
        <w:t>ий</w:t>
      </w:r>
      <w:r>
        <w:rPr>
          <w:rFonts w:ascii="Times New Roman" w:hAnsi="Times New Roman"/>
        </w:rPr>
        <w:t xml:space="preserve"> </w:t>
      </w:r>
      <w:r>
        <w:rPr>
          <w:rFonts w:ascii="Times New Roman" w:hAnsi="Times New Roman"/>
        </w:rPr>
        <w:t xml:space="preserve">объект </w:t>
      </w:r>
      <w:r>
        <w:rPr>
          <w:rFonts w:ascii="Times New Roman" w:hAnsi="Times New Roman"/>
        </w:rPr>
        <w:t>и как АТД, обходы деревьев. Деревья выражений, двоичные деревья</w:t>
      </w:r>
      <w:r>
        <w:rPr>
          <w:rFonts w:ascii="Times New Roman" w:hAnsi="Times New Roman"/>
        </w:rPr>
        <w:t>. Пример: алгоритм Хаффмана.</w:t>
      </w:r>
      <w:r>
        <w:rPr>
          <w:rFonts w:ascii="Times New Roman" w:hAnsi="Times New Roman"/>
        </w:rPr>
        <w:t xml:space="preserve"> </w:t>
      </w:r>
      <w:r>
        <w:rPr>
          <w:rFonts w:ascii="Times New Roman" w:hAnsi="Times New Roman"/>
        </w:rPr>
        <w:t>Реализация деревьев. Д</w:t>
      </w:r>
      <w:r>
        <w:rPr>
          <w:rFonts w:ascii="Times New Roman" w:hAnsi="Times New Roman"/>
        </w:rPr>
        <w:t>еревья поиска</w:t>
      </w:r>
      <w:r>
        <w:rPr>
          <w:rFonts w:ascii="Times New Roman" w:hAnsi="Times New Roman"/>
        </w:rPr>
        <w:t>, основные операции.</w:t>
      </w:r>
    </w:p>
    <w:p w14:paraId="F9010000">
      <w:pPr>
        <w:pStyle w:val="Style_1"/>
        <w:numPr>
          <w:ilvl w:val="0"/>
          <w:numId w:val="4"/>
        </w:numPr>
        <w:ind w:hanging="283" w:left="567"/>
        <w:jc w:val="both"/>
        <w:rPr>
          <w:rFonts w:ascii="Times New Roman" w:hAnsi="Times New Roman"/>
        </w:rPr>
      </w:pPr>
      <w:r>
        <w:rPr>
          <w:rFonts w:ascii="Times New Roman" w:hAnsi="Times New Roman"/>
        </w:rPr>
        <w:t>Практика по написанию двоичного дерева поиска</w:t>
      </w:r>
      <w:r>
        <w:rPr>
          <w:rFonts w:ascii="Times New Roman" w:hAnsi="Times New Roman"/>
        </w:rPr>
        <w:t xml:space="preserve"> в командах с использованием </w:t>
      </w:r>
      <w:r>
        <w:rPr>
          <w:rFonts w:ascii="Times New Roman" w:hAnsi="Times New Roman"/>
        </w:rPr>
        <w:t>GitHub</w:t>
      </w:r>
      <w:r>
        <w:rPr>
          <w:rFonts w:ascii="Times New Roman" w:hAnsi="Times New Roman"/>
        </w:rPr>
        <w:t>.</w:t>
      </w:r>
    </w:p>
    <w:p w14:paraId="FA010000">
      <w:pPr>
        <w:pStyle w:val="Style_1"/>
        <w:ind w:firstLine="153" w:left="1287"/>
        <w:jc w:val="both"/>
        <w:rPr>
          <w:rFonts w:ascii="Times New Roman" w:hAnsi="Times New Roman"/>
          <w:i w:val="1"/>
        </w:rPr>
      </w:pPr>
      <w:r>
        <w:rPr>
          <w:rFonts w:ascii="Times New Roman" w:hAnsi="Times New Roman"/>
          <w:i w:val="1"/>
        </w:rPr>
        <w:t>Домашняя работа 7.</w:t>
      </w:r>
    </w:p>
    <w:p w14:paraId="FB010000">
      <w:pPr>
        <w:pStyle w:val="Style_1"/>
        <w:numPr>
          <w:ilvl w:val="0"/>
          <w:numId w:val="4"/>
        </w:numPr>
        <w:ind w:hanging="283" w:left="567"/>
        <w:jc w:val="both"/>
        <w:rPr>
          <w:rFonts w:ascii="Times New Roman" w:hAnsi="Times New Roman"/>
        </w:rPr>
      </w:pPr>
      <w:r>
        <w:rPr>
          <w:rFonts w:ascii="Times New Roman" w:hAnsi="Times New Roman"/>
        </w:rPr>
        <w:t xml:space="preserve">Самобалансирующиеся деревья. АВЛ-дерево, балансировка, основные операции. Красно-чёрные деревья. </w:t>
      </w:r>
      <w:r>
        <w:rPr>
          <w:rFonts w:ascii="Times New Roman" w:hAnsi="Times New Roman"/>
        </w:rPr>
        <w:t>Splay-</w:t>
      </w:r>
      <w:r>
        <w:rPr>
          <w:rFonts w:ascii="Times New Roman" w:hAnsi="Times New Roman"/>
        </w:rPr>
        <w:t>деревья. Декартовы деревья.</w:t>
      </w:r>
    </w:p>
    <w:p w14:paraId="FC010000">
      <w:pPr>
        <w:pStyle w:val="Style_1"/>
        <w:ind w:firstLine="153" w:left="1287"/>
        <w:jc w:val="both"/>
        <w:rPr>
          <w:rFonts w:ascii="Times New Roman" w:hAnsi="Times New Roman"/>
          <w:i w:val="1"/>
        </w:rPr>
      </w:pPr>
      <w:r>
        <w:rPr>
          <w:rFonts w:ascii="Times New Roman" w:hAnsi="Times New Roman"/>
          <w:i w:val="1"/>
        </w:rPr>
        <w:t>Домашняя работа 8.</w:t>
      </w:r>
    </w:p>
    <w:p w14:paraId="FD010000">
      <w:pPr>
        <w:pStyle w:val="Style_1"/>
        <w:numPr>
          <w:ilvl w:val="0"/>
          <w:numId w:val="4"/>
        </w:numPr>
        <w:ind w:hanging="283" w:left="567"/>
        <w:jc w:val="both"/>
        <w:rPr>
          <w:rFonts w:ascii="Times New Roman" w:hAnsi="Times New Roman"/>
        </w:rPr>
      </w:pPr>
      <w:r>
        <w:rPr>
          <w:rFonts w:ascii="Times New Roman" w:hAnsi="Times New Roman"/>
        </w:rPr>
        <w:t>Переписывание контрольной.</w:t>
      </w:r>
    </w:p>
    <w:p w14:paraId="FE010000">
      <w:pPr>
        <w:pStyle w:val="Style_1"/>
        <w:numPr>
          <w:ilvl w:val="0"/>
          <w:numId w:val="4"/>
        </w:numPr>
        <w:ind w:hanging="283" w:left="567"/>
        <w:jc w:val="both"/>
        <w:rPr>
          <w:rFonts w:ascii="Times New Roman" w:hAnsi="Times New Roman"/>
        </w:rPr>
      </w:pPr>
      <w:r>
        <w:rPr>
          <w:rFonts w:ascii="Times New Roman" w:hAnsi="Times New Roman"/>
        </w:rPr>
        <w:t>Хеш-таблицы. Хеш-функции, их выбор и свойства, совершенные хеш-функции, универсальные хеш-функции, комбинирование хеш-функций. Варианты реализации хеш-таблиц (списки значений и открытая адресация), их свойства.</w:t>
      </w:r>
    </w:p>
    <w:p w14:paraId="FF010000">
      <w:pPr>
        <w:pStyle w:val="Style_1"/>
        <w:numPr>
          <w:ilvl w:val="0"/>
          <w:numId w:val="4"/>
        </w:numPr>
        <w:ind w:hanging="283" w:left="567"/>
        <w:jc w:val="both"/>
        <w:rPr>
          <w:rFonts w:ascii="Times New Roman" w:hAnsi="Times New Roman"/>
        </w:rPr>
      </w:pPr>
      <w:r>
        <w:rPr>
          <w:rFonts w:ascii="Times New Roman" w:hAnsi="Times New Roman"/>
        </w:rPr>
        <w:t xml:space="preserve">Работа с консолью, системы сборки. Либо </w:t>
      </w:r>
      <w:r>
        <w:rPr>
          <w:rFonts w:ascii="Times New Roman" w:hAnsi="Times New Roman"/>
        </w:rPr>
        <w:t xml:space="preserve">командная </w:t>
      </w:r>
      <w:r>
        <w:rPr>
          <w:rFonts w:ascii="Times New Roman" w:hAnsi="Times New Roman"/>
        </w:rPr>
        <w:t>практика по написанию хеш-таблицы, в зависимости от успехов группы</w:t>
      </w:r>
      <w:r>
        <w:rPr>
          <w:rFonts w:ascii="Times New Roman" w:hAnsi="Times New Roman"/>
        </w:rPr>
        <w:t>.</w:t>
      </w:r>
    </w:p>
    <w:p w14:paraId="00020000">
      <w:pPr>
        <w:pStyle w:val="Style_1"/>
        <w:ind w:firstLine="153" w:left="1287"/>
        <w:jc w:val="both"/>
        <w:rPr>
          <w:rFonts w:ascii="Times New Roman" w:hAnsi="Times New Roman"/>
          <w:i w:val="1"/>
        </w:rPr>
      </w:pPr>
      <w:r>
        <w:rPr>
          <w:rFonts w:ascii="Times New Roman" w:hAnsi="Times New Roman"/>
          <w:i w:val="1"/>
        </w:rPr>
        <w:t>Домашняя работа 9.</w:t>
      </w:r>
    </w:p>
    <w:p w14:paraId="01020000">
      <w:pPr>
        <w:pStyle w:val="Style_1"/>
        <w:numPr>
          <w:ilvl w:val="0"/>
          <w:numId w:val="4"/>
        </w:numPr>
        <w:ind w:hanging="283" w:left="567"/>
        <w:jc w:val="both"/>
        <w:rPr>
          <w:rFonts w:ascii="Times New Roman" w:hAnsi="Times New Roman"/>
        </w:rPr>
      </w:pPr>
      <w:r>
        <w:rPr>
          <w:rFonts w:ascii="Times New Roman" w:hAnsi="Times New Roman"/>
        </w:rPr>
        <w:t xml:space="preserve">Графы. Граф как математический объект и как АТД, способы представления графа: матрица смежности, матрица инцидентности, список смежности. </w:t>
      </w:r>
      <w:r>
        <w:rPr>
          <w:rFonts w:ascii="Times New Roman" w:hAnsi="Times New Roman"/>
        </w:rPr>
        <w:t xml:space="preserve">Задача достижимости, обходы в глубину и в ширину. Проверка на ацикличность, глубинное </w:t>
      </w:r>
      <w:r>
        <w:rPr>
          <w:rFonts w:ascii="Times New Roman" w:hAnsi="Times New Roman"/>
        </w:rPr>
        <w:t>остовное</w:t>
      </w:r>
      <w:r>
        <w:rPr>
          <w:rFonts w:ascii="Times New Roman" w:hAnsi="Times New Roman"/>
        </w:rPr>
        <w:t xml:space="preserve"> дерево. Задача поиска кратчайшего пути, алгоритм </w:t>
      </w:r>
      <w:r>
        <w:rPr>
          <w:rFonts w:ascii="Times New Roman" w:hAnsi="Times New Roman"/>
        </w:rPr>
        <w:t>Дейкстры</w:t>
      </w:r>
      <w:r>
        <w:rPr>
          <w:rFonts w:ascii="Times New Roman" w:hAnsi="Times New Roman"/>
        </w:rPr>
        <w:t>. Алгоритм Флойда-</w:t>
      </w:r>
      <w:r>
        <w:rPr>
          <w:rFonts w:ascii="Times New Roman" w:hAnsi="Times New Roman"/>
        </w:rPr>
        <w:t>Уоршелла</w:t>
      </w:r>
      <w:r>
        <w:rPr>
          <w:rFonts w:ascii="Times New Roman" w:hAnsi="Times New Roman"/>
        </w:rPr>
        <w:t>. О связи графов и бинарных отношений над множеством, топологическая сортировка.</w:t>
      </w:r>
    </w:p>
    <w:p w14:paraId="02020000">
      <w:pPr>
        <w:pStyle w:val="Style_1"/>
        <w:numPr>
          <w:ilvl w:val="0"/>
          <w:numId w:val="4"/>
        </w:numPr>
        <w:ind w:hanging="283" w:left="567"/>
        <w:jc w:val="both"/>
        <w:rPr>
          <w:rFonts w:ascii="Times New Roman" w:hAnsi="Times New Roman"/>
        </w:rPr>
      </w:pPr>
      <w:r>
        <w:rPr>
          <w:rFonts w:ascii="Times New Roman" w:hAnsi="Times New Roman"/>
        </w:rPr>
        <w:t>Практика: реализация обхода графа в ширину.</w:t>
      </w:r>
    </w:p>
    <w:p w14:paraId="03020000">
      <w:pPr>
        <w:pStyle w:val="Style_1"/>
        <w:ind w:firstLine="153" w:left="1287"/>
        <w:jc w:val="both"/>
        <w:rPr>
          <w:rFonts w:ascii="Times New Roman" w:hAnsi="Times New Roman"/>
          <w:i w:val="1"/>
        </w:rPr>
      </w:pPr>
      <w:r>
        <w:rPr>
          <w:rFonts w:ascii="Times New Roman" w:hAnsi="Times New Roman"/>
          <w:i w:val="1"/>
        </w:rPr>
        <w:t>Домашняя работа 10.</w:t>
      </w:r>
    </w:p>
    <w:p w14:paraId="04020000">
      <w:pPr>
        <w:pStyle w:val="Style_1"/>
        <w:numPr>
          <w:ilvl w:val="0"/>
          <w:numId w:val="4"/>
        </w:numPr>
        <w:ind w:hanging="283" w:left="567"/>
        <w:jc w:val="both"/>
        <w:rPr>
          <w:rFonts w:ascii="Times New Roman" w:hAnsi="Times New Roman"/>
        </w:rPr>
      </w:pPr>
      <w:r>
        <w:rPr>
          <w:rFonts w:ascii="Times New Roman" w:hAnsi="Times New Roman"/>
        </w:rPr>
        <w:t>Контрольная работа.</w:t>
      </w:r>
    </w:p>
    <w:p w14:paraId="05020000">
      <w:pPr>
        <w:ind/>
        <w:jc w:val="both"/>
        <w:rPr>
          <w:rFonts w:ascii="Times New Roman" w:hAnsi="Times New Roman"/>
        </w:rPr>
      </w:pPr>
      <w:r>
        <w:rPr>
          <w:rFonts w:ascii="Times New Roman" w:hAnsi="Times New Roman"/>
        </w:rPr>
        <w:t xml:space="preserve">Раздел </w:t>
      </w:r>
      <w:r>
        <w:rPr>
          <w:rFonts w:ascii="Times New Roman" w:hAnsi="Times New Roman"/>
        </w:rPr>
        <w:t xml:space="preserve">3: </w:t>
      </w:r>
      <w:r>
        <w:rPr>
          <w:rFonts w:ascii="Times New Roman" w:hAnsi="Times New Roman"/>
        </w:rPr>
        <w:t>Парадигмы программирования, дополнительные алгоритмы</w:t>
      </w:r>
      <w:r>
        <w:rPr>
          <w:rFonts w:ascii="Times New Roman" w:hAnsi="Times New Roman"/>
        </w:rPr>
        <w:t>.</w:t>
      </w:r>
    </w:p>
    <w:p w14:paraId="06020000">
      <w:pPr>
        <w:numPr>
          <w:ilvl w:val="0"/>
          <w:numId w:val="5"/>
        </w:numPr>
        <w:tabs>
          <w:tab w:leader="none" w:pos="567" w:val="left"/>
          <w:tab w:leader="none" w:pos="720" w:val="clear"/>
        </w:tabs>
        <w:ind w:hanging="283" w:left="567"/>
        <w:jc w:val="both"/>
        <w:rPr>
          <w:rFonts w:ascii="Times New Roman" w:hAnsi="Times New Roman"/>
        </w:rPr>
      </w:pPr>
      <w:r>
        <w:rPr>
          <w:rFonts w:ascii="Times New Roman" w:hAnsi="Times New Roman"/>
        </w:rPr>
        <w:t xml:space="preserve"> </w:t>
      </w:r>
      <w:r>
        <w:rPr>
          <w:rFonts w:ascii="Times New Roman" w:hAnsi="Times New Roman"/>
        </w:rPr>
        <w:t xml:space="preserve">Парадигмы программирования. Структурное программирование: машины Тьюринга, архитектура фон Неймана, языки-представители, подробнее про </w:t>
      </w:r>
      <w:r>
        <w:rPr>
          <w:rFonts w:ascii="Times New Roman" w:hAnsi="Times New Roman"/>
        </w:rPr>
        <w:t>Ada</w:t>
      </w:r>
      <w:r>
        <w:rPr>
          <w:rFonts w:ascii="Times New Roman" w:hAnsi="Times New Roman"/>
        </w:rPr>
        <w:t xml:space="preserve">. Объектно-ориентированное программирование, основные понятия, инкапсуляция, наследование, полиморфизм. Языки-представители. Пример объектно-ориентированного кода на </w:t>
      </w:r>
      <w:r>
        <w:rPr>
          <w:rFonts w:ascii="Times New Roman" w:hAnsi="Times New Roman"/>
        </w:rPr>
        <w:t>C</w:t>
      </w:r>
      <w:r>
        <w:rPr>
          <w:rFonts w:ascii="Times New Roman" w:hAnsi="Times New Roman"/>
        </w:rPr>
        <w:t xml:space="preserve">++. Функциональное программирование. Понятие </w:t>
      </w:r>
      <w:r>
        <w:rPr>
          <w:rFonts w:ascii="Times New Roman" w:hAnsi="Times New Roman"/>
        </w:rPr>
        <w:t xml:space="preserve">лямбда-исчисления, основные принципы и особенности функционального программирования. Языки представители, подробнее </w:t>
      </w:r>
      <w:r>
        <w:rPr>
          <w:rFonts w:ascii="Times New Roman" w:hAnsi="Times New Roman"/>
        </w:rPr>
        <w:t>Haskell</w:t>
      </w:r>
      <w:r>
        <w:rPr>
          <w:rFonts w:ascii="Times New Roman" w:hAnsi="Times New Roman"/>
        </w:rPr>
        <w:t xml:space="preserve">, </w:t>
      </w:r>
      <w:r>
        <w:rPr>
          <w:rFonts w:ascii="Times New Roman" w:hAnsi="Times New Roman"/>
        </w:rPr>
        <w:t>F</w:t>
      </w:r>
      <w:r>
        <w:rPr>
          <w:rFonts w:ascii="Times New Roman" w:hAnsi="Times New Roman"/>
        </w:rPr>
        <w:t xml:space="preserve">#. </w:t>
      </w:r>
    </w:p>
    <w:p w14:paraId="07020000">
      <w:pPr>
        <w:numPr>
          <w:ilvl w:val="0"/>
          <w:numId w:val="5"/>
        </w:numPr>
        <w:tabs>
          <w:tab w:leader="none" w:pos="567" w:val="left"/>
          <w:tab w:leader="none" w:pos="720" w:val="clear"/>
        </w:tabs>
        <w:ind w:hanging="283" w:left="567"/>
        <w:jc w:val="both"/>
        <w:rPr>
          <w:rFonts w:ascii="Times New Roman" w:hAnsi="Times New Roman"/>
        </w:rPr>
      </w:pPr>
      <w:r>
        <w:rPr>
          <w:rFonts w:ascii="Times New Roman" w:hAnsi="Times New Roman"/>
        </w:rPr>
        <w:t xml:space="preserve">Доклады: алгоритмы поиска подстроки в строке (Кнута-Морриса-Пратта, Рабина-Карпа, </w:t>
      </w:r>
      <w:r>
        <w:rPr>
          <w:rFonts w:ascii="Times New Roman" w:hAnsi="Times New Roman"/>
        </w:rPr>
        <w:t>Бойера</w:t>
      </w:r>
      <w:r>
        <w:rPr>
          <w:rFonts w:ascii="Times New Roman" w:hAnsi="Times New Roman"/>
        </w:rPr>
        <w:t xml:space="preserve">-Мура), алгоритм </w:t>
      </w:r>
      <w:r>
        <w:rPr>
          <w:rFonts w:ascii="Times New Roman" w:hAnsi="Times New Roman"/>
        </w:rPr>
        <w:t>A</w:t>
      </w:r>
      <w:r>
        <w:rPr>
          <w:rFonts w:ascii="Times New Roman" w:hAnsi="Times New Roman"/>
        </w:rPr>
        <w:t xml:space="preserve">*, пакет визуализации графов </w:t>
      </w:r>
      <w:r>
        <w:rPr>
          <w:rFonts w:ascii="Times New Roman" w:hAnsi="Times New Roman"/>
        </w:rPr>
        <w:t>GraphViz</w:t>
      </w:r>
      <w:r>
        <w:rPr>
          <w:rFonts w:ascii="Times New Roman" w:hAnsi="Times New Roman"/>
        </w:rPr>
        <w:t xml:space="preserve"> и язык </w:t>
      </w:r>
      <w:r>
        <w:rPr>
          <w:rFonts w:ascii="Times New Roman" w:hAnsi="Times New Roman"/>
        </w:rPr>
        <w:t>dot</w:t>
      </w:r>
      <w:r>
        <w:rPr>
          <w:rFonts w:ascii="Times New Roman" w:hAnsi="Times New Roman"/>
        </w:rPr>
        <w:t>.</w:t>
      </w:r>
    </w:p>
    <w:p w14:paraId="08020000">
      <w:pPr>
        <w:ind w:firstLine="153" w:left="1287"/>
        <w:jc w:val="both"/>
        <w:rPr>
          <w:rFonts w:ascii="Times New Roman" w:hAnsi="Times New Roman"/>
          <w:i w:val="1"/>
        </w:rPr>
      </w:pPr>
      <w:r>
        <w:rPr>
          <w:rFonts w:ascii="Times New Roman" w:hAnsi="Times New Roman"/>
          <w:i w:val="1"/>
        </w:rPr>
        <w:t>Домашняя работа 11.</w:t>
      </w:r>
    </w:p>
    <w:p w14:paraId="09020000">
      <w:pPr>
        <w:numPr>
          <w:ilvl w:val="0"/>
          <w:numId w:val="5"/>
        </w:numPr>
        <w:tabs>
          <w:tab w:leader="none" w:pos="567" w:val="left"/>
          <w:tab w:leader="none" w:pos="720" w:val="clear"/>
        </w:tabs>
        <w:ind w:hanging="283" w:left="567"/>
        <w:jc w:val="both"/>
        <w:rPr>
          <w:rFonts w:ascii="Times New Roman" w:hAnsi="Times New Roman"/>
        </w:rPr>
      </w:pPr>
      <w:r>
        <w:rPr>
          <w:rFonts w:ascii="Times New Roman" w:hAnsi="Times New Roman"/>
        </w:rPr>
        <w:t>Парадигмы программирования-2</w:t>
      </w:r>
      <w:r>
        <w:rPr>
          <w:rFonts w:ascii="Times New Roman" w:hAnsi="Times New Roman"/>
        </w:rPr>
        <w:t xml:space="preserve">. Логическое программирование, Пролог. Рекурсивное программирование, Рефал. Стековое программирование, Форт. Визуальное программирование, визуальное моделирование, </w:t>
      </w:r>
      <w:r>
        <w:rPr>
          <w:rFonts w:ascii="Times New Roman" w:hAnsi="Times New Roman"/>
        </w:rPr>
        <w:t>UML</w:t>
      </w:r>
      <w:r>
        <w:rPr>
          <w:rFonts w:ascii="Times New Roman" w:hAnsi="Times New Roman"/>
        </w:rPr>
        <w:t>, предметно-ориентированное моделирование.</w:t>
      </w:r>
    </w:p>
    <w:p w14:paraId="0A020000">
      <w:pPr>
        <w:numPr>
          <w:ilvl w:val="0"/>
          <w:numId w:val="5"/>
        </w:numPr>
        <w:tabs>
          <w:tab w:leader="none" w:pos="567" w:val="left"/>
          <w:tab w:leader="none" w:pos="720" w:val="clear"/>
        </w:tabs>
        <w:ind w:hanging="283" w:left="567"/>
        <w:jc w:val="both"/>
        <w:rPr>
          <w:rFonts w:ascii="Times New Roman" w:hAnsi="Times New Roman"/>
        </w:rPr>
      </w:pPr>
      <w:r>
        <w:rPr>
          <w:rFonts w:ascii="Times New Roman" w:hAnsi="Times New Roman"/>
        </w:rPr>
        <w:t>Автоматы, лексический анализ. Назначение лексических анализаторов, языки и регулярные выражения, диаграммы переходов, построение кода по диаграммам, НКА, ДКА, построение НКА по регулярному выражению, работа ДКА с таблицей переходов.</w:t>
      </w:r>
    </w:p>
    <w:p w14:paraId="0B020000">
      <w:pPr>
        <w:numPr>
          <w:ilvl w:val="0"/>
          <w:numId w:val="5"/>
        </w:numPr>
        <w:tabs>
          <w:tab w:leader="none" w:pos="567" w:val="left"/>
          <w:tab w:leader="none" w:pos="720" w:val="clear"/>
        </w:tabs>
        <w:ind w:hanging="283" w:left="567"/>
        <w:jc w:val="both"/>
        <w:rPr>
          <w:rFonts w:ascii="Times New Roman" w:hAnsi="Times New Roman"/>
        </w:rPr>
      </w:pPr>
      <w:r>
        <w:rPr>
          <w:rFonts w:ascii="Times New Roman" w:hAnsi="Times New Roman"/>
        </w:rPr>
        <w:t>Практика, написание ДКА для несложного регулярного выражения.</w:t>
      </w:r>
    </w:p>
    <w:p w14:paraId="0C020000">
      <w:pPr>
        <w:ind w:firstLine="153" w:left="1287"/>
        <w:jc w:val="both"/>
        <w:rPr>
          <w:rFonts w:ascii="Times New Roman" w:hAnsi="Times New Roman"/>
          <w:i w:val="1"/>
        </w:rPr>
      </w:pPr>
      <w:r>
        <w:rPr>
          <w:rFonts w:ascii="Times New Roman" w:hAnsi="Times New Roman"/>
          <w:i w:val="1"/>
        </w:rPr>
        <w:t>Домашняя работа 12.</w:t>
      </w:r>
    </w:p>
    <w:p w14:paraId="0D020000">
      <w:pPr>
        <w:numPr>
          <w:ilvl w:val="0"/>
          <w:numId w:val="5"/>
        </w:numPr>
        <w:tabs>
          <w:tab w:leader="none" w:pos="567" w:val="left"/>
          <w:tab w:leader="none" w:pos="720" w:val="clear"/>
        </w:tabs>
        <w:ind w:hanging="283" w:left="567"/>
        <w:jc w:val="both"/>
        <w:rPr>
          <w:rFonts w:ascii="Times New Roman" w:hAnsi="Times New Roman"/>
        </w:rPr>
      </w:pPr>
      <w:r>
        <w:rPr>
          <w:rFonts w:ascii="Times New Roman" w:hAnsi="Times New Roman"/>
        </w:rPr>
        <w:t>Переписывание контрольной работы.</w:t>
      </w:r>
    </w:p>
    <w:p w14:paraId="0E020000">
      <w:pPr>
        <w:numPr>
          <w:ilvl w:val="0"/>
          <w:numId w:val="5"/>
        </w:numPr>
        <w:tabs>
          <w:tab w:leader="none" w:pos="567" w:val="left"/>
          <w:tab w:leader="none" w:pos="720" w:val="clear"/>
        </w:tabs>
        <w:ind w:hanging="283" w:left="567"/>
        <w:jc w:val="both"/>
        <w:rPr>
          <w:rFonts w:ascii="Times New Roman" w:hAnsi="Times New Roman"/>
        </w:rPr>
      </w:pPr>
      <w:r>
        <w:rPr>
          <w:rFonts w:ascii="Times New Roman" w:hAnsi="Times New Roman"/>
        </w:rPr>
        <w:t>Первая попытка написания зачётной работы.</w:t>
      </w:r>
    </w:p>
    <w:p w14:paraId="0F020000">
      <w:pPr>
        <w:numPr>
          <w:ilvl w:val="0"/>
          <w:numId w:val="5"/>
        </w:numPr>
        <w:tabs>
          <w:tab w:leader="none" w:pos="567" w:val="left"/>
          <w:tab w:leader="none" w:pos="720" w:val="clear"/>
        </w:tabs>
        <w:ind w:hanging="283" w:left="567"/>
        <w:jc w:val="both"/>
        <w:rPr>
          <w:rFonts w:ascii="Times New Roman" w:hAnsi="Times New Roman"/>
        </w:rPr>
      </w:pPr>
      <w:r>
        <w:rPr>
          <w:rFonts w:ascii="Times New Roman" w:hAnsi="Times New Roman"/>
        </w:rPr>
        <w:t>Вторая попытка написания зачётной работы.</w:t>
      </w:r>
    </w:p>
    <w:p w14:paraId="10020000">
      <w:pPr>
        <w:ind/>
        <w:jc w:val="both"/>
        <w:rPr>
          <w:rFonts w:ascii="Times New Roman" w:hAnsi="Times New Roman"/>
        </w:rPr>
      </w:pPr>
    </w:p>
    <w:p w14:paraId="11020000">
      <w:pPr>
        <w:ind/>
        <w:jc w:val="both"/>
        <w:rPr>
          <w:rFonts w:ascii="Times New Roman" w:hAnsi="Times New Roman"/>
        </w:rPr>
      </w:pPr>
      <w:r>
        <w:rPr>
          <w:rFonts w:ascii="Times New Roman" w:hAnsi="Times New Roman"/>
        </w:rPr>
        <w:t>Период обучения (модуль): семестр 2.</w:t>
      </w:r>
    </w:p>
    <w:tbl>
      <w:tblPr>
        <w:tblStyle w:val="Style_2"/>
        <w:tblW w:type="auto" w:w="0"/>
        <w:tblInd w:type="dxa" w:w="-147"/>
        <w:tblLayout w:type="fixed"/>
      </w:tblPr>
      <w:tblGrid>
        <w:gridCol w:w="690"/>
        <w:gridCol w:w="3700"/>
        <w:gridCol w:w="3852"/>
        <w:gridCol w:w="1417"/>
      </w:tblGrid>
      <w:tr>
        <w:tc>
          <w:tcPr>
            <w:tcW w:type="dxa" w:w="690"/>
            <w:vAlign w:val="center"/>
          </w:tcPr>
          <w:p w14:paraId="12020000">
            <w:pPr>
              <w:ind/>
              <w:jc w:val="center"/>
              <w:rPr>
                <w:rFonts w:ascii="Times New Roman" w:hAnsi="Times New Roman"/>
              </w:rPr>
            </w:pPr>
            <w:r>
              <w:rPr>
                <w:rFonts w:ascii="Times New Roman" w:hAnsi="Times New Roman"/>
              </w:rPr>
              <w:t>№ п</w:t>
            </w:r>
            <w:r>
              <w:rPr>
                <w:rFonts w:ascii="Times New Roman" w:hAnsi="Times New Roman"/>
              </w:rPr>
              <w:t>/</w:t>
            </w:r>
            <w:r>
              <w:rPr>
                <w:rFonts w:ascii="Times New Roman" w:hAnsi="Times New Roman"/>
              </w:rPr>
              <w:t>п</w:t>
            </w:r>
          </w:p>
        </w:tc>
        <w:tc>
          <w:tcPr>
            <w:tcW w:type="dxa" w:w="3700"/>
            <w:vAlign w:val="center"/>
          </w:tcPr>
          <w:p w14:paraId="13020000">
            <w:pPr>
              <w:ind/>
              <w:jc w:val="center"/>
              <w:rPr>
                <w:rFonts w:ascii="Times New Roman" w:hAnsi="Times New Roman"/>
              </w:rPr>
            </w:pPr>
            <w:r>
              <w:rPr>
                <w:rFonts w:ascii="Times New Roman" w:hAnsi="Times New Roman"/>
              </w:rPr>
              <w:t>Наименование темы (раздела, части)</w:t>
            </w:r>
          </w:p>
        </w:tc>
        <w:tc>
          <w:tcPr>
            <w:tcW w:type="dxa" w:w="3852"/>
            <w:vAlign w:val="center"/>
          </w:tcPr>
          <w:p w14:paraId="14020000">
            <w:pPr>
              <w:ind/>
              <w:jc w:val="center"/>
              <w:rPr>
                <w:rFonts w:ascii="Times New Roman" w:hAnsi="Times New Roman"/>
              </w:rPr>
            </w:pPr>
            <w:r>
              <w:rPr>
                <w:rFonts w:ascii="Times New Roman" w:hAnsi="Times New Roman"/>
              </w:rPr>
              <w:t>Вид учебных занятий</w:t>
            </w:r>
          </w:p>
        </w:tc>
        <w:tc>
          <w:tcPr>
            <w:tcW w:type="dxa" w:w="1417"/>
            <w:vAlign w:val="center"/>
          </w:tcPr>
          <w:p w14:paraId="15020000">
            <w:pPr>
              <w:ind/>
              <w:jc w:val="center"/>
              <w:rPr>
                <w:rFonts w:ascii="Times New Roman" w:hAnsi="Times New Roman"/>
              </w:rPr>
            </w:pPr>
            <w:r>
              <w:rPr>
                <w:rFonts w:ascii="Times New Roman" w:hAnsi="Times New Roman"/>
              </w:rPr>
              <w:t>Количество часов</w:t>
            </w:r>
          </w:p>
        </w:tc>
      </w:tr>
      <w:tr>
        <w:trPr>
          <w:trHeight w:hRule="atLeast" w:val="367"/>
        </w:trPr>
        <w:tc>
          <w:tcPr>
            <w:tcW w:type="dxa" w:w="690"/>
            <w:vMerge w:val="restart"/>
            <w:vAlign w:val="center"/>
          </w:tcPr>
          <w:p w14:paraId="16020000">
            <w:pPr>
              <w:rPr>
                <w:rFonts w:ascii="Times New Roman" w:hAnsi="Times New Roman"/>
              </w:rPr>
            </w:pPr>
            <w:r>
              <w:rPr>
                <w:rFonts w:ascii="Times New Roman" w:hAnsi="Times New Roman"/>
              </w:rPr>
              <w:t>I</w:t>
            </w:r>
            <w:r>
              <w:rPr>
                <w:rFonts w:ascii="Times New Roman" w:hAnsi="Times New Roman"/>
              </w:rPr>
              <w:t>.</w:t>
            </w:r>
          </w:p>
        </w:tc>
        <w:tc>
          <w:tcPr>
            <w:tcW w:type="dxa" w:w="3700"/>
            <w:vMerge w:val="restart"/>
            <w:vAlign w:val="center"/>
          </w:tcPr>
          <w:p w14:paraId="17020000">
            <w:pPr>
              <w:rPr>
                <w:rFonts w:ascii="Times New Roman" w:hAnsi="Times New Roman"/>
              </w:rPr>
            </w:pPr>
            <w:r>
              <w:rPr>
                <w:rFonts w:ascii="Times New Roman" w:hAnsi="Times New Roman"/>
              </w:rPr>
              <w:t>Объектно-ориентированное программирование</w:t>
            </w:r>
          </w:p>
        </w:tc>
        <w:tc>
          <w:tcPr>
            <w:tcW w:type="dxa" w:w="3852"/>
            <w:vAlign w:val="center"/>
          </w:tcPr>
          <w:p w14:paraId="18020000">
            <w:pPr>
              <w:rPr>
                <w:rFonts w:ascii="Times New Roman" w:hAnsi="Times New Roman"/>
              </w:rPr>
            </w:pPr>
            <w:r>
              <w:rPr>
                <w:rFonts w:ascii="Times New Roman" w:hAnsi="Times New Roman"/>
              </w:rPr>
              <w:t>практические занятия</w:t>
            </w:r>
          </w:p>
        </w:tc>
        <w:tc>
          <w:tcPr>
            <w:tcW w:type="dxa" w:w="1417"/>
            <w:vAlign w:val="center"/>
          </w:tcPr>
          <w:p w14:paraId="19020000">
            <w:pPr>
              <w:ind/>
              <w:jc w:val="center"/>
              <w:rPr>
                <w:rFonts w:ascii="Times New Roman" w:hAnsi="Times New Roman"/>
              </w:rPr>
            </w:pPr>
            <w:r>
              <w:rPr>
                <w:rFonts w:ascii="Times New Roman" w:hAnsi="Times New Roman"/>
              </w:rPr>
              <w:t>4</w:t>
            </w:r>
          </w:p>
        </w:tc>
      </w:tr>
      <w:tr>
        <w:trPr>
          <w:trHeight w:hRule="atLeast" w:val="367"/>
        </w:trPr>
        <w:tc>
          <w:tcPr>
            <w:tcW w:type="dxa" w:w="690"/>
            <w:gridSpan w:val="1"/>
            <w:vMerge w:val="continue"/>
            <w:vAlign w:val="center"/>
          </w:tcPr>
          <w:p/>
        </w:tc>
        <w:tc>
          <w:tcPr>
            <w:tcW w:type="dxa" w:w="3700"/>
            <w:gridSpan w:val="1"/>
            <w:vMerge w:val="continue"/>
            <w:vAlign w:val="center"/>
          </w:tcPr>
          <w:p/>
        </w:tc>
        <w:tc>
          <w:tcPr>
            <w:tcW w:type="dxa" w:w="3852"/>
            <w:vAlign w:val="center"/>
          </w:tcPr>
          <w:p w14:paraId="1A020000">
            <w:pPr>
              <w:rPr>
                <w:rFonts w:ascii="Times New Roman" w:hAnsi="Times New Roman"/>
              </w:rPr>
            </w:pPr>
            <w:r>
              <w:rPr>
                <w:rFonts w:ascii="Times New Roman" w:hAnsi="Times New Roman"/>
              </w:rPr>
              <w:t>лабораторные работы</w:t>
            </w:r>
          </w:p>
        </w:tc>
        <w:tc>
          <w:tcPr>
            <w:tcW w:type="dxa" w:w="1417"/>
            <w:vAlign w:val="center"/>
          </w:tcPr>
          <w:p w14:paraId="1B020000">
            <w:pPr>
              <w:ind/>
              <w:jc w:val="center"/>
              <w:rPr>
                <w:rFonts w:ascii="Times New Roman" w:hAnsi="Times New Roman"/>
              </w:rPr>
            </w:pPr>
            <w:r>
              <w:rPr>
                <w:rFonts w:ascii="Times New Roman" w:hAnsi="Times New Roman"/>
              </w:rPr>
              <w:t>0</w:t>
            </w:r>
          </w:p>
        </w:tc>
      </w:tr>
      <w:tr>
        <w:trPr>
          <w:trHeight w:hRule="atLeast" w:val="367"/>
        </w:trPr>
        <w:tc>
          <w:tcPr>
            <w:tcW w:type="dxa" w:w="690"/>
            <w:gridSpan w:val="1"/>
            <w:vMerge w:val="continue"/>
            <w:vAlign w:val="center"/>
          </w:tcPr>
          <w:p/>
        </w:tc>
        <w:tc>
          <w:tcPr>
            <w:tcW w:type="dxa" w:w="3700"/>
            <w:gridSpan w:val="1"/>
            <w:vMerge w:val="continue"/>
            <w:vAlign w:val="center"/>
          </w:tcPr>
          <w:p/>
        </w:tc>
        <w:tc>
          <w:tcPr>
            <w:tcW w:type="dxa" w:w="3852"/>
            <w:vAlign w:val="center"/>
          </w:tcPr>
          <w:p w14:paraId="1C020000">
            <w:pPr>
              <w:rPr>
                <w:rFonts w:ascii="Times New Roman" w:hAnsi="Times New Roman"/>
              </w:rPr>
            </w:pPr>
            <w:r>
              <w:rPr>
                <w:rFonts w:ascii="Times New Roman" w:hAnsi="Times New Roman"/>
              </w:rPr>
              <w:t>самостоятельная работа</w:t>
            </w:r>
          </w:p>
        </w:tc>
        <w:tc>
          <w:tcPr>
            <w:tcW w:type="dxa" w:w="1417"/>
            <w:vAlign w:val="center"/>
          </w:tcPr>
          <w:p w14:paraId="1D020000">
            <w:pPr>
              <w:ind/>
              <w:jc w:val="center"/>
              <w:rPr>
                <w:rFonts w:ascii="Times New Roman" w:hAnsi="Times New Roman"/>
              </w:rPr>
            </w:pPr>
            <w:r>
              <w:rPr>
                <w:rFonts w:ascii="Times New Roman" w:hAnsi="Times New Roman"/>
              </w:rPr>
              <w:t>6</w:t>
            </w:r>
          </w:p>
        </w:tc>
      </w:tr>
      <w:tr>
        <w:trPr>
          <w:trHeight w:hRule="atLeast" w:val="367"/>
        </w:trPr>
        <w:tc>
          <w:tcPr>
            <w:tcW w:type="dxa" w:w="690"/>
            <w:vMerge w:val="restart"/>
            <w:vAlign w:val="center"/>
          </w:tcPr>
          <w:p w14:paraId="1E020000">
            <w:pPr>
              <w:rPr>
                <w:rFonts w:ascii="Times New Roman" w:hAnsi="Times New Roman"/>
              </w:rPr>
            </w:pPr>
            <w:r>
              <w:rPr>
                <w:rFonts w:ascii="Times New Roman" w:hAnsi="Times New Roman"/>
              </w:rPr>
              <w:t>II</w:t>
            </w:r>
            <w:r>
              <w:rPr>
                <w:rFonts w:ascii="Times New Roman" w:hAnsi="Times New Roman"/>
              </w:rPr>
              <w:t>.</w:t>
            </w:r>
          </w:p>
        </w:tc>
        <w:tc>
          <w:tcPr>
            <w:tcW w:type="dxa" w:w="3700"/>
            <w:vMerge w:val="restart"/>
            <w:vAlign w:val="center"/>
          </w:tcPr>
          <w:p w14:paraId="1F020000">
            <w:pPr>
              <w:rPr>
                <w:rFonts w:ascii="Times New Roman" w:hAnsi="Times New Roman"/>
              </w:rPr>
            </w:pPr>
            <w:r>
              <w:rPr>
                <w:rFonts w:ascii="Times New Roman" w:hAnsi="Times New Roman"/>
              </w:rPr>
              <w:t>Качество программного обеспечения: модульные тесты, обработка ошибок, непрерывная интеграция, инструменты разработки и управления проектами</w:t>
            </w:r>
          </w:p>
        </w:tc>
        <w:tc>
          <w:tcPr>
            <w:tcW w:type="dxa" w:w="3852"/>
            <w:vAlign w:val="center"/>
          </w:tcPr>
          <w:p w14:paraId="20020000">
            <w:pPr>
              <w:rPr>
                <w:rFonts w:ascii="Times New Roman" w:hAnsi="Times New Roman"/>
              </w:rPr>
            </w:pPr>
            <w:r>
              <w:rPr>
                <w:rFonts w:ascii="Times New Roman" w:hAnsi="Times New Roman"/>
              </w:rPr>
              <w:t>практические занятия</w:t>
            </w:r>
          </w:p>
        </w:tc>
        <w:tc>
          <w:tcPr>
            <w:tcW w:type="dxa" w:w="1417"/>
            <w:vAlign w:val="center"/>
          </w:tcPr>
          <w:p w14:paraId="21020000">
            <w:pPr>
              <w:ind/>
              <w:jc w:val="center"/>
              <w:rPr>
                <w:rFonts w:ascii="Times New Roman" w:hAnsi="Times New Roman"/>
              </w:rPr>
            </w:pPr>
            <w:r>
              <w:rPr>
                <w:rFonts w:ascii="Times New Roman" w:hAnsi="Times New Roman"/>
              </w:rPr>
              <w:t>6</w:t>
            </w:r>
          </w:p>
        </w:tc>
      </w:tr>
      <w:tr>
        <w:trPr>
          <w:trHeight w:hRule="atLeast" w:val="367"/>
        </w:trPr>
        <w:tc>
          <w:tcPr>
            <w:tcW w:type="dxa" w:w="690"/>
            <w:gridSpan w:val="1"/>
            <w:vMerge w:val="continue"/>
            <w:vAlign w:val="center"/>
          </w:tcPr>
          <w:p/>
        </w:tc>
        <w:tc>
          <w:tcPr>
            <w:tcW w:type="dxa" w:w="3700"/>
            <w:gridSpan w:val="1"/>
            <w:vMerge w:val="continue"/>
            <w:vAlign w:val="center"/>
          </w:tcPr>
          <w:p/>
        </w:tc>
        <w:tc>
          <w:tcPr>
            <w:tcW w:type="dxa" w:w="3852"/>
            <w:vAlign w:val="center"/>
          </w:tcPr>
          <w:p w14:paraId="22020000">
            <w:pPr>
              <w:rPr>
                <w:rFonts w:ascii="Times New Roman" w:hAnsi="Times New Roman"/>
              </w:rPr>
            </w:pPr>
            <w:r>
              <w:rPr>
                <w:rFonts w:ascii="Times New Roman" w:hAnsi="Times New Roman"/>
              </w:rPr>
              <w:t>лабораторные работы</w:t>
            </w:r>
          </w:p>
        </w:tc>
        <w:tc>
          <w:tcPr>
            <w:tcW w:type="dxa" w:w="1417"/>
            <w:vAlign w:val="center"/>
          </w:tcPr>
          <w:p w14:paraId="23020000">
            <w:pPr>
              <w:ind/>
              <w:jc w:val="center"/>
              <w:rPr>
                <w:rFonts w:ascii="Times New Roman" w:hAnsi="Times New Roman"/>
              </w:rPr>
            </w:pPr>
            <w:r>
              <w:rPr>
                <w:rFonts w:ascii="Times New Roman" w:hAnsi="Times New Roman"/>
              </w:rPr>
              <w:t>0</w:t>
            </w:r>
          </w:p>
        </w:tc>
      </w:tr>
      <w:tr>
        <w:trPr>
          <w:trHeight w:hRule="atLeast" w:val="367"/>
        </w:trPr>
        <w:tc>
          <w:tcPr>
            <w:tcW w:type="dxa" w:w="690"/>
            <w:gridSpan w:val="1"/>
            <w:vMerge w:val="continue"/>
            <w:vAlign w:val="center"/>
          </w:tcPr>
          <w:p/>
        </w:tc>
        <w:tc>
          <w:tcPr>
            <w:tcW w:type="dxa" w:w="3700"/>
            <w:gridSpan w:val="1"/>
            <w:vMerge w:val="continue"/>
            <w:vAlign w:val="center"/>
          </w:tcPr>
          <w:p/>
        </w:tc>
        <w:tc>
          <w:tcPr>
            <w:tcW w:type="dxa" w:w="3852"/>
            <w:vAlign w:val="center"/>
          </w:tcPr>
          <w:p w14:paraId="24020000">
            <w:pPr>
              <w:rPr>
                <w:rFonts w:ascii="Times New Roman" w:hAnsi="Times New Roman"/>
              </w:rPr>
            </w:pPr>
            <w:r>
              <w:rPr>
                <w:rFonts w:ascii="Times New Roman" w:hAnsi="Times New Roman"/>
              </w:rPr>
              <w:t>самостоятельная работа</w:t>
            </w:r>
          </w:p>
        </w:tc>
        <w:tc>
          <w:tcPr>
            <w:tcW w:type="dxa" w:w="1417"/>
            <w:vAlign w:val="center"/>
          </w:tcPr>
          <w:p w14:paraId="25020000">
            <w:pPr>
              <w:ind/>
              <w:jc w:val="center"/>
              <w:rPr>
                <w:rFonts w:ascii="Times New Roman" w:hAnsi="Times New Roman"/>
              </w:rPr>
            </w:pPr>
            <w:r>
              <w:rPr>
                <w:rFonts w:ascii="Times New Roman" w:hAnsi="Times New Roman"/>
              </w:rPr>
              <w:t>8</w:t>
            </w:r>
          </w:p>
        </w:tc>
      </w:tr>
      <w:tr>
        <w:trPr>
          <w:trHeight w:hRule="atLeast" w:val="367"/>
        </w:trPr>
        <w:tc>
          <w:tcPr>
            <w:tcW w:type="dxa" w:w="690"/>
            <w:vMerge w:val="restart"/>
            <w:vAlign w:val="center"/>
          </w:tcPr>
          <w:p w14:paraId="26020000">
            <w:pPr>
              <w:rPr>
                <w:rFonts w:ascii="Times New Roman" w:hAnsi="Times New Roman"/>
              </w:rPr>
            </w:pPr>
            <w:r>
              <w:rPr>
                <w:rFonts w:ascii="Times New Roman" w:hAnsi="Times New Roman"/>
              </w:rPr>
              <w:t>III.</w:t>
            </w:r>
          </w:p>
        </w:tc>
        <w:tc>
          <w:tcPr>
            <w:tcW w:type="dxa" w:w="3700"/>
            <w:vMerge w:val="restart"/>
            <w:vAlign w:val="center"/>
          </w:tcPr>
          <w:p w14:paraId="27020000">
            <w:pPr>
              <w:rPr>
                <w:rFonts w:ascii="Times New Roman" w:hAnsi="Times New Roman"/>
              </w:rPr>
            </w:pPr>
            <w:r>
              <w:rPr>
                <w:rFonts w:ascii="Times New Roman" w:hAnsi="Times New Roman"/>
              </w:rPr>
              <w:t xml:space="preserve">Аспекты современных языков программирования: событийно-ориентированное программирование, </w:t>
            </w:r>
            <w:r>
              <w:rPr>
                <w:rFonts w:ascii="Times New Roman" w:hAnsi="Times New Roman"/>
              </w:rPr>
              <w:t>генерики</w:t>
            </w:r>
          </w:p>
        </w:tc>
        <w:tc>
          <w:tcPr>
            <w:tcW w:type="dxa" w:w="3852"/>
            <w:vAlign w:val="center"/>
          </w:tcPr>
          <w:p w14:paraId="28020000">
            <w:pPr>
              <w:rPr>
                <w:rFonts w:ascii="Times New Roman" w:hAnsi="Times New Roman"/>
              </w:rPr>
            </w:pPr>
            <w:r>
              <w:rPr>
                <w:rFonts w:ascii="Times New Roman" w:hAnsi="Times New Roman"/>
              </w:rPr>
              <w:t>практические занятия</w:t>
            </w:r>
          </w:p>
        </w:tc>
        <w:tc>
          <w:tcPr>
            <w:tcW w:type="dxa" w:w="1417"/>
            <w:vAlign w:val="center"/>
          </w:tcPr>
          <w:p w14:paraId="29020000">
            <w:pPr>
              <w:ind/>
              <w:jc w:val="center"/>
              <w:rPr>
                <w:rFonts w:ascii="Times New Roman" w:hAnsi="Times New Roman"/>
              </w:rPr>
            </w:pPr>
            <w:r>
              <w:rPr>
                <w:rFonts w:ascii="Times New Roman" w:hAnsi="Times New Roman"/>
              </w:rPr>
              <w:t>1</w:t>
            </w:r>
          </w:p>
        </w:tc>
      </w:tr>
      <w:tr>
        <w:trPr>
          <w:trHeight w:hRule="atLeast" w:val="367"/>
        </w:trPr>
        <w:tc>
          <w:tcPr>
            <w:tcW w:type="dxa" w:w="690"/>
            <w:gridSpan w:val="1"/>
            <w:vMerge w:val="continue"/>
            <w:vAlign w:val="center"/>
          </w:tcPr>
          <w:p/>
        </w:tc>
        <w:tc>
          <w:tcPr>
            <w:tcW w:type="dxa" w:w="3700"/>
            <w:gridSpan w:val="1"/>
            <w:vMerge w:val="continue"/>
            <w:vAlign w:val="center"/>
          </w:tcPr>
          <w:p/>
        </w:tc>
        <w:tc>
          <w:tcPr>
            <w:tcW w:type="dxa" w:w="3852"/>
            <w:vAlign w:val="center"/>
          </w:tcPr>
          <w:p w14:paraId="2A020000">
            <w:pPr>
              <w:rPr>
                <w:rFonts w:ascii="Times New Roman" w:hAnsi="Times New Roman"/>
              </w:rPr>
            </w:pPr>
            <w:r>
              <w:rPr>
                <w:rFonts w:ascii="Times New Roman" w:hAnsi="Times New Roman"/>
              </w:rPr>
              <w:t>лабораторные работы</w:t>
            </w:r>
          </w:p>
        </w:tc>
        <w:tc>
          <w:tcPr>
            <w:tcW w:type="dxa" w:w="1417"/>
            <w:vAlign w:val="center"/>
          </w:tcPr>
          <w:p w14:paraId="2B020000">
            <w:pPr>
              <w:ind/>
              <w:jc w:val="center"/>
              <w:rPr>
                <w:rFonts w:ascii="Times New Roman" w:hAnsi="Times New Roman"/>
              </w:rPr>
            </w:pPr>
            <w:r>
              <w:rPr>
                <w:rFonts w:ascii="Times New Roman" w:hAnsi="Times New Roman"/>
              </w:rPr>
              <w:t>5</w:t>
            </w:r>
          </w:p>
        </w:tc>
      </w:tr>
      <w:tr>
        <w:trPr>
          <w:trHeight w:hRule="atLeast" w:val="367"/>
        </w:trPr>
        <w:tc>
          <w:tcPr>
            <w:tcW w:type="dxa" w:w="690"/>
            <w:gridSpan w:val="1"/>
            <w:vMerge w:val="continue"/>
            <w:vAlign w:val="center"/>
          </w:tcPr>
          <w:p/>
        </w:tc>
        <w:tc>
          <w:tcPr>
            <w:tcW w:type="dxa" w:w="3700"/>
            <w:gridSpan w:val="1"/>
            <w:vMerge w:val="continue"/>
            <w:vAlign w:val="center"/>
          </w:tcPr>
          <w:p/>
        </w:tc>
        <w:tc>
          <w:tcPr>
            <w:tcW w:type="dxa" w:w="3852"/>
            <w:vAlign w:val="center"/>
          </w:tcPr>
          <w:p w14:paraId="2C020000">
            <w:pPr>
              <w:rPr>
                <w:rFonts w:ascii="Times New Roman" w:hAnsi="Times New Roman"/>
              </w:rPr>
            </w:pPr>
            <w:r>
              <w:rPr>
                <w:rFonts w:ascii="Times New Roman" w:hAnsi="Times New Roman"/>
              </w:rPr>
              <w:t>контрольные работы</w:t>
            </w:r>
          </w:p>
        </w:tc>
        <w:tc>
          <w:tcPr>
            <w:tcW w:type="dxa" w:w="1417"/>
            <w:vAlign w:val="center"/>
          </w:tcPr>
          <w:p w14:paraId="2D020000">
            <w:pPr>
              <w:ind/>
              <w:jc w:val="center"/>
              <w:rPr>
                <w:rFonts w:ascii="Times New Roman" w:hAnsi="Times New Roman"/>
              </w:rPr>
            </w:pPr>
            <w:r>
              <w:rPr>
                <w:rFonts w:ascii="Times New Roman" w:hAnsi="Times New Roman"/>
              </w:rPr>
              <w:t>2</w:t>
            </w:r>
          </w:p>
        </w:tc>
      </w:tr>
      <w:tr>
        <w:trPr>
          <w:trHeight w:hRule="atLeast" w:val="367"/>
        </w:trPr>
        <w:tc>
          <w:tcPr>
            <w:tcW w:type="dxa" w:w="690"/>
            <w:gridSpan w:val="1"/>
            <w:vMerge w:val="continue"/>
            <w:vAlign w:val="center"/>
          </w:tcPr>
          <w:p/>
        </w:tc>
        <w:tc>
          <w:tcPr>
            <w:tcW w:type="dxa" w:w="3700"/>
            <w:gridSpan w:val="1"/>
            <w:vMerge w:val="continue"/>
            <w:vAlign w:val="center"/>
          </w:tcPr>
          <w:p/>
        </w:tc>
        <w:tc>
          <w:tcPr>
            <w:tcW w:type="dxa" w:w="3852"/>
            <w:vAlign w:val="center"/>
          </w:tcPr>
          <w:p w14:paraId="2E020000">
            <w:pPr>
              <w:rPr>
                <w:rFonts w:ascii="Times New Roman" w:hAnsi="Times New Roman"/>
              </w:rPr>
            </w:pPr>
            <w:r>
              <w:rPr>
                <w:rFonts w:ascii="Times New Roman" w:hAnsi="Times New Roman"/>
              </w:rPr>
              <w:t>самостоятельная работа</w:t>
            </w:r>
          </w:p>
        </w:tc>
        <w:tc>
          <w:tcPr>
            <w:tcW w:type="dxa" w:w="1417"/>
            <w:vAlign w:val="center"/>
          </w:tcPr>
          <w:p w14:paraId="2F020000">
            <w:pPr>
              <w:ind/>
              <w:jc w:val="center"/>
              <w:rPr>
                <w:rFonts w:ascii="Times New Roman" w:hAnsi="Times New Roman"/>
              </w:rPr>
            </w:pPr>
            <w:r>
              <w:rPr>
                <w:rFonts w:ascii="Times New Roman" w:hAnsi="Times New Roman"/>
              </w:rPr>
              <w:t>8</w:t>
            </w:r>
          </w:p>
        </w:tc>
      </w:tr>
      <w:tr>
        <w:trPr>
          <w:trHeight w:hRule="atLeast" w:val="367"/>
        </w:trPr>
        <w:tc>
          <w:tcPr>
            <w:tcW w:type="dxa" w:w="690"/>
            <w:vMerge w:val="restart"/>
            <w:vAlign w:val="center"/>
          </w:tcPr>
          <w:p w14:paraId="30020000">
            <w:pPr>
              <w:rPr>
                <w:rFonts w:ascii="Times New Roman" w:hAnsi="Times New Roman"/>
              </w:rPr>
            </w:pPr>
            <w:r>
              <w:rPr>
                <w:rFonts w:ascii="Times New Roman" w:hAnsi="Times New Roman"/>
              </w:rPr>
              <w:t>IV.</w:t>
            </w:r>
          </w:p>
        </w:tc>
        <w:tc>
          <w:tcPr>
            <w:tcW w:type="dxa" w:w="3700"/>
            <w:vMerge w:val="restart"/>
            <w:vAlign w:val="center"/>
          </w:tcPr>
          <w:p w14:paraId="31020000">
            <w:pPr>
              <w:rPr>
                <w:rFonts w:ascii="Times New Roman" w:hAnsi="Times New Roman"/>
              </w:rPr>
            </w:pPr>
            <w:r>
              <w:rPr>
                <w:rFonts w:ascii="Times New Roman" w:hAnsi="Times New Roman"/>
              </w:rPr>
              <w:t>Элементы архитектуры программного обеспечения</w:t>
            </w:r>
          </w:p>
        </w:tc>
        <w:tc>
          <w:tcPr>
            <w:tcW w:type="dxa" w:w="3852"/>
            <w:vAlign w:val="center"/>
          </w:tcPr>
          <w:p w14:paraId="32020000">
            <w:pPr>
              <w:rPr>
                <w:rFonts w:ascii="Times New Roman" w:hAnsi="Times New Roman"/>
              </w:rPr>
            </w:pPr>
            <w:r>
              <w:rPr>
                <w:rFonts w:ascii="Times New Roman" w:hAnsi="Times New Roman"/>
              </w:rPr>
              <w:t>практические занятия</w:t>
            </w:r>
          </w:p>
        </w:tc>
        <w:tc>
          <w:tcPr>
            <w:tcW w:type="dxa" w:w="1417"/>
            <w:vAlign w:val="center"/>
          </w:tcPr>
          <w:p w14:paraId="33020000">
            <w:pPr>
              <w:ind/>
              <w:jc w:val="center"/>
              <w:rPr>
                <w:rFonts w:ascii="Times New Roman" w:hAnsi="Times New Roman"/>
              </w:rPr>
            </w:pPr>
            <w:r>
              <w:rPr>
                <w:rFonts w:ascii="Times New Roman" w:hAnsi="Times New Roman"/>
              </w:rPr>
              <w:t>0</w:t>
            </w:r>
          </w:p>
        </w:tc>
      </w:tr>
      <w:tr>
        <w:trPr>
          <w:trHeight w:hRule="atLeast" w:val="367"/>
        </w:trPr>
        <w:tc>
          <w:tcPr>
            <w:tcW w:type="dxa" w:w="690"/>
            <w:gridSpan w:val="1"/>
            <w:vMerge w:val="continue"/>
            <w:vAlign w:val="center"/>
          </w:tcPr>
          <w:p/>
        </w:tc>
        <w:tc>
          <w:tcPr>
            <w:tcW w:type="dxa" w:w="3700"/>
            <w:gridSpan w:val="1"/>
            <w:vMerge w:val="continue"/>
            <w:vAlign w:val="center"/>
          </w:tcPr>
          <w:p/>
        </w:tc>
        <w:tc>
          <w:tcPr>
            <w:tcW w:type="dxa" w:w="3852"/>
            <w:vAlign w:val="center"/>
          </w:tcPr>
          <w:p w14:paraId="34020000">
            <w:pPr>
              <w:rPr>
                <w:rFonts w:ascii="Times New Roman" w:hAnsi="Times New Roman"/>
              </w:rPr>
            </w:pPr>
            <w:r>
              <w:rPr>
                <w:rFonts w:ascii="Times New Roman" w:hAnsi="Times New Roman"/>
              </w:rPr>
              <w:t>лабораторные работы</w:t>
            </w:r>
          </w:p>
        </w:tc>
        <w:tc>
          <w:tcPr>
            <w:tcW w:type="dxa" w:w="1417"/>
            <w:vAlign w:val="center"/>
          </w:tcPr>
          <w:p w14:paraId="35020000">
            <w:pPr>
              <w:ind/>
              <w:jc w:val="center"/>
              <w:rPr>
                <w:rFonts w:ascii="Times New Roman" w:hAnsi="Times New Roman"/>
              </w:rPr>
            </w:pPr>
            <w:r>
              <w:rPr>
                <w:rFonts w:ascii="Times New Roman" w:hAnsi="Times New Roman"/>
              </w:rPr>
              <w:t>10</w:t>
            </w:r>
          </w:p>
        </w:tc>
      </w:tr>
      <w:tr>
        <w:trPr>
          <w:trHeight w:hRule="atLeast" w:val="367"/>
        </w:trPr>
        <w:tc>
          <w:tcPr>
            <w:tcW w:type="dxa" w:w="690"/>
            <w:gridSpan w:val="1"/>
            <w:vMerge w:val="continue"/>
            <w:vAlign w:val="center"/>
          </w:tcPr>
          <w:p/>
        </w:tc>
        <w:tc>
          <w:tcPr>
            <w:tcW w:type="dxa" w:w="3700"/>
            <w:gridSpan w:val="1"/>
            <w:vMerge w:val="continue"/>
            <w:vAlign w:val="center"/>
          </w:tcPr>
          <w:p/>
        </w:tc>
        <w:tc>
          <w:tcPr>
            <w:tcW w:type="dxa" w:w="3852"/>
            <w:vAlign w:val="center"/>
          </w:tcPr>
          <w:p w14:paraId="36020000">
            <w:pPr>
              <w:rPr>
                <w:rFonts w:ascii="Times New Roman" w:hAnsi="Times New Roman"/>
              </w:rPr>
            </w:pPr>
            <w:r>
              <w:rPr>
                <w:rFonts w:ascii="Times New Roman" w:hAnsi="Times New Roman"/>
              </w:rPr>
              <w:t>контрольные работы</w:t>
            </w:r>
          </w:p>
        </w:tc>
        <w:tc>
          <w:tcPr>
            <w:tcW w:type="dxa" w:w="1417"/>
            <w:vAlign w:val="center"/>
          </w:tcPr>
          <w:p w14:paraId="37020000">
            <w:pPr>
              <w:ind/>
              <w:jc w:val="center"/>
              <w:rPr>
                <w:rFonts w:ascii="Times New Roman" w:hAnsi="Times New Roman"/>
              </w:rPr>
            </w:pPr>
            <w:r>
              <w:rPr>
                <w:rFonts w:ascii="Times New Roman" w:hAnsi="Times New Roman"/>
              </w:rPr>
              <w:t>2</w:t>
            </w:r>
          </w:p>
        </w:tc>
      </w:tr>
      <w:tr>
        <w:trPr>
          <w:trHeight w:hRule="atLeast" w:val="367"/>
        </w:trPr>
        <w:tc>
          <w:tcPr>
            <w:tcW w:type="dxa" w:w="690"/>
            <w:gridSpan w:val="1"/>
            <w:vMerge w:val="continue"/>
            <w:vAlign w:val="center"/>
          </w:tcPr>
          <w:p/>
        </w:tc>
        <w:tc>
          <w:tcPr>
            <w:tcW w:type="dxa" w:w="3700"/>
            <w:gridSpan w:val="1"/>
            <w:vMerge w:val="continue"/>
            <w:vAlign w:val="center"/>
          </w:tcPr>
          <w:p/>
        </w:tc>
        <w:tc>
          <w:tcPr>
            <w:tcW w:type="dxa" w:w="3852"/>
            <w:vAlign w:val="center"/>
          </w:tcPr>
          <w:p w14:paraId="38020000">
            <w:pPr>
              <w:rPr>
                <w:rFonts w:ascii="Times New Roman" w:hAnsi="Times New Roman"/>
              </w:rPr>
            </w:pPr>
            <w:r>
              <w:rPr>
                <w:rFonts w:ascii="Times New Roman" w:hAnsi="Times New Roman"/>
              </w:rPr>
              <w:t>самостоятельная работа</w:t>
            </w:r>
          </w:p>
        </w:tc>
        <w:tc>
          <w:tcPr>
            <w:tcW w:type="dxa" w:w="1417"/>
            <w:vAlign w:val="center"/>
          </w:tcPr>
          <w:p w14:paraId="39020000">
            <w:pPr>
              <w:ind/>
              <w:jc w:val="center"/>
              <w:rPr>
                <w:rFonts w:ascii="Times New Roman" w:hAnsi="Times New Roman"/>
              </w:rPr>
            </w:pPr>
            <w:r>
              <w:rPr>
                <w:rFonts w:ascii="Times New Roman" w:hAnsi="Times New Roman"/>
              </w:rPr>
              <w:t>10</w:t>
            </w:r>
          </w:p>
        </w:tc>
      </w:tr>
      <w:tr>
        <w:trPr>
          <w:trHeight w:hRule="atLeast" w:val="375"/>
        </w:trPr>
        <w:tc>
          <w:tcPr>
            <w:tcW w:type="dxa" w:w="690"/>
            <w:vMerge w:val="restart"/>
            <w:vAlign w:val="center"/>
          </w:tcPr>
          <w:p w14:paraId="3A020000">
            <w:pPr>
              <w:rPr>
                <w:rFonts w:ascii="Times New Roman" w:hAnsi="Times New Roman"/>
              </w:rPr>
            </w:pPr>
            <w:r>
              <w:rPr>
                <w:rFonts w:ascii="Times New Roman" w:hAnsi="Times New Roman"/>
              </w:rPr>
              <w:t>V</w:t>
            </w:r>
            <w:r>
              <w:rPr>
                <w:rFonts w:ascii="Times New Roman" w:hAnsi="Times New Roman"/>
              </w:rPr>
              <w:t>.</w:t>
            </w:r>
          </w:p>
        </w:tc>
        <w:tc>
          <w:tcPr>
            <w:tcW w:type="dxa" w:w="3700"/>
            <w:vMerge w:val="restart"/>
            <w:vAlign w:val="center"/>
          </w:tcPr>
          <w:p w14:paraId="3B020000">
            <w:pPr>
              <w:rPr>
                <w:rFonts w:ascii="Times New Roman" w:hAnsi="Times New Roman"/>
              </w:rPr>
            </w:pPr>
            <w:r>
              <w:rPr>
                <w:rFonts w:ascii="Times New Roman" w:hAnsi="Times New Roman"/>
              </w:rPr>
              <w:t>Промежуточная аттестация</w:t>
            </w:r>
          </w:p>
        </w:tc>
        <w:tc>
          <w:tcPr>
            <w:tcW w:type="dxa" w:w="3852"/>
            <w:vAlign w:val="center"/>
          </w:tcPr>
          <w:p w14:paraId="3C020000">
            <w:pPr>
              <w:rPr>
                <w:rFonts w:ascii="Times New Roman" w:hAnsi="Times New Roman"/>
              </w:rPr>
            </w:pPr>
            <w:r>
              <w:rPr>
                <w:rFonts w:ascii="Times New Roman" w:hAnsi="Times New Roman"/>
              </w:rPr>
              <w:t>самостоятельная работа</w:t>
            </w:r>
          </w:p>
        </w:tc>
        <w:tc>
          <w:tcPr>
            <w:tcW w:type="dxa" w:w="1417"/>
            <w:vAlign w:val="center"/>
          </w:tcPr>
          <w:p w14:paraId="3D020000">
            <w:pPr>
              <w:ind/>
              <w:jc w:val="center"/>
              <w:rPr>
                <w:rFonts w:ascii="Times New Roman" w:hAnsi="Times New Roman"/>
              </w:rPr>
            </w:pPr>
            <w:r>
              <w:rPr>
                <w:rFonts w:ascii="Times New Roman" w:hAnsi="Times New Roman"/>
              </w:rPr>
              <w:t>8</w:t>
            </w:r>
          </w:p>
        </w:tc>
      </w:tr>
      <w:tr>
        <w:trPr>
          <w:trHeight w:hRule="atLeast" w:val="375"/>
        </w:trPr>
        <w:tc>
          <w:tcPr>
            <w:tcW w:type="dxa" w:w="690"/>
            <w:gridSpan w:val="1"/>
            <w:vMerge w:val="continue"/>
            <w:vAlign w:val="center"/>
          </w:tcPr>
          <w:p/>
        </w:tc>
        <w:tc>
          <w:tcPr>
            <w:tcW w:type="dxa" w:w="3700"/>
            <w:gridSpan w:val="1"/>
            <w:vMerge w:val="continue"/>
            <w:vAlign w:val="center"/>
          </w:tcPr>
          <w:p/>
        </w:tc>
        <w:tc>
          <w:tcPr>
            <w:tcW w:type="dxa" w:w="3852"/>
            <w:vAlign w:val="center"/>
          </w:tcPr>
          <w:p w14:paraId="3E020000">
            <w:pPr>
              <w:rPr>
                <w:rFonts w:ascii="Times New Roman" w:hAnsi="Times New Roman"/>
              </w:rPr>
            </w:pPr>
            <w:r>
              <w:rPr>
                <w:rFonts w:ascii="Times New Roman" w:hAnsi="Times New Roman"/>
              </w:rPr>
              <w:t>зачёт</w:t>
            </w:r>
          </w:p>
        </w:tc>
        <w:tc>
          <w:tcPr>
            <w:tcW w:type="dxa" w:w="1417"/>
            <w:vAlign w:val="center"/>
          </w:tcPr>
          <w:p w14:paraId="3F020000">
            <w:pPr>
              <w:ind/>
              <w:jc w:val="center"/>
              <w:rPr>
                <w:rFonts w:ascii="Times New Roman" w:hAnsi="Times New Roman"/>
              </w:rPr>
            </w:pPr>
            <w:r>
              <w:rPr>
                <w:rFonts w:ascii="Times New Roman" w:hAnsi="Times New Roman"/>
              </w:rPr>
              <w:t>2</w:t>
            </w:r>
          </w:p>
        </w:tc>
      </w:tr>
    </w:tbl>
    <w:p w14:paraId="40020000">
      <w:pPr>
        <w:rPr>
          <w:rFonts w:ascii="Times New Roman" w:hAnsi="Times New Roman"/>
        </w:rPr>
      </w:pPr>
    </w:p>
    <w:p w14:paraId="41020000">
      <w:pPr>
        <w:ind/>
        <w:jc w:val="both"/>
        <w:rPr>
          <w:rFonts w:ascii="Times New Roman" w:hAnsi="Times New Roman"/>
        </w:rPr>
      </w:pPr>
      <w:r>
        <w:rPr>
          <w:rFonts w:ascii="Times New Roman" w:hAnsi="Times New Roman"/>
        </w:rPr>
        <w:t xml:space="preserve">Раздел 1: </w:t>
      </w:r>
      <w:r>
        <w:rPr>
          <w:rFonts w:ascii="Times New Roman" w:hAnsi="Times New Roman"/>
        </w:rPr>
        <w:t>Объектно-ориентированное программирование</w:t>
      </w:r>
      <w:r>
        <w:rPr>
          <w:rFonts w:ascii="Times New Roman" w:hAnsi="Times New Roman"/>
        </w:rPr>
        <w:t>.</w:t>
      </w:r>
    </w:p>
    <w:p w14:paraId="42020000">
      <w:pPr>
        <w:numPr>
          <w:ilvl w:val="0"/>
          <w:numId w:val="6"/>
        </w:numPr>
        <w:ind/>
        <w:jc w:val="both"/>
        <w:rPr>
          <w:rFonts w:ascii="Times New Roman" w:hAnsi="Times New Roman"/>
        </w:rPr>
      </w:pPr>
      <w:r>
        <w:rPr>
          <w:rFonts w:ascii="Times New Roman" w:hAnsi="Times New Roman"/>
        </w:rPr>
        <w:t xml:space="preserve">Введение в </w:t>
      </w:r>
      <w:r>
        <w:rPr>
          <w:rFonts w:ascii="Times New Roman" w:hAnsi="Times New Roman"/>
        </w:rPr>
        <w:t>C</w:t>
      </w:r>
      <w:r>
        <w:rPr>
          <w:rFonts w:ascii="Times New Roman" w:hAnsi="Times New Roman"/>
        </w:rPr>
        <w:t>#, понятие байт-кода и виртуальной машины</w:t>
      </w:r>
      <w:r>
        <w:rPr>
          <w:rFonts w:ascii="Times New Roman" w:hAnsi="Times New Roman"/>
        </w:rPr>
        <w:t xml:space="preserve">, </w:t>
      </w:r>
      <w:r>
        <w:rPr>
          <w:rFonts w:ascii="Times New Roman" w:hAnsi="Times New Roman"/>
        </w:rPr>
        <w:t>CIL</w:t>
      </w:r>
      <w:r>
        <w:rPr>
          <w:rFonts w:ascii="Times New Roman" w:hAnsi="Times New Roman"/>
        </w:rPr>
        <w:t xml:space="preserve">, сборка мусора. Основы синтаксиса </w:t>
      </w:r>
      <w:r>
        <w:rPr>
          <w:rFonts w:ascii="Times New Roman" w:hAnsi="Times New Roman"/>
        </w:rPr>
        <w:t>C</w:t>
      </w:r>
      <w:r>
        <w:rPr>
          <w:rFonts w:ascii="Times New Roman" w:hAnsi="Times New Roman"/>
        </w:rPr>
        <w:t># — структура программы, методы, элементарные типы, массивы, перечисления, структуры, стиль кодирования.</w:t>
      </w:r>
    </w:p>
    <w:p w14:paraId="43020000">
      <w:pPr>
        <w:ind w:firstLine="720" w:left="720"/>
        <w:jc w:val="both"/>
        <w:rPr>
          <w:rFonts w:ascii="Times New Roman" w:hAnsi="Times New Roman"/>
          <w:i w:val="1"/>
        </w:rPr>
      </w:pPr>
      <w:r>
        <w:rPr>
          <w:rFonts w:ascii="Times New Roman" w:hAnsi="Times New Roman"/>
          <w:i w:val="1"/>
        </w:rPr>
        <w:t>Домашняя работа 1.</w:t>
      </w:r>
    </w:p>
    <w:p w14:paraId="44020000">
      <w:pPr>
        <w:numPr>
          <w:ilvl w:val="0"/>
          <w:numId w:val="6"/>
        </w:numPr>
        <w:ind/>
        <w:jc w:val="both"/>
        <w:rPr>
          <w:rFonts w:ascii="Times New Roman" w:hAnsi="Times New Roman"/>
        </w:rPr>
      </w:pPr>
      <w:r>
        <w:rPr>
          <w:rFonts w:ascii="Times New Roman" w:hAnsi="Times New Roman"/>
        </w:rPr>
        <w:t xml:space="preserve">Объектно-ориентированное программирование: основные понятия, объекты и классы, инварианты. Абстракция, инкапсуляция, наследование, полиморфизм, типы времени компиляции и времени выполнения. Абстрактные классы. ООП в </w:t>
      </w:r>
      <w:r>
        <w:rPr>
          <w:rFonts w:ascii="Times New Roman" w:hAnsi="Times New Roman"/>
        </w:rPr>
        <w:t>C</w:t>
      </w:r>
      <w:r>
        <w:rPr>
          <w:rFonts w:ascii="Times New Roman" w:hAnsi="Times New Roman"/>
        </w:rPr>
        <w:t xml:space="preserve">#: ссылочные типы и типы-значения, передача параметров по ссылке, </w:t>
      </w:r>
      <w:r>
        <w:rPr>
          <w:rFonts w:ascii="Times New Roman" w:hAnsi="Times New Roman"/>
        </w:rPr>
        <w:t xml:space="preserve">конструкторы, наследование, интерфейсы, абстрактные классы, виртуальные методы, абстрактные методы, </w:t>
      </w:r>
      <w:r>
        <w:rPr>
          <w:rFonts w:ascii="Times New Roman" w:hAnsi="Times New Roman"/>
        </w:rPr>
        <w:t>перевведение</w:t>
      </w:r>
      <w:r>
        <w:rPr>
          <w:rFonts w:ascii="Times New Roman" w:hAnsi="Times New Roman"/>
        </w:rPr>
        <w:t xml:space="preserve"> методов. Модификаторы видимости, модификаторы </w:t>
      </w:r>
      <w:r>
        <w:rPr>
          <w:rFonts w:ascii="Times New Roman" w:hAnsi="Times New Roman"/>
        </w:rPr>
        <w:t>partial</w:t>
      </w:r>
      <w:r>
        <w:rPr>
          <w:rFonts w:ascii="Times New Roman" w:hAnsi="Times New Roman"/>
        </w:rPr>
        <w:t xml:space="preserve">, </w:t>
      </w:r>
      <w:r>
        <w:rPr>
          <w:rFonts w:ascii="Times New Roman" w:hAnsi="Times New Roman"/>
        </w:rPr>
        <w:t>sealed</w:t>
      </w:r>
      <w:r>
        <w:rPr>
          <w:rFonts w:ascii="Times New Roman" w:hAnsi="Times New Roman"/>
        </w:rPr>
        <w:t xml:space="preserve">, </w:t>
      </w:r>
      <w:r>
        <w:rPr>
          <w:rFonts w:ascii="Times New Roman" w:hAnsi="Times New Roman"/>
        </w:rPr>
        <w:t>static</w:t>
      </w:r>
      <w:r>
        <w:rPr>
          <w:rFonts w:ascii="Times New Roman" w:hAnsi="Times New Roman"/>
        </w:rPr>
        <w:t xml:space="preserve">. Вложенные классы, </w:t>
      </w:r>
      <w:r>
        <w:rPr>
          <w:rFonts w:ascii="Times New Roman" w:hAnsi="Times New Roman"/>
        </w:rPr>
        <w:t>преобразования типов, иерархия основных классов стандартной библиотеки. Представление объектов в памяти.</w:t>
      </w:r>
    </w:p>
    <w:p w14:paraId="45020000">
      <w:pPr>
        <w:ind w:firstLine="720" w:left="720"/>
        <w:jc w:val="both"/>
        <w:rPr>
          <w:rFonts w:ascii="Times New Roman" w:hAnsi="Times New Roman"/>
          <w:i w:val="1"/>
        </w:rPr>
      </w:pPr>
      <w:r>
        <w:rPr>
          <w:rFonts w:ascii="Times New Roman" w:hAnsi="Times New Roman"/>
          <w:i w:val="1"/>
        </w:rPr>
        <w:t>Домашняя работа 2.</w:t>
      </w:r>
    </w:p>
    <w:p w14:paraId="46020000">
      <w:pPr>
        <w:ind/>
        <w:jc w:val="both"/>
        <w:rPr>
          <w:rFonts w:ascii="Times New Roman" w:hAnsi="Times New Roman"/>
        </w:rPr>
      </w:pPr>
      <w:r>
        <w:rPr>
          <w:rFonts w:ascii="Times New Roman" w:hAnsi="Times New Roman"/>
        </w:rPr>
        <w:t xml:space="preserve">Раздел 2: </w:t>
      </w:r>
      <w:r>
        <w:rPr>
          <w:rFonts w:ascii="Times New Roman" w:hAnsi="Times New Roman"/>
        </w:rPr>
        <w:t>Качество программного обеспечения: модульные тесты, обработка ошибок, непрерывная интеграция, инструменты разработки и управления проектами</w:t>
      </w:r>
      <w:r>
        <w:rPr>
          <w:rFonts w:ascii="Times New Roman" w:hAnsi="Times New Roman"/>
        </w:rPr>
        <w:t>.</w:t>
      </w:r>
    </w:p>
    <w:p w14:paraId="47020000">
      <w:pPr>
        <w:pStyle w:val="Style_1"/>
        <w:numPr>
          <w:ilvl w:val="0"/>
          <w:numId w:val="7"/>
        </w:numPr>
        <w:ind/>
        <w:jc w:val="both"/>
        <w:rPr>
          <w:rFonts w:ascii="Times New Roman" w:hAnsi="Times New Roman"/>
        </w:rPr>
      </w:pPr>
      <w:r>
        <w:rPr>
          <w:rFonts w:ascii="Times New Roman" w:hAnsi="Times New Roman"/>
        </w:rPr>
        <w:t xml:space="preserve">Комментирование кода на </w:t>
      </w:r>
      <w:r>
        <w:rPr>
          <w:rFonts w:ascii="Times New Roman" w:hAnsi="Times New Roman"/>
        </w:rPr>
        <w:t>C</w:t>
      </w:r>
      <w:r>
        <w:rPr>
          <w:rFonts w:ascii="Times New Roman" w:hAnsi="Times New Roman"/>
        </w:rPr>
        <w:t xml:space="preserve">#, </w:t>
      </w:r>
      <w:r>
        <w:rPr>
          <w:rFonts w:ascii="Times New Roman" w:hAnsi="Times New Roman"/>
        </w:rPr>
        <w:t>XML</w:t>
      </w:r>
      <w:r>
        <w:rPr>
          <w:rFonts w:ascii="Times New Roman" w:hAnsi="Times New Roman"/>
        </w:rPr>
        <w:t xml:space="preserve"> </w:t>
      </w:r>
      <w:r>
        <w:rPr>
          <w:rFonts w:ascii="Times New Roman" w:hAnsi="Times New Roman"/>
        </w:rPr>
        <w:t>Documentation</w:t>
      </w:r>
      <w:r>
        <w:rPr>
          <w:rFonts w:ascii="Times New Roman" w:hAnsi="Times New Roman"/>
        </w:rPr>
        <w:t xml:space="preserve">. Модульное тестирование. Тестовые сценарии, примеры. Модульные тесты в </w:t>
      </w:r>
      <w:r>
        <w:rPr>
          <w:rFonts w:ascii="Times New Roman" w:hAnsi="Times New Roman"/>
        </w:rPr>
        <w:t>C</w:t>
      </w:r>
      <w:r>
        <w:rPr>
          <w:rFonts w:ascii="Times New Roman" w:hAnsi="Times New Roman"/>
        </w:rPr>
        <w:t xml:space="preserve">#: </w:t>
      </w:r>
      <w:r>
        <w:rPr>
          <w:rFonts w:ascii="Times New Roman" w:hAnsi="Times New Roman"/>
        </w:rPr>
        <w:t>NUnit</w:t>
      </w:r>
      <w:r>
        <w:rPr>
          <w:rFonts w:ascii="Times New Roman" w:hAnsi="Times New Roman"/>
        </w:rPr>
        <w:t xml:space="preserve">, </w:t>
      </w:r>
      <w:r>
        <w:rPr>
          <w:rFonts w:ascii="Times New Roman" w:hAnsi="Times New Roman"/>
        </w:rPr>
        <w:t>Microsoft</w:t>
      </w:r>
      <w:r>
        <w:rPr>
          <w:rFonts w:ascii="Times New Roman" w:hAnsi="Times New Roman"/>
        </w:rPr>
        <w:t xml:space="preserve"> </w:t>
      </w:r>
      <w:r>
        <w:rPr>
          <w:rFonts w:ascii="Times New Roman" w:hAnsi="Times New Roman"/>
        </w:rPr>
        <w:t>Unit</w:t>
      </w:r>
      <w:r>
        <w:rPr>
          <w:rFonts w:ascii="Times New Roman" w:hAnsi="Times New Roman"/>
        </w:rPr>
        <w:t xml:space="preserve"> </w:t>
      </w:r>
      <w:r>
        <w:rPr>
          <w:rFonts w:ascii="Times New Roman" w:hAnsi="Times New Roman"/>
        </w:rPr>
        <w:t>Test</w:t>
      </w:r>
      <w:r>
        <w:rPr>
          <w:rFonts w:ascii="Times New Roman" w:hAnsi="Times New Roman"/>
        </w:rPr>
        <w:t xml:space="preserve"> </w:t>
      </w:r>
      <w:r>
        <w:rPr>
          <w:rFonts w:ascii="Times New Roman" w:hAnsi="Times New Roman"/>
        </w:rPr>
        <w:t>Framework</w:t>
      </w:r>
      <w:r>
        <w:rPr>
          <w:rFonts w:ascii="Times New Roman" w:hAnsi="Times New Roman"/>
        </w:rPr>
        <w:t xml:space="preserve">, демонстрация по использованию </w:t>
      </w:r>
      <w:r>
        <w:rPr>
          <w:rFonts w:ascii="Times New Roman" w:hAnsi="Times New Roman"/>
        </w:rPr>
        <w:t>NUnit</w:t>
      </w:r>
      <w:r>
        <w:rPr>
          <w:rFonts w:ascii="Times New Roman" w:hAnsi="Times New Roman"/>
        </w:rPr>
        <w:t xml:space="preserve">. </w:t>
      </w:r>
      <w:r>
        <w:rPr>
          <w:rFonts w:ascii="Times New Roman" w:hAnsi="Times New Roman"/>
        </w:rPr>
        <w:t>Хорошие практики модульного тестирования.</w:t>
      </w:r>
      <w:r>
        <w:rPr>
          <w:rFonts w:ascii="Times New Roman" w:hAnsi="Times New Roman"/>
        </w:rPr>
        <w:t xml:space="preserve"> Data-driven-</w:t>
      </w:r>
      <w:r>
        <w:rPr>
          <w:rFonts w:ascii="Times New Roman" w:hAnsi="Times New Roman"/>
        </w:rPr>
        <w:t>тесты.</w:t>
      </w:r>
    </w:p>
    <w:p w14:paraId="48020000">
      <w:pPr>
        <w:pStyle w:val="Style_1"/>
        <w:ind w:firstLine="0" w:left="1440"/>
        <w:jc w:val="both"/>
        <w:rPr>
          <w:rFonts w:ascii="Times New Roman" w:hAnsi="Times New Roman"/>
          <w:i w:val="1"/>
        </w:rPr>
      </w:pPr>
      <w:r>
        <w:rPr>
          <w:rFonts w:ascii="Times New Roman" w:hAnsi="Times New Roman"/>
          <w:i w:val="1"/>
        </w:rPr>
        <w:t>Домашняя работа 3.</w:t>
      </w:r>
    </w:p>
    <w:p w14:paraId="49020000">
      <w:pPr>
        <w:pStyle w:val="Style_1"/>
        <w:numPr>
          <w:ilvl w:val="0"/>
          <w:numId w:val="7"/>
        </w:numPr>
        <w:ind/>
        <w:jc w:val="both"/>
        <w:rPr>
          <w:rFonts w:ascii="Times New Roman" w:hAnsi="Times New Roman"/>
        </w:rPr>
      </w:pPr>
      <w:r>
        <w:rPr>
          <w:rFonts w:ascii="Times New Roman" w:hAnsi="Times New Roman"/>
        </w:rPr>
        <w:t xml:space="preserve">Исключения и обработка ошибок. Бросание и обработка исключений, </w:t>
      </w:r>
      <w:r>
        <w:rPr>
          <w:rFonts w:ascii="Times New Roman" w:hAnsi="Times New Roman"/>
        </w:rPr>
        <w:t>try</w:t>
      </w:r>
      <w:r>
        <w:rPr>
          <w:rFonts w:ascii="Times New Roman" w:hAnsi="Times New Roman"/>
        </w:rPr>
        <w:t>-</w:t>
      </w:r>
      <w:r>
        <w:rPr>
          <w:rFonts w:ascii="Times New Roman" w:hAnsi="Times New Roman"/>
        </w:rPr>
        <w:t>catch</w:t>
      </w:r>
      <w:r>
        <w:rPr>
          <w:rFonts w:ascii="Times New Roman" w:hAnsi="Times New Roman"/>
        </w:rPr>
        <w:t>-</w:t>
      </w:r>
      <w:r>
        <w:rPr>
          <w:rFonts w:ascii="Times New Roman" w:hAnsi="Times New Roman"/>
        </w:rPr>
        <w:t>finally</w:t>
      </w:r>
      <w:r>
        <w:rPr>
          <w:rFonts w:ascii="Times New Roman" w:hAnsi="Times New Roman"/>
        </w:rPr>
        <w:t xml:space="preserve">, </w:t>
      </w:r>
      <w:r>
        <w:rPr>
          <w:rFonts w:ascii="Times New Roman" w:hAnsi="Times New Roman"/>
        </w:rPr>
        <w:t xml:space="preserve">фильтры исключений. Иерархия классов-исключений стандартной библиотеки. Свойства класса </w:t>
      </w:r>
      <w:r>
        <w:rPr>
          <w:rFonts w:ascii="Times New Roman" w:hAnsi="Times New Roman"/>
        </w:rPr>
        <w:t>Exception</w:t>
      </w:r>
      <w:r>
        <w:rPr>
          <w:rFonts w:ascii="Times New Roman" w:hAnsi="Times New Roman"/>
        </w:rPr>
        <w:t>. Перебрасывание исключений. Объявление своих классов-исключений. «Интересные» классы-исключения стандартной библиотеки.</w:t>
      </w:r>
    </w:p>
    <w:p w14:paraId="4A020000">
      <w:pPr>
        <w:pStyle w:val="Style_1"/>
        <w:ind w:firstLine="720" w:left="0"/>
        <w:jc w:val="both"/>
        <w:rPr>
          <w:rFonts w:ascii="Times New Roman" w:hAnsi="Times New Roman"/>
          <w:i w:val="1"/>
        </w:rPr>
      </w:pPr>
      <w:r>
        <w:rPr>
          <w:rFonts w:ascii="Times New Roman" w:hAnsi="Times New Roman"/>
          <w:i w:val="1"/>
        </w:rPr>
        <w:t>Домашняя работа 4.</w:t>
      </w:r>
    </w:p>
    <w:p w14:paraId="4B020000">
      <w:pPr>
        <w:pStyle w:val="Style_1"/>
        <w:numPr>
          <w:ilvl w:val="0"/>
          <w:numId w:val="7"/>
        </w:numPr>
        <w:ind/>
        <w:jc w:val="both"/>
        <w:rPr>
          <w:rFonts w:ascii="Times New Roman" w:hAnsi="Times New Roman"/>
        </w:rPr>
      </w:pPr>
      <w:r>
        <w:rPr>
          <w:rFonts w:ascii="Times New Roman" w:hAnsi="Times New Roman"/>
        </w:rPr>
        <w:t xml:space="preserve">Экосистема проектов с открытым исходным кодом. Непрерывная интеграция: задачи, облачный сервис </w:t>
      </w:r>
      <w:r>
        <w:rPr>
          <w:rFonts w:ascii="Times New Roman" w:hAnsi="Times New Roman"/>
        </w:rPr>
        <w:t>AppVeyor</w:t>
      </w:r>
      <w:r>
        <w:rPr>
          <w:rFonts w:ascii="Times New Roman" w:hAnsi="Times New Roman"/>
        </w:rPr>
        <w:t xml:space="preserve">, настройка сборки, матрица сборки. Облачный сервис </w:t>
      </w:r>
      <w:r>
        <w:rPr>
          <w:rFonts w:ascii="Times New Roman" w:hAnsi="Times New Roman"/>
        </w:rPr>
        <w:t>Travis</w:t>
      </w:r>
      <w:r>
        <w:rPr>
          <w:rFonts w:ascii="Times New Roman" w:hAnsi="Times New Roman"/>
        </w:rPr>
        <w:t xml:space="preserve">. Инструменты анализа качества: </w:t>
      </w:r>
      <w:r>
        <w:rPr>
          <w:rFonts w:ascii="Times New Roman" w:hAnsi="Times New Roman"/>
        </w:rPr>
        <w:t>CodeCov</w:t>
      </w:r>
      <w:r>
        <w:rPr>
          <w:rFonts w:ascii="Times New Roman" w:hAnsi="Times New Roman"/>
        </w:rPr>
        <w:t xml:space="preserve">, </w:t>
      </w:r>
      <w:r>
        <w:rPr>
          <w:rFonts w:ascii="Times New Roman" w:hAnsi="Times New Roman"/>
        </w:rPr>
        <w:t>Codacy</w:t>
      </w:r>
      <w:r>
        <w:rPr>
          <w:rFonts w:ascii="Times New Roman" w:hAnsi="Times New Roman"/>
        </w:rPr>
        <w:t xml:space="preserve">. Инструменты планирования и управления проектом: </w:t>
      </w:r>
      <w:r>
        <w:rPr>
          <w:rFonts w:ascii="Times New Roman" w:hAnsi="Times New Roman"/>
        </w:rPr>
        <w:t>Trello</w:t>
      </w:r>
      <w:r>
        <w:rPr>
          <w:rFonts w:ascii="Times New Roman" w:hAnsi="Times New Roman"/>
        </w:rPr>
        <w:t xml:space="preserve">, </w:t>
      </w:r>
      <w:r>
        <w:rPr>
          <w:rFonts w:ascii="Times New Roman" w:hAnsi="Times New Roman"/>
        </w:rPr>
        <w:t>Pivotal</w:t>
      </w:r>
      <w:r>
        <w:rPr>
          <w:rFonts w:ascii="Times New Roman" w:hAnsi="Times New Roman"/>
        </w:rPr>
        <w:t xml:space="preserve"> </w:t>
      </w:r>
      <w:r>
        <w:rPr>
          <w:rFonts w:ascii="Times New Roman" w:hAnsi="Times New Roman"/>
        </w:rPr>
        <w:t>Tracker</w:t>
      </w:r>
      <w:r>
        <w:rPr>
          <w:rFonts w:ascii="Times New Roman" w:hAnsi="Times New Roman"/>
        </w:rPr>
        <w:t xml:space="preserve">. Средства коммуникации: </w:t>
      </w:r>
      <w:r>
        <w:rPr>
          <w:rFonts w:ascii="Times New Roman" w:hAnsi="Times New Roman"/>
        </w:rPr>
        <w:t>Slack</w:t>
      </w:r>
      <w:r>
        <w:rPr>
          <w:rFonts w:ascii="Times New Roman" w:hAnsi="Times New Roman"/>
        </w:rPr>
        <w:t xml:space="preserve">, </w:t>
      </w:r>
      <w:r>
        <w:rPr>
          <w:rFonts w:ascii="Times New Roman" w:hAnsi="Times New Roman"/>
        </w:rPr>
        <w:t>Gitter</w:t>
      </w:r>
      <w:r>
        <w:rPr>
          <w:rFonts w:ascii="Times New Roman" w:hAnsi="Times New Roman"/>
        </w:rPr>
        <w:t xml:space="preserve">. </w:t>
      </w:r>
      <w:r>
        <w:rPr>
          <w:rFonts w:ascii="Times New Roman" w:hAnsi="Times New Roman"/>
        </w:rPr>
        <w:t>Багтрекер</w:t>
      </w:r>
      <w:r>
        <w:rPr>
          <w:rFonts w:ascii="Times New Roman" w:hAnsi="Times New Roman"/>
        </w:rPr>
        <w:t xml:space="preserve"> </w:t>
      </w:r>
      <w:r>
        <w:rPr>
          <w:rFonts w:ascii="Times New Roman" w:hAnsi="Times New Roman"/>
        </w:rPr>
        <w:t>GitHub</w:t>
      </w:r>
      <w:r>
        <w:rPr>
          <w:rFonts w:ascii="Times New Roman" w:hAnsi="Times New Roman"/>
        </w:rPr>
        <w:t xml:space="preserve"> </w:t>
      </w:r>
      <w:r>
        <w:rPr>
          <w:rFonts w:ascii="Times New Roman" w:hAnsi="Times New Roman"/>
        </w:rPr>
        <w:t>Issues</w:t>
      </w:r>
      <w:r>
        <w:rPr>
          <w:rFonts w:ascii="Times New Roman" w:hAnsi="Times New Roman"/>
        </w:rPr>
        <w:t xml:space="preserve">. Другие средства управления проектом </w:t>
      </w:r>
      <w:r>
        <w:rPr>
          <w:rFonts w:ascii="Times New Roman" w:hAnsi="Times New Roman"/>
        </w:rPr>
        <w:t>GitHub</w:t>
      </w:r>
      <w:r>
        <w:rPr>
          <w:rFonts w:ascii="Times New Roman" w:hAnsi="Times New Roman"/>
        </w:rPr>
        <w:t>. Авторское право и лицензии.</w:t>
      </w:r>
    </w:p>
    <w:p w14:paraId="4C020000">
      <w:pPr>
        <w:pStyle w:val="Style_1"/>
        <w:ind w:firstLine="720" w:left="0"/>
        <w:jc w:val="both"/>
        <w:rPr>
          <w:rFonts w:ascii="Times New Roman" w:hAnsi="Times New Roman"/>
          <w:i w:val="1"/>
        </w:rPr>
      </w:pPr>
      <w:r>
        <w:rPr>
          <w:rFonts w:ascii="Times New Roman" w:hAnsi="Times New Roman"/>
          <w:i w:val="1"/>
        </w:rPr>
        <w:t>Домашняя работа 5.</w:t>
      </w:r>
    </w:p>
    <w:p w14:paraId="4D020000">
      <w:pPr>
        <w:ind/>
        <w:jc w:val="both"/>
        <w:rPr>
          <w:rFonts w:ascii="Times New Roman" w:hAnsi="Times New Roman"/>
        </w:rPr>
      </w:pPr>
      <w:r>
        <w:rPr>
          <w:rFonts w:ascii="Times New Roman" w:hAnsi="Times New Roman"/>
        </w:rPr>
        <w:t xml:space="preserve">Раздел 3: </w:t>
      </w:r>
      <w:r>
        <w:rPr>
          <w:rFonts w:ascii="Times New Roman" w:hAnsi="Times New Roman"/>
        </w:rPr>
        <w:t xml:space="preserve">Аспекты современных языков программирования: событийно-ориентированное программирование, </w:t>
      </w:r>
      <w:r>
        <w:rPr>
          <w:rFonts w:ascii="Times New Roman" w:hAnsi="Times New Roman"/>
        </w:rPr>
        <w:t>генерики</w:t>
      </w:r>
      <w:r>
        <w:rPr>
          <w:rFonts w:ascii="Times New Roman" w:hAnsi="Times New Roman"/>
        </w:rPr>
        <w:t>.</w:t>
      </w:r>
    </w:p>
    <w:p w14:paraId="4E020000">
      <w:pPr>
        <w:pStyle w:val="Style_1"/>
        <w:numPr>
          <w:ilvl w:val="0"/>
          <w:numId w:val="8"/>
        </w:numPr>
        <w:ind/>
        <w:jc w:val="both"/>
        <w:rPr>
          <w:rFonts w:ascii="Times New Roman" w:hAnsi="Times New Roman"/>
        </w:rPr>
      </w:pPr>
      <w:r>
        <w:rPr>
          <w:rFonts w:ascii="Times New Roman" w:hAnsi="Times New Roman"/>
        </w:rPr>
        <w:t>Событийно-ориентированное программирование. Паттерн «Наблюдатель». События в .</w:t>
      </w:r>
      <w:r>
        <w:rPr>
          <w:rFonts w:ascii="Times New Roman" w:hAnsi="Times New Roman"/>
        </w:rPr>
        <w:t>NET</w:t>
      </w:r>
      <w:r>
        <w:rPr>
          <w:rFonts w:ascii="Times New Roman" w:hAnsi="Times New Roman"/>
        </w:rPr>
        <w:t xml:space="preserve">: делегаты, обработчики, </w:t>
      </w:r>
      <w:r>
        <w:rPr>
          <w:rFonts w:ascii="Times New Roman" w:hAnsi="Times New Roman"/>
        </w:rPr>
        <w:t>генерики</w:t>
      </w:r>
      <w:r>
        <w:rPr>
          <w:rFonts w:ascii="Times New Roman" w:hAnsi="Times New Roman"/>
        </w:rPr>
        <w:t xml:space="preserve"> </w:t>
      </w:r>
      <w:r>
        <w:rPr>
          <w:rFonts w:ascii="Times New Roman" w:hAnsi="Times New Roman"/>
        </w:rPr>
        <w:t>Func</w:t>
      </w:r>
      <w:r>
        <w:rPr>
          <w:rFonts w:ascii="Times New Roman" w:hAnsi="Times New Roman"/>
        </w:rPr>
        <w:t xml:space="preserve"> и </w:t>
      </w:r>
      <w:r>
        <w:rPr>
          <w:rFonts w:ascii="Times New Roman" w:hAnsi="Times New Roman"/>
        </w:rPr>
        <w:t>Action</w:t>
      </w:r>
      <w:r>
        <w:rPr>
          <w:rFonts w:ascii="Times New Roman" w:hAnsi="Times New Roman"/>
        </w:rPr>
        <w:t>. События. Анонимные методы и замыкания. Лямбда-выражения. Объявление событий в .</w:t>
      </w:r>
      <w:r>
        <w:rPr>
          <w:rFonts w:ascii="Times New Roman" w:hAnsi="Times New Roman"/>
        </w:rPr>
        <w:t>NET</w:t>
      </w:r>
      <w:r>
        <w:rPr>
          <w:rFonts w:ascii="Times New Roman" w:hAnsi="Times New Roman"/>
        </w:rPr>
        <w:t xml:space="preserve">. Ручное управление подпиской на события (ключевые слова </w:t>
      </w:r>
      <w:r>
        <w:rPr>
          <w:rFonts w:ascii="Times New Roman" w:hAnsi="Times New Roman"/>
        </w:rPr>
        <w:t>add</w:t>
      </w:r>
      <w:r>
        <w:rPr>
          <w:rFonts w:ascii="Times New Roman" w:hAnsi="Times New Roman"/>
        </w:rPr>
        <w:t xml:space="preserve"> и </w:t>
      </w:r>
      <w:r>
        <w:rPr>
          <w:rFonts w:ascii="Times New Roman" w:hAnsi="Times New Roman"/>
        </w:rPr>
        <w:t>remove</w:t>
      </w:r>
      <w:r>
        <w:rPr>
          <w:rFonts w:ascii="Times New Roman" w:hAnsi="Times New Roman"/>
        </w:rPr>
        <w:t>).</w:t>
      </w:r>
    </w:p>
    <w:p w14:paraId="4F020000">
      <w:pPr>
        <w:pStyle w:val="Style_1"/>
        <w:ind w:firstLine="720" w:left="0"/>
        <w:jc w:val="both"/>
        <w:rPr>
          <w:rFonts w:ascii="Times New Roman" w:hAnsi="Times New Roman"/>
          <w:i w:val="1"/>
        </w:rPr>
      </w:pPr>
      <w:r>
        <w:rPr>
          <w:rFonts w:ascii="Times New Roman" w:hAnsi="Times New Roman"/>
          <w:i w:val="1"/>
        </w:rPr>
        <w:t>Домашняя работа 6.</w:t>
      </w:r>
    </w:p>
    <w:p w14:paraId="50020000">
      <w:pPr>
        <w:pStyle w:val="Style_1"/>
        <w:numPr>
          <w:ilvl w:val="0"/>
          <w:numId w:val="8"/>
        </w:numPr>
        <w:ind/>
        <w:jc w:val="both"/>
        <w:rPr>
          <w:rFonts w:ascii="Times New Roman" w:hAnsi="Times New Roman"/>
        </w:rPr>
      </w:pPr>
      <w:r>
        <w:rPr>
          <w:rFonts w:ascii="Times New Roman" w:hAnsi="Times New Roman"/>
        </w:rPr>
        <w:t xml:space="preserve">Пользовательский интерфейс. Библиотека </w:t>
      </w:r>
      <w:r>
        <w:rPr>
          <w:rFonts w:ascii="Times New Roman" w:hAnsi="Times New Roman"/>
        </w:rPr>
        <w:t>Windows</w:t>
      </w:r>
      <w:r>
        <w:rPr>
          <w:rFonts w:ascii="Times New Roman" w:hAnsi="Times New Roman"/>
        </w:rPr>
        <w:t xml:space="preserve"> </w:t>
      </w:r>
      <w:r>
        <w:rPr>
          <w:rFonts w:ascii="Times New Roman" w:hAnsi="Times New Roman"/>
        </w:rPr>
        <w:t>Forms</w:t>
      </w:r>
      <w:r>
        <w:rPr>
          <w:rFonts w:ascii="Times New Roman" w:hAnsi="Times New Roman"/>
        </w:rPr>
        <w:t xml:space="preserve">: обзор библиотеки, класс </w:t>
      </w:r>
      <w:r>
        <w:rPr>
          <w:rFonts w:ascii="Times New Roman" w:hAnsi="Times New Roman"/>
        </w:rPr>
        <w:t>Control</w:t>
      </w:r>
      <w:r>
        <w:rPr>
          <w:rFonts w:ascii="Times New Roman" w:hAnsi="Times New Roman"/>
        </w:rPr>
        <w:t xml:space="preserve">, обработка пользовательского ввода, валидация, привязка данных, хорошие практики. Мастер-класс по разработке приложения на </w:t>
      </w:r>
      <w:r>
        <w:rPr>
          <w:rFonts w:ascii="Times New Roman" w:hAnsi="Times New Roman"/>
        </w:rPr>
        <w:t>Windows Forms.</w:t>
      </w:r>
    </w:p>
    <w:p w14:paraId="51020000">
      <w:pPr>
        <w:pStyle w:val="Style_1"/>
        <w:ind w:firstLine="720" w:left="0"/>
        <w:jc w:val="both"/>
        <w:rPr>
          <w:rFonts w:ascii="Times New Roman" w:hAnsi="Times New Roman"/>
          <w:i w:val="1"/>
        </w:rPr>
      </w:pPr>
      <w:r>
        <w:rPr>
          <w:rFonts w:ascii="Times New Roman" w:hAnsi="Times New Roman"/>
          <w:i w:val="1"/>
        </w:rPr>
        <w:t>Домашняя работа 7.</w:t>
      </w:r>
    </w:p>
    <w:p w14:paraId="52020000">
      <w:pPr>
        <w:pStyle w:val="Style_1"/>
        <w:numPr>
          <w:ilvl w:val="0"/>
          <w:numId w:val="8"/>
        </w:numPr>
        <w:ind/>
        <w:jc w:val="both"/>
        <w:rPr>
          <w:rFonts w:ascii="Times New Roman" w:hAnsi="Times New Roman"/>
        </w:rPr>
      </w:pPr>
      <w:r>
        <w:rPr>
          <w:rFonts w:ascii="Times New Roman" w:hAnsi="Times New Roman"/>
        </w:rPr>
        <w:t xml:space="preserve">Контейнеры и </w:t>
      </w:r>
      <w:r>
        <w:rPr>
          <w:rFonts w:ascii="Times New Roman" w:hAnsi="Times New Roman"/>
        </w:rPr>
        <w:t>генерики</w:t>
      </w:r>
      <w:r>
        <w:rPr>
          <w:rFonts w:ascii="Times New Roman" w:hAnsi="Times New Roman"/>
        </w:rPr>
        <w:t>. Контейнеры стандартной библиотеки .</w:t>
      </w:r>
      <w:r>
        <w:rPr>
          <w:rFonts w:ascii="Times New Roman" w:hAnsi="Times New Roman"/>
        </w:rPr>
        <w:t>NET</w:t>
      </w:r>
      <w:r>
        <w:rPr>
          <w:rFonts w:ascii="Times New Roman" w:hAnsi="Times New Roman"/>
        </w:rPr>
        <w:t xml:space="preserve">, паттерн «Итератор», </w:t>
      </w:r>
      <w:r>
        <w:rPr>
          <w:rFonts w:ascii="Times New Roman" w:hAnsi="Times New Roman"/>
        </w:rPr>
        <w:t>энумераторы</w:t>
      </w:r>
      <w:r>
        <w:rPr>
          <w:rFonts w:ascii="Times New Roman" w:hAnsi="Times New Roman"/>
        </w:rPr>
        <w:t xml:space="preserve">. Типизация, понятия </w:t>
      </w:r>
      <w:r>
        <w:rPr>
          <w:rFonts w:ascii="Times New Roman" w:hAnsi="Times New Roman"/>
        </w:rPr>
        <w:t>ad</w:t>
      </w:r>
      <w:r>
        <w:rPr>
          <w:rFonts w:ascii="Times New Roman" w:hAnsi="Times New Roman"/>
        </w:rPr>
        <w:t>-</w:t>
      </w:r>
      <w:r>
        <w:rPr>
          <w:rFonts w:ascii="Times New Roman" w:hAnsi="Times New Roman"/>
        </w:rPr>
        <w:t>hoc</w:t>
      </w:r>
      <w:r>
        <w:rPr>
          <w:rFonts w:ascii="Times New Roman" w:hAnsi="Times New Roman"/>
        </w:rPr>
        <w:t xml:space="preserve"> и </w:t>
      </w:r>
      <w:r>
        <w:rPr>
          <w:rFonts w:ascii="Times New Roman" w:hAnsi="Times New Roman"/>
        </w:rPr>
        <w:t xml:space="preserve">универсального </w:t>
      </w:r>
      <w:r>
        <w:rPr>
          <w:rFonts w:ascii="Times New Roman" w:hAnsi="Times New Roman"/>
        </w:rPr>
        <w:t xml:space="preserve">полиморфизма, полиморфизм подтипов и </w:t>
      </w:r>
      <w:r>
        <w:rPr>
          <w:rFonts w:ascii="Times New Roman" w:hAnsi="Times New Roman"/>
        </w:rPr>
        <w:t>параметрическ</w:t>
      </w:r>
      <w:r>
        <w:rPr>
          <w:rFonts w:ascii="Times New Roman" w:hAnsi="Times New Roman"/>
        </w:rPr>
        <w:t>ий</w:t>
      </w:r>
      <w:r>
        <w:rPr>
          <w:rFonts w:ascii="Times New Roman" w:hAnsi="Times New Roman"/>
        </w:rPr>
        <w:t xml:space="preserve"> полиморфизм.</w:t>
      </w:r>
      <w:r>
        <w:rPr>
          <w:rFonts w:ascii="Times New Roman" w:hAnsi="Times New Roman"/>
        </w:rPr>
        <w:t xml:space="preserve"> </w:t>
      </w:r>
      <w:r>
        <w:rPr>
          <w:rFonts w:ascii="Times New Roman" w:hAnsi="Times New Roman"/>
        </w:rPr>
        <w:t>Генерики</w:t>
      </w:r>
      <w:r>
        <w:rPr>
          <w:rFonts w:ascii="Times New Roman" w:hAnsi="Times New Roman"/>
        </w:rPr>
        <w:t xml:space="preserve"> в .</w:t>
      </w:r>
      <w:r>
        <w:rPr>
          <w:rFonts w:ascii="Times New Roman" w:hAnsi="Times New Roman"/>
        </w:rPr>
        <w:t>NET</w:t>
      </w:r>
      <w:r>
        <w:rPr>
          <w:rFonts w:ascii="Times New Roman" w:hAnsi="Times New Roman"/>
        </w:rPr>
        <w:t xml:space="preserve">, внутреннее устройство и использование. </w:t>
      </w:r>
      <w:r>
        <w:rPr>
          <w:rFonts w:ascii="Times New Roman" w:hAnsi="Times New Roman"/>
        </w:rPr>
        <w:t>Генерик</w:t>
      </w:r>
      <w:r>
        <w:rPr>
          <w:rFonts w:ascii="Times New Roman" w:hAnsi="Times New Roman"/>
        </w:rPr>
        <w:t xml:space="preserve">-методы и </w:t>
      </w:r>
      <w:r>
        <w:rPr>
          <w:rFonts w:ascii="Times New Roman" w:hAnsi="Times New Roman"/>
        </w:rPr>
        <w:t>генерик</w:t>
      </w:r>
      <w:r>
        <w:rPr>
          <w:rFonts w:ascii="Times New Roman" w:hAnsi="Times New Roman"/>
        </w:rPr>
        <w:t xml:space="preserve">-классы. Открытые и закрытые типы, </w:t>
      </w:r>
      <w:r>
        <w:rPr>
          <w:rFonts w:ascii="Times New Roman" w:hAnsi="Times New Roman"/>
        </w:rPr>
        <w:t>генерики</w:t>
      </w:r>
      <w:r>
        <w:rPr>
          <w:rFonts w:ascii="Times New Roman" w:hAnsi="Times New Roman"/>
        </w:rPr>
        <w:t xml:space="preserve"> и вложенные классы. Ограничения на типы. Понятие вариантности, ковариантность и </w:t>
      </w:r>
      <w:r>
        <w:rPr>
          <w:rFonts w:ascii="Times New Roman" w:hAnsi="Times New Roman"/>
        </w:rPr>
        <w:t>контравариантность</w:t>
      </w:r>
      <w:r>
        <w:rPr>
          <w:rFonts w:ascii="Times New Roman" w:hAnsi="Times New Roman"/>
        </w:rPr>
        <w:t>, примеры.</w:t>
      </w:r>
    </w:p>
    <w:p w14:paraId="53020000">
      <w:pPr>
        <w:pStyle w:val="Style_1"/>
        <w:ind w:firstLine="720" w:left="0"/>
        <w:jc w:val="both"/>
        <w:rPr>
          <w:rFonts w:ascii="Times New Roman" w:hAnsi="Times New Roman"/>
          <w:i w:val="1"/>
        </w:rPr>
      </w:pPr>
      <w:r>
        <w:rPr>
          <w:rFonts w:ascii="Times New Roman" w:hAnsi="Times New Roman"/>
          <w:i w:val="1"/>
        </w:rPr>
        <w:t>Домашняя работа 8.</w:t>
      </w:r>
    </w:p>
    <w:p w14:paraId="54020000">
      <w:pPr>
        <w:pStyle w:val="Style_1"/>
        <w:numPr>
          <w:ilvl w:val="0"/>
          <w:numId w:val="8"/>
        </w:numPr>
        <w:ind/>
        <w:jc w:val="both"/>
        <w:rPr>
          <w:rFonts w:ascii="Times New Roman" w:hAnsi="Times New Roman"/>
        </w:rPr>
      </w:pPr>
      <w:r>
        <w:rPr>
          <w:rFonts w:ascii="Times New Roman" w:hAnsi="Times New Roman"/>
        </w:rPr>
        <w:t>Контрольная работа.</w:t>
      </w:r>
    </w:p>
    <w:p w14:paraId="55020000">
      <w:pPr>
        <w:ind/>
        <w:jc w:val="both"/>
        <w:rPr>
          <w:rFonts w:ascii="Times New Roman" w:hAnsi="Times New Roman"/>
        </w:rPr>
      </w:pPr>
      <w:r>
        <w:rPr>
          <w:rFonts w:ascii="Times New Roman" w:hAnsi="Times New Roman"/>
        </w:rPr>
        <w:t>Раздел 4: Элементы архитектуры программного обеспечения.</w:t>
      </w:r>
    </w:p>
    <w:p w14:paraId="56020000">
      <w:pPr>
        <w:pStyle w:val="Style_1"/>
        <w:numPr>
          <w:ilvl w:val="0"/>
          <w:numId w:val="9"/>
        </w:numPr>
        <w:ind/>
        <w:jc w:val="both"/>
        <w:rPr>
          <w:rFonts w:ascii="Times New Roman" w:hAnsi="Times New Roman"/>
        </w:rPr>
      </w:pPr>
      <w:r>
        <w:rPr>
          <w:rFonts w:ascii="Times New Roman" w:hAnsi="Times New Roman"/>
        </w:rPr>
        <w:t xml:space="preserve">Визуальное моделирование, </w:t>
      </w:r>
      <w:r>
        <w:rPr>
          <w:rFonts w:ascii="Times New Roman" w:hAnsi="Times New Roman"/>
        </w:rPr>
        <w:t>UML</w:t>
      </w:r>
      <w:r>
        <w:rPr>
          <w:rFonts w:ascii="Times New Roman" w:hAnsi="Times New Roman"/>
        </w:rPr>
        <w:t xml:space="preserve">. Метафора моделирования, цель моделирования. Диаграммы </w:t>
      </w:r>
      <w:r>
        <w:rPr>
          <w:rFonts w:ascii="Times New Roman" w:hAnsi="Times New Roman"/>
        </w:rPr>
        <w:t>UML</w:t>
      </w:r>
      <w:r>
        <w:rPr>
          <w:rFonts w:ascii="Times New Roman" w:hAnsi="Times New Roman"/>
        </w:rPr>
        <w:t xml:space="preserve">. Диаграмма классов: синтаксис, синтаксис свойств, агрегация и композиция. Диаграмма компонентов. Диаграмма случаев использования. Диаграммы активностей, последовательностей, конечных автоматов. Генерация кода по диаграммам конечных автоматов. Диаграммы развёртывания. Примеры </w:t>
      </w:r>
      <w:r>
        <w:rPr>
          <w:rFonts w:ascii="Times New Roman" w:hAnsi="Times New Roman"/>
        </w:rPr>
        <w:t>CASE</w:t>
      </w:r>
      <w:r>
        <w:rPr>
          <w:rFonts w:ascii="Times New Roman" w:hAnsi="Times New Roman"/>
        </w:rPr>
        <w:t>-инструментов. Предметно-ориентированные визуальные языки.</w:t>
      </w:r>
    </w:p>
    <w:p w14:paraId="57020000">
      <w:pPr>
        <w:pStyle w:val="Style_1"/>
        <w:ind w:firstLine="720" w:left="0"/>
        <w:jc w:val="both"/>
        <w:rPr>
          <w:rFonts w:ascii="Times New Roman" w:hAnsi="Times New Roman"/>
          <w:i w:val="1"/>
        </w:rPr>
      </w:pPr>
      <w:r>
        <w:rPr>
          <w:rFonts w:ascii="Times New Roman" w:hAnsi="Times New Roman"/>
          <w:i w:val="1"/>
        </w:rPr>
        <w:t>Домашняя работа 9.</w:t>
      </w:r>
    </w:p>
    <w:p w14:paraId="58020000">
      <w:pPr>
        <w:pStyle w:val="Style_1"/>
        <w:numPr>
          <w:ilvl w:val="0"/>
          <w:numId w:val="9"/>
        </w:numPr>
        <w:ind/>
        <w:jc w:val="both"/>
        <w:rPr>
          <w:rFonts w:ascii="Times New Roman" w:hAnsi="Times New Roman"/>
        </w:rPr>
      </w:pPr>
      <w:r>
        <w:rPr>
          <w:rFonts w:ascii="Times New Roman" w:hAnsi="Times New Roman"/>
        </w:rPr>
        <w:t>Переписывание контрольной.</w:t>
      </w:r>
    </w:p>
    <w:p w14:paraId="59020000">
      <w:pPr>
        <w:pStyle w:val="Style_1"/>
        <w:numPr>
          <w:ilvl w:val="0"/>
          <w:numId w:val="9"/>
        </w:numPr>
        <w:ind/>
        <w:jc w:val="both"/>
        <w:rPr>
          <w:rFonts w:ascii="Times New Roman" w:hAnsi="Times New Roman"/>
        </w:rPr>
      </w:pPr>
      <w:r>
        <w:rPr>
          <w:rFonts w:ascii="Times New Roman" w:hAnsi="Times New Roman"/>
        </w:rPr>
        <w:t>Доклады</w:t>
      </w:r>
      <w:r>
        <w:rPr>
          <w:rFonts w:ascii="Times New Roman" w:hAnsi="Times New Roman"/>
        </w:rPr>
        <w:t>.</w:t>
      </w:r>
    </w:p>
    <w:p w14:paraId="5A020000">
      <w:pPr>
        <w:pStyle w:val="Style_1"/>
        <w:ind w:firstLine="720" w:left="0"/>
        <w:jc w:val="both"/>
        <w:rPr>
          <w:rFonts w:ascii="Times New Roman" w:hAnsi="Times New Roman"/>
          <w:i w:val="1"/>
        </w:rPr>
      </w:pPr>
      <w:r>
        <w:rPr>
          <w:rFonts w:ascii="Times New Roman" w:hAnsi="Times New Roman"/>
          <w:i w:val="1"/>
        </w:rPr>
        <w:t>Домашняя работа 10.</w:t>
      </w:r>
    </w:p>
    <w:p w14:paraId="5B020000">
      <w:pPr>
        <w:pStyle w:val="Style_1"/>
        <w:numPr>
          <w:ilvl w:val="0"/>
          <w:numId w:val="9"/>
        </w:numPr>
        <w:ind/>
        <w:jc w:val="both"/>
        <w:rPr>
          <w:rFonts w:ascii="Times New Roman" w:hAnsi="Times New Roman"/>
        </w:rPr>
      </w:pPr>
      <w:r>
        <w:rPr>
          <w:rFonts w:ascii="Times New Roman" w:hAnsi="Times New Roman"/>
        </w:rPr>
        <w:t xml:space="preserve">Правила написания хорошего кода в ООП. Сложность ПО, сопряжение и связность, модульность, свойства модулей. Понятие объекта с точки зрения архитектуры ПО, выделение объектов. Наследование и композиция. Принципы </w:t>
      </w:r>
      <w:r>
        <w:rPr>
          <w:rFonts w:ascii="Times New Roman" w:hAnsi="Times New Roman"/>
        </w:rPr>
        <w:t>SOLID</w:t>
      </w:r>
      <w:r>
        <w:rPr>
          <w:rFonts w:ascii="Times New Roman" w:hAnsi="Times New Roman"/>
        </w:rPr>
        <w:t xml:space="preserve">, закон Деметры. Примеры абстракций: принцип единственности ответственности, уровень абстракции, общие рекомендации по дизайну абстракций. Инкапсуляция: принцип минимизации доступности, общие рекомендации. Наследование, общие рекомендации, конструкторы. </w:t>
      </w:r>
      <w:r>
        <w:rPr>
          <w:rFonts w:ascii="Times New Roman" w:hAnsi="Times New Roman"/>
        </w:rPr>
        <w:t>Мутабельность</w:t>
      </w:r>
      <w:r>
        <w:rPr>
          <w:rFonts w:ascii="Times New Roman" w:hAnsi="Times New Roman"/>
        </w:rPr>
        <w:t xml:space="preserve">. Преждевременная оптимизация. Принцип </w:t>
      </w:r>
      <w:r>
        <w:rPr>
          <w:rFonts w:ascii="Times New Roman" w:hAnsi="Times New Roman"/>
        </w:rPr>
        <w:t>Fail</w:t>
      </w:r>
      <w:r>
        <w:rPr>
          <w:rFonts w:ascii="Times New Roman" w:hAnsi="Times New Roman"/>
        </w:rPr>
        <w:t xml:space="preserve"> </w:t>
      </w:r>
      <w:r>
        <w:rPr>
          <w:rFonts w:ascii="Times New Roman" w:hAnsi="Times New Roman"/>
        </w:rPr>
        <w:t>Fast</w:t>
      </w:r>
      <w:r>
        <w:rPr>
          <w:rFonts w:ascii="Times New Roman" w:hAnsi="Times New Roman"/>
        </w:rPr>
        <w:t>. Другие рекомендации.</w:t>
      </w:r>
    </w:p>
    <w:p w14:paraId="5C020000">
      <w:pPr>
        <w:pStyle w:val="Style_1"/>
        <w:numPr>
          <w:ilvl w:val="0"/>
          <w:numId w:val="9"/>
        </w:numPr>
        <w:ind/>
        <w:jc w:val="both"/>
        <w:rPr>
          <w:rFonts w:ascii="Times New Roman" w:hAnsi="Times New Roman"/>
        </w:rPr>
      </w:pPr>
      <w:r>
        <w:rPr>
          <w:rFonts w:ascii="Times New Roman" w:hAnsi="Times New Roman"/>
        </w:rPr>
        <w:t>Первая попытка написания зачётной работы</w:t>
      </w:r>
      <w:r>
        <w:rPr>
          <w:rFonts w:ascii="Times New Roman" w:hAnsi="Times New Roman"/>
        </w:rPr>
        <w:t>.</w:t>
      </w:r>
    </w:p>
    <w:p w14:paraId="5D020000">
      <w:pPr>
        <w:pStyle w:val="Style_1"/>
        <w:numPr>
          <w:ilvl w:val="0"/>
          <w:numId w:val="9"/>
        </w:numPr>
        <w:ind/>
        <w:jc w:val="both"/>
        <w:rPr>
          <w:rFonts w:ascii="Times New Roman" w:hAnsi="Times New Roman"/>
        </w:rPr>
      </w:pPr>
      <w:r>
        <w:rPr>
          <w:rFonts w:ascii="Times New Roman" w:hAnsi="Times New Roman"/>
        </w:rPr>
        <w:t>Вторая попытка написания зачётной работы</w:t>
      </w:r>
    </w:p>
    <w:p w14:paraId="5E020000">
      <w:pPr>
        <w:ind/>
        <w:jc w:val="both"/>
        <w:rPr>
          <w:rFonts w:ascii="Times New Roman" w:hAnsi="Times New Roman"/>
        </w:rPr>
      </w:pPr>
    </w:p>
    <w:p w14:paraId="5F020000">
      <w:pPr>
        <w:ind/>
        <w:jc w:val="both"/>
        <w:rPr>
          <w:rFonts w:ascii="Times New Roman" w:hAnsi="Times New Roman"/>
        </w:rPr>
      </w:pPr>
      <w:r>
        <w:rPr>
          <w:rFonts w:ascii="Times New Roman" w:hAnsi="Times New Roman"/>
        </w:rPr>
        <w:t xml:space="preserve">Период обучения (модуль): семестр </w:t>
      </w:r>
      <w:r>
        <w:rPr>
          <w:rFonts w:ascii="Times New Roman" w:hAnsi="Times New Roman"/>
        </w:rPr>
        <w:t>3</w:t>
      </w:r>
      <w:r>
        <w:rPr>
          <w:rFonts w:ascii="Times New Roman" w:hAnsi="Times New Roman"/>
        </w:rPr>
        <w:t>.</w:t>
      </w:r>
    </w:p>
    <w:tbl>
      <w:tblPr>
        <w:tblStyle w:val="Style_2"/>
        <w:tblW w:type="auto" w:w="0"/>
        <w:tblInd w:type="dxa" w:w="-147"/>
        <w:tblLayout w:type="fixed"/>
      </w:tblPr>
      <w:tblGrid>
        <w:gridCol w:w="690"/>
        <w:gridCol w:w="3700"/>
        <w:gridCol w:w="3852"/>
        <w:gridCol w:w="1417"/>
      </w:tblGrid>
      <w:tr>
        <w:tc>
          <w:tcPr>
            <w:tcW w:type="dxa" w:w="690"/>
            <w:vAlign w:val="center"/>
          </w:tcPr>
          <w:p w14:paraId="60020000">
            <w:pPr>
              <w:ind/>
              <w:jc w:val="center"/>
              <w:rPr>
                <w:rFonts w:ascii="Times New Roman" w:hAnsi="Times New Roman"/>
              </w:rPr>
            </w:pPr>
            <w:r>
              <w:rPr>
                <w:rFonts w:ascii="Times New Roman" w:hAnsi="Times New Roman"/>
              </w:rPr>
              <w:t>№ п</w:t>
            </w:r>
            <w:r>
              <w:rPr>
                <w:rFonts w:ascii="Times New Roman" w:hAnsi="Times New Roman"/>
              </w:rPr>
              <w:t>/</w:t>
            </w:r>
            <w:r>
              <w:rPr>
                <w:rFonts w:ascii="Times New Roman" w:hAnsi="Times New Roman"/>
              </w:rPr>
              <w:t>п</w:t>
            </w:r>
          </w:p>
        </w:tc>
        <w:tc>
          <w:tcPr>
            <w:tcW w:type="dxa" w:w="3700"/>
            <w:vAlign w:val="center"/>
          </w:tcPr>
          <w:p w14:paraId="61020000">
            <w:pPr>
              <w:ind/>
              <w:jc w:val="center"/>
              <w:rPr>
                <w:rFonts w:ascii="Times New Roman" w:hAnsi="Times New Roman"/>
              </w:rPr>
            </w:pPr>
            <w:r>
              <w:rPr>
                <w:rFonts w:ascii="Times New Roman" w:hAnsi="Times New Roman"/>
              </w:rPr>
              <w:t>Наименование темы (раздела, части)</w:t>
            </w:r>
          </w:p>
        </w:tc>
        <w:tc>
          <w:tcPr>
            <w:tcW w:type="dxa" w:w="3852"/>
            <w:vAlign w:val="center"/>
          </w:tcPr>
          <w:p w14:paraId="62020000">
            <w:pPr>
              <w:ind/>
              <w:jc w:val="center"/>
              <w:rPr>
                <w:rFonts w:ascii="Times New Roman" w:hAnsi="Times New Roman"/>
              </w:rPr>
            </w:pPr>
            <w:r>
              <w:rPr>
                <w:rFonts w:ascii="Times New Roman" w:hAnsi="Times New Roman"/>
              </w:rPr>
              <w:t>Вид учебных занятий</w:t>
            </w:r>
          </w:p>
        </w:tc>
        <w:tc>
          <w:tcPr>
            <w:tcW w:type="dxa" w:w="1417"/>
            <w:vAlign w:val="center"/>
          </w:tcPr>
          <w:p w14:paraId="63020000">
            <w:pPr>
              <w:ind/>
              <w:jc w:val="center"/>
              <w:rPr>
                <w:rFonts w:ascii="Times New Roman" w:hAnsi="Times New Roman"/>
              </w:rPr>
            </w:pPr>
            <w:r>
              <w:rPr>
                <w:rFonts w:ascii="Times New Roman" w:hAnsi="Times New Roman"/>
              </w:rPr>
              <w:t>Количество часов</w:t>
            </w:r>
          </w:p>
        </w:tc>
      </w:tr>
      <w:tr>
        <w:trPr>
          <w:trHeight w:hRule="atLeast" w:val="367"/>
        </w:trPr>
        <w:tc>
          <w:tcPr>
            <w:tcW w:type="dxa" w:w="690"/>
            <w:vMerge w:val="restart"/>
            <w:vAlign w:val="center"/>
          </w:tcPr>
          <w:p w14:paraId="64020000">
            <w:pPr>
              <w:rPr>
                <w:rFonts w:ascii="Times New Roman" w:hAnsi="Times New Roman"/>
              </w:rPr>
            </w:pPr>
            <w:r>
              <w:rPr>
                <w:rFonts w:ascii="Times New Roman" w:hAnsi="Times New Roman"/>
              </w:rPr>
              <w:t>I</w:t>
            </w:r>
            <w:r>
              <w:rPr>
                <w:rFonts w:ascii="Times New Roman" w:hAnsi="Times New Roman"/>
              </w:rPr>
              <w:t>.</w:t>
            </w:r>
          </w:p>
        </w:tc>
        <w:tc>
          <w:tcPr>
            <w:tcW w:type="dxa" w:w="3700"/>
            <w:vMerge w:val="restart"/>
            <w:vAlign w:val="center"/>
          </w:tcPr>
          <w:p w14:paraId="65020000">
            <w:pPr>
              <w:rPr>
                <w:rFonts w:ascii="Times New Roman" w:hAnsi="Times New Roman"/>
              </w:rPr>
            </w:pPr>
            <w:r>
              <w:rPr>
                <w:rFonts w:ascii="Times New Roman" w:hAnsi="Times New Roman"/>
              </w:rPr>
              <w:t>Многопоточное программирование</w:t>
            </w:r>
          </w:p>
        </w:tc>
        <w:tc>
          <w:tcPr>
            <w:tcW w:type="dxa" w:w="3852"/>
            <w:vAlign w:val="center"/>
          </w:tcPr>
          <w:p w14:paraId="66020000">
            <w:pPr>
              <w:rPr>
                <w:rFonts w:ascii="Times New Roman" w:hAnsi="Times New Roman"/>
              </w:rPr>
            </w:pPr>
            <w:r>
              <w:rPr>
                <w:rFonts w:ascii="Times New Roman" w:hAnsi="Times New Roman"/>
              </w:rPr>
              <w:t>практические занятия</w:t>
            </w:r>
          </w:p>
        </w:tc>
        <w:tc>
          <w:tcPr>
            <w:tcW w:type="dxa" w:w="1417"/>
            <w:vAlign w:val="center"/>
          </w:tcPr>
          <w:p w14:paraId="67020000">
            <w:pPr>
              <w:ind/>
              <w:jc w:val="center"/>
              <w:rPr>
                <w:rFonts w:ascii="Times New Roman" w:hAnsi="Times New Roman"/>
              </w:rPr>
            </w:pPr>
            <w:r>
              <w:rPr>
                <w:rFonts w:ascii="Times New Roman" w:hAnsi="Times New Roman"/>
              </w:rPr>
              <w:t>4</w:t>
            </w:r>
          </w:p>
        </w:tc>
      </w:tr>
      <w:tr>
        <w:trPr>
          <w:trHeight w:hRule="atLeast" w:val="367"/>
        </w:trPr>
        <w:tc>
          <w:tcPr>
            <w:tcW w:type="dxa" w:w="690"/>
            <w:gridSpan w:val="1"/>
            <w:vMerge w:val="continue"/>
            <w:vAlign w:val="center"/>
          </w:tcPr>
          <w:p/>
        </w:tc>
        <w:tc>
          <w:tcPr>
            <w:tcW w:type="dxa" w:w="3700"/>
            <w:gridSpan w:val="1"/>
            <w:vMerge w:val="continue"/>
            <w:vAlign w:val="center"/>
          </w:tcPr>
          <w:p/>
        </w:tc>
        <w:tc>
          <w:tcPr>
            <w:tcW w:type="dxa" w:w="3852"/>
            <w:vAlign w:val="center"/>
          </w:tcPr>
          <w:p w14:paraId="68020000">
            <w:pPr>
              <w:rPr>
                <w:rFonts w:ascii="Times New Roman" w:hAnsi="Times New Roman"/>
              </w:rPr>
            </w:pPr>
            <w:r>
              <w:rPr>
                <w:rFonts w:ascii="Times New Roman" w:hAnsi="Times New Roman"/>
              </w:rPr>
              <w:t>лабораторные работы</w:t>
            </w:r>
          </w:p>
        </w:tc>
        <w:tc>
          <w:tcPr>
            <w:tcW w:type="dxa" w:w="1417"/>
            <w:vAlign w:val="center"/>
          </w:tcPr>
          <w:p w14:paraId="69020000">
            <w:pPr>
              <w:ind/>
              <w:jc w:val="center"/>
              <w:rPr>
                <w:rFonts w:ascii="Times New Roman" w:hAnsi="Times New Roman"/>
              </w:rPr>
            </w:pPr>
            <w:r>
              <w:rPr>
                <w:rFonts w:ascii="Times New Roman" w:hAnsi="Times New Roman"/>
              </w:rPr>
              <w:t>4</w:t>
            </w:r>
          </w:p>
        </w:tc>
      </w:tr>
      <w:tr>
        <w:trPr>
          <w:trHeight w:hRule="atLeast" w:val="367"/>
        </w:trPr>
        <w:tc>
          <w:tcPr>
            <w:tcW w:type="dxa" w:w="690"/>
            <w:gridSpan w:val="1"/>
            <w:vMerge w:val="continue"/>
            <w:vAlign w:val="center"/>
          </w:tcPr>
          <w:p/>
        </w:tc>
        <w:tc>
          <w:tcPr>
            <w:tcW w:type="dxa" w:w="3700"/>
            <w:gridSpan w:val="1"/>
            <w:vMerge w:val="continue"/>
            <w:vAlign w:val="center"/>
          </w:tcPr>
          <w:p/>
        </w:tc>
        <w:tc>
          <w:tcPr>
            <w:tcW w:type="dxa" w:w="3852"/>
            <w:vAlign w:val="center"/>
          </w:tcPr>
          <w:p w14:paraId="6A020000">
            <w:pPr>
              <w:rPr>
                <w:rFonts w:ascii="Times New Roman" w:hAnsi="Times New Roman"/>
              </w:rPr>
            </w:pPr>
            <w:r>
              <w:rPr>
                <w:rFonts w:ascii="Times New Roman" w:hAnsi="Times New Roman"/>
              </w:rPr>
              <w:t>самостоятельная работа</w:t>
            </w:r>
          </w:p>
        </w:tc>
        <w:tc>
          <w:tcPr>
            <w:tcW w:type="dxa" w:w="1417"/>
            <w:vAlign w:val="center"/>
          </w:tcPr>
          <w:p w14:paraId="6B020000">
            <w:pPr>
              <w:ind/>
              <w:jc w:val="center"/>
              <w:rPr>
                <w:rFonts w:ascii="Times New Roman" w:hAnsi="Times New Roman"/>
              </w:rPr>
            </w:pPr>
            <w:r>
              <w:rPr>
                <w:rFonts w:ascii="Times New Roman" w:hAnsi="Times New Roman"/>
              </w:rPr>
              <w:t>10</w:t>
            </w:r>
          </w:p>
        </w:tc>
      </w:tr>
      <w:tr>
        <w:trPr>
          <w:trHeight w:hRule="atLeast" w:val="367"/>
        </w:trPr>
        <w:tc>
          <w:tcPr>
            <w:tcW w:type="dxa" w:w="690"/>
            <w:vMerge w:val="restart"/>
            <w:vAlign w:val="center"/>
          </w:tcPr>
          <w:p w14:paraId="6C020000">
            <w:pPr>
              <w:rPr>
                <w:rFonts w:ascii="Times New Roman" w:hAnsi="Times New Roman"/>
              </w:rPr>
            </w:pPr>
            <w:r>
              <w:rPr>
                <w:rFonts w:ascii="Times New Roman" w:hAnsi="Times New Roman"/>
              </w:rPr>
              <w:t>II</w:t>
            </w:r>
            <w:r>
              <w:rPr>
                <w:rFonts w:ascii="Times New Roman" w:hAnsi="Times New Roman"/>
              </w:rPr>
              <w:t>.</w:t>
            </w:r>
          </w:p>
        </w:tc>
        <w:tc>
          <w:tcPr>
            <w:tcW w:type="dxa" w:w="3700"/>
            <w:vMerge w:val="restart"/>
            <w:vAlign w:val="center"/>
          </w:tcPr>
          <w:p w14:paraId="6D020000">
            <w:pPr>
              <w:rPr>
                <w:rFonts w:ascii="Times New Roman" w:hAnsi="Times New Roman"/>
              </w:rPr>
            </w:pPr>
            <w:r>
              <w:rPr>
                <w:rFonts w:ascii="Times New Roman" w:hAnsi="Times New Roman"/>
              </w:rPr>
              <w:t>Сетевое программирование</w:t>
            </w:r>
          </w:p>
        </w:tc>
        <w:tc>
          <w:tcPr>
            <w:tcW w:type="dxa" w:w="3852"/>
            <w:vAlign w:val="center"/>
          </w:tcPr>
          <w:p w14:paraId="6E020000">
            <w:pPr>
              <w:rPr>
                <w:rFonts w:ascii="Times New Roman" w:hAnsi="Times New Roman"/>
              </w:rPr>
            </w:pPr>
            <w:r>
              <w:rPr>
                <w:rFonts w:ascii="Times New Roman" w:hAnsi="Times New Roman"/>
              </w:rPr>
              <w:t>практические занятия</w:t>
            </w:r>
          </w:p>
        </w:tc>
        <w:tc>
          <w:tcPr>
            <w:tcW w:type="dxa" w:w="1417"/>
            <w:vAlign w:val="center"/>
          </w:tcPr>
          <w:p w14:paraId="6F020000">
            <w:pPr>
              <w:ind/>
              <w:jc w:val="center"/>
              <w:rPr>
                <w:rFonts w:ascii="Times New Roman" w:hAnsi="Times New Roman"/>
              </w:rPr>
            </w:pPr>
            <w:r>
              <w:rPr>
                <w:rFonts w:ascii="Times New Roman" w:hAnsi="Times New Roman"/>
              </w:rPr>
              <w:t>3</w:t>
            </w:r>
          </w:p>
        </w:tc>
      </w:tr>
      <w:tr>
        <w:trPr>
          <w:trHeight w:hRule="atLeast" w:val="367"/>
        </w:trPr>
        <w:tc>
          <w:tcPr>
            <w:tcW w:type="dxa" w:w="690"/>
            <w:gridSpan w:val="1"/>
            <w:vMerge w:val="continue"/>
            <w:vAlign w:val="center"/>
          </w:tcPr>
          <w:p/>
        </w:tc>
        <w:tc>
          <w:tcPr>
            <w:tcW w:type="dxa" w:w="3700"/>
            <w:gridSpan w:val="1"/>
            <w:vMerge w:val="continue"/>
            <w:vAlign w:val="center"/>
          </w:tcPr>
          <w:p/>
        </w:tc>
        <w:tc>
          <w:tcPr>
            <w:tcW w:type="dxa" w:w="3852"/>
            <w:vAlign w:val="center"/>
          </w:tcPr>
          <w:p w14:paraId="70020000">
            <w:pPr>
              <w:rPr>
                <w:rFonts w:ascii="Times New Roman" w:hAnsi="Times New Roman"/>
              </w:rPr>
            </w:pPr>
            <w:r>
              <w:rPr>
                <w:rFonts w:ascii="Times New Roman" w:hAnsi="Times New Roman"/>
              </w:rPr>
              <w:t>лабораторные работы</w:t>
            </w:r>
          </w:p>
        </w:tc>
        <w:tc>
          <w:tcPr>
            <w:tcW w:type="dxa" w:w="1417"/>
            <w:vAlign w:val="center"/>
          </w:tcPr>
          <w:p w14:paraId="71020000">
            <w:pPr>
              <w:ind/>
              <w:jc w:val="center"/>
              <w:rPr>
                <w:rFonts w:ascii="Times New Roman" w:hAnsi="Times New Roman"/>
              </w:rPr>
            </w:pPr>
            <w:r>
              <w:rPr>
                <w:rFonts w:ascii="Times New Roman" w:hAnsi="Times New Roman"/>
              </w:rPr>
              <w:t>3</w:t>
            </w:r>
          </w:p>
        </w:tc>
      </w:tr>
      <w:tr>
        <w:trPr>
          <w:trHeight w:hRule="atLeast" w:val="367"/>
        </w:trPr>
        <w:tc>
          <w:tcPr>
            <w:tcW w:type="dxa" w:w="690"/>
            <w:gridSpan w:val="1"/>
            <w:vMerge w:val="continue"/>
            <w:vAlign w:val="center"/>
          </w:tcPr>
          <w:p/>
        </w:tc>
        <w:tc>
          <w:tcPr>
            <w:tcW w:type="dxa" w:w="3700"/>
            <w:gridSpan w:val="1"/>
            <w:vMerge w:val="continue"/>
            <w:vAlign w:val="center"/>
          </w:tcPr>
          <w:p/>
        </w:tc>
        <w:tc>
          <w:tcPr>
            <w:tcW w:type="dxa" w:w="3852"/>
            <w:vAlign w:val="center"/>
          </w:tcPr>
          <w:p w14:paraId="72020000">
            <w:pPr>
              <w:rPr>
                <w:rFonts w:ascii="Times New Roman" w:hAnsi="Times New Roman"/>
              </w:rPr>
            </w:pPr>
            <w:r>
              <w:rPr>
                <w:rFonts w:ascii="Times New Roman" w:hAnsi="Times New Roman"/>
              </w:rPr>
              <w:t>самостоятельная работа</w:t>
            </w:r>
          </w:p>
        </w:tc>
        <w:tc>
          <w:tcPr>
            <w:tcW w:type="dxa" w:w="1417"/>
            <w:vAlign w:val="center"/>
          </w:tcPr>
          <w:p w14:paraId="73020000">
            <w:pPr>
              <w:ind/>
              <w:jc w:val="center"/>
              <w:rPr>
                <w:rFonts w:ascii="Times New Roman" w:hAnsi="Times New Roman"/>
              </w:rPr>
            </w:pPr>
            <w:r>
              <w:rPr>
                <w:rFonts w:ascii="Times New Roman" w:hAnsi="Times New Roman"/>
              </w:rPr>
              <w:t>8</w:t>
            </w:r>
          </w:p>
        </w:tc>
      </w:tr>
      <w:tr>
        <w:trPr>
          <w:trHeight w:hRule="atLeast" w:val="367"/>
        </w:trPr>
        <w:tc>
          <w:tcPr>
            <w:tcW w:type="dxa" w:w="690"/>
            <w:vMerge w:val="restart"/>
            <w:vAlign w:val="center"/>
          </w:tcPr>
          <w:p w14:paraId="74020000">
            <w:pPr>
              <w:rPr>
                <w:rFonts w:ascii="Times New Roman" w:hAnsi="Times New Roman"/>
              </w:rPr>
            </w:pPr>
            <w:r>
              <w:rPr>
                <w:rFonts w:ascii="Times New Roman" w:hAnsi="Times New Roman"/>
              </w:rPr>
              <w:t>III.</w:t>
            </w:r>
          </w:p>
        </w:tc>
        <w:tc>
          <w:tcPr>
            <w:tcW w:type="dxa" w:w="3700"/>
            <w:vMerge w:val="restart"/>
            <w:vAlign w:val="center"/>
          </w:tcPr>
          <w:p w14:paraId="75020000">
            <w:pPr>
              <w:rPr>
                <w:rFonts w:ascii="Times New Roman" w:hAnsi="Times New Roman"/>
              </w:rPr>
            </w:pPr>
            <w:r>
              <w:rPr>
                <w:rFonts w:ascii="Times New Roman" w:hAnsi="Times New Roman"/>
              </w:rPr>
              <w:t>Рефлексия</w:t>
            </w:r>
          </w:p>
        </w:tc>
        <w:tc>
          <w:tcPr>
            <w:tcW w:type="dxa" w:w="3852"/>
            <w:vAlign w:val="center"/>
          </w:tcPr>
          <w:p w14:paraId="76020000">
            <w:pPr>
              <w:rPr>
                <w:rFonts w:ascii="Times New Roman" w:hAnsi="Times New Roman"/>
              </w:rPr>
            </w:pPr>
            <w:r>
              <w:rPr>
                <w:rFonts w:ascii="Times New Roman" w:hAnsi="Times New Roman"/>
              </w:rPr>
              <w:t>практические занятия</w:t>
            </w:r>
          </w:p>
        </w:tc>
        <w:tc>
          <w:tcPr>
            <w:tcW w:type="dxa" w:w="1417"/>
            <w:vAlign w:val="center"/>
          </w:tcPr>
          <w:p w14:paraId="77020000">
            <w:pPr>
              <w:ind/>
              <w:jc w:val="center"/>
              <w:rPr>
                <w:rFonts w:ascii="Times New Roman" w:hAnsi="Times New Roman"/>
              </w:rPr>
            </w:pPr>
            <w:r>
              <w:rPr>
                <w:rFonts w:ascii="Times New Roman" w:hAnsi="Times New Roman"/>
              </w:rPr>
              <w:t>2</w:t>
            </w:r>
          </w:p>
        </w:tc>
      </w:tr>
      <w:tr>
        <w:trPr>
          <w:trHeight w:hRule="atLeast" w:val="367"/>
        </w:trPr>
        <w:tc>
          <w:tcPr>
            <w:tcW w:type="dxa" w:w="690"/>
            <w:gridSpan w:val="1"/>
            <w:vMerge w:val="continue"/>
            <w:vAlign w:val="center"/>
          </w:tcPr>
          <w:p/>
        </w:tc>
        <w:tc>
          <w:tcPr>
            <w:tcW w:type="dxa" w:w="3700"/>
            <w:gridSpan w:val="1"/>
            <w:vMerge w:val="continue"/>
            <w:vAlign w:val="center"/>
          </w:tcPr>
          <w:p/>
        </w:tc>
        <w:tc>
          <w:tcPr>
            <w:tcW w:type="dxa" w:w="3852"/>
            <w:vAlign w:val="center"/>
          </w:tcPr>
          <w:p w14:paraId="78020000">
            <w:pPr>
              <w:rPr>
                <w:rFonts w:ascii="Times New Roman" w:hAnsi="Times New Roman"/>
              </w:rPr>
            </w:pPr>
            <w:r>
              <w:rPr>
                <w:rFonts w:ascii="Times New Roman" w:hAnsi="Times New Roman"/>
              </w:rPr>
              <w:t>лабораторные работы</w:t>
            </w:r>
          </w:p>
        </w:tc>
        <w:tc>
          <w:tcPr>
            <w:tcW w:type="dxa" w:w="1417"/>
            <w:vAlign w:val="center"/>
          </w:tcPr>
          <w:p w14:paraId="79020000">
            <w:pPr>
              <w:ind/>
              <w:jc w:val="center"/>
              <w:rPr>
                <w:rFonts w:ascii="Times New Roman" w:hAnsi="Times New Roman"/>
              </w:rPr>
            </w:pPr>
            <w:r>
              <w:rPr>
                <w:rFonts w:ascii="Times New Roman" w:hAnsi="Times New Roman"/>
              </w:rPr>
              <w:t>2</w:t>
            </w:r>
          </w:p>
        </w:tc>
      </w:tr>
      <w:tr>
        <w:trPr>
          <w:trHeight w:hRule="atLeast" w:val="367"/>
        </w:trPr>
        <w:tc>
          <w:tcPr>
            <w:tcW w:type="dxa" w:w="690"/>
            <w:gridSpan w:val="1"/>
            <w:vMerge w:val="continue"/>
            <w:vAlign w:val="center"/>
          </w:tcPr>
          <w:p/>
        </w:tc>
        <w:tc>
          <w:tcPr>
            <w:tcW w:type="dxa" w:w="3700"/>
            <w:gridSpan w:val="1"/>
            <w:vMerge w:val="continue"/>
            <w:vAlign w:val="center"/>
          </w:tcPr>
          <w:p/>
        </w:tc>
        <w:tc>
          <w:tcPr>
            <w:tcW w:type="dxa" w:w="3852"/>
            <w:vAlign w:val="center"/>
          </w:tcPr>
          <w:p w14:paraId="7A020000">
            <w:pPr>
              <w:rPr>
                <w:rFonts w:ascii="Times New Roman" w:hAnsi="Times New Roman"/>
              </w:rPr>
            </w:pPr>
            <w:r>
              <w:rPr>
                <w:rFonts w:ascii="Times New Roman" w:hAnsi="Times New Roman"/>
              </w:rPr>
              <w:t>самостоятельная работа</w:t>
            </w:r>
          </w:p>
        </w:tc>
        <w:tc>
          <w:tcPr>
            <w:tcW w:type="dxa" w:w="1417"/>
            <w:vAlign w:val="center"/>
          </w:tcPr>
          <w:p w14:paraId="7B020000">
            <w:pPr>
              <w:ind/>
              <w:jc w:val="center"/>
              <w:rPr>
                <w:rFonts w:ascii="Times New Roman" w:hAnsi="Times New Roman"/>
              </w:rPr>
            </w:pPr>
            <w:r>
              <w:rPr>
                <w:rFonts w:ascii="Times New Roman" w:hAnsi="Times New Roman"/>
              </w:rPr>
              <w:t>5</w:t>
            </w:r>
          </w:p>
        </w:tc>
      </w:tr>
      <w:tr>
        <w:trPr>
          <w:trHeight w:hRule="atLeast" w:val="367"/>
        </w:trPr>
        <w:tc>
          <w:tcPr>
            <w:tcW w:type="dxa" w:w="690"/>
            <w:vMerge w:val="restart"/>
            <w:vAlign w:val="center"/>
          </w:tcPr>
          <w:p w14:paraId="7C020000">
            <w:pPr>
              <w:rPr>
                <w:rFonts w:ascii="Times New Roman" w:hAnsi="Times New Roman"/>
              </w:rPr>
            </w:pPr>
            <w:r>
              <w:rPr>
                <w:rFonts w:ascii="Times New Roman" w:hAnsi="Times New Roman"/>
              </w:rPr>
              <w:t>IV.</w:t>
            </w:r>
          </w:p>
        </w:tc>
        <w:tc>
          <w:tcPr>
            <w:tcW w:type="dxa" w:w="3700"/>
            <w:vMerge w:val="restart"/>
            <w:vAlign w:val="center"/>
          </w:tcPr>
          <w:p w14:paraId="7D020000">
            <w:pPr>
              <w:rPr>
                <w:rFonts w:ascii="Times New Roman" w:hAnsi="Times New Roman"/>
              </w:rPr>
            </w:pPr>
            <w:r>
              <w:rPr>
                <w:rFonts w:ascii="Times New Roman" w:hAnsi="Times New Roman"/>
              </w:rPr>
              <w:t>Базы данных</w:t>
            </w:r>
          </w:p>
        </w:tc>
        <w:tc>
          <w:tcPr>
            <w:tcW w:type="dxa" w:w="3852"/>
            <w:vAlign w:val="center"/>
          </w:tcPr>
          <w:p w14:paraId="7E020000">
            <w:pPr>
              <w:rPr>
                <w:rFonts w:ascii="Times New Roman" w:hAnsi="Times New Roman"/>
              </w:rPr>
            </w:pPr>
            <w:r>
              <w:rPr>
                <w:rFonts w:ascii="Times New Roman" w:hAnsi="Times New Roman"/>
              </w:rPr>
              <w:t>практические занятия</w:t>
            </w:r>
          </w:p>
        </w:tc>
        <w:tc>
          <w:tcPr>
            <w:tcW w:type="dxa" w:w="1417"/>
            <w:vAlign w:val="center"/>
          </w:tcPr>
          <w:p w14:paraId="7F020000">
            <w:pPr>
              <w:ind/>
              <w:jc w:val="center"/>
              <w:rPr>
                <w:rFonts w:ascii="Times New Roman" w:hAnsi="Times New Roman"/>
              </w:rPr>
            </w:pPr>
            <w:r>
              <w:rPr>
                <w:rFonts w:ascii="Times New Roman" w:hAnsi="Times New Roman"/>
              </w:rPr>
              <w:t>1</w:t>
            </w:r>
          </w:p>
        </w:tc>
      </w:tr>
      <w:tr>
        <w:trPr>
          <w:trHeight w:hRule="atLeast" w:val="367"/>
        </w:trPr>
        <w:tc>
          <w:tcPr>
            <w:tcW w:type="dxa" w:w="690"/>
            <w:gridSpan w:val="1"/>
            <w:vMerge w:val="continue"/>
            <w:vAlign w:val="center"/>
          </w:tcPr>
          <w:p/>
        </w:tc>
        <w:tc>
          <w:tcPr>
            <w:tcW w:type="dxa" w:w="3700"/>
            <w:gridSpan w:val="1"/>
            <w:vMerge w:val="continue"/>
            <w:vAlign w:val="center"/>
          </w:tcPr>
          <w:p/>
        </w:tc>
        <w:tc>
          <w:tcPr>
            <w:tcW w:type="dxa" w:w="3852"/>
            <w:vAlign w:val="center"/>
          </w:tcPr>
          <w:p w14:paraId="80020000">
            <w:pPr>
              <w:rPr>
                <w:rFonts w:ascii="Times New Roman" w:hAnsi="Times New Roman"/>
              </w:rPr>
            </w:pPr>
            <w:r>
              <w:rPr>
                <w:rFonts w:ascii="Times New Roman" w:hAnsi="Times New Roman"/>
              </w:rPr>
              <w:t>лабораторные работы</w:t>
            </w:r>
          </w:p>
        </w:tc>
        <w:tc>
          <w:tcPr>
            <w:tcW w:type="dxa" w:w="1417"/>
            <w:vAlign w:val="center"/>
          </w:tcPr>
          <w:p w14:paraId="81020000">
            <w:pPr>
              <w:ind/>
              <w:jc w:val="center"/>
              <w:rPr>
                <w:rFonts w:ascii="Times New Roman" w:hAnsi="Times New Roman"/>
              </w:rPr>
            </w:pPr>
            <w:r>
              <w:rPr>
                <w:rFonts w:ascii="Times New Roman" w:hAnsi="Times New Roman"/>
              </w:rPr>
              <w:t>1</w:t>
            </w:r>
          </w:p>
        </w:tc>
      </w:tr>
      <w:tr>
        <w:trPr>
          <w:trHeight w:hRule="atLeast" w:val="367"/>
        </w:trPr>
        <w:tc>
          <w:tcPr>
            <w:tcW w:type="dxa" w:w="690"/>
            <w:gridSpan w:val="1"/>
            <w:vMerge w:val="continue"/>
            <w:vAlign w:val="center"/>
          </w:tcPr>
          <w:p/>
        </w:tc>
        <w:tc>
          <w:tcPr>
            <w:tcW w:type="dxa" w:w="3700"/>
            <w:gridSpan w:val="1"/>
            <w:vMerge w:val="continue"/>
            <w:vAlign w:val="center"/>
          </w:tcPr>
          <w:p/>
        </w:tc>
        <w:tc>
          <w:tcPr>
            <w:tcW w:type="dxa" w:w="3852"/>
            <w:vAlign w:val="center"/>
          </w:tcPr>
          <w:p w14:paraId="82020000">
            <w:pPr>
              <w:rPr>
                <w:rFonts w:ascii="Times New Roman" w:hAnsi="Times New Roman"/>
              </w:rPr>
            </w:pPr>
            <w:r>
              <w:rPr>
                <w:rFonts w:ascii="Times New Roman" w:hAnsi="Times New Roman"/>
              </w:rPr>
              <w:t>самостоятельная работа</w:t>
            </w:r>
          </w:p>
        </w:tc>
        <w:tc>
          <w:tcPr>
            <w:tcW w:type="dxa" w:w="1417"/>
            <w:vAlign w:val="center"/>
          </w:tcPr>
          <w:p w14:paraId="83020000">
            <w:pPr>
              <w:ind/>
              <w:jc w:val="center"/>
              <w:rPr>
                <w:rFonts w:ascii="Times New Roman" w:hAnsi="Times New Roman"/>
              </w:rPr>
            </w:pPr>
            <w:r>
              <w:rPr>
                <w:rFonts w:ascii="Times New Roman" w:hAnsi="Times New Roman"/>
              </w:rPr>
              <w:t>3</w:t>
            </w:r>
          </w:p>
        </w:tc>
      </w:tr>
      <w:tr>
        <w:trPr>
          <w:trHeight w:hRule="atLeast" w:val="367"/>
        </w:trPr>
        <w:tc>
          <w:tcPr>
            <w:tcW w:type="dxa" w:w="690"/>
            <w:vMerge w:val="restart"/>
            <w:vAlign w:val="center"/>
          </w:tcPr>
          <w:p w14:paraId="84020000">
            <w:pPr>
              <w:rPr>
                <w:rFonts w:ascii="Times New Roman" w:hAnsi="Times New Roman"/>
              </w:rPr>
            </w:pPr>
            <w:r>
              <w:rPr>
                <w:rFonts w:ascii="Times New Roman" w:hAnsi="Times New Roman"/>
              </w:rPr>
              <w:t>V.</w:t>
            </w:r>
          </w:p>
        </w:tc>
        <w:tc>
          <w:tcPr>
            <w:tcW w:type="dxa" w:w="3700"/>
            <w:vMerge w:val="restart"/>
            <w:vAlign w:val="center"/>
          </w:tcPr>
          <w:p w14:paraId="85020000">
            <w:pPr>
              <w:rPr>
                <w:rFonts w:ascii="Times New Roman" w:hAnsi="Times New Roman"/>
              </w:rPr>
            </w:pPr>
            <w:r>
              <w:rPr>
                <w:rFonts w:ascii="Times New Roman" w:hAnsi="Times New Roman"/>
              </w:rPr>
              <w:t xml:space="preserve">Современные пользовательские интерфейсы </w:t>
            </w:r>
          </w:p>
        </w:tc>
        <w:tc>
          <w:tcPr>
            <w:tcW w:type="dxa" w:w="3852"/>
            <w:vAlign w:val="center"/>
          </w:tcPr>
          <w:p w14:paraId="86020000">
            <w:pPr>
              <w:rPr>
                <w:rFonts w:ascii="Times New Roman" w:hAnsi="Times New Roman"/>
              </w:rPr>
            </w:pPr>
            <w:r>
              <w:rPr>
                <w:rFonts w:ascii="Times New Roman" w:hAnsi="Times New Roman"/>
              </w:rPr>
              <w:t>практические занятия</w:t>
            </w:r>
          </w:p>
        </w:tc>
        <w:tc>
          <w:tcPr>
            <w:tcW w:type="dxa" w:w="1417"/>
            <w:vAlign w:val="center"/>
          </w:tcPr>
          <w:p w14:paraId="87020000">
            <w:pPr>
              <w:ind/>
              <w:jc w:val="center"/>
              <w:rPr>
                <w:rFonts w:ascii="Times New Roman" w:hAnsi="Times New Roman"/>
              </w:rPr>
            </w:pPr>
            <w:r>
              <w:rPr>
                <w:rFonts w:ascii="Times New Roman" w:hAnsi="Times New Roman"/>
              </w:rPr>
              <w:t>2</w:t>
            </w:r>
          </w:p>
        </w:tc>
      </w:tr>
      <w:tr>
        <w:trPr>
          <w:trHeight w:hRule="atLeast" w:val="367"/>
        </w:trPr>
        <w:tc>
          <w:tcPr>
            <w:tcW w:type="dxa" w:w="690"/>
            <w:gridSpan w:val="1"/>
            <w:vMerge w:val="continue"/>
            <w:vAlign w:val="center"/>
          </w:tcPr>
          <w:p/>
        </w:tc>
        <w:tc>
          <w:tcPr>
            <w:tcW w:type="dxa" w:w="3700"/>
            <w:gridSpan w:val="1"/>
            <w:vMerge w:val="continue"/>
            <w:vAlign w:val="center"/>
          </w:tcPr>
          <w:p/>
        </w:tc>
        <w:tc>
          <w:tcPr>
            <w:tcW w:type="dxa" w:w="3852"/>
            <w:vAlign w:val="center"/>
          </w:tcPr>
          <w:p w14:paraId="88020000">
            <w:pPr>
              <w:rPr>
                <w:rFonts w:ascii="Times New Roman" w:hAnsi="Times New Roman"/>
              </w:rPr>
            </w:pPr>
            <w:r>
              <w:rPr>
                <w:rFonts w:ascii="Times New Roman" w:hAnsi="Times New Roman"/>
              </w:rPr>
              <w:t>лабораторные работы</w:t>
            </w:r>
          </w:p>
        </w:tc>
        <w:tc>
          <w:tcPr>
            <w:tcW w:type="dxa" w:w="1417"/>
            <w:vAlign w:val="center"/>
          </w:tcPr>
          <w:p w14:paraId="89020000">
            <w:pPr>
              <w:ind/>
              <w:jc w:val="center"/>
              <w:rPr>
                <w:rFonts w:ascii="Times New Roman" w:hAnsi="Times New Roman"/>
              </w:rPr>
            </w:pPr>
            <w:r>
              <w:rPr>
                <w:rFonts w:ascii="Times New Roman" w:hAnsi="Times New Roman"/>
              </w:rPr>
              <w:t>2</w:t>
            </w:r>
          </w:p>
        </w:tc>
      </w:tr>
      <w:tr>
        <w:trPr>
          <w:trHeight w:hRule="atLeast" w:val="367"/>
        </w:trPr>
        <w:tc>
          <w:tcPr>
            <w:tcW w:type="dxa" w:w="690"/>
            <w:gridSpan w:val="1"/>
            <w:vMerge w:val="continue"/>
            <w:vAlign w:val="center"/>
          </w:tcPr>
          <w:p/>
        </w:tc>
        <w:tc>
          <w:tcPr>
            <w:tcW w:type="dxa" w:w="3700"/>
            <w:gridSpan w:val="1"/>
            <w:vMerge w:val="continue"/>
            <w:vAlign w:val="center"/>
          </w:tcPr>
          <w:p/>
        </w:tc>
        <w:tc>
          <w:tcPr>
            <w:tcW w:type="dxa" w:w="3852"/>
            <w:vAlign w:val="center"/>
          </w:tcPr>
          <w:p w14:paraId="8A020000">
            <w:pPr>
              <w:rPr>
                <w:rFonts w:ascii="Times New Roman" w:hAnsi="Times New Roman"/>
              </w:rPr>
            </w:pPr>
            <w:r>
              <w:rPr>
                <w:rFonts w:ascii="Times New Roman" w:hAnsi="Times New Roman"/>
              </w:rPr>
              <w:t>самостоятельная работа</w:t>
            </w:r>
          </w:p>
        </w:tc>
        <w:tc>
          <w:tcPr>
            <w:tcW w:type="dxa" w:w="1417"/>
            <w:vAlign w:val="center"/>
          </w:tcPr>
          <w:p w14:paraId="8B020000">
            <w:pPr>
              <w:ind/>
              <w:jc w:val="center"/>
              <w:rPr>
                <w:rFonts w:ascii="Times New Roman" w:hAnsi="Times New Roman"/>
              </w:rPr>
            </w:pPr>
            <w:r>
              <w:rPr>
                <w:rFonts w:ascii="Times New Roman" w:hAnsi="Times New Roman"/>
              </w:rPr>
              <w:t>5</w:t>
            </w:r>
          </w:p>
        </w:tc>
      </w:tr>
      <w:tr>
        <w:trPr>
          <w:trHeight w:hRule="atLeast" w:val="367"/>
        </w:trPr>
        <w:tc>
          <w:tcPr>
            <w:tcW w:type="dxa" w:w="690"/>
            <w:vMerge w:val="restart"/>
            <w:vAlign w:val="center"/>
          </w:tcPr>
          <w:p w14:paraId="8C020000">
            <w:pPr>
              <w:rPr>
                <w:rFonts w:ascii="Times New Roman" w:hAnsi="Times New Roman"/>
              </w:rPr>
            </w:pPr>
            <w:r>
              <w:rPr>
                <w:rFonts w:ascii="Times New Roman" w:hAnsi="Times New Roman"/>
              </w:rPr>
              <w:t>VI.</w:t>
            </w:r>
          </w:p>
        </w:tc>
        <w:tc>
          <w:tcPr>
            <w:tcW w:type="dxa" w:w="3700"/>
            <w:vMerge w:val="restart"/>
            <w:vAlign w:val="center"/>
          </w:tcPr>
          <w:p w14:paraId="8D020000">
            <w:pPr>
              <w:rPr>
                <w:rFonts w:ascii="Times New Roman" w:hAnsi="Times New Roman"/>
              </w:rPr>
            </w:pPr>
            <w:r>
              <w:rPr>
                <w:rFonts w:ascii="Times New Roman" w:hAnsi="Times New Roman"/>
              </w:rPr>
              <w:t>Веб-программирование</w:t>
            </w:r>
          </w:p>
        </w:tc>
        <w:tc>
          <w:tcPr>
            <w:tcW w:type="dxa" w:w="3852"/>
            <w:vAlign w:val="center"/>
          </w:tcPr>
          <w:p w14:paraId="8E020000">
            <w:pPr>
              <w:rPr>
                <w:rFonts w:ascii="Times New Roman" w:hAnsi="Times New Roman"/>
              </w:rPr>
            </w:pPr>
            <w:r>
              <w:rPr>
                <w:rFonts w:ascii="Times New Roman" w:hAnsi="Times New Roman"/>
              </w:rPr>
              <w:t>практические занятия</w:t>
            </w:r>
          </w:p>
        </w:tc>
        <w:tc>
          <w:tcPr>
            <w:tcW w:type="dxa" w:w="1417"/>
            <w:vAlign w:val="center"/>
          </w:tcPr>
          <w:p w14:paraId="8F020000">
            <w:pPr>
              <w:ind/>
              <w:jc w:val="center"/>
              <w:rPr>
                <w:rFonts w:ascii="Times New Roman" w:hAnsi="Times New Roman"/>
              </w:rPr>
            </w:pPr>
            <w:r>
              <w:rPr>
                <w:rFonts w:ascii="Times New Roman" w:hAnsi="Times New Roman"/>
              </w:rPr>
              <w:t>3</w:t>
            </w:r>
          </w:p>
        </w:tc>
      </w:tr>
      <w:tr>
        <w:trPr>
          <w:trHeight w:hRule="atLeast" w:val="367"/>
        </w:trPr>
        <w:tc>
          <w:tcPr>
            <w:tcW w:type="dxa" w:w="690"/>
            <w:gridSpan w:val="1"/>
            <w:vMerge w:val="continue"/>
            <w:vAlign w:val="center"/>
          </w:tcPr>
          <w:p/>
        </w:tc>
        <w:tc>
          <w:tcPr>
            <w:tcW w:type="dxa" w:w="3700"/>
            <w:gridSpan w:val="1"/>
            <w:vMerge w:val="continue"/>
            <w:vAlign w:val="center"/>
          </w:tcPr>
          <w:p/>
        </w:tc>
        <w:tc>
          <w:tcPr>
            <w:tcW w:type="dxa" w:w="3852"/>
            <w:vAlign w:val="center"/>
          </w:tcPr>
          <w:p w14:paraId="90020000">
            <w:pPr>
              <w:rPr>
                <w:rFonts w:ascii="Times New Roman" w:hAnsi="Times New Roman"/>
              </w:rPr>
            </w:pPr>
            <w:r>
              <w:rPr>
                <w:rFonts w:ascii="Times New Roman" w:hAnsi="Times New Roman"/>
              </w:rPr>
              <w:t>лабораторные работы</w:t>
            </w:r>
          </w:p>
        </w:tc>
        <w:tc>
          <w:tcPr>
            <w:tcW w:type="dxa" w:w="1417"/>
            <w:vAlign w:val="center"/>
          </w:tcPr>
          <w:p w14:paraId="91020000">
            <w:pPr>
              <w:ind/>
              <w:jc w:val="center"/>
              <w:rPr>
                <w:rFonts w:ascii="Times New Roman" w:hAnsi="Times New Roman"/>
              </w:rPr>
            </w:pPr>
            <w:r>
              <w:rPr>
                <w:rFonts w:ascii="Times New Roman" w:hAnsi="Times New Roman"/>
              </w:rPr>
              <w:t>3</w:t>
            </w:r>
          </w:p>
        </w:tc>
      </w:tr>
      <w:tr>
        <w:trPr>
          <w:trHeight w:hRule="atLeast" w:val="367"/>
        </w:trPr>
        <w:tc>
          <w:tcPr>
            <w:tcW w:type="dxa" w:w="690"/>
            <w:gridSpan w:val="1"/>
            <w:vMerge w:val="continue"/>
            <w:vAlign w:val="center"/>
          </w:tcPr>
          <w:p/>
        </w:tc>
        <w:tc>
          <w:tcPr>
            <w:tcW w:type="dxa" w:w="3700"/>
            <w:gridSpan w:val="1"/>
            <w:vMerge w:val="continue"/>
            <w:vAlign w:val="center"/>
          </w:tcPr>
          <w:p/>
        </w:tc>
        <w:tc>
          <w:tcPr>
            <w:tcW w:type="dxa" w:w="3852"/>
            <w:vAlign w:val="center"/>
          </w:tcPr>
          <w:p w14:paraId="92020000">
            <w:pPr>
              <w:rPr>
                <w:rFonts w:ascii="Times New Roman" w:hAnsi="Times New Roman"/>
              </w:rPr>
            </w:pPr>
            <w:r>
              <w:rPr>
                <w:rFonts w:ascii="Times New Roman" w:hAnsi="Times New Roman"/>
              </w:rPr>
              <w:t>самостоятельная работа</w:t>
            </w:r>
          </w:p>
        </w:tc>
        <w:tc>
          <w:tcPr>
            <w:tcW w:type="dxa" w:w="1417"/>
            <w:vAlign w:val="center"/>
          </w:tcPr>
          <w:p w14:paraId="93020000">
            <w:pPr>
              <w:ind/>
              <w:jc w:val="center"/>
              <w:rPr>
                <w:rFonts w:ascii="Times New Roman" w:hAnsi="Times New Roman"/>
              </w:rPr>
            </w:pPr>
            <w:r>
              <w:rPr>
                <w:rFonts w:ascii="Times New Roman" w:hAnsi="Times New Roman"/>
              </w:rPr>
              <w:t>6</w:t>
            </w:r>
          </w:p>
        </w:tc>
      </w:tr>
      <w:tr>
        <w:trPr>
          <w:trHeight w:hRule="atLeast" w:val="375"/>
        </w:trPr>
        <w:tc>
          <w:tcPr>
            <w:tcW w:type="dxa" w:w="690"/>
            <w:vMerge w:val="restart"/>
            <w:vAlign w:val="center"/>
          </w:tcPr>
          <w:p w14:paraId="94020000">
            <w:pPr>
              <w:rPr>
                <w:rFonts w:ascii="Times New Roman" w:hAnsi="Times New Roman"/>
              </w:rPr>
            </w:pPr>
            <w:r>
              <w:rPr>
                <w:rFonts w:ascii="Times New Roman" w:hAnsi="Times New Roman"/>
              </w:rPr>
              <w:t>VII</w:t>
            </w:r>
            <w:r>
              <w:rPr>
                <w:rFonts w:ascii="Times New Roman" w:hAnsi="Times New Roman"/>
              </w:rPr>
              <w:t>.</w:t>
            </w:r>
          </w:p>
        </w:tc>
        <w:tc>
          <w:tcPr>
            <w:tcW w:type="dxa" w:w="3700"/>
            <w:vMerge w:val="restart"/>
            <w:vAlign w:val="center"/>
          </w:tcPr>
          <w:p w14:paraId="95020000">
            <w:pPr>
              <w:rPr>
                <w:rFonts w:ascii="Times New Roman" w:hAnsi="Times New Roman"/>
              </w:rPr>
            </w:pPr>
            <w:r>
              <w:rPr>
                <w:rFonts w:ascii="Times New Roman" w:hAnsi="Times New Roman"/>
              </w:rPr>
              <w:t>Промежуточная аттестация</w:t>
            </w:r>
          </w:p>
        </w:tc>
        <w:tc>
          <w:tcPr>
            <w:tcW w:type="dxa" w:w="3852"/>
            <w:vAlign w:val="center"/>
          </w:tcPr>
          <w:p w14:paraId="96020000">
            <w:pPr>
              <w:rPr>
                <w:rFonts w:ascii="Times New Roman" w:hAnsi="Times New Roman"/>
              </w:rPr>
            </w:pPr>
            <w:r>
              <w:rPr>
                <w:rFonts w:ascii="Times New Roman" w:hAnsi="Times New Roman"/>
              </w:rPr>
              <w:t>самостоятельная работа</w:t>
            </w:r>
          </w:p>
        </w:tc>
        <w:tc>
          <w:tcPr>
            <w:tcW w:type="dxa" w:w="1417"/>
            <w:vAlign w:val="center"/>
          </w:tcPr>
          <w:p w14:paraId="97020000">
            <w:pPr>
              <w:ind/>
              <w:jc w:val="center"/>
              <w:rPr>
                <w:rFonts w:ascii="Times New Roman" w:hAnsi="Times New Roman"/>
              </w:rPr>
            </w:pPr>
            <w:r>
              <w:rPr>
                <w:rFonts w:ascii="Times New Roman" w:hAnsi="Times New Roman"/>
              </w:rPr>
              <w:t>3</w:t>
            </w:r>
          </w:p>
        </w:tc>
      </w:tr>
      <w:tr>
        <w:trPr>
          <w:trHeight w:hRule="atLeast" w:val="375"/>
        </w:trPr>
        <w:tc>
          <w:tcPr>
            <w:tcW w:type="dxa" w:w="690"/>
            <w:gridSpan w:val="1"/>
            <w:vMerge w:val="continue"/>
            <w:vAlign w:val="center"/>
          </w:tcPr>
          <w:p/>
        </w:tc>
        <w:tc>
          <w:tcPr>
            <w:tcW w:type="dxa" w:w="3700"/>
            <w:gridSpan w:val="1"/>
            <w:vMerge w:val="continue"/>
            <w:vAlign w:val="center"/>
          </w:tcPr>
          <w:p/>
        </w:tc>
        <w:tc>
          <w:tcPr>
            <w:tcW w:type="dxa" w:w="3852"/>
            <w:vAlign w:val="center"/>
          </w:tcPr>
          <w:p w14:paraId="98020000">
            <w:pPr>
              <w:rPr>
                <w:rFonts w:ascii="Times New Roman" w:hAnsi="Times New Roman"/>
              </w:rPr>
            </w:pPr>
            <w:r>
              <w:rPr>
                <w:rFonts w:ascii="Times New Roman" w:hAnsi="Times New Roman"/>
              </w:rPr>
              <w:t>зачёт</w:t>
            </w:r>
          </w:p>
        </w:tc>
        <w:tc>
          <w:tcPr>
            <w:tcW w:type="dxa" w:w="1417"/>
            <w:vAlign w:val="center"/>
          </w:tcPr>
          <w:p w14:paraId="99020000">
            <w:pPr>
              <w:ind/>
              <w:jc w:val="center"/>
              <w:rPr>
                <w:rFonts w:ascii="Times New Roman" w:hAnsi="Times New Roman"/>
              </w:rPr>
            </w:pPr>
            <w:r>
              <w:rPr>
                <w:rFonts w:ascii="Times New Roman" w:hAnsi="Times New Roman"/>
              </w:rPr>
              <w:t>2</w:t>
            </w:r>
          </w:p>
        </w:tc>
      </w:tr>
    </w:tbl>
    <w:p w14:paraId="9A020000">
      <w:pPr>
        <w:rPr>
          <w:rFonts w:ascii="Times New Roman" w:hAnsi="Times New Roman"/>
        </w:rPr>
      </w:pPr>
    </w:p>
    <w:p w14:paraId="9B020000">
      <w:pPr>
        <w:ind/>
        <w:jc w:val="both"/>
        <w:rPr>
          <w:rFonts w:ascii="Times New Roman" w:hAnsi="Times New Roman"/>
        </w:rPr>
      </w:pPr>
      <w:r>
        <w:rPr>
          <w:rFonts w:ascii="Times New Roman" w:hAnsi="Times New Roman"/>
        </w:rPr>
        <w:t xml:space="preserve">Раздел 1: </w:t>
      </w:r>
      <w:r>
        <w:rPr>
          <w:rFonts w:ascii="Times New Roman" w:hAnsi="Times New Roman"/>
        </w:rPr>
        <w:t>Многопоточное программирование</w:t>
      </w:r>
      <w:r>
        <w:rPr>
          <w:rFonts w:ascii="Times New Roman" w:hAnsi="Times New Roman"/>
        </w:rPr>
        <w:t>.</w:t>
      </w:r>
    </w:p>
    <w:p w14:paraId="9C020000">
      <w:pPr>
        <w:numPr>
          <w:ilvl w:val="0"/>
          <w:numId w:val="10"/>
        </w:numPr>
        <w:ind/>
        <w:jc w:val="both"/>
        <w:rPr>
          <w:rFonts w:ascii="Times New Roman" w:hAnsi="Times New Roman"/>
        </w:rPr>
      </w:pPr>
      <w:r>
        <w:rPr>
          <w:rFonts w:ascii="Times New Roman" w:hAnsi="Times New Roman"/>
        </w:rPr>
        <w:t xml:space="preserve">Многопоточное программирование: предназначение, потенциальные проблемы. Понятия процесса и потока, </w:t>
      </w:r>
      <w:r>
        <w:rPr>
          <w:rFonts w:ascii="Times New Roman" w:hAnsi="Times New Roman"/>
        </w:rPr>
        <w:t>многопроцессной</w:t>
      </w:r>
      <w:r>
        <w:rPr>
          <w:rFonts w:ascii="Times New Roman" w:hAnsi="Times New Roman"/>
        </w:rPr>
        <w:t xml:space="preserve"> и многопоточной программы. Планировщик, пример: планировщик и представление потока в ОС </w:t>
      </w:r>
      <w:r>
        <w:rPr>
          <w:rFonts w:ascii="Times New Roman" w:hAnsi="Times New Roman"/>
        </w:rPr>
        <w:t>Windows</w:t>
      </w:r>
      <w:r>
        <w:rPr>
          <w:rFonts w:ascii="Times New Roman" w:hAnsi="Times New Roman"/>
        </w:rPr>
        <w:t>. Поток как абстракция длительной задачи и поток как абстракция вычислителя. Потоки в .</w:t>
      </w:r>
      <w:r>
        <w:rPr>
          <w:rFonts w:ascii="Times New Roman" w:hAnsi="Times New Roman"/>
        </w:rPr>
        <w:t>NET</w:t>
      </w:r>
      <w:r>
        <w:rPr>
          <w:rFonts w:ascii="Times New Roman" w:hAnsi="Times New Roman"/>
        </w:rPr>
        <w:t xml:space="preserve">: </w:t>
      </w:r>
      <w:r>
        <w:rPr>
          <w:rFonts w:ascii="Times New Roman" w:hAnsi="Times New Roman"/>
        </w:rPr>
        <w:t>Thread</w:t>
      </w:r>
      <w:r>
        <w:rPr>
          <w:rFonts w:ascii="Times New Roman" w:hAnsi="Times New Roman"/>
        </w:rPr>
        <w:t xml:space="preserve">, пример гонки по данным. </w:t>
      </w:r>
      <w:r>
        <w:rPr>
          <w:rFonts w:ascii="Times New Roman" w:hAnsi="Times New Roman"/>
        </w:rPr>
        <w:t>Race</w:t>
      </w:r>
      <w:r>
        <w:rPr>
          <w:rFonts w:ascii="Times New Roman" w:hAnsi="Times New Roman"/>
        </w:rPr>
        <w:t xml:space="preserve"> </w:t>
      </w:r>
      <w:r>
        <w:rPr>
          <w:rFonts w:ascii="Times New Roman" w:hAnsi="Times New Roman"/>
        </w:rPr>
        <w:t>condition</w:t>
      </w:r>
      <w:r>
        <w:rPr>
          <w:rFonts w:ascii="Times New Roman" w:hAnsi="Times New Roman"/>
        </w:rPr>
        <w:t xml:space="preserve"> и </w:t>
      </w:r>
      <w:r>
        <w:rPr>
          <w:rFonts w:ascii="Times New Roman" w:hAnsi="Times New Roman"/>
        </w:rPr>
        <w:t>deadlock</w:t>
      </w:r>
      <w:r>
        <w:rPr>
          <w:rFonts w:ascii="Times New Roman" w:hAnsi="Times New Roman"/>
        </w:rPr>
        <w:t xml:space="preserve">. Понятия конвейера процессора, процессорного </w:t>
      </w:r>
      <w:r>
        <w:rPr>
          <w:rFonts w:ascii="Times New Roman" w:hAnsi="Times New Roman"/>
        </w:rPr>
        <w:t>кеша</w:t>
      </w:r>
      <w:r>
        <w:rPr>
          <w:rFonts w:ascii="Times New Roman" w:hAnsi="Times New Roman"/>
        </w:rPr>
        <w:t>.</w:t>
      </w:r>
    </w:p>
    <w:p w14:paraId="9D020000">
      <w:pPr>
        <w:ind w:firstLine="720" w:left="720"/>
        <w:jc w:val="both"/>
        <w:rPr>
          <w:rFonts w:ascii="Times New Roman" w:hAnsi="Times New Roman"/>
          <w:i w:val="1"/>
        </w:rPr>
      </w:pPr>
      <w:r>
        <w:rPr>
          <w:rFonts w:ascii="Times New Roman" w:hAnsi="Times New Roman"/>
          <w:i w:val="1"/>
        </w:rPr>
        <w:t>Домашняя работа 1.</w:t>
      </w:r>
    </w:p>
    <w:p w14:paraId="9E020000">
      <w:pPr>
        <w:numPr>
          <w:ilvl w:val="0"/>
          <w:numId w:val="10"/>
        </w:numPr>
        <w:ind/>
        <w:jc w:val="both"/>
        <w:rPr>
          <w:rFonts w:ascii="Times New Roman" w:hAnsi="Times New Roman"/>
        </w:rPr>
      </w:pPr>
      <w:r>
        <w:rPr>
          <w:rFonts w:ascii="Times New Roman" w:hAnsi="Times New Roman"/>
        </w:rPr>
        <w:t>Примитивы синхрони</w:t>
      </w:r>
      <w:r>
        <w:rPr>
          <w:rFonts w:ascii="Times New Roman" w:hAnsi="Times New Roman"/>
        </w:rPr>
        <w:t>з</w:t>
      </w:r>
      <w:r>
        <w:rPr>
          <w:rFonts w:ascii="Times New Roman" w:hAnsi="Times New Roman"/>
        </w:rPr>
        <w:t xml:space="preserve">ации, синхронизация режима ядра и режима пользователя. Атомарные операции, </w:t>
      </w:r>
      <w:r>
        <w:rPr>
          <w:rFonts w:ascii="Times New Roman" w:hAnsi="Times New Roman"/>
        </w:rPr>
        <w:t>Volatile</w:t>
      </w:r>
      <w:r>
        <w:rPr>
          <w:rFonts w:ascii="Times New Roman" w:hAnsi="Times New Roman"/>
        </w:rPr>
        <w:t xml:space="preserve">. Понятие модели памяти. Критические области. </w:t>
      </w:r>
      <w:r>
        <w:rPr>
          <w:rFonts w:ascii="Times New Roman" w:hAnsi="Times New Roman"/>
        </w:rPr>
        <w:t xml:space="preserve">Активное ожидание. Задача производителя и потребителя. Семафоры, мьютексы, мониторы, </w:t>
      </w:r>
      <w:r>
        <w:rPr>
          <w:rFonts w:ascii="Times New Roman" w:hAnsi="Times New Roman"/>
        </w:rPr>
        <w:t>conditional</w:t>
      </w:r>
      <w:r>
        <w:rPr>
          <w:rFonts w:ascii="Times New Roman" w:hAnsi="Times New Roman"/>
        </w:rPr>
        <w:t xml:space="preserve"> </w:t>
      </w:r>
      <w:r>
        <w:rPr>
          <w:rFonts w:ascii="Times New Roman" w:hAnsi="Times New Roman"/>
        </w:rPr>
        <w:t>variables</w:t>
      </w:r>
      <w:r>
        <w:rPr>
          <w:rFonts w:ascii="Times New Roman" w:hAnsi="Times New Roman"/>
        </w:rPr>
        <w:t xml:space="preserve"> (события).</w:t>
      </w:r>
    </w:p>
    <w:p w14:paraId="9F020000">
      <w:pPr>
        <w:numPr>
          <w:ilvl w:val="0"/>
          <w:numId w:val="10"/>
        </w:numPr>
        <w:ind/>
        <w:jc w:val="both"/>
        <w:rPr>
          <w:rFonts w:ascii="Times New Roman" w:hAnsi="Times New Roman"/>
        </w:rPr>
      </w:pPr>
      <w:r>
        <w:rPr>
          <w:rFonts w:ascii="Times New Roman" w:hAnsi="Times New Roman"/>
        </w:rPr>
        <w:t>Практическое занятие: моделирование классической проблемы «Обедающие философы».</w:t>
      </w:r>
    </w:p>
    <w:p w14:paraId="A0020000">
      <w:pPr>
        <w:ind w:firstLine="720" w:left="720"/>
        <w:jc w:val="both"/>
        <w:rPr>
          <w:rFonts w:ascii="Times New Roman" w:hAnsi="Times New Roman"/>
          <w:i w:val="1"/>
        </w:rPr>
      </w:pPr>
      <w:r>
        <w:rPr>
          <w:rFonts w:ascii="Times New Roman" w:hAnsi="Times New Roman"/>
          <w:i w:val="1"/>
        </w:rPr>
        <w:t>Домашняя работа 2.</w:t>
      </w:r>
    </w:p>
    <w:p w14:paraId="A1020000">
      <w:pPr>
        <w:numPr>
          <w:ilvl w:val="0"/>
          <w:numId w:val="10"/>
        </w:numPr>
        <w:ind/>
        <w:jc w:val="both"/>
        <w:rPr>
          <w:rFonts w:ascii="Times New Roman" w:hAnsi="Times New Roman"/>
        </w:rPr>
      </w:pPr>
      <w:r>
        <w:rPr>
          <w:rFonts w:ascii="Times New Roman" w:hAnsi="Times New Roman"/>
        </w:rPr>
        <w:t>Высокоуровневая многопоточность в .</w:t>
      </w:r>
      <w:r>
        <w:rPr>
          <w:rFonts w:ascii="Times New Roman" w:hAnsi="Times New Roman"/>
        </w:rPr>
        <w:t>NET</w:t>
      </w:r>
      <w:r>
        <w:rPr>
          <w:rFonts w:ascii="Times New Roman" w:hAnsi="Times New Roman"/>
        </w:rPr>
        <w:t xml:space="preserve">. </w:t>
      </w:r>
      <w:r>
        <w:rPr>
          <w:rFonts w:ascii="Times New Roman" w:hAnsi="Times New Roman"/>
        </w:rPr>
        <w:t>Foreground</w:t>
      </w:r>
      <w:r>
        <w:rPr>
          <w:rFonts w:ascii="Times New Roman" w:hAnsi="Times New Roman"/>
        </w:rPr>
        <w:t xml:space="preserve">- и </w:t>
      </w:r>
      <w:r>
        <w:rPr>
          <w:rFonts w:ascii="Times New Roman" w:hAnsi="Times New Roman"/>
        </w:rPr>
        <w:t>Background</w:t>
      </w:r>
      <w:r>
        <w:rPr>
          <w:rFonts w:ascii="Times New Roman" w:hAnsi="Times New Roman"/>
        </w:rPr>
        <w:t xml:space="preserve">-потоки, пул потоков, классы </w:t>
      </w:r>
      <w:r>
        <w:rPr>
          <w:rFonts w:ascii="Times New Roman" w:hAnsi="Times New Roman"/>
        </w:rPr>
        <w:t>Task</w:t>
      </w:r>
      <w:r>
        <w:rPr>
          <w:rFonts w:ascii="Times New Roman" w:hAnsi="Times New Roman"/>
        </w:rPr>
        <w:t xml:space="preserve">, </w:t>
      </w:r>
      <w:r>
        <w:rPr>
          <w:rFonts w:ascii="Times New Roman" w:hAnsi="Times New Roman"/>
        </w:rPr>
        <w:t>CancellationToken</w:t>
      </w:r>
      <w:r>
        <w:rPr>
          <w:rFonts w:ascii="Times New Roman" w:hAnsi="Times New Roman"/>
        </w:rPr>
        <w:t xml:space="preserve">, </w:t>
      </w:r>
      <w:r>
        <w:rPr>
          <w:rFonts w:ascii="Times New Roman" w:hAnsi="Times New Roman"/>
        </w:rPr>
        <w:t>TaskScheduler</w:t>
      </w:r>
      <w:r>
        <w:rPr>
          <w:rFonts w:ascii="Times New Roman" w:hAnsi="Times New Roman"/>
        </w:rPr>
        <w:t xml:space="preserve">. Модель асинхронного программирования </w:t>
      </w:r>
      <w:r>
        <w:rPr>
          <w:rFonts w:ascii="Times New Roman" w:hAnsi="Times New Roman"/>
        </w:rPr>
        <w:t>C</w:t>
      </w:r>
      <w:r>
        <w:rPr>
          <w:rFonts w:ascii="Times New Roman" w:hAnsi="Times New Roman"/>
        </w:rPr>
        <w:t xml:space="preserve">#: </w:t>
      </w:r>
      <w:r>
        <w:rPr>
          <w:rFonts w:ascii="Times New Roman" w:hAnsi="Times New Roman"/>
        </w:rPr>
        <w:t>async</w:t>
      </w:r>
      <w:r>
        <w:rPr>
          <w:rFonts w:ascii="Times New Roman" w:hAnsi="Times New Roman"/>
        </w:rPr>
        <w:t>/</w:t>
      </w:r>
      <w:r>
        <w:rPr>
          <w:rFonts w:ascii="Times New Roman" w:hAnsi="Times New Roman"/>
        </w:rPr>
        <w:t>await</w:t>
      </w:r>
      <w:r>
        <w:rPr>
          <w:rFonts w:ascii="Times New Roman" w:hAnsi="Times New Roman"/>
        </w:rPr>
        <w:t xml:space="preserve">, примеры, потенциальные проблемы, связь с </w:t>
      </w:r>
      <w:r>
        <w:rPr>
          <w:rFonts w:ascii="Times New Roman" w:hAnsi="Times New Roman"/>
        </w:rPr>
        <w:t>Task</w:t>
      </w:r>
      <w:r>
        <w:rPr>
          <w:rFonts w:ascii="Times New Roman" w:hAnsi="Times New Roman"/>
        </w:rPr>
        <w:t xml:space="preserve">. </w:t>
      </w:r>
      <w:r>
        <w:rPr>
          <w:rFonts w:ascii="Times New Roman" w:hAnsi="Times New Roman"/>
        </w:rPr>
        <w:t xml:space="preserve">Task Parallel Library. </w:t>
      </w:r>
      <w:r>
        <w:rPr>
          <w:rFonts w:ascii="Times New Roman" w:hAnsi="Times New Roman"/>
        </w:rPr>
        <w:t>Потокобезопасные</w:t>
      </w:r>
      <w:r>
        <w:rPr>
          <w:rFonts w:ascii="Times New Roman" w:hAnsi="Times New Roman"/>
        </w:rPr>
        <w:t xml:space="preserve"> и </w:t>
      </w:r>
      <w:r>
        <w:rPr>
          <w:rFonts w:ascii="Times New Roman" w:hAnsi="Times New Roman"/>
        </w:rPr>
        <w:t>немутабельные</w:t>
      </w:r>
      <w:r>
        <w:rPr>
          <w:rFonts w:ascii="Times New Roman" w:hAnsi="Times New Roman"/>
        </w:rPr>
        <w:t xml:space="preserve"> коллекции </w:t>
      </w:r>
      <w:r>
        <w:rPr>
          <w:rFonts w:ascii="Times New Roman" w:hAnsi="Times New Roman"/>
        </w:rPr>
        <w:t>.NET.</w:t>
      </w:r>
    </w:p>
    <w:p w14:paraId="A2020000">
      <w:pPr>
        <w:ind/>
        <w:jc w:val="both"/>
        <w:rPr>
          <w:rFonts w:ascii="Times New Roman" w:hAnsi="Times New Roman"/>
        </w:rPr>
      </w:pPr>
      <w:r>
        <w:rPr>
          <w:rFonts w:ascii="Times New Roman" w:hAnsi="Times New Roman"/>
        </w:rPr>
        <w:t xml:space="preserve">Раздел 2: </w:t>
      </w:r>
      <w:r>
        <w:rPr>
          <w:rFonts w:ascii="Times New Roman" w:hAnsi="Times New Roman"/>
        </w:rPr>
        <w:t>Сетевое программирование</w:t>
      </w:r>
      <w:r>
        <w:rPr>
          <w:rFonts w:ascii="Times New Roman" w:hAnsi="Times New Roman"/>
        </w:rPr>
        <w:t>.</w:t>
      </w:r>
    </w:p>
    <w:p w14:paraId="A3020000">
      <w:pPr>
        <w:pStyle w:val="Style_1"/>
        <w:numPr>
          <w:ilvl w:val="0"/>
          <w:numId w:val="11"/>
        </w:numPr>
        <w:ind/>
        <w:jc w:val="both"/>
        <w:rPr>
          <w:rFonts w:ascii="Times New Roman" w:hAnsi="Times New Roman"/>
        </w:rPr>
      </w:pPr>
      <w:r>
        <w:rPr>
          <w:rFonts w:ascii="Times New Roman" w:hAnsi="Times New Roman"/>
        </w:rPr>
        <w:t xml:space="preserve">Работа с сетью, низкий уровень. Архитектура глобальных сетей, модель </w:t>
      </w:r>
      <w:r>
        <w:rPr>
          <w:rFonts w:ascii="Times New Roman" w:hAnsi="Times New Roman"/>
        </w:rPr>
        <w:t>OSI</w:t>
      </w:r>
      <w:r>
        <w:rPr>
          <w:rFonts w:ascii="Times New Roman" w:hAnsi="Times New Roman"/>
        </w:rPr>
        <w:t xml:space="preserve">, стек протоколов </w:t>
      </w:r>
      <w:r>
        <w:rPr>
          <w:rFonts w:ascii="Times New Roman" w:hAnsi="Times New Roman"/>
        </w:rPr>
        <w:t>TCP</w:t>
      </w:r>
      <w:r>
        <w:rPr>
          <w:rFonts w:ascii="Times New Roman" w:hAnsi="Times New Roman"/>
        </w:rPr>
        <w:t>/</w:t>
      </w:r>
      <w:r>
        <w:rPr>
          <w:rFonts w:ascii="Times New Roman" w:hAnsi="Times New Roman"/>
        </w:rPr>
        <w:t>IP</w:t>
      </w:r>
      <w:r>
        <w:rPr>
          <w:rFonts w:ascii="Times New Roman" w:hAnsi="Times New Roman"/>
        </w:rPr>
        <w:t xml:space="preserve">, обзор уровней модели </w:t>
      </w:r>
      <w:r>
        <w:rPr>
          <w:rFonts w:ascii="Times New Roman" w:hAnsi="Times New Roman"/>
        </w:rPr>
        <w:t>OSI</w:t>
      </w:r>
      <w:r>
        <w:rPr>
          <w:rFonts w:ascii="Times New Roman" w:hAnsi="Times New Roman"/>
        </w:rPr>
        <w:t xml:space="preserve">. Протокол </w:t>
      </w:r>
      <w:r>
        <w:rPr>
          <w:rFonts w:ascii="Times New Roman" w:hAnsi="Times New Roman"/>
        </w:rPr>
        <w:t>IP</w:t>
      </w:r>
      <w:r>
        <w:rPr>
          <w:rFonts w:ascii="Times New Roman" w:hAnsi="Times New Roman"/>
        </w:rPr>
        <w:t xml:space="preserve">: </w:t>
      </w:r>
      <w:r>
        <w:rPr>
          <w:rFonts w:ascii="Times New Roman" w:hAnsi="Times New Roman"/>
        </w:rPr>
        <w:t>IP</w:t>
      </w:r>
      <w:r>
        <w:rPr>
          <w:rFonts w:ascii="Times New Roman" w:hAnsi="Times New Roman"/>
        </w:rPr>
        <w:t xml:space="preserve">-адреса, формат пакета.  </w:t>
      </w:r>
      <w:r>
        <w:rPr>
          <w:rFonts w:ascii="Times New Roman" w:hAnsi="Times New Roman"/>
        </w:rPr>
        <w:t>DNS</w:t>
      </w:r>
      <w:r>
        <w:rPr>
          <w:rFonts w:ascii="Times New Roman" w:hAnsi="Times New Roman"/>
        </w:rPr>
        <w:t xml:space="preserve">, </w:t>
      </w:r>
      <w:r>
        <w:rPr>
          <w:rFonts w:ascii="Times New Roman" w:hAnsi="Times New Roman"/>
        </w:rPr>
        <w:t>NAT</w:t>
      </w:r>
      <w:r>
        <w:rPr>
          <w:rFonts w:ascii="Times New Roman" w:hAnsi="Times New Roman"/>
        </w:rPr>
        <w:t>. Порты и сокеты. Консольные утилиты для работы с сетью. Работа с сетью в .</w:t>
      </w:r>
      <w:r>
        <w:rPr>
          <w:rFonts w:ascii="Times New Roman" w:hAnsi="Times New Roman"/>
        </w:rPr>
        <w:t>NET</w:t>
      </w:r>
      <w:r>
        <w:rPr>
          <w:rFonts w:ascii="Times New Roman" w:hAnsi="Times New Roman"/>
        </w:rPr>
        <w:t xml:space="preserve">, минимальный пример клиент-серверного приложения на сокетах, асинхронный клиент и сервер. Работа с </w:t>
      </w:r>
      <w:r>
        <w:rPr>
          <w:rFonts w:ascii="Times New Roman" w:hAnsi="Times New Roman"/>
        </w:rPr>
        <w:t xml:space="preserve">UDP. </w:t>
      </w:r>
    </w:p>
    <w:p w14:paraId="A4020000">
      <w:pPr>
        <w:pStyle w:val="Style_1"/>
        <w:ind w:firstLine="720" w:left="0"/>
        <w:jc w:val="both"/>
        <w:rPr>
          <w:rFonts w:ascii="Times New Roman" w:hAnsi="Times New Roman"/>
          <w:i w:val="1"/>
        </w:rPr>
      </w:pPr>
      <w:r>
        <w:rPr>
          <w:rFonts w:ascii="Times New Roman" w:hAnsi="Times New Roman"/>
          <w:i w:val="1"/>
        </w:rPr>
        <w:t>Домашняя работа 3.</w:t>
      </w:r>
    </w:p>
    <w:p w14:paraId="A5020000">
      <w:pPr>
        <w:pStyle w:val="Style_1"/>
        <w:numPr>
          <w:ilvl w:val="0"/>
          <w:numId w:val="11"/>
        </w:numPr>
        <w:ind/>
        <w:jc w:val="both"/>
        <w:rPr>
          <w:rFonts w:ascii="Times New Roman" w:hAnsi="Times New Roman"/>
        </w:rPr>
      </w:pPr>
      <w:r>
        <w:rPr>
          <w:rFonts w:ascii="Times New Roman" w:hAnsi="Times New Roman"/>
        </w:rPr>
        <w:t>Работа с сетью в .</w:t>
      </w:r>
      <w:r>
        <w:rPr>
          <w:rFonts w:ascii="Times New Roman" w:hAnsi="Times New Roman"/>
        </w:rPr>
        <w:t>NET</w:t>
      </w:r>
      <w:r>
        <w:rPr>
          <w:rFonts w:ascii="Times New Roman" w:hAnsi="Times New Roman"/>
        </w:rPr>
        <w:t xml:space="preserve"> на высоком уровне. Протоколы прикладного уровня, </w:t>
      </w:r>
      <w:r>
        <w:rPr>
          <w:rFonts w:ascii="Times New Roman" w:hAnsi="Times New Roman"/>
        </w:rPr>
        <w:t>HTTP</w:t>
      </w:r>
      <w:r>
        <w:rPr>
          <w:rFonts w:ascii="Times New Roman" w:hAnsi="Times New Roman"/>
        </w:rPr>
        <w:t xml:space="preserve">. Класс </w:t>
      </w:r>
      <w:r>
        <w:rPr>
          <w:rFonts w:ascii="Times New Roman" w:hAnsi="Times New Roman"/>
        </w:rPr>
        <w:t>HttpClient</w:t>
      </w:r>
      <w:r>
        <w:rPr>
          <w:rFonts w:ascii="Times New Roman" w:hAnsi="Times New Roman"/>
        </w:rPr>
        <w:t xml:space="preserve">. Веб-сервисы, архитектурный стиль </w:t>
      </w:r>
      <w:r>
        <w:rPr>
          <w:rFonts w:ascii="Times New Roman" w:hAnsi="Times New Roman"/>
        </w:rPr>
        <w:t>REST</w:t>
      </w:r>
      <w:r>
        <w:rPr>
          <w:rFonts w:ascii="Times New Roman" w:hAnsi="Times New Roman"/>
        </w:rPr>
        <w:t xml:space="preserve">, пример: </w:t>
      </w:r>
      <w:r>
        <w:rPr>
          <w:rFonts w:ascii="Times New Roman" w:hAnsi="Times New Roman"/>
        </w:rPr>
        <w:t>Google</w:t>
      </w:r>
      <w:r>
        <w:rPr>
          <w:rFonts w:ascii="Times New Roman" w:hAnsi="Times New Roman"/>
        </w:rPr>
        <w:t xml:space="preserve"> </w:t>
      </w:r>
      <w:r>
        <w:rPr>
          <w:rFonts w:ascii="Times New Roman" w:hAnsi="Times New Roman"/>
        </w:rPr>
        <w:t>Drive</w:t>
      </w:r>
      <w:r>
        <w:rPr>
          <w:rFonts w:ascii="Times New Roman" w:hAnsi="Times New Roman"/>
        </w:rPr>
        <w:t xml:space="preserve"> </w:t>
      </w:r>
      <w:r>
        <w:rPr>
          <w:rFonts w:ascii="Times New Roman" w:hAnsi="Times New Roman"/>
        </w:rPr>
        <w:t>API</w:t>
      </w:r>
      <w:r>
        <w:rPr>
          <w:rFonts w:ascii="Times New Roman" w:hAnsi="Times New Roman"/>
        </w:rPr>
        <w:t>. Отладка веб-сервисов. Основы сетевой безопасности.</w:t>
      </w:r>
    </w:p>
    <w:p w14:paraId="A6020000">
      <w:pPr>
        <w:pStyle w:val="Style_1"/>
        <w:numPr>
          <w:ilvl w:val="0"/>
          <w:numId w:val="11"/>
        </w:numPr>
        <w:ind/>
        <w:jc w:val="both"/>
        <w:rPr>
          <w:rFonts w:ascii="Times New Roman" w:hAnsi="Times New Roman"/>
        </w:rPr>
      </w:pPr>
      <w:r>
        <w:rPr>
          <w:rFonts w:ascii="Times New Roman" w:hAnsi="Times New Roman"/>
        </w:rPr>
        <w:t>Практическое занятие: клиент для социальной сети «ВКонтакте».</w:t>
      </w:r>
    </w:p>
    <w:p w14:paraId="A7020000">
      <w:pPr>
        <w:ind/>
        <w:jc w:val="both"/>
        <w:rPr>
          <w:rFonts w:ascii="Times New Roman" w:hAnsi="Times New Roman"/>
        </w:rPr>
      </w:pPr>
      <w:r>
        <w:rPr>
          <w:rFonts w:ascii="Times New Roman" w:hAnsi="Times New Roman"/>
        </w:rPr>
        <w:t xml:space="preserve">Раздел 3: </w:t>
      </w:r>
      <w:r>
        <w:rPr>
          <w:rFonts w:ascii="Times New Roman" w:hAnsi="Times New Roman"/>
        </w:rPr>
        <w:t>Рефлексия</w:t>
      </w:r>
      <w:r>
        <w:rPr>
          <w:rFonts w:ascii="Times New Roman" w:hAnsi="Times New Roman"/>
        </w:rPr>
        <w:t>.</w:t>
      </w:r>
    </w:p>
    <w:p w14:paraId="A8020000">
      <w:pPr>
        <w:pStyle w:val="Style_1"/>
        <w:numPr>
          <w:ilvl w:val="0"/>
          <w:numId w:val="12"/>
        </w:numPr>
        <w:ind/>
        <w:jc w:val="both"/>
        <w:rPr>
          <w:rFonts w:ascii="Times New Roman" w:hAnsi="Times New Roman"/>
        </w:rPr>
      </w:pPr>
      <w:r>
        <w:rPr>
          <w:rFonts w:ascii="Times New Roman" w:hAnsi="Times New Roman"/>
        </w:rPr>
        <w:t>Рефлексия, вообще и в .</w:t>
      </w:r>
      <w:r>
        <w:rPr>
          <w:rFonts w:ascii="Times New Roman" w:hAnsi="Times New Roman"/>
        </w:rPr>
        <w:t>NET</w:t>
      </w:r>
      <w:r>
        <w:rPr>
          <w:rFonts w:ascii="Times New Roman" w:hAnsi="Times New Roman"/>
        </w:rPr>
        <w:t xml:space="preserve">. </w:t>
      </w:r>
      <w:r>
        <w:rPr>
          <w:rFonts w:ascii="Times New Roman" w:hAnsi="Times New Roman"/>
        </w:rPr>
        <w:t>Сборки в .</w:t>
      </w:r>
      <w:r>
        <w:rPr>
          <w:rFonts w:ascii="Times New Roman" w:hAnsi="Times New Roman"/>
        </w:rPr>
        <w:t>NET</w:t>
      </w:r>
      <w:r>
        <w:rPr>
          <w:rFonts w:ascii="Times New Roman" w:hAnsi="Times New Roman"/>
        </w:rPr>
        <w:t xml:space="preserve">, сильные и слабые имена сборок. </w:t>
      </w:r>
      <w:r>
        <w:rPr>
          <w:rFonts w:ascii="Times New Roman" w:hAnsi="Times New Roman"/>
        </w:rPr>
        <w:t xml:space="preserve">Получение информации о сборках, типах, полях, методах и </w:t>
      </w:r>
      <w:r>
        <w:rPr>
          <w:rFonts w:ascii="Times New Roman" w:hAnsi="Times New Roman"/>
        </w:rPr>
        <w:t>т.д</w:t>
      </w:r>
      <w:r>
        <w:rPr>
          <w:rFonts w:ascii="Times New Roman" w:hAnsi="Times New Roman"/>
        </w:rPr>
        <w:t>.</w:t>
      </w:r>
      <w:r>
        <w:rPr>
          <w:rFonts w:ascii="Times New Roman" w:hAnsi="Times New Roman"/>
        </w:rPr>
        <w:t>, создание экземпляров объектов.</w:t>
      </w:r>
      <w:r>
        <w:rPr>
          <w:rFonts w:ascii="Times New Roman" w:hAnsi="Times New Roman"/>
        </w:rPr>
        <w:t xml:space="preserve"> Атрибуты. Пример испо</w:t>
      </w:r>
      <w:r>
        <w:rPr>
          <w:rFonts w:ascii="Times New Roman" w:hAnsi="Times New Roman"/>
        </w:rPr>
        <w:t xml:space="preserve">льзования рефлексии: библиотеки </w:t>
      </w:r>
      <w:r>
        <w:rPr>
          <w:rFonts w:ascii="Times New Roman" w:hAnsi="Times New Roman"/>
        </w:rPr>
        <w:t>сериализации</w:t>
      </w:r>
      <w:r>
        <w:rPr>
          <w:rFonts w:ascii="Times New Roman" w:hAnsi="Times New Roman"/>
        </w:rPr>
        <w:t xml:space="preserve"> (</w:t>
      </w:r>
      <w:r>
        <w:rPr>
          <w:rFonts w:ascii="Times New Roman" w:hAnsi="Times New Roman"/>
        </w:rPr>
        <w:t>System.Xml.Serialization</w:t>
      </w:r>
      <w:r>
        <w:rPr>
          <w:rFonts w:ascii="Times New Roman" w:hAnsi="Times New Roman"/>
        </w:rPr>
        <w:t xml:space="preserve">, </w:t>
      </w:r>
      <w:r>
        <w:rPr>
          <w:rFonts w:ascii="Times New Roman" w:hAnsi="Times New Roman"/>
        </w:rPr>
        <w:t>Newtonsoft.Json</w:t>
      </w:r>
      <w:r>
        <w:rPr>
          <w:rFonts w:ascii="Times New Roman" w:hAnsi="Times New Roman"/>
        </w:rPr>
        <w:t xml:space="preserve">). Ключевое слово </w:t>
      </w:r>
      <w:r>
        <w:rPr>
          <w:rFonts w:ascii="Times New Roman" w:hAnsi="Times New Roman"/>
        </w:rPr>
        <w:t>dynamic</w:t>
      </w:r>
      <w:r>
        <w:rPr>
          <w:rFonts w:ascii="Times New Roman" w:hAnsi="Times New Roman"/>
        </w:rPr>
        <w:t xml:space="preserve">. Генерация кода посредством </w:t>
      </w:r>
      <w:r>
        <w:rPr>
          <w:rFonts w:ascii="Times New Roman" w:hAnsi="Times New Roman"/>
        </w:rPr>
        <w:t>ILGenerator</w:t>
      </w:r>
      <w:r>
        <w:rPr>
          <w:rFonts w:ascii="Times New Roman" w:hAnsi="Times New Roman"/>
        </w:rPr>
        <w:t>.</w:t>
      </w:r>
    </w:p>
    <w:p w14:paraId="A9020000">
      <w:pPr>
        <w:pStyle w:val="Style_1"/>
        <w:ind w:firstLine="720" w:left="0"/>
        <w:jc w:val="both"/>
        <w:rPr>
          <w:rFonts w:ascii="Times New Roman" w:hAnsi="Times New Roman"/>
          <w:i w:val="1"/>
        </w:rPr>
      </w:pPr>
      <w:r>
        <w:rPr>
          <w:rFonts w:ascii="Times New Roman" w:hAnsi="Times New Roman"/>
          <w:i w:val="1"/>
        </w:rPr>
        <w:t>Домашняя работа 4.</w:t>
      </w:r>
    </w:p>
    <w:p w14:paraId="AA020000">
      <w:pPr>
        <w:pStyle w:val="Style_1"/>
        <w:numPr>
          <w:ilvl w:val="0"/>
          <w:numId w:val="12"/>
        </w:numPr>
        <w:ind/>
        <w:jc w:val="both"/>
        <w:rPr>
          <w:rFonts w:ascii="Times New Roman" w:hAnsi="Times New Roman"/>
        </w:rPr>
      </w:pPr>
      <w:r>
        <w:rPr>
          <w:rFonts w:ascii="Times New Roman" w:hAnsi="Times New Roman"/>
        </w:rPr>
        <w:t>Проверочная</w:t>
      </w:r>
      <w:r>
        <w:rPr>
          <w:rFonts w:ascii="Times New Roman" w:hAnsi="Times New Roman"/>
        </w:rPr>
        <w:t xml:space="preserve"> работа.</w:t>
      </w:r>
    </w:p>
    <w:p w14:paraId="AB020000">
      <w:pPr>
        <w:ind/>
        <w:jc w:val="both"/>
        <w:rPr>
          <w:rFonts w:ascii="Times New Roman" w:hAnsi="Times New Roman"/>
        </w:rPr>
      </w:pPr>
      <w:r>
        <w:rPr>
          <w:rFonts w:ascii="Times New Roman" w:hAnsi="Times New Roman"/>
        </w:rPr>
        <w:t xml:space="preserve">Раздел 4: </w:t>
      </w:r>
      <w:r>
        <w:rPr>
          <w:rFonts w:ascii="Times New Roman" w:hAnsi="Times New Roman"/>
        </w:rPr>
        <w:t>Базы данных</w:t>
      </w:r>
      <w:r>
        <w:rPr>
          <w:rFonts w:ascii="Times New Roman" w:hAnsi="Times New Roman"/>
        </w:rPr>
        <w:t>.</w:t>
      </w:r>
    </w:p>
    <w:p w14:paraId="AC020000">
      <w:pPr>
        <w:pStyle w:val="Style_1"/>
        <w:numPr>
          <w:ilvl w:val="0"/>
          <w:numId w:val="13"/>
        </w:numPr>
        <w:ind/>
        <w:jc w:val="both"/>
        <w:rPr>
          <w:rFonts w:ascii="Times New Roman" w:hAnsi="Times New Roman"/>
        </w:rPr>
      </w:pPr>
      <w:r>
        <w:rPr>
          <w:rFonts w:ascii="Times New Roman" w:hAnsi="Times New Roman"/>
        </w:rPr>
        <w:t xml:space="preserve">Базы данных, виды СУБД. Реляционная модель данных, язык </w:t>
      </w:r>
      <w:r>
        <w:rPr>
          <w:rFonts w:ascii="Times New Roman" w:hAnsi="Times New Roman"/>
        </w:rPr>
        <w:t>SQL</w:t>
      </w:r>
      <w:r>
        <w:rPr>
          <w:rFonts w:ascii="Times New Roman" w:hAnsi="Times New Roman"/>
        </w:rPr>
        <w:t>, ключи и ограничения, основные операции над данными. Низкоуровневая работа с данными из .</w:t>
      </w:r>
      <w:r>
        <w:rPr>
          <w:rFonts w:ascii="Times New Roman" w:hAnsi="Times New Roman"/>
        </w:rPr>
        <w:t>NET</w:t>
      </w:r>
      <w:r>
        <w:rPr>
          <w:rFonts w:ascii="Times New Roman" w:hAnsi="Times New Roman"/>
        </w:rPr>
        <w:t xml:space="preserve">, </w:t>
      </w:r>
      <w:r>
        <w:rPr>
          <w:rFonts w:ascii="Times New Roman" w:hAnsi="Times New Roman"/>
        </w:rPr>
        <w:t>ADO</w:t>
      </w:r>
      <w:r>
        <w:rPr>
          <w:rFonts w:ascii="Times New Roman" w:hAnsi="Times New Roman"/>
        </w:rPr>
        <w:t>.</w:t>
      </w:r>
      <w:r>
        <w:rPr>
          <w:rFonts w:ascii="Times New Roman" w:hAnsi="Times New Roman"/>
        </w:rPr>
        <w:t>NET</w:t>
      </w:r>
      <w:r>
        <w:rPr>
          <w:rFonts w:ascii="Times New Roman" w:hAnsi="Times New Roman"/>
        </w:rPr>
        <w:t xml:space="preserve">. Высокоуровневая работа с данными, </w:t>
      </w:r>
      <w:r>
        <w:rPr>
          <w:rFonts w:ascii="Times New Roman" w:hAnsi="Times New Roman"/>
        </w:rPr>
        <w:t>Entity</w:t>
      </w:r>
      <w:r>
        <w:rPr>
          <w:rFonts w:ascii="Times New Roman" w:hAnsi="Times New Roman"/>
        </w:rPr>
        <w:t xml:space="preserve"> </w:t>
      </w:r>
      <w:r>
        <w:rPr>
          <w:rFonts w:ascii="Times New Roman" w:hAnsi="Times New Roman"/>
        </w:rPr>
        <w:t>Framework</w:t>
      </w:r>
      <w:r>
        <w:rPr>
          <w:rFonts w:ascii="Times New Roman" w:hAnsi="Times New Roman"/>
        </w:rPr>
        <w:t>.</w:t>
      </w:r>
    </w:p>
    <w:p w14:paraId="AD020000">
      <w:pPr>
        <w:ind/>
        <w:jc w:val="both"/>
        <w:rPr>
          <w:rFonts w:ascii="Times New Roman" w:hAnsi="Times New Roman"/>
        </w:rPr>
      </w:pPr>
      <w:r>
        <w:rPr>
          <w:rFonts w:ascii="Times New Roman" w:hAnsi="Times New Roman"/>
        </w:rPr>
        <w:t xml:space="preserve">Раздел </w:t>
      </w:r>
      <w:r>
        <w:rPr>
          <w:rFonts w:ascii="Times New Roman" w:hAnsi="Times New Roman"/>
        </w:rPr>
        <w:t>5</w:t>
      </w:r>
      <w:r>
        <w:rPr>
          <w:rFonts w:ascii="Times New Roman" w:hAnsi="Times New Roman"/>
        </w:rPr>
        <w:t>: Современные пользовательские интерфейсы.</w:t>
      </w:r>
    </w:p>
    <w:p w14:paraId="AE020000">
      <w:pPr>
        <w:pStyle w:val="Style_1"/>
        <w:numPr>
          <w:ilvl w:val="0"/>
          <w:numId w:val="14"/>
        </w:numPr>
        <w:ind/>
        <w:jc w:val="both"/>
        <w:rPr>
          <w:rFonts w:ascii="Times New Roman" w:hAnsi="Times New Roman"/>
        </w:rPr>
      </w:pPr>
      <w:r>
        <w:rPr>
          <w:rFonts w:ascii="Times New Roman" w:hAnsi="Times New Roman"/>
        </w:rPr>
        <w:t xml:space="preserve">Библиотека </w:t>
      </w:r>
      <w:r>
        <w:rPr>
          <w:rFonts w:ascii="Times New Roman" w:hAnsi="Times New Roman"/>
        </w:rPr>
        <w:t>WPF</w:t>
      </w:r>
      <w:r>
        <w:rPr>
          <w:rFonts w:ascii="Times New Roman" w:hAnsi="Times New Roman"/>
        </w:rPr>
        <w:t xml:space="preserve">, обзор библиотеки. Язык разметки интерфейсов </w:t>
      </w:r>
      <w:r>
        <w:rPr>
          <w:rFonts w:ascii="Times New Roman" w:hAnsi="Times New Roman"/>
        </w:rPr>
        <w:t>XAML</w:t>
      </w:r>
      <w:r>
        <w:rPr>
          <w:rFonts w:ascii="Times New Roman" w:hAnsi="Times New Roman"/>
        </w:rPr>
        <w:t xml:space="preserve">. Архитектура </w:t>
      </w:r>
      <w:r>
        <w:rPr>
          <w:rFonts w:ascii="Times New Roman" w:hAnsi="Times New Roman"/>
        </w:rPr>
        <w:t>WPF</w:t>
      </w:r>
      <w:r>
        <w:rPr>
          <w:rFonts w:ascii="Times New Roman" w:hAnsi="Times New Roman"/>
        </w:rPr>
        <w:t xml:space="preserve">. Зависимые свойства и маршрутизируемые события. Привязка данных, свойство </w:t>
      </w:r>
      <w:r>
        <w:rPr>
          <w:rFonts w:ascii="Times New Roman" w:hAnsi="Times New Roman"/>
        </w:rPr>
        <w:t>DataContext</w:t>
      </w:r>
      <w:r>
        <w:rPr>
          <w:rFonts w:ascii="Times New Roman" w:hAnsi="Times New Roman"/>
        </w:rPr>
        <w:t>, конвертеры. Паттерн «Model-View-</w:t>
      </w:r>
      <w:r>
        <w:rPr>
          <w:rFonts w:ascii="Times New Roman" w:hAnsi="Times New Roman"/>
        </w:rPr>
        <w:t>ViewModel</w:t>
      </w:r>
      <w:r>
        <w:rPr>
          <w:rFonts w:ascii="Times New Roman" w:hAnsi="Times New Roman"/>
        </w:rPr>
        <w:t>». Геометрия элементов пользовательского интерфейса.</w:t>
      </w:r>
    </w:p>
    <w:p w14:paraId="AF020000">
      <w:pPr>
        <w:pStyle w:val="Style_1"/>
        <w:ind w:firstLine="720" w:left="0"/>
        <w:jc w:val="both"/>
        <w:rPr>
          <w:rFonts w:ascii="Times New Roman" w:hAnsi="Times New Roman"/>
          <w:i w:val="1"/>
        </w:rPr>
      </w:pPr>
      <w:r>
        <w:rPr>
          <w:rFonts w:ascii="Times New Roman" w:hAnsi="Times New Roman"/>
          <w:i w:val="1"/>
        </w:rPr>
        <w:t>Домашняя работа 5.</w:t>
      </w:r>
    </w:p>
    <w:p w14:paraId="B0020000">
      <w:pPr>
        <w:pStyle w:val="Style_1"/>
        <w:numPr>
          <w:ilvl w:val="0"/>
          <w:numId w:val="14"/>
        </w:numPr>
        <w:ind/>
        <w:jc w:val="both"/>
        <w:rPr>
          <w:rFonts w:ascii="Times New Roman" w:hAnsi="Times New Roman"/>
        </w:rPr>
      </w:pPr>
      <w:r>
        <w:rPr>
          <w:rFonts w:ascii="Times New Roman" w:hAnsi="Times New Roman"/>
        </w:rPr>
        <w:t xml:space="preserve">Паттерн «Команда», команды в </w:t>
      </w:r>
      <w:r>
        <w:rPr>
          <w:rFonts w:ascii="Times New Roman" w:hAnsi="Times New Roman"/>
        </w:rPr>
        <w:t>WPF</w:t>
      </w:r>
      <w:r>
        <w:rPr>
          <w:rFonts w:ascii="Times New Roman" w:hAnsi="Times New Roman"/>
        </w:rPr>
        <w:t xml:space="preserve">. Валидация пользовательского ввода. Шаблоны и стили визуального оформления, триггеры. Ресурсы. Практика: </w:t>
      </w:r>
      <w:r>
        <w:rPr>
          <w:rFonts w:ascii="Times New Roman" w:hAnsi="Times New Roman"/>
        </w:rPr>
        <w:t>GUI</w:t>
      </w:r>
      <w:r>
        <w:rPr>
          <w:rFonts w:ascii="Times New Roman" w:hAnsi="Times New Roman"/>
        </w:rPr>
        <w:t xml:space="preserve"> для клиента «ВКонтакте».</w:t>
      </w:r>
    </w:p>
    <w:p w14:paraId="B1020000">
      <w:pPr>
        <w:ind/>
        <w:jc w:val="both"/>
        <w:rPr>
          <w:rFonts w:ascii="Times New Roman" w:hAnsi="Times New Roman"/>
        </w:rPr>
      </w:pPr>
      <w:r>
        <w:rPr>
          <w:rFonts w:ascii="Times New Roman" w:hAnsi="Times New Roman"/>
        </w:rPr>
        <w:t xml:space="preserve">Раздел </w:t>
      </w:r>
      <w:r>
        <w:rPr>
          <w:rFonts w:ascii="Times New Roman" w:hAnsi="Times New Roman"/>
        </w:rPr>
        <w:t>6</w:t>
      </w:r>
      <w:r>
        <w:rPr>
          <w:rFonts w:ascii="Times New Roman" w:hAnsi="Times New Roman"/>
        </w:rPr>
        <w:t>: Веб-программирование.</w:t>
      </w:r>
    </w:p>
    <w:p w14:paraId="B2020000">
      <w:pPr>
        <w:pStyle w:val="Style_1"/>
        <w:numPr>
          <w:ilvl w:val="0"/>
          <w:numId w:val="15"/>
        </w:numPr>
        <w:ind/>
        <w:jc w:val="both"/>
        <w:rPr>
          <w:rFonts w:ascii="Times New Roman" w:hAnsi="Times New Roman"/>
        </w:rPr>
      </w:pPr>
      <w:r>
        <w:rPr>
          <w:rFonts w:ascii="Times New Roman" w:hAnsi="Times New Roman"/>
        </w:rPr>
        <w:t xml:space="preserve"> </w:t>
      </w:r>
      <w:r>
        <w:rPr>
          <w:rFonts w:ascii="Times New Roman" w:hAnsi="Times New Roman"/>
        </w:rPr>
        <w:t>Веб-программирование</w:t>
      </w:r>
      <w:r>
        <w:rPr>
          <w:rFonts w:ascii="Times New Roman" w:hAnsi="Times New Roman"/>
        </w:rPr>
        <w:t xml:space="preserve">. Архитектура типичных веб-приложений, веб-приложения и веб-сервисы. </w:t>
      </w:r>
      <w:r>
        <w:rPr>
          <w:rFonts w:ascii="Times New Roman" w:hAnsi="Times New Roman"/>
        </w:rPr>
        <w:t>Фронтенд</w:t>
      </w:r>
      <w:r>
        <w:rPr>
          <w:rFonts w:ascii="Times New Roman" w:hAnsi="Times New Roman"/>
        </w:rPr>
        <w:t xml:space="preserve">: язык </w:t>
      </w:r>
      <w:r>
        <w:rPr>
          <w:rFonts w:ascii="Times New Roman" w:hAnsi="Times New Roman"/>
        </w:rPr>
        <w:t>HTML</w:t>
      </w:r>
      <w:r>
        <w:rPr>
          <w:rFonts w:ascii="Times New Roman" w:hAnsi="Times New Roman"/>
        </w:rPr>
        <w:t xml:space="preserve">, </w:t>
      </w:r>
      <w:r>
        <w:rPr>
          <w:rFonts w:ascii="Times New Roman" w:hAnsi="Times New Roman"/>
        </w:rPr>
        <w:t>DOM</w:t>
      </w:r>
      <w:r>
        <w:rPr>
          <w:rFonts w:ascii="Times New Roman" w:hAnsi="Times New Roman"/>
        </w:rPr>
        <w:t xml:space="preserve">, </w:t>
      </w:r>
      <w:r>
        <w:rPr>
          <w:rFonts w:ascii="Times New Roman" w:hAnsi="Times New Roman"/>
        </w:rPr>
        <w:t>CSS</w:t>
      </w:r>
      <w:r>
        <w:rPr>
          <w:rFonts w:ascii="Times New Roman" w:hAnsi="Times New Roman"/>
        </w:rPr>
        <w:t xml:space="preserve">, азы </w:t>
      </w:r>
      <w:r>
        <w:rPr>
          <w:rFonts w:ascii="Times New Roman" w:hAnsi="Times New Roman"/>
        </w:rPr>
        <w:t>JavaScript</w:t>
      </w:r>
      <w:r>
        <w:rPr>
          <w:rFonts w:ascii="Times New Roman" w:hAnsi="Times New Roman"/>
        </w:rPr>
        <w:t xml:space="preserve">, асинхронные запросы. Бэкенд: механизм обработки </w:t>
      </w:r>
      <w:r>
        <w:rPr>
          <w:rFonts w:ascii="Times New Roman" w:hAnsi="Times New Roman"/>
        </w:rPr>
        <w:t>HTTP</w:t>
      </w:r>
      <w:r>
        <w:rPr>
          <w:rFonts w:ascii="Times New Roman" w:hAnsi="Times New Roman"/>
        </w:rPr>
        <w:t xml:space="preserve">-запросов в </w:t>
      </w:r>
      <w:r>
        <w:rPr>
          <w:rFonts w:ascii="Times New Roman" w:hAnsi="Times New Roman"/>
        </w:rPr>
        <w:t>Windows</w:t>
      </w:r>
      <w:r>
        <w:rPr>
          <w:rFonts w:ascii="Times New Roman" w:hAnsi="Times New Roman"/>
        </w:rPr>
        <w:t xml:space="preserve">, </w:t>
      </w:r>
      <w:r>
        <w:rPr>
          <w:rFonts w:ascii="Times New Roman" w:hAnsi="Times New Roman"/>
        </w:rPr>
        <w:t>ASP</w:t>
      </w:r>
      <w:r>
        <w:rPr>
          <w:rFonts w:ascii="Times New Roman" w:hAnsi="Times New Roman"/>
        </w:rPr>
        <w:t>.</w:t>
      </w:r>
      <w:r>
        <w:rPr>
          <w:rFonts w:ascii="Times New Roman" w:hAnsi="Times New Roman"/>
        </w:rPr>
        <w:t>NET</w:t>
      </w:r>
      <w:r>
        <w:rPr>
          <w:rFonts w:ascii="Times New Roman" w:hAnsi="Times New Roman"/>
        </w:rPr>
        <w:t xml:space="preserve"> </w:t>
      </w:r>
      <w:r>
        <w:rPr>
          <w:rFonts w:ascii="Times New Roman" w:hAnsi="Times New Roman"/>
        </w:rPr>
        <w:t>MVC</w:t>
      </w:r>
      <w:r>
        <w:rPr>
          <w:rFonts w:ascii="Times New Roman" w:hAnsi="Times New Roman"/>
        </w:rPr>
        <w:t xml:space="preserve">. Язык описания правил генерации </w:t>
      </w:r>
      <w:r>
        <w:rPr>
          <w:rFonts w:ascii="Times New Roman" w:hAnsi="Times New Roman"/>
        </w:rPr>
        <w:t>Razor</w:t>
      </w:r>
      <w:r>
        <w:rPr>
          <w:rFonts w:ascii="Times New Roman" w:hAnsi="Times New Roman"/>
        </w:rPr>
        <w:t xml:space="preserve">. </w:t>
      </w:r>
      <w:r>
        <w:rPr>
          <w:rFonts w:ascii="Times New Roman" w:hAnsi="Times New Roman"/>
        </w:rPr>
        <w:t>Роутинг</w:t>
      </w:r>
      <w:r>
        <w:rPr>
          <w:rFonts w:ascii="Times New Roman" w:hAnsi="Times New Roman"/>
        </w:rPr>
        <w:t xml:space="preserve"> запросов. Привязка моделей. </w:t>
      </w:r>
    </w:p>
    <w:p w14:paraId="B3020000">
      <w:pPr>
        <w:pStyle w:val="Style_1"/>
        <w:ind w:firstLine="720" w:left="0"/>
        <w:jc w:val="both"/>
        <w:rPr>
          <w:rFonts w:ascii="Times New Roman" w:hAnsi="Times New Roman"/>
          <w:i w:val="1"/>
        </w:rPr>
      </w:pPr>
      <w:r>
        <w:rPr>
          <w:rFonts w:ascii="Times New Roman" w:hAnsi="Times New Roman"/>
          <w:i w:val="1"/>
        </w:rPr>
        <w:t>Домашняя работа 6.</w:t>
      </w:r>
    </w:p>
    <w:p w14:paraId="B4020000">
      <w:pPr>
        <w:pStyle w:val="Style_1"/>
        <w:numPr>
          <w:ilvl w:val="0"/>
          <w:numId w:val="15"/>
        </w:numPr>
        <w:ind/>
        <w:jc w:val="both"/>
        <w:rPr>
          <w:rFonts w:ascii="Times New Roman" w:hAnsi="Times New Roman"/>
        </w:rPr>
      </w:pPr>
      <w:r>
        <w:rPr>
          <w:rFonts w:ascii="Times New Roman" w:hAnsi="Times New Roman"/>
        </w:rPr>
        <w:t xml:space="preserve">Практический пример: приложение для регистрации на конференцию. Модель, вёрстка, работа с СУБД, </w:t>
      </w:r>
      <w:r>
        <w:rPr>
          <w:rFonts w:ascii="Times New Roman" w:hAnsi="Times New Roman"/>
        </w:rPr>
        <w:t>Bootstrap</w:t>
      </w:r>
      <w:r>
        <w:rPr>
          <w:rFonts w:ascii="Times New Roman" w:hAnsi="Times New Roman"/>
        </w:rPr>
        <w:t>, валидация.</w:t>
      </w:r>
    </w:p>
    <w:p w14:paraId="B5020000">
      <w:pPr>
        <w:pStyle w:val="Style_1"/>
        <w:numPr>
          <w:ilvl w:val="0"/>
          <w:numId w:val="15"/>
        </w:numPr>
        <w:ind/>
        <w:jc w:val="both"/>
        <w:rPr>
          <w:rFonts w:ascii="Times New Roman" w:hAnsi="Times New Roman"/>
        </w:rPr>
      </w:pPr>
      <w:r>
        <w:rPr>
          <w:rFonts w:ascii="Times New Roman" w:hAnsi="Times New Roman"/>
        </w:rPr>
        <w:t>Проверочная работа.</w:t>
      </w:r>
    </w:p>
    <w:p w14:paraId="B6020000">
      <w:pPr>
        <w:ind/>
        <w:jc w:val="both"/>
        <w:rPr>
          <w:ins w:author="Yurii Litvinov" w:date="2023-01-22T20:26:00" w:id="262"/>
          <w:rFonts w:ascii="Times New Roman" w:hAnsi="Times New Roman"/>
        </w:rPr>
      </w:pPr>
    </w:p>
    <w:p w14:paraId="B7020000">
      <w:pPr>
        <w:ind/>
        <w:jc w:val="both"/>
        <w:rPr>
          <w:ins w:author="Yurii Litvinov" w:date="2023-01-22T20:27:00" w:id="263"/>
          <w:rFonts w:ascii="Times New Roman" w:hAnsi="Times New Roman"/>
        </w:rPr>
      </w:pPr>
      <w:ins w:author="Yurii Litvinov" w:date="2023-01-22T20:26:00" w:id="264">
        <w:r>
          <w:rPr>
            <w:rFonts w:ascii="Times New Roman" w:hAnsi="Times New Roman"/>
          </w:rPr>
          <w:t xml:space="preserve">Период обучения (модуль): семестр </w:t>
        </w:r>
      </w:ins>
      <w:ins w:author="Yurii Litvinov" w:date="2023-01-22T20:27:00" w:id="265">
        <w:r>
          <w:rPr>
            <w:rFonts w:ascii="Times New Roman" w:hAnsi="Times New Roman"/>
          </w:rPr>
          <w:t>4</w:t>
        </w:r>
      </w:ins>
      <w:ins w:author="Yurii Litvinov" w:date="2023-01-22T20:26:00" w:id="266">
        <w:r>
          <w:rPr>
            <w:rFonts w:ascii="Times New Roman" w:hAnsi="Times New Roman"/>
          </w:rPr>
          <w:t>.</w:t>
        </w:r>
      </w:ins>
    </w:p>
    <w:tbl>
      <w:tblPr>
        <w:tblStyle w:val="Style_2"/>
        <w:tblW w:type="auto" w:w="0"/>
        <w:tblInd w:type="dxa" w:w="-147"/>
        <w:tblLayout w:type="fixed"/>
      </w:tblPr>
      <w:tblGrid>
        <w:gridCol w:w="690"/>
        <w:gridCol w:w="3700"/>
        <w:gridCol w:w="3852"/>
        <w:gridCol w:w="1417"/>
      </w:tblGrid>
      <w:tr>
        <w:trPr>
          <w:ins w:author="Yurii Litvinov" w:date="2023-01-22T20:27:00" w:id="267"/>
        </w:trPr>
        <w:tc>
          <w:tcPr>
            <w:tcW w:type="dxa" w:w="690"/>
            <w:vAlign w:val="center"/>
          </w:tcPr>
          <w:p w14:paraId="B8020000">
            <w:pPr>
              <w:ind/>
              <w:jc w:val="center"/>
              <w:rPr>
                <w:ins w:author="Yurii Litvinov" w:date="2023-01-22T20:27:00" w:id="268"/>
                <w:rFonts w:ascii="Times New Roman" w:hAnsi="Times New Roman"/>
              </w:rPr>
            </w:pPr>
            <w:ins w:author="Yurii Litvinov" w:date="2023-01-22T20:27:00" w:id="269">
              <w:r>
                <w:rPr>
                  <w:rFonts w:ascii="Times New Roman" w:hAnsi="Times New Roman"/>
                </w:rPr>
                <w:t>№ п</w:t>
              </w:r>
              <w:r>
                <w:rPr>
                  <w:rFonts w:ascii="Times New Roman" w:hAnsi="Times New Roman"/>
                </w:rPr>
                <w:t>/</w:t>
              </w:r>
              <w:r>
                <w:rPr>
                  <w:rFonts w:ascii="Times New Roman" w:hAnsi="Times New Roman"/>
                </w:rPr>
                <w:t>п</w:t>
              </w:r>
            </w:ins>
          </w:p>
        </w:tc>
        <w:tc>
          <w:tcPr>
            <w:tcW w:type="dxa" w:w="3700"/>
            <w:vAlign w:val="center"/>
          </w:tcPr>
          <w:p w14:paraId="B9020000">
            <w:pPr>
              <w:ind/>
              <w:jc w:val="center"/>
              <w:rPr>
                <w:ins w:author="Yurii Litvinov" w:date="2023-01-22T20:27:00" w:id="270"/>
                <w:rFonts w:ascii="Times New Roman" w:hAnsi="Times New Roman"/>
              </w:rPr>
            </w:pPr>
            <w:ins w:author="Yurii Litvinov" w:date="2023-01-22T20:27:00" w:id="271">
              <w:r>
                <w:rPr>
                  <w:rFonts w:ascii="Times New Roman" w:hAnsi="Times New Roman"/>
                </w:rPr>
                <w:t>Наименование темы (раздела, части)</w:t>
              </w:r>
            </w:ins>
          </w:p>
        </w:tc>
        <w:tc>
          <w:tcPr>
            <w:tcW w:type="dxa" w:w="3852"/>
            <w:vAlign w:val="center"/>
          </w:tcPr>
          <w:p w14:paraId="BA020000">
            <w:pPr>
              <w:ind/>
              <w:jc w:val="center"/>
              <w:rPr>
                <w:ins w:author="Yurii Litvinov" w:date="2023-01-22T20:27:00" w:id="272"/>
                <w:rFonts w:ascii="Times New Roman" w:hAnsi="Times New Roman"/>
              </w:rPr>
            </w:pPr>
            <w:ins w:author="Yurii Litvinov" w:date="2023-01-22T20:27:00" w:id="273">
              <w:r>
                <w:rPr>
                  <w:rFonts w:ascii="Times New Roman" w:hAnsi="Times New Roman"/>
                </w:rPr>
                <w:t>Вид учебных занятий</w:t>
              </w:r>
            </w:ins>
          </w:p>
        </w:tc>
        <w:tc>
          <w:tcPr>
            <w:tcW w:type="dxa" w:w="1417"/>
            <w:vAlign w:val="center"/>
          </w:tcPr>
          <w:p w14:paraId="BB020000">
            <w:pPr>
              <w:ind/>
              <w:jc w:val="center"/>
              <w:rPr>
                <w:ins w:author="Yurii Litvinov" w:date="2023-01-22T20:27:00" w:id="274"/>
                <w:rFonts w:ascii="Times New Roman" w:hAnsi="Times New Roman"/>
              </w:rPr>
            </w:pPr>
            <w:ins w:author="Yurii Litvinov" w:date="2023-01-22T20:27:00" w:id="275">
              <w:r>
                <w:rPr>
                  <w:rFonts w:ascii="Times New Roman" w:hAnsi="Times New Roman"/>
                </w:rPr>
                <w:t>Количество часов</w:t>
              </w:r>
            </w:ins>
          </w:p>
        </w:tc>
      </w:tr>
      <w:tr>
        <w:trPr>
          <w:trHeight w:hRule="atLeast" w:val="367"/>
          <w:ins w:author="Yurii Litvinov" w:date="2023-01-22T20:27:00" w:id="276"/>
        </w:trPr>
        <w:tc>
          <w:tcPr>
            <w:tcW w:type="dxa" w:w="690"/>
            <w:vMerge w:val="restart"/>
            <w:vAlign w:val="center"/>
          </w:tcPr>
          <w:p w14:paraId="BC020000">
            <w:pPr>
              <w:rPr>
                <w:ins w:author="Yurii Litvinov" w:date="2023-01-22T20:27:00" w:id="277"/>
                <w:rFonts w:ascii="Times New Roman" w:hAnsi="Times New Roman"/>
              </w:rPr>
            </w:pPr>
            <w:ins w:author="Yurii Litvinov" w:date="2023-01-22T20:27:00" w:id="278">
              <w:r>
                <w:rPr>
                  <w:rFonts w:ascii="Times New Roman" w:hAnsi="Times New Roman"/>
                </w:rPr>
                <w:t>I</w:t>
              </w:r>
              <w:r>
                <w:rPr>
                  <w:rFonts w:ascii="Times New Roman" w:hAnsi="Times New Roman"/>
                </w:rPr>
                <w:t>.</w:t>
              </w:r>
            </w:ins>
          </w:p>
        </w:tc>
        <w:tc>
          <w:tcPr>
            <w:tcW w:type="dxa" w:w="3700"/>
            <w:vMerge w:val="restart"/>
            <w:vAlign w:val="center"/>
          </w:tcPr>
          <w:p w14:paraId="BD020000">
            <w:pPr>
              <w:rPr>
                <w:ins w:author="Yurii Litvinov" w:date="2023-01-22T20:27:00" w:id="279"/>
                <w:rFonts w:ascii="Times New Roman" w:hAnsi="Times New Roman"/>
              </w:rPr>
            </w:pPr>
            <w:ins w:author="Yurii Litvinov" w:date="2023-01-22T20:27:00" w:id="280">
              <w:r>
                <w:rPr>
                  <w:rFonts w:ascii="Times New Roman" w:hAnsi="Times New Roman"/>
                </w:rPr>
                <w:t>Функциональное программирование</w:t>
              </w:r>
            </w:ins>
          </w:p>
        </w:tc>
        <w:tc>
          <w:tcPr>
            <w:tcW w:type="dxa" w:w="3852"/>
            <w:vAlign w:val="center"/>
          </w:tcPr>
          <w:p w14:paraId="BE020000">
            <w:pPr>
              <w:rPr>
                <w:ins w:author="Yurii Litvinov" w:date="2023-01-22T20:27:00" w:id="281"/>
                <w:rFonts w:ascii="Times New Roman" w:hAnsi="Times New Roman"/>
              </w:rPr>
            </w:pPr>
            <w:ins w:author="Yurii Litvinov" w:date="2023-01-22T20:27:00" w:id="282">
              <w:r>
                <w:rPr>
                  <w:rFonts w:ascii="Times New Roman" w:hAnsi="Times New Roman"/>
                </w:rPr>
                <w:t>практические занятия</w:t>
              </w:r>
            </w:ins>
          </w:p>
        </w:tc>
        <w:tc>
          <w:tcPr>
            <w:tcW w:type="dxa" w:w="1417"/>
            <w:vAlign w:val="center"/>
          </w:tcPr>
          <w:p w14:paraId="BF020000">
            <w:pPr>
              <w:ind/>
              <w:jc w:val="center"/>
              <w:rPr>
                <w:ins w:author="Yurii Litvinov" w:date="2023-01-22T20:27:00" w:id="283"/>
                <w:rFonts w:ascii="Times New Roman" w:hAnsi="Times New Roman"/>
              </w:rPr>
            </w:pPr>
            <w:ins w:author="Yurii Litvinov" w:date="2023-01-22T20:27:00" w:id="284">
              <w:r>
                <w:rPr>
                  <w:rFonts w:ascii="Times New Roman" w:hAnsi="Times New Roman"/>
                </w:rPr>
                <w:t>8</w:t>
              </w:r>
            </w:ins>
          </w:p>
        </w:tc>
      </w:tr>
      <w:tr>
        <w:trPr>
          <w:trHeight w:hRule="atLeast" w:val="367"/>
          <w:ins w:author="Yurii Litvinov" w:date="2023-01-22T20:27:00" w:id="285"/>
        </w:trPr>
        <w:tc>
          <w:tcPr>
            <w:tcW w:type="dxa" w:w="690"/>
            <w:gridSpan w:val="1"/>
            <w:vMerge w:val="continue"/>
            <w:vAlign w:val="center"/>
          </w:tcPr>
          <w:p/>
        </w:tc>
        <w:tc>
          <w:tcPr>
            <w:tcW w:type="dxa" w:w="3700"/>
            <w:gridSpan w:val="1"/>
            <w:vMerge w:val="continue"/>
            <w:vAlign w:val="center"/>
          </w:tcPr>
          <w:p/>
        </w:tc>
        <w:tc>
          <w:tcPr>
            <w:tcW w:type="dxa" w:w="3852"/>
            <w:vAlign w:val="center"/>
          </w:tcPr>
          <w:p w14:paraId="C0020000">
            <w:pPr>
              <w:rPr>
                <w:ins w:author="Yurii Litvinov" w:date="2023-01-22T20:27:00" w:id="286"/>
                <w:rFonts w:ascii="Times New Roman" w:hAnsi="Times New Roman"/>
              </w:rPr>
            </w:pPr>
            <w:ins w:author="Yurii Litvinov" w:date="2023-01-22T20:27:00" w:id="287">
              <w:r>
                <w:rPr>
                  <w:rFonts w:ascii="Times New Roman" w:hAnsi="Times New Roman"/>
                </w:rPr>
                <w:t>самостоятельная работа</w:t>
              </w:r>
            </w:ins>
          </w:p>
        </w:tc>
        <w:tc>
          <w:tcPr>
            <w:tcW w:type="dxa" w:w="1417"/>
            <w:vAlign w:val="center"/>
          </w:tcPr>
          <w:p w14:paraId="C1020000">
            <w:pPr>
              <w:ind/>
              <w:jc w:val="center"/>
              <w:rPr>
                <w:ins w:author="Yurii Litvinov" w:date="2023-01-22T20:27:00" w:id="288"/>
                <w:rFonts w:ascii="Times New Roman" w:hAnsi="Times New Roman"/>
              </w:rPr>
            </w:pPr>
            <w:ins w:author="Yurii Litvinov" w:date="2023-01-22T20:27:00" w:id="289">
              <w:r>
                <w:rPr>
                  <w:rFonts w:ascii="Times New Roman" w:hAnsi="Times New Roman"/>
                </w:rPr>
                <w:t>8</w:t>
              </w:r>
            </w:ins>
          </w:p>
        </w:tc>
      </w:tr>
      <w:tr>
        <w:trPr>
          <w:trHeight w:hRule="atLeast" w:val="367"/>
          <w:ins w:author="Yurii Litvinov" w:date="2023-01-22T20:27:00" w:id="290"/>
        </w:trPr>
        <w:tc>
          <w:tcPr>
            <w:tcW w:type="dxa" w:w="690"/>
            <w:vMerge w:val="restart"/>
            <w:vAlign w:val="center"/>
          </w:tcPr>
          <w:p w14:paraId="C2020000">
            <w:pPr>
              <w:rPr>
                <w:ins w:author="Yurii Litvinov" w:date="2023-01-22T20:27:00" w:id="291"/>
                <w:rFonts w:ascii="Times New Roman" w:hAnsi="Times New Roman"/>
              </w:rPr>
            </w:pPr>
            <w:ins w:author="Yurii Litvinov" w:date="2023-01-22T20:27:00" w:id="292">
              <w:r>
                <w:rPr>
                  <w:rFonts w:ascii="Times New Roman" w:hAnsi="Times New Roman"/>
                </w:rPr>
                <w:t>II</w:t>
              </w:r>
              <w:r>
                <w:rPr>
                  <w:rFonts w:ascii="Times New Roman" w:hAnsi="Times New Roman"/>
                </w:rPr>
                <w:t>.</w:t>
              </w:r>
            </w:ins>
          </w:p>
        </w:tc>
        <w:tc>
          <w:tcPr>
            <w:tcW w:type="dxa" w:w="3700"/>
            <w:vMerge w:val="restart"/>
            <w:vAlign w:val="center"/>
          </w:tcPr>
          <w:p w14:paraId="C3020000">
            <w:pPr>
              <w:pStyle w:val="Style_5"/>
              <w:rPr>
                <w:ins w:author="Yurii Litvinov" w:date="2023-01-22T20:27:00" w:id="293"/>
                <w:rFonts w:ascii="Times New Roman" w:hAnsi="Times New Roman"/>
                <w:sz w:val="24"/>
              </w:rPr>
            </w:pPr>
            <w:ins w:author="Yurii Litvinov" w:date="2023-01-22T20:27:00" w:id="294">
              <w:r>
                <w:rPr>
                  <w:rFonts w:ascii="Times New Roman" w:hAnsi="Times New Roman"/>
                  <w:sz w:val="24"/>
                </w:rPr>
                <w:t>F</w:t>
              </w:r>
              <w:r>
                <w:rPr>
                  <w:rFonts w:ascii="Times New Roman" w:hAnsi="Times New Roman"/>
                  <w:sz w:val="24"/>
                </w:rPr>
                <w:t xml:space="preserve"># как </w:t>
              </w:r>
              <w:r>
                <w:rPr>
                  <w:rFonts w:ascii="Times New Roman" w:hAnsi="Times New Roman"/>
                  <w:sz w:val="24"/>
                </w:rPr>
                <w:t>мультипарадигменный</w:t>
              </w:r>
              <w:r>
                <w:rPr>
                  <w:rFonts w:ascii="Times New Roman" w:hAnsi="Times New Roman"/>
                  <w:sz w:val="24"/>
                </w:rPr>
                <w:t xml:space="preserve"> язык программирования</w:t>
              </w:r>
            </w:ins>
          </w:p>
        </w:tc>
        <w:tc>
          <w:tcPr>
            <w:tcW w:type="dxa" w:w="3852"/>
            <w:vAlign w:val="center"/>
          </w:tcPr>
          <w:p w14:paraId="C4020000">
            <w:pPr>
              <w:rPr>
                <w:ins w:author="Yurii Litvinov" w:date="2023-01-22T20:27:00" w:id="295"/>
                <w:rFonts w:ascii="Times New Roman" w:hAnsi="Times New Roman"/>
              </w:rPr>
            </w:pPr>
            <w:ins w:author="Yurii Litvinov" w:date="2023-01-22T20:27:00" w:id="296">
              <w:r>
                <w:rPr>
                  <w:rFonts w:ascii="Times New Roman" w:hAnsi="Times New Roman"/>
                </w:rPr>
                <w:t>практические занятия</w:t>
              </w:r>
            </w:ins>
          </w:p>
        </w:tc>
        <w:tc>
          <w:tcPr>
            <w:tcW w:type="dxa" w:w="1417"/>
            <w:vAlign w:val="center"/>
          </w:tcPr>
          <w:p w14:paraId="C5020000">
            <w:pPr>
              <w:ind/>
              <w:jc w:val="center"/>
              <w:rPr>
                <w:ins w:author="Yurii Litvinov" w:date="2023-01-22T20:27:00" w:id="297"/>
                <w:rFonts w:ascii="Times New Roman" w:hAnsi="Times New Roman"/>
              </w:rPr>
            </w:pPr>
            <w:ins w:author="Yurii Litvinov" w:date="2023-01-22T20:27:00" w:id="298">
              <w:r>
                <w:rPr>
                  <w:rFonts w:ascii="Times New Roman" w:hAnsi="Times New Roman"/>
                </w:rPr>
                <w:t>6</w:t>
              </w:r>
            </w:ins>
          </w:p>
        </w:tc>
      </w:tr>
      <w:tr>
        <w:trPr>
          <w:trHeight w:hRule="atLeast" w:val="367"/>
          <w:ins w:author="Yurii Litvinov" w:date="2023-01-22T20:27:00" w:id="299"/>
        </w:trPr>
        <w:tc>
          <w:tcPr>
            <w:tcW w:type="dxa" w:w="690"/>
            <w:gridSpan w:val="1"/>
            <w:vMerge w:val="continue"/>
            <w:vAlign w:val="center"/>
          </w:tcPr>
          <w:p/>
        </w:tc>
        <w:tc>
          <w:tcPr>
            <w:tcW w:type="dxa" w:w="3700"/>
            <w:gridSpan w:val="1"/>
            <w:vMerge w:val="continue"/>
            <w:vAlign w:val="center"/>
          </w:tcPr>
          <w:p/>
        </w:tc>
        <w:tc>
          <w:tcPr>
            <w:tcW w:type="dxa" w:w="3852"/>
            <w:vAlign w:val="center"/>
          </w:tcPr>
          <w:p w14:paraId="C6020000">
            <w:pPr>
              <w:rPr>
                <w:ins w:author="Yurii Litvinov" w:date="2023-01-22T20:27:00" w:id="300"/>
                <w:rFonts w:ascii="Times New Roman" w:hAnsi="Times New Roman"/>
              </w:rPr>
            </w:pPr>
            <w:ins w:author="Yurii Litvinov" w:date="2023-01-22T20:27:00" w:id="301">
              <w:r>
                <w:rPr>
                  <w:rFonts w:ascii="Times New Roman" w:hAnsi="Times New Roman"/>
                </w:rPr>
                <w:t>контрольные работы</w:t>
              </w:r>
            </w:ins>
          </w:p>
        </w:tc>
        <w:tc>
          <w:tcPr>
            <w:tcW w:type="dxa" w:w="1417"/>
            <w:vAlign w:val="center"/>
          </w:tcPr>
          <w:p w14:paraId="C7020000">
            <w:pPr>
              <w:ind/>
              <w:jc w:val="center"/>
              <w:rPr>
                <w:ins w:author="Yurii Litvinov" w:date="2023-01-22T20:27:00" w:id="302"/>
                <w:rFonts w:ascii="Times New Roman" w:hAnsi="Times New Roman"/>
              </w:rPr>
            </w:pPr>
            <w:ins w:author="Yurii Litvinov" w:date="2023-01-22T20:27:00" w:id="303">
              <w:r>
                <w:rPr>
                  <w:rFonts w:ascii="Times New Roman" w:hAnsi="Times New Roman"/>
                </w:rPr>
                <w:t>2</w:t>
              </w:r>
            </w:ins>
          </w:p>
        </w:tc>
      </w:tr>
      <w:tr>
        <w:trPr>
          <w:trHeight w:hRule="atLeast" w:val="367"/>
          <w:ins w:author="Yurii Litvinov" w:date="2023-01-22T20:27:00" w:id="304"/>
        </w:trPr>
        <w:tc>
          <w:tcPr>
            <w:tcW w:type="dxa" w:w="690"/>
            <w:gridSpan w:val="1"/>
            <w:vMerge w:val="continue"/>
            <w:vAlign w:val="center"/>
          </w:tcPr>
          <w:p/>
        </w:tc>
        <w:tc>
          <w:tcPr>
            <w:tcW w:type="dxa" w:w="3700"/>
            <w:gridSpan w:val="1"/>
            <w:vMerge w:val="continue"/>
            <w:vAlign w:val="center"/>
          </w:tcPr>
          <w:p/>
        </w:tc>
        <w:tc>
          <w:tcPr>
            <w:tcW w:type="dxa" w:w="3852"/>
            <w:vAlign w:val="center"/>
          </w:tcPr>
          <w:p w14:paraId="C8020000">
            <w:pPr>
              <w:rPr>
                <w:ins w:author="Yurii Litvinov" w:date="2023-01-22T20:27:00" w:id="305"/>
                <w:rFonts w:ascii="Times New Roman" w:hAnsi="Times New Roman"/>
              </w:rPr>
            </w:pPr>
            <w:ins w:author="Yurii Litvinov" w:date="2023-01-22T20:27:00" w:id="306">
              <w:r>
                <w:rPr>
                  <w:rFonts w:ascii="Times New Roman" w:hAnsi="Times New Roman"/>
                </w:rPr>
                <w:t>самостоятельная работа</w:t>
              </w:r>
            </w:ins>
          </w:p>
        </w:tc>
        <w:tc>
          <w:tcPr>
            <w:tcW w:type="dxa" w:w="1417"/>
            <w:vAlign w:val="center"/>
          </w:tcPr>
          <w:p w14:paraId="C9020000">
            <w:pPr>
              <w:ind/>
              <w:jc w:val="center"/>
              <w:rPr>
                <w:ins w:author="Yurii Litvinov" w:date="2023-01-22T20:27:00" w:id="307"/>
                <w:rFonts w:ascii="Times New Roman" w:hAnsi="Times New Roman"/>
              </w:rPr>
            </w:pPr>
            <w:ins w:author="Yurii Litvinov" w:date="2023-01-22T20:27:00" w:id="308">
              <w:r>
                <w:rPr>
                  <w:rFonts w:ascii="Times New Roman" w:hAnsi="Times New Roman"/>
                </w:rPr>
                <w:t>8</w:t>
              </w:r>
            </w:ins>
          </w:p>
        </w:tc>
      </w:tr>
      <w:tr>
        <w:trPr>
          <w:trHeight w:hRule="atLeast" w:val="367"/>
          <w:ins w:author="Yurii Litvinov" w:date="2023-01-22T20:27:00" w:id="309"/>
        </w:trPr>
        <w:tc>
          <w:tcPr>
            <w:tcW w:type="dxa" w:w="690"/>
            <w:vMerge w:val="restart"/>
            <w:vAlign w:val="center"/>
          </w:tcPr>
          <w:p w14:paraId="CA020000">
            <w:pPr>
              <w:rPr>
                <w:ins w:author="Yurii Litvinov" w:date="2023-01-22T20:27:00" w:id="310"/>
                <w:rFonts w:ascii="Times New Roman" w:hAnsi="Times New Roman"/>
              </w:rPr>
            </w:pPr>
            <w:ins w:author="Yurii Litvinov" w:date="2023-01-22T20:27:00" w:id="311">
              <w:r>
                <w:rPr>
                  <w:rFonts w:ascii="Times New Roman" w:hAnsi="Times New Roman"/>
                </w:rPr>
                <w:t>III.</w:t>
              </w:r>
            </w:ins>
          </w:p>
        </w:tc>
        <w:tc>
          <w:tcPr>
            <w:tcW w:type="dxa" w:w="3700"/>
            <w:vMerge w:val="restart"/>
            <w:vAlign w:val="center"/>
          </w:tcPr>
          <w:p w14:paraId="CB020000">
            <w:pPr>
              <w:rPr>
                <w:ins w:author="Yurii Litvinov" w:date="2023-01-22T20:27:00" w:id="312"/>
                <w:rFonts w:ascii="Times New Roman" w:hAnsi="Times New Roman"/>
              </w:rPr>
            </w:pPr>
            <w:ins w:author="Yurii Litvinov" w:date="2023-01-22T20:27:00" w:id="313">
              <w:r>
                <w:rPr>
                  <w:rFonts w:ascii="Times New Roman" w:hAnsi="Times New Roman"/>
                </w:rPr>
                <w:t xml:space="preserve">Синтаксический анализ на </w:t>
              </w:r>
              <w:r>
                <w:rPr>
                  <w:rFonts w:ascii="Times New Roman" w:hAnsi="Times New Roman"/>
                </w:rPr>
                <w:t>F#</w:t>
              </w:r>
            </w:ins>
          </w:p>
        </w:tc>
        <w:tc>
          <w:tcPr>
            <w:tcW w:type="dxa" w:w="3852"/>
            <w:vAlign w:val="center"/>
          </w:tcPr>
          <w:p w14:paraId="CC020000">
            <w:pPr>
              <w:rPr>
                <w:ins w:author="Yurii Litvinov" w:date="2023-01-22T20:27:00" w:id="314"/>
                <w:rFonts w:ascii="Times New Roman" w:hAnsi="Times New Roman"/>
              </w:rPr>
            </w:pPr>
            <w:ins w:author="Yurii Litvinov" w:date="2023-01-22T20:27:00" w:id="315">
              <w:r>
                <w:rPr>
                  <w:rFonts w:ascii="Times New Roman" w:hAnsi="Times New Roman"/>
                </w:rPr>
                <w:t>практические занятия</w:t>
              </w:r>
            </w:ins>
          </w:p>
        </w:tc>
        <w:tc>
          <w:tcPr>
            <w:tcW w:type="dxa" w:w="1417"/>
            <w:vAlign w:val="center"/>
          </w:tcPr>
          <w:p w14:paraId="CD020000">
            <w:pPr>
              <w:ind/>
              <w:jc w:val="center"/>
              <w:rPr>
                <w:ins w:author="Yurii Litvinov" w:date="2023-01-22T20:27:00" w:id="316"/>
                <w:rFonts w:ascii="Times New Roman" w:hAnsi="Times New Roman"/>
              </w:rPr>
            </w:pPr>
            <w:ins w:author="Yurii Litvinov" w:date="2023-01-22T20:27:00" w:id="317">
              <w:r>
                <w:rPr>
                  <w:rFonts w:ascii="Times New Roman" w:hAnsi="Times New Roman"/>
                </w:rPr>
                <w:t>4</w:t>
              </w:r>
            </w:ins>
          </w:p>
        </w:tc>
      </w:tr>
      <w:tr>
        <w:trPr>
          <w:trHeight w:hRule="atLeast" w:val="367"/>
          <w:ins w:author="Yurii Litvinov" w:date="2023-01-22T20:27:00" w:id="318"/>
        </w:trPr>
        <w:tc>
          <w:tcPr>
            <w:tcW w:type="dxa" w:w="690"/>
            <w:gridSpan w:val="1"/>
            <w:vMerge w:val="continue"/>
            <w:vAlign w:val="center"/>
          </w:tcPr>
          <w:p/>
        </w:tc>
        <w:tc>
          <w:tcPr>
            <w:tcW w:type="dxa" w:w="3700"/>
            <w:gridSpan w:val="1"/>
            <w:vMerge w:val="continue"/>
            <w:vAlign w:val="center"/>
          </w:tcPr>
          <w:p/>
        </w:tc>
        <w:tc>
          <w:tcPr>
            <w:tcW w:type="dxa" w:w="3852"/>
            <w:vAlign w:val="center"/>
          </w:tcPr>
          <w:p w14:paraId="CE020000">
            <w:pPr>
              <w:rPr>
                <w:ins w:author="Yurii Litvinov" w:date="2023-01-22T20:27:00" w:id="319"/>
                <w:rFonts w:ascii="Times New Roman" w:hAnsi="Times New Roman"/>
              </w:rPr>
            </w:pPr>
            <w:ins w:author="Yurii Litvinov" w:date="2023-01-22T20:27:00" w:id="320">
              <w:r>
                <w:rPr>
                  <w:rFonts w:ascii="Times New Roman" w:hAnsi="Times New Roman"/>
                </w:rPr>
                <w:t>самостоятельная работа</w:t>
              </w:r>
            </w:ins>
          </w:p>
        </w:tc>
        <w:tc>
          <w:tcPr>
            <w:tcW w:type="dxa" w:w="1417"/>
            <w:vAlign w:val="center"/>
          </w:tcPr>
          <w:p w14:paraId="CF020000">
            <w:pPr>
              <w:ind/>
              <w:jc w:val="center"/>
              <w:rPr>
                <w:ins w:author="Yurii Litvinov" w:date="2023-01-22T20:27:00" w:id="321"/>
                <w:rFonts w:ascii="Times New Roman" w:hAnsi="Times New Roman"/>
              </w:rPr>
            </w:pPr>
            <w:ins w:author="Yurii Litvinov" w:date="2023-01-22T20:27:00" w:id="322">
              <w:r>
                <w:rPr>
                  <w:rFonts w:ascii="Times New Roman" w:hAnsi="Times New Roman"/>
                </w:rPr>
                <w:t>4</w:t>
              </w:r>
            </w:ins>
          </w:p>
        </w:tc>
      </w:tr>
      <w:tr>
        <w:trPr>
          <w:trHeight w:hRule="atLeast" w:val="367"/>
          <w:ins w:author="Yurii Litvinov" w:date="2023-01-22T20:27:00" w:id="323"/>
        </w:trPr>
        <w:tc>
          <w:tcPr>
            <w:tcW w:type="dxa" w:w="690"/>
            <w:vMerge w:val="restart"/>
            <w:vAlign w:val="center"/>
          </w:tcPr>
          <w:p w14:paraId="D0020000">
            <w:pPr>
              <w:rPr>
                <w:ins w:author="Yurii Litvinov" w:date="2023-01-22T20:27:00" w:id="324"/>
                <w:rFonts w:ascii="Times New Roman" w:hAnsi="Times New Roman"/>
              </w:rPr>
            </w:pPr>
            <w:ins w:author="Yurii Litvinov" w:date="2023-01-22T20:27:00" w:id="325">
              <w:r>
                <w:rPr>
                  <w:rFonts w:ascii="Times New Roman" w:hAnsi="Times New Roman"/>
                </w:rPr>
                <w:t>IV</w:t>
              </w:r>
              <w:r>
                <w:rPr>
                  <w:rFonts w:ascii="Times New Roman" w:hAnsi="Times New Roman"/>
                </w:rPr>
                <w:t>.</w:t>
              </w:r>
            </w:ins>
          </w:p>
        </w:tc>
        <w:tc>
          <w:tcPr>
            <w:tcW w:type="dxa" w:w="3700"/>
            <w:vMerge w:val="restart"/>
            <w:vAlign w:val="center"/>
          </w:tcPr>
          <w:p w14:paraId="D1020000">
            <w:pPr>
              <w:rPr>
                <w:ins w:author="Yurii Litvinov" w:date="2023-01-22T20:27:00" w:id="326"/>
                <w:rFonts w:ascii="Times New Roman" w:hAnsi="Times New Roman"/>
              </w:rPr>
            </w:pPr>
            <w:ins w:author="Yurii Litvinov" w:date="2023-01-22T20:27:00" w:id="327">
              <w:r>
                <w:rPr>
                  <w:rFonts w:ascii="Times New Roman" w:hAnsi="Times New Roman"/>
                </w:rPr>
                <w:t xml:space="preserve">Приложения </w:t>
              </w:r>
              <w:r>
                <w:rPr>
                  <w:rFonts w:ascii="Times New Roman" w:hAnsi="Times New Roman"/>
                </w:rPr>
                <w:t>F</w:t>
              </w:r>
              <w:r>
                <w:rPr>
                  <w:rFonts w:ascii="Times New Roman" w:hAnsi="Times New Roman"/>
                </w:rPr>
                <w:t xml:space="preserve"># </w:t>
              </w:r>
            </w:ins>
          </w:p>
        </w:tc>
        <w:tc>
          <w:tcPr>
            <w:tcW w:type="dxa" w:w="3852"/>
            <w:vAlign w:val="center"/>
          </w:tcPr>
          <w:p w14:paraId="D2020000">
            <w:pPr>
              <w:rPr>
                <w:ins w:author="Yurii Litvinov" w:date="2023-01-22T20:27:00" w:id="328"/>
                <w:rFonts w:ascii="Times New Roman" w:hAnsi="Times New Roman"/>
              </w:rPr>
            </w:pPr>
            <w:ins w:author="Yurii Litvinov" w:date="2023-01-22T20:27:00" w:id="329">
              <w:r>
                <w:rPr>
                  <w:rFonts w:ascii="Times New Roman" w:hAnsi="Times New Roman"/>
                </w:rPr>
                <w:t>практические занятия</w:t>
              </w:r>
            </w:ins>
          </w:p>
        </w:tc>
        <w:tc>
          <w:tcPr>
            <w:tcW w:type="dxa" w:w="1417"/>
            <w:vAlign w:val="center"/>
          </w:tcPr>
          <w:p w14:paraId="D3020000">
            <w:pPr>
              <w:ind/>
              <w:jc w:val="center"/>
              <w:rPr>
                <w:ins w:author="Yurii Litvinov" w:date="2023-01-22T20:27:00" w:id="330"/>
                <w:rFonts w:ascii="Times New Roman" w:hAnsi="Times New Roman"/>
              </w:rPr>
            </w:pPr>
            <w:ins w:author="Yurii Litvinov" w:date="2023-01-22T20:27:00" w:id="331">
              <w:r>
                <w:rPr>
                  <w:rFonts w:ascii="Times New Roman" w:hAnsi="Times New Roman"/>
                </w:rPr>
                <w:t>2</w:t>
              </w:r>
            </w:ins>
          </w:p>
        </w:tc>
      </w:tr>
      <w:tr>
        <w:trPr>
          <w:trHeight w:hRule="atLeast" w:val="367"/>
          <w:ins w:author="Yurii Litvinov" w:date="2023-01-22T20:27:00" w:id="332"/>
        </w:trPr>
        <w:tc>
          <w:tcPr>
            <w:tcW w:type="dxa" w:w="690"/>
            <w:gridSpan w:val="1"/>
            <w:vMerge w:val="continue"/>
            <w:vAlign w:val="center"/>
          </w:tcPr>
          <w:p/>
        </w:tc>
        <w:tc>
          <w:tcPr>
            <w:tcW w:type="dxa" w:w="3700"/>
            <w:gridSpan w:val="1"/>
            <w:vMerge w:val="continue"/>
            <w:vAlign w:val="center"/>
          </w:tcPr>
          <w:p/>
        </w:tc>
        <w:tc>
          <w:tcPr>
            <w:tcW w:type="dxa" w:w="3852"/>
            <w:vAlign w:val="center"/>
          </w:tcPr>
          <w:p w14:paraId="D4020000">
            <w:pPr>
              <w:rPr>
                <w:ins w:author="Yurii Litvinov" w:date="2023-01-22T20:27:00" w:id="333"/>
                <w:rFonts w:ascii="Times New Roman" w:hAnsi="Times New Roman"/>
              </w:rPr>
            </w:pPr>
            <w:ins w:author="Yurii Litvinov" w:date="2023-01-22T20:27:00" w:id="334">
              <w:r>
                <w:rPr>
                  <w:rFonts w:ascii="Times New Roman" w:hAnsi="Times New Roman"/>
                </w:rPr>
                <w:t>контрольные работы</w:t>
              </w:r>
            </w:ins>
          </w:p>
        </w:tc>
        <w:tc>
          <w:tcPr>
            <w:tcW w:type="dxa" w:w="1417"/>
            <w:vAlign w:val="center"/>
          </w:tcPr>
          <w:p w14:paraId="D5020000">
            <w:pPr>
              <w:ind/>
              <w:jc w:val="center"/>
              <w:rPr>
                <w:ins w:author="Yurii Litvinov" w:date="2023-01-22T20:27:00" w:id="335"/>
                <w:rFonts w:ascii="Times New Roman" w:hAnsi="Times New Roman"/>
              </w:rPr>
            </w:pPr>
            <w:ins w:author="Yurii Litvinov" w:date="2023-01-22T20:27:00" w:id="336">
              <w:r>
                <w:rPr>
                  <w:rFonts w:ascii="Times New Roman" w:hAnsi="Times New Roman"/>
                </w:rPr>
                <w:t>2</w:t>
              </w:r>
            </w:ins>
          </w:p>
        </w:tc>
      </w:tr>
      <w:tr>
        <w:trPr>
          <w:trHeight w:hRule="atLeast" w:val="367"/>
          <w:ins w:author="Yurii Litvinov" w:date="2023-01-22T20:27:00" w:id="337"/>
        </w:trPr>
        <w:tc>
          <w:tcPr>
            <w:tcW w:type="dxa" w:w="690"/>
            <w:gridSpan w:val="1"/>
            <w:vMerge w:val="continue"/>
            <w:vAlign w:val="center"/>
          </w:tcPr>
          <w:p/>
        </w:tc>
        <w:tc>
          <w:tcPr>
            <w:tcW w:type="dxa" w:w="3700"/>
            <w:gridSpan w:val="1"/>
            <w:vMerge w:val="continue"/>
            <w:vAlign w:val="center"/>
          </w:tcPr>
          <w:p/>
        </w:tc>
        <w:tc>
          <w:tcPr>
            <w:tcW w:type="dxa" w:w="3852"/>
            <w:vAlign w:val="center"/>
          </w:tcPr>
          <w:p w14:paraId="D6020000">
            <w:pPr>
              <w:rPr>
                <w:ins w:author="Yurii Litvinov" w:date="2023-01-22T20:27:00" w:id="338"/>
                <w:rFonts w:ascii="Times New Roman" w:hAnsi="Times New Roman"/>
              </w:rPr>
            </w:pPr>
            <w:ins w:author="Yurii Litvinov" w:date="2023-01-22T20:27:00" w:id="339">
              <w:r>
                <w:rPr>
                  <w:rFonts w:ascii="Times New Roman" w:hAnsi="Times New Roman"/>
                </w:rPr>
                <w:t>самостоятельная работа</w:t>
              </w:r>
            </w:ins>
          </w:p>
        </w:tc>
        <w:tc>
          <w:tcPr>
            <w:tcW w:type="dxa" w:w="1417"/>
            <w:vAlign w:val="center"/>
          </w:tcPr>
          <w:p w14:paraId="D7020000">
            <w:pPr>
              <w:ind/>
              <w:jc w:val="center"/>
              <w:rPr>
                <w:ins w:author="Yurii Litvinov" w:date="2023-01-22T20:27:00" w:id="340"/>
                <w:rFonts w:ascii="Times New Roman" w:hAnsi="Times New Roman"/>
              </w:rPr>
            </w:pPr>
            <w:ins w:author="Yurii Litvinov" w:date="2023-01-22T20:27:00" w:id="341">
              <w:r>
                <w:rPr>
                  <w:rFonts w:ascii="Times New Roman" w:hAnsi="Times New Roman"/>
                </w:rPr>
                <w:t>6</w:t>
              </w:r>
            </w:ins>
          </w:p>
        </w:tc>
      </w:tr>
      <w:tr>
        <w:trPr>
          <w:trHeight w:hRule="atLeast" w:val="367"/>
          <w:ins w:author="Yurii Litvinov" w:date="2023-01-22T20:27:00" w:id="342"/>
        </w:trPr>
        <w:tc>
          <w:tcPr>
            <w:tcW w:type="dxa" w:w="690"/>
            <w:vMerge w:val="restart"/>
            <w:vAlign w:val="center"/>
          </w:tcPr>
          <w:p w14:paraId="D8020000">
            <w:pPr>
              <w:rPr>
                <w:ins w:author="Yurii Litvinov" w:date="2023-01-22T20:27:00" w:id="343"/>
                <w:rFonts w:ascii="Times New Roman" w:hAnsi="Times New Roman"/>
              </w:rPr>
            </w:pPr>
            <w:ins w:author="Yurii Litvinov" w:date="2023-01-22T20:27:00" w:id="344">
              <w:r>
                <w:rPr>
                  <w:rFonts w:ascii="Times New Roman" w:hAnsi="Times New Roman"/>
                </w:rPr>
                <w:t>V</w:t>
              </w:r>
              <w:r>
                <w:rPr>
                  <w:rFonts w:ascii="Times New Roman" w:hAnsi="Times New Roman"/>
                </w:rPr>
                <w:t>.</w:t>
              </w:r>
            </w:ins>
          </w:p>
        </w:tc>
        <w:tc>
          <w:tcPr>
            <w:tcW w:type="dxa" w:w="3700"/>
            <w:vMerge w:val="restart"/>
            <w:vAlign w:val="center"/>
          </w:tcPr>
          <w:p w14:paraId="D9020000">
            <w:pPr>
              <w:rPr>
                <w:ins w:author="Yurii Litvinov" w:date="2023-01-22T20:27:00" w:id="345"/>
                <w:rFonts w:ascii="Times New Roman" w:hAnsi="Times New Roman"/>
              </w:rPr>
            </w:pPr>
            <w:ins w:author="Yurii Litvinov" w:date="2023-01-22T20:27:00" w:id="346">
              <w:r>
                <w:rPr>
                  <w:rFonts w:ascii="Times New Roman" w:hAnsi="Times New Roman"/>
                </w:rPr>
                <w:t>Особенности платформы .</w:t>
              </w:r>
              <w:r>
                <w:rPr>
                  <w:rFonts w:ascii="Times New Roman" w:hAnsi="Times New Roman"/>
                </w:rPr>
                <w:t>NET</w:t>
              </w:r>
            </w:ins>
          </w:p>
        </w:tc>
        <w:tc>
          <w:tcPr>
            <w:tcW w:type="dxa" w:w="3852"/>
            <w:vAlign w:val="center"/>
          </w:tcPr>
          <w:p w14:paraId="DA020000">
            <w:pPr>
              <w:rPr>
                <w:ins w:author="Yurii Litvinov" w:date="2023-01-22T20:27:00" w:id="347"/>
                <w:rFonts w:ascii="Times New Roman" w:hAnsi="Times New Roman"/>
              </w:rPr>
            </w:pPr>
            <w:ins w:author="Yurii Litvinov" w:date="2023-01-22T20:27:00" w:id="348">
              <w:r>
                <w:rPr>
                  <w:rFonts w:ascii="Times New Roman" w:hAnsi="Times New Roman"/>
                </w:rPr>
                <w:t>практические занятия</w:t>
              </w:r>
            </w:ins>
          </w:p>
        </w:tc>
        <w:tc>
          <w:tcPr>
            <w:tcW w:type="dxa" w:w="1417"/>
            <w:vAlign w:val="center"/>
          </w:tcPr>
          <w:p w14:paraId="DB020000">
            <w:pPr>
              <w:ind/>
              <w:jc w:val="center"/>
              <w:rPr>
                <w:ins w:author="Yurii Litvinov" w:date="2023-01-22T20:27:00" w:id="349"/>
                <w:rFonts w:ascii="Times New Roman" w:hAnsi="Times New Roman"/>
              </w:rPr>
            </w:pPr>
            <w:ins w:author="Yurii Litvinov" w:date="2023-01-22T20:27:00" w:id="350">
              <w:r>
                <w:rPr>
                  <w:rFonts w:ascii="Times New Roman" w:hAnsi="Times New Roman"/>
                </w:rPr>
                <w:t>2</w:t>
              </w:r>
            </w:ins>
          </w:p>
        </w:tc>
      </w:tr>
      <w:tr>
        <w:trPr>
          <w:trHeight w:hRule="atLeast" w:val="367"/>
          <w:ins w:author="Yurii Litvinov" w:date="2023-01-22T20:27:00" w:id="351"/>
        </w:trPr>
        <w:tc>
          <w:tcPr>
            <w:tcW w:type="dxa" w:w="690"/>
            <w:gridSpan w:val="1"/>
            <w:vMerge w:val="continue"/>
            <w:vAlign w:val="center"/>
          </w:tcPr>
          <w:p/>
        </w:tc>
        <w:tc>
          <w:tcPr>
            <w:tcW w:type="dxa" w:w="3700"/>
            <w:gridSpan w:val="1"/>
            <w:vMerge w:val="continue"/>
            <w:vAlign w:val="center"/>
          </w:tcPr>
          <w:p/>
        </w:tc>
        <w:tc>
          <w:tcPr>
            <w:tcW w:type="dxa" w:w="3852"/>
            <w:vAlign w:val="center"/>
          </w:tcPr>
          <w:p w14:paraId="DC020000">
            <w:pPr>
              <w:rPr>
                <w:ins w:author="Yurii Litvinov" w:date="2023-01-22T20:27:00" w:id="352"/>
                <w:rFonts w:ascii="Times New Roman" w:hAnsi="Times New Roman"/>
              </w:rPr>
            </w:pPr>
            <w:ins w:author="Yurii Litvinov" w:date="2023-01-22T20:27:00" w:id="353">
              <w:r>
                <w:rPr>
                  <w:rFonts w:ascii="Times New Roman" w:hAnsi="Times New Roman"/>
                </w:rPr>
                <w:t>самостоятельная работа</w:t>
              </w:r>
            </w:ins>
          </w:p>
        </w:tc>
        <w:tc>
          <w:tcPr>
            <w:tcW w:type="dxa" w:w="1417"/>
            <w:vAlign w:val="center"/>
          </w:tcPr>
          <w:p w14:paraId="DD020000">
            <w:pPr>
              <w:ind/>
              <w:jc w:val="center"/>
              <w:rPr>
                <w:ins w:author="Yurii Litvinov" w:date="2023-01-22T20:27:00" w:id="354"/>
                <w:rFonts w:ascii="Times New Roman" w:hAnsi="Times New Roman"/>
              </w:rPr>
            </w:pPr>
            <w:ins w:author="Yurii Litvinov" w:date="2023-01-22T20:27:00" w:id="355">
              <w:r>
                <w:rPr>
                  <w:rFonts w:ascii="Times New Roman" w:hAnsi="Times New Roman"/>
                </w:rPr>
                <w:t>0</w:t>
              </w:r>
            </w:ins>
          </w:p>
        </w:tc>
      </w:tr>
      <w:tr>
        <w:trPr>
          <w:trHeight w:hRule="atLeast" w:val="367"/>
          <w:ins w:author="Yurii Litvinov" w:date="2023-01-22T20:27:00" w:id="356"/>
        </w:trPr>
        <w:tc>
          <w:tcPr>
            <w:tcW w:type="dxa" w:w="690"/>
            <w:vMerge w:val="restart"/>
            <w:vAlign w:val="center"/>
          </w:tcPr>
          <w:p w14:paraId="DE020000">
            <w:pPr>
              <w:rPr>
                <w:ins w:author="Yurii Litvinov" w:date="2023-01-22T20:27:00" w:id="357"/>
                <w:rFonts w:ascii="Times New Roman" w:hAnsi="Times New Roman"/>
              </w:rPr>
            </w:pPr>
            <w:ins w:author="Yurii Litvinov" w:date="2023-01-22T20:27:00" w:id="358">
              <w:r>
                <w:rPr>
                  <w:rFonts w:ascii="Times New Roman" w:hAnsi="Times New Roman"/>
                </w:rPr>
                <w:t>VI</w:t>
              </w:r>
              <w:r>
                <w:rPr>
                  <w:rFonts w:ascii="Times New Roman" w:hAnsi="Times New Roman"/>
                </w:rPr>
                <w:t>.</w:t>
              </w:r>
            </w:ins>
          </w:p>
        </w:tc>
        <w:tc>
          <w:tcPr>
            <w:tcW w:type="dxa" w:w="3700"/>
            <w:vMerge w:val="restart"/>
            <w:vAlign w:val="center"/>
          </w:tcPr>
          <w:p w14:paraId="DF020000">
            <w:pPr>
              <w:rPr>
                <w:ins w:author="Yurii Litvinov" w:date="2023-01-22T20:27:00" w:id="359"/>
                <w:rFonts w:ascii="Times New Roman" w:hAnsi="Times New Roman"/>
              </w:rPr>
            </w:pPr>
            <w:ins w:author="Yurii Litvinov" w:date="2023-01-22T20:27:00" w:id="360">
              <w:r>
                <w:rPr>
                  <w:rFonts w:ascii="Times New Roman" w:hAnsi="Times New Roman"/>
                </w:rPr>
                <w:t>Доклады по учебным практикам</w:t>
              </w:r>
            </w:ins>
          </w:p>
        </w:tc>
        <w:tc>
          <w:tcPr>
            <w:tcW w:type="dxa" w:w="3852"/>
            <w:vAlign w:val="center"/>
          </w:tcPr>
          <w:p w14:paraId="E0020000">
            <w:pPr>
              <w:rPr>
                <w:ins w:author="Yurii Litvinov" w:date="2023-01-22T20:27:00" w:id="361"/>
                <w:rFonts w:ascii="Times New Roman" w:hAnsi="Times New Roman"/>
              </w:rPr>
            </w:pPr>
            <w:ins w:author="Yurii Litvinov" w:date="2023-01-22T20:27:00" w:id="362">
              <w:r>
                <w:rPr>
                  <w:rFonts w:ascii="Times New Roman" w:hAnsi="Times New Roman"/>
                </w:rPr>
                <w:t>практические занятия</w:t>
              </w:r>
            </w:ins>
          </w:p>
        </w:tc>
        <w:tc>
          <w:tcPr>
            <w:tcW w:type="dxa" w:w="1417"/>
            <w:vAlign w:val="center"/>
          </w:tcPr>
          <w:p w14:paraId="E1020000">
            <w:pPr>
              <w:ind/>
              <w:jc w:val="center"/>
              <w:rPr>
                <w:ins w:author="Yurii Litvinov" w:date="2023-01-22T20:27:00" w:id="363"/>
                <w:rFonts w:ascii="Times New Roman" w:hAnsi="Times New Roman"/>
              </w:rPr>
            </w:pPr>
            <w:ins w:author="Yurii Litvinov" w:date="2023-01-22T20:27:00" w:id="364">
              <w:r>
                <w:rPr>
                  <w:rFonts w:ascii="Times New Roman" w:hAnsi="Times New Roman"/>
                </w:rPr>
                <w:t>4</w:t>
              </w:r>
            </w:ins>
          </w:p>
        </w:tc>
      </w:tr>
      <w:tr>
        <w:trPr>
          <w:trHeight w:hRule="atLeast" w:val="367"/>
          <w:ins w:author="Yurii Litvinov" w:date="2023-01-22T20:27:00" w:id="365"/>
        </w:trPr>
        <w:tc>
          <w:tcPr>
            <w:tcW w:type="dxa" w:w="690"/>
            <w:gridSpan w:val="1"/>
            <w:vMerge w:val="continue"/>
            <w:vAlign w:val="center"/>
          </w:tcPr>
          <w:p/>
        </w:tc>
        <w:tc>
          <w:tcPr>
            <w:tcW w:type="dxa" w:w="3700"/>
            <w:gridSpan w:val="1"/>
            <w:vMerge w:val="continue"/>
            <w:vAlign w:val="center"/>
          </w:tcPr>
          <w:p/>
        </w:tc>
        <w:tc>
          <w:tcPr>
            <w:tcW w:type="dxa" w:w="3852"/>
            <w:vAlign w:val="center"/>
          </w:tcPr>
          <w:p w14:paraId="E2020000">
            <w:pPr>
              <w:rPr>
                <w:ins w:author="Yurii Litvinov" w:date="2023-01-22T20:27:00" w:id="366"/>
                <w:rFonts w:ascii="Times New Roman" w:hAnsi="Times New Roman"/>
              </w:rPr>
            </w:pPr>
            <w:ins w:author="Yurii Litvinov" w:date="2023-01-22T20:27:00" w:id="367">
              <w:r>
                <w:rPr>
                  <w:rFonts w:ascii="Times New Roman" w:hAnsi="Times New Roman"/>
                </w:rPr>
                <w:t>самостоятельная работа</w:t>
              </w:r>
            </w:ins>
          </w:p>
        </w:tc>
        <w:tc>
          <w:tcPr>
            <w:tcW w:type="dxa" w:w="1417"/>
            <w:vAlign w:val="center"/>
          </w:tcPr>
          <w:p w14:paraId="E3020000">
            <w:pPr>
              <w:ind/>
              <w:jc w:val="center"/>
              <w:rPr>
                <w:ins w:author="Yurii Litvinov" w:date="2023-01-22T20:27:00" w:id="368"/>
                <w:rFonts w:ascii="Times New Roman" w:hAnsi="Times New Roman"/>
              </w:rPr>
            </w:pPr>
            <w:ins w:author="Yurii Litvinov" w:date="2023-01-22T20:27:00" w:id="369">
              <w:r>
                <w:rPr>
                  <w:rFonts w:ascii="Times New Roman" w:hAnsi="Times New Roman"/>
                </w:rPr>
                <w:t>4</w:t>
              </w:r>
            </w:ins>
          </w:p>
        </w:tc>
      </w:tr>
      <w:tr>
        <w:trPr>
          <w:trHeight w:hRule="atLeast" w:val="375"/>
          <w:ins w:author="Yurii Litvinov" w:date="2023-01-22T20:27:00" w:id="370"/>
        </w:trPr>
        <w:tc>
          <w:tcPr>
            <w:tcW w:type="dxa" w:w="690"/>
            <w:vMerge w:val="restart"/>
            <w:vAlign w:val="center"/>
          </w:tcPr>
          <w:p w14:paraId="E4020000">
            <w:pPr>
              <w:rPr>
                <w:ins w:author="Yurii Litvinov" w:date="2023-01-22T20:27:00" w:id="371"/>
                <w:rFonts w:ascii="Times New Roman" w:hAnsi="Times New Roman"/>
              </w:rPr>
            </w:pPr>
            <w:ins w:author="Yurii Litvinov" w:date="2023-01-22T20:27:00" w:id="372">
              <w:r>
                <w:rPr>
                  <w:rFonts w:ascii="Times New Roman" w:hAnsi="Times New Roman"/>
                </w:rPr>
                <w:t>VII</w:t>
              </w:r>
              <w:r>
                <w:rPr>
                  <w:rFonts w:ascii="Times New Roman" w:hAnsi="Times New Roman"/>
                </w:rPr>
                <w:t>.</w:t>
              </w:r>
            </w:ins>
          </w:p>
        </w:tc>
        <w:tc>
          <w:tcPr>
            <w:tcW w:type="dxa" w:w="3700"/>
            <w:vMerge w:val="restart"/>
            <w:vAlign w:val="center"/>
          </w:tcPr>
          <w:p w14:paraId="E5020000">
            <w:pPr>
              <w:rPr>
                <w:ins w:author="Yurii Litvinov" w:date="2023-01-22T20:27:00" w:id="373"/>
                <w:rFonts w:ascii="Times New Roman" w:hAnsi="Times New Roman"/>
              </w:rPr>
            </w:pPr>
            <w:ins w:author="Yurii Litvinov" w:date="2023-01-22T20:27:00" w:id="374">
              <w:r>
                <w:rPr>
                  <w:rFonts w:ascii="Times New Roman" w:hAnsi="Times New Roman"/>
                </w:rPr>
                <w:t>Промежуточная аттестация</w:t>
              </w:r>
            </w:ins>
          </w:p>
        </w:tc>
        <w:tc>
          <w:tcPr>
            <w:tcW w:type="dxa" w:w="3852"/>
            <w:vAlign w:val="center"/>
          </w:tcPr>
          <w:p w14:paraId="E6020000">
            <w:pPr>
              <w:rPr>
                <w:ins w:author="Yurii Litvinov" w:date="2023-01-22T20:27:00" w:id="375"/>
                <w:rFonts w:ascii="Times New Roman" w:hAnsi="Times New Roman"/>
              </w:rPr>
            </w:pPr>
            <w:ins w:author="Yurii Litvinov" w:date="2023-01-22T20:27:00" w:id="376">
              <w:r>
                <w:rPr>
                  <w:rFonts w:ascii="Times New Roman" w:hAnsi="Times New Roman"/>
                </w:rPr>
                <w:t>самостоятельная работа</w:t>
              </w:r>
            </w:ins>
          </w:p>
        </w:tc>
        <w:tc>
          <w:tcPr>
            <w:tcW w:type="dxa" w:w="1417"/>
            <w:vAlign w:val="center"/>
          </w:tcPr>
          <w:p w14:paraId="E7020000">
            <w:pPr>
              <w:ind/>
              <w:jc w:val="center"/>
              <w:rPr>
                <w:ins w:author="Yurii Litvinov" w:date="2023-01-22T20:27:00" w:id="377"/>
                <w:rFonts w:ascii="Times New Roman" w:hAnsi="Times New Roman"/>
              </w:rPr>
            </w:pPr>
            <w:ins w:author="Yurii Litvinov" w:date="2023-01-22T20:27:00" w:id="378">
              <w:r>
                <w:rPr>
                  <w:rFonts w:ascii="Times New Roman" w:hAnsi="Times New Roman"/>
                </w:rPr>
                <w:t>8</w:t>
              </w:r>
            </w:ins>
          </w:p>
        </w:tc>
      </w:tr>
      <w:tr>
        <w:trPr>
          <w:trHeight w:hRule="atLeast" w:val="375"/>
          <w:ins w:author="Yurii Litvinov" w:date="2023-01-22T20:27:00" w:id="379"/>
        </w:trPr>
        <w:tc>
          <w:tcPr>
            <w:tcW w:type="dxa" w:w="690"/>
            <w:gridSpan w:val="1"/>
            <w:vMerge w:val="continue"/>
            <w:vAlign w:val="center"/>
          </w:tcPr>
          <w:p/>
        </w:tc>
        <w:tc>
          <w:tcPr>
            <w:tcW w:type="dxa" w:w="3700"/>
            <w:gridSpan w:val="1"/>
            <w:vMerge w:val="continue"/>
            <w:vAlign w:val="center"/>
          </w:tcPr>
          <w:p/>
        </w:tc>
        <w:tc>
          <w:tcPr>
            <w:tcW w:type="dxa" w:w="3852"/>
            <w:vAlign w:val="center"/>
          </w:tcPr>
          <w:p w14:paraId="E8020000">
            <w:pPr>
              <w:rPr>
                <w:ins w:author="Yurii Litvinov" w:date="2023-01-22T20:27:00" w:id="380"/>
                <w:rFonts w:ascii="Times New Roman" w:hAnsi="Times New Roman"/>
              </w:rPr>
            </w:pPr>
            <w:ins w:author="Yurii Litvinov" w:date="2023-01-22T20:27:00" w:id="381">
              <w:r>
                <w:rPr>
                  <w:rFonts w:ascii="Times New Roman" w:hAnsi="Times New Roman"/>
                </w:rPr>
                <w:t>зачёт</w:t>
              </w:r>
            </w:ins>
          </w:p>
        </w:tc>
        <w:tc>
          <w:tcPr>
            <w:tcW w:type="dxa" w:w="1417"/>
            <w:vAlign w:val="center"/>
          </w:tcPr>
          <w:p w14:paraId="E9020000">
            <w:pPr>
              <w:ind/>
              <w:jc w:val="center"/>
              <w:rPr>
                <w:ins w:author="Yurii Litvinov" w:date="2023-01-22T20:27:00" w:id="382"/>
                <w:rFonts w:ascii="Times New Roman" w:hAnsi="Times New Roman"/>
              </w:rPr>
            </w:pPr>
            <w:ins w:author="Yurii Litvinov" w:date="2023-01-22T20:27:00" w:id="383">
              <w:r>
                <w:rPr>
                  <w:rFonts w:ascii="Times New Roman" w:hAnsi="Times New Roman"/>
                </w:rPr>
                <w:t>2</w:t>
              </w:r>
            </w:ins>
          </w:p>
        </w:tc>
      </w:tr>
    </w:tbl>
    <w:p w14:paraId="EA020000">
      <w:pPr>
        <w:ind/>
        <w:jc w:val="both"/>
        <w:rPr>
          <w:ins w:author="Yurii Litvinov" w:date="2023-01-22T20:26:00" w:id="384"/>
          <w:rFonts w:ascii="Times New Roman" w:hAnsi="Times New Roman"/>
        </w:rPr>
      </w:pPr>
    </w:p>
    <w:p w14:paraId="EB020000">
      <w:pPr>
        <w:ind/>
        <w:jc w:val="both"/>
        <w:rPr>
          <w:ins w:author="Yurii Litvinov" w:date="2023-01-22T20:28:00" w:id="385"/>
          <w:rFonts w:ascii="Times New Roman" w:hAnsi="Times New Roman"/>
        </w:rPr>
      </w:pPr>
      <w:ins w:author="Yurii Litvinov" w:date="2023-01-22T20:28:00" w:id="386">
        <w:r>
          <w:rPr>
            <w:rFonts w:ascii="Times New Roman" w:hAnsi="Times New Roman"/>
          </w:rPr>
          <w:t>Раздел 1: Функциональное программирование.</w:t>
        </w:r>
      </w:ins>
    </w:p>
    <w:p w14:paraId="EC020000">
      <w:pPr>
        <w:pStyle w:val="Style_1"/>
        <w:numPr>
          <w:ilvl w:val="0"/>
          <w:numId w:val="4"/>
        </w:numPr>
        <w:ind w:hanging="283" w:left="567"/>
        <w:jc w:val="both"/>
        <w:rPr>
          <w:ins w:author="Yurii Litvinov" w:date="2023-01-22T20:28:00" w:id="387"/>
          <w:rFonts w:ascii="Times New Roman" w:hAnsi="Times New Roman"/>
        </w:rPr>
      </w:pPr>
      <w:ins w:author="Yurii Litvinov" w:date="2023-01-22T20:28:00" w:id="388">
        <w:r>
          <w:rPr>
            <w:rFonts w:ascii="Times New Roman" w:hAnsi="Times New Roman"/>
          </w:rPr>
          <w:t xml:space="preserve">Введение. Функциональное программирование как парадигма. Программирование без изменяемого состояния и явного управления потоком исполнения. Преимущества и недостатки функционального подхода. Язык </w:t>
        </w:r>
        <w:r>
          <w:rPr>
            <w:rFonts w:ascii="Times New Roman" w:hAnsi="Times New Roman"/>
          </w:rPr>
          <w:t>F</w:t>
        </w:r>
        <w:r>
          <w:rPr>
            <w:rFonts w:ascii="Times New Roman" w:hAnsi="Times New Roman"/>
          </w:rPr>
          <w:t xml:space="preserve">#: назначение, инструменты. Структура программы, двухмерный синтаксис, </w:t>
        </w:r>
        <w:r>
          <w:rPr>
            <w:rFonts w:ascii="Times New Roman" w:hAnsi="Times New Roman"/>
          </w:rPr>
          <w:t>let</w:t>
        </w:r>
        <w:r>
          <w:rPr>
            <w:rFonts w:ascii="Times New Roman" w:hAnsi="Times New Roman"/>
          </w:rPr>
          <w:t xml:space="preserve">-определения, функции, автоматический вывод типов, элементарные типы, кортежи, лямбда-функции, списки, </w:t>
        </w:r>
        <w:r>
          <w:rPr>
            <w:rFonts w:ascii="Times New Roman" w:hAnsi="Times New Roman"/>
          </w:rPr>
          <w:t>Option</w:t>
        </w:r>
        <w:r>
          <w:rPr>
            <w:rFonts w:ascii="Times New Roman" w:hAnsi="Times New Roman"/>
          </w:rPr>
          <w:t xml:space="preserve">. </w:t>
        </w:r>
        <w:r>
          <w:rPr>
            <w:rFonts w:ascii="Times New Roman" w:hAnsi="Times New Roman"/>
            <w:i w:val="1"/>
          </w:rPr>
          <w:t xml:space="preserve">После этого занятия и до раздела 2 домашние работы сдаются на </w:t>
        </w:r>
        <w:r>
          <w:rPr>
            <w:rFonts w:ascii="Times New Roman" w:hAnsi="Times New Roman"/>
            <w:i w:val="1"/>
          </w:rPr>
          <w:t>F</w:t>
        </w:r>
        <w:r>
          <w:rPr>
            <w:rFonts w:ascii="Times New Roman" w:hAnsi="Times New Roman"/>
            <w:i w:val="1"/>
          </w:rPr>
          <w:t xml:space="preserve"># без использования </w:t>
        </w:r>
        <w:r>
          <w:rPr>
            <w:rFonts w:ascii="Times New Roman" w:hAnsi="Times New Roman"/>
            <w:i w:val="1"/>
          </w:rPr>
          <w:t>мутабельного</w:t>
        </w:r>
        <w:r>
          <w:rPr>
            <w:rFonts w:ascii="Times New Roman" w:hAnsi="Times New Roman"/>
            <w:i w:val="1"/>
          </w:rPr>
          <w:t xml:space="preserve"> состояния.</w:t>
        </w:r>
      </w:ins>
    </w:p>
    <w:p w14:paraId="ED020000">
      <w:pPr>
        <w:ind w:firstLine="720" w:left="720"/>
        <w:jc w:val="both"/>
        <w:rPr>
          <w:ins w:author="Yurii Litvinov" w:date="2023-01-22T20:28:00" w:id="389"/>
          <w:rFonts w:ascii="Times New Roman" w:hAnsi="Times New Roman"/>
          <w:i w:val="1"/>
        </w:rPr>
      </w:pPr>
      <w:ins w:author="Yurii Litvinov" w:date="2023-01-22T20:28:00" w:id="390">
        <w:r>
          <w:rPr>
            <w:rFonts w:ascii="Times New Roman" w:hAnsi="Times New Roman"/>
            <w:i w:val="1"/>
          </w:rPr>
          <w:t>Домашняя работа 1.</w:t>
        </w:r>
      </w:ins>
    </w:p>
    <w:p w14:paraId="EE020000">
      <w:pPr>
        <w:pStyle w:val="Style_1"/>
        <w:numPr>
          <w:ilvl w:val="0"/>
          <w:numId w:val="4"/>
        </w:numPr>
        <w:ind w:hanging="283" w:left="567"/>
        <w:jc w:val="both"/>
        <w:rPr>
          <w:ins w:author="Yurii Litvinov" w:date="2023-01-22T20:28:00" w:id="391"/>
          <w:rFonts w:ascii="Times New Roman" w:hAnsi="Times New Roman"/>
        </w:rPr>
      </w:pPr>
      <w:ins w:author="Yurii Litvinov" w:date="2023-01-22T20:28:00" w:id="392">
        <w:r>
          <w:rPr>
            <w:rFonts w:ascii="Times New Roman" w:hAnsi="Times New Roman"/>
          </w:rPr>
          <w:t xml:space="preserve">Модульное тестирование в </w:t>
        </w:r>
        <w:r>
          <w:rPr>
            <w:rFonts w:ascii="Times New Roman" w:hAnsi="Times New Roman"/>
          </w:rPr>
          <w:t>F</w:t>
        </w:r>
        <w:r>
          <w:rPr>
            <w:rFonts w:ascii="Times New Roman" w:hAnsi="Times New Roman"/>
          </w:rPr>
          <w:t xml:space="preserve">#, библиотеки </w:t>
        </w:r>
        <w:r>
          <w:rPr>
            <w:rFonts w:ascii="Times New Roman" w:hAnsi="Times New Roman"/>
          </w:rPr>
          <w:t>FsUnit</w:t>
        </w:r>
        <w:r>
          <w:rPr>
            <w:rFonts w:ascii="Times New Roman" w:hAnsi="Times New Roman"/>
          </w:rPr>
          <w:t xml:space="preserve">, </w:t>
        </w:r>
        <w:r>
          <w:rPr>
            <w:rFonts w:ascii="Times New Roman" w:hAnsi="Times New Roman"/>
          </w:rPr>
          <w:t>FsCheck</w:t>
        </w:r>
        <w:r>
          <w:rPr>
            <w:rFonts w:ascii="Times New Roman" w:hAnsi="Times New Roman"/>
          </w:rPr>
          <w:t xml:space="preserve">, </w:t>
        </w:r>
        <w:r>
          <w:rPr>
            <w:rFonts w:ascii="Times New Roman" w:hAnsi="Times New Roman"/>
          </w:rPr>
          <w:t>Unquote</w:t>
        </w:r>
        <w:r>
          <w:rPr>
            <w:rFonts w:ascii="Times New Roman" w:hAnsi="Times New Roman"/>
          </w:rPr>
          <w:t xml:space="preserve">, </w:t>
        </w:r>
        <w:r>
          <w:rPr>
            <w:rFonts w:ascii="Times New Roman" w:hAnsi="Times New Roman"/>
          </w:rPr>
          <w:t>Foq</w:t>
        </w:r>
        <w:r>
          <w:rPr>
            <w:rFonts w:ascii="Times New Roman" w:hAnsi="Times New Roman"/>
          </w:rPr>
          <w:t xml:space="preserve">. Особенности </w:t>
        </w:r>
        <w:r>
          <w:rPr>
            <w:rFonts w:ascii="Times New Roman" w:hAnsi="Times New Roman"/>
          </w:rPr>
          <w:t>F</w:t>
        </w:r>
        <w:r>
          <w:rPr>
            <w:rFonts w:ascii="Times New Roman" w:hAnsi="Times New Roman"/>
          </w:rPr>
          <w:t xml:space="preserve">#: </w:t>
        </w:r>
        <w:r>
          <w:rPr>
            <w:rFonts w:ascii="Times New Roman" w:hAnsi="Times New Roman"/>
          </w:rPr>
          <w:t>каррирование</w:t>
        </w:r>
        <w:r>
          <w:rPr>
            <w:rFonts w:ascii="Times New Roman" w:hAnsi="Times New Roman"/>
          </w:rPr>
          <w:t xml:space="preserve">, функции высших порядков, операторы конвейера и композиции, сопоставление шаблонов. Последовательности, записи, размеченные </w:t>
        </w:r>
        <w:r>
          <w:rPr>
            <w:rFonts w:ascii="Times New Roman" w:hAnsi="Times New Roman"/>
          </w:rPr>
          <w:t>объединения, деконструкция, взаимная рекурсия в типах, особенности использования стандартной библиотеки .</w:t>
        </w:r>
        <w:r>
          <w:rPr>
            <w:rFonts w:ascii="Times New Roman" w:hAnsi="Times New Roman"/>
          </w:rPr>
          <w:t>NET</w:t>
        </w:r>
        <w:r>
          <w:rPr>
            <w:rFonts w:ascii="Times New Roman" w:hAnsi="Times New Roman"/>
          </w:rPr>
          <w:t xml:space="preserve"> из кода на </w:t>
        </w:r>
        <w:r>
          <w:rPr>
            <w:rFonts w:ascii="Times New Roman" w:hAnsi="Times New Roman"/>
          </w:rPr>
          <w:t>F</w:t>
        </w:r>
        <w:r>
          <w:rPr>
            <w:rFonts w:ascii="Times New Roman" w:hAnsi="Times New Roman"/>
          </w:rPr>
          <w:t xml:space="preserve">#. Приёмы функционального программирования: одноэлементные объединения, хвостовая рекурсия, паттерн «Аккумулятор», </w:t>
        </w:r>
        <w:r>
          <w:rPr>
            <w:rFonts w:ascii="Times New Roman" w:hAnsi="Times New Roman"/>
          </w:rPr>
          <w:t>Continuation</w:t>
        </w:r>
        <w:r>
          <w:rPr>
            <w:rFonts w:ascii="Times New Roman" w:hAnsi="Times New Roman"/>
          </w:rPr>
          <w:t xml:space="preserve"> </w:t>
        </w:r>
        <w:r>
          <w:rPr>
            <w:rFonts w:ascii="Times New Roman" w:hAnsi="Times New Roman"/>
          </w:rPr>
          <w:t>Passing</w:t>
        </w:r>
        <w:r>
          <w:rPr>
            <w:rFonts w:ascii="Times New Roman" w:hAnsi="Times New Roman"/>
          </w:rPr>
          <w:t xml:space="preserve"> </w:t>
        </w:r>
        <w:r>
          <w:rPr>
            <w:rFonts w:ascii="Times New Roman" w:hAnsi="Times New Roman"/>
          </w:rPr>
          <w:t>Style</w:t>
        </w:r>
        <w:r>
          <w:rPr>
            <w:rFonts w:ascii="Times New Roman" w:hAnsi="Times New Roman"/>
          </w:rPr>
          <w:t>.</w:t>
        </w:r>
      </w:ins>
    </w:p>
    <w:p w14:paraId="EF020000">
      <w:pPr>
        <w:pStyle w:val="Style_1"/>
        <w:ind w:firstLine="720" w:left="0"/>
        <w:jc w:val="both"/>
        <w:rPr>
          <w:ins w:author="Yurii Litvinov" w:date="2023-01-22T20:28:00" w:id="393"/>
          <w:rFonts w:ascii="Times New Roman" w:hAnsi="Times New Roman"/>
        </w:rPr>
      </w:pPr>
      <w:ins w:author="Yurii Litvinov" w:date="2023-01-22T20:28:00" w:id="394">
        <w:r>
          <w:rPr>
            <w:rFonts w:ascii="Times New Roman" w:hAnsi="Times New Roman"/>
            <w:i w:val="1"/>
          </w:rPr>
          <w:t>Домашняя работа 2.</w:t>
        </w:r>
      </w:ins>
    </w:p>
    <w:p w14:paraId="F0020000">
      <w:pPr>
        <w:pStyle w:val="Style_1"/>
        <w:numPr>
          <w:ilvl w:val="0"/>
          <w:numId w:val="4"/>
        </w:numPr>
        <w:ind w:hanging="283" w:left="567"/>
        <w:jc w:val="both"/>
        <w:rPr>
          <w:ins w:author="Yurii Litvinov" w:date="2023-01-22T20:28:00" w:id="395"/>
          <w:rFonts w:ascii="Times New Roman" w:hAnsi="Times New Roman"/>
        </w:rPr>
      </w:pPr>
      <w:ins w:author="Yurii Litvinov" w:date="2023-01-22T20:28:00" w:id="396">
        <w:r>
          <w:rPr>
            <w:rFonts w:ascii="Times New Roman" w:hAnsi="Times New Roman"/>
          </w:rPr>
          <w:t>Нетипизированное</w:t>
        </w:r>
        <w:r>
          <w:rPr>
            <w:rFonts w:ascii="Times New Roman" w:hAnsi="Times New Roman"/>
          </w:rPr>
          <w:t xml:space="preserve"> лямбда-исчисление: интуиция за лямбда-исчислением, лямбда-исчисление как формальная система: лямбда-нотация, свободные и связанные переменные, подстановка, альфа-, бета- и эта-преобразования, бета-редукция. </w:t>
        </w:r>
        <w:r>
          <w:rPr>
            <w:rFonts w:ascii="Times New Roman" w:hAnsi="Times New Roman"/>
          </w:rPr>
          <w:t>Редэксы</w:t>
        </w:r>
        <w:r>
          <w:rPr>
            <w:rFonts w:ascii="Times New Roman" w:hAnsi="Times New Roman"/>
          </w:rPr>
          <w:t xml:space="preserve">, стратегии редукции. Комбинаторы, комбинатор неподвижной точки, его связь с рекурсией в лямбда-исчислении. Лямбда-исчисление как универсальный вычислитель: </w:t>
        </w:r>
        <w:r>
          <w:rPr>
            <w:rFonts w:ascii="Times New Roman" w:hAnsi="Times New Roman"/>
          </w:rPr>
          <w:t>булевые</w:t>
        </w:r>
        <w:r>
          <w:rPr>
            <w:rFonts w:ascii="Times New Roman" w:hAnsi="Times New Roman"/>
          </w:rPr>
          <w:t xml:space="preserve"> выражения, нумералы </w:t>
        </w:r>
        <w:r>
          <w:rPr>
            <w:rFonts w:ascii="Times New Roman" w:hAnsi="Times New Roman"/>
          </w:rPr>
          <w:t>Чёрча</w:t>
        </w:r>
        <w:r>
          <w:rPr>
            <w:rFonts w:ascii="Times New Roman" w:hAnsi="Times New Roman"/>
          </w:rPr>
          <w:t>, арифметические операции, пары, примитивная рекурсия, списки.</w:t>
        </w:r>
      </w:ins>
    </w:p>
    <w:p w14:paraId="F1020000">
      <w:pPr>
        <w:pStyle w:val="Style_1"/>
        <w:ind w:firstLine="720" w:left="0"/>
        <w:jc w:val="both"/>
        <w:rPr>
          <w:ins w:author="Yurii Litvinov" w:date="2023-01-22T20:28:00" w:id="397"/>
          <w:rFonts w:ascii="Times New Roman" w:hAnsi="Times New Roman"/>
        </w:rPr>
      </w:pPr>
      <w:ins w:author="Yurii Litvinov" w:date="2023-01-22T20:28:00" w:id="398">
        <w:r>
          <w:rPr>
            <w:rFonts w:ascii="Times New Roman" w:hAnsi="Times New Roman"/>
            <w:i w:val="1"/>
          </w:rPr>
          <w:t>Домашняя работа 3.</w:t>
        </w:r>
      </w:ins>
    </w:p>
    <w:p w14:paraId="F2020000">
      <w:pPr>
        <w:pStyle w:val="Style_1"/>
        <w:numPr>
          <w:ilvl w:val="0"/>
          <w:numId w:val="4"/>
        </w:numPr>
        <w:ind w:hanging="283" w:left="567"/>
        <w:jc w:val="both"/>
        <w:rPr>
          <w:ins w:author="Yurii Litvinov" w:date="2023-01-22T20:28:00" w:id="399"/>
          <w:rFonts w:ascii="Times New Roman" w:hAnsi="Times New Roman"/>
        </w:rPr>
      </w:pPr>
      <w:ins w:author="Yurii Litvinov" w:date="2023-01-22T20:28:00" w:id="400">
        <w:r>
          <w:rPr>
            <w:rFonts w:ascii="Times New Roman" w:hAnsi="Times New Roman"/>
          </w:rPr>
          <w:t>Генерики</w:t>
        </w:r>
        <w:r>
          <w:rPr>
            <w:rFonts w:ascii="Times New Roman" w:hAnsi="Times New Roman"/>
          </w:rPr>
          <w:t xml:space="preserve"> в </w:t>
        </w:r>
        <w:r>
          <w:rPr>
            <w:rFonts w:ascii="Times New Roman" w:hAnsi="Times New Roman"/>
          </w:rPr>
          <w:t>F</w:t>
        </w:r>
        <w:r>
          <w:rPr>
            <w:rFonts w:ascii="Times New Roman" w:hAnsi="Times New Roman"/>
          </w:rPr>
          <w:t>#. Автоматическое обобщение, встроенные шаблонные операции (</w:t>
        </w:r>
        <w:r>
          <w:rPr>
            <w:rFonts w:ascii="Times New Roman" w:hAnsi="Times New Roman"/>
          </w:rPr>
          <w:t>генерик</w:t>
        </w:r>
        <w:r>
          <w:rPr>
            <w:rFonts w:ascii="Times New Roman" w:hAnsi="Times New Roman"/>
          </w:rPr>
          <w:t xml:space="preserve">-сравнение, </w:t>
        </w:r>
        <w:r>
          <w:rPr>
            <w:rFonts w:ascii="Times New Roman" w:hAnsi="Times New Roman"/>
          </w:rPr>
          <w:t>генерик</w:t>
        </w:r>
        <w:r>
          <w:rPr>
            <w:rFonts w:ascii="Times New Roman" w:hAnsi="Times New Roman"/>
          </w:rPr>
          <w:t xml:space="preserve">-печать, </w:t>
        </w:r>
        <w:r>
          <w:rPr>
            <w:rFonts w:ascii="Times New Roman" w:hAnsi="Times New Roman"/>
          </w:rPr>
          <w:t>boxing</w:t>
        </w:r>
        <w:r>
          <w:rPr>
            <w:rFonts w:ascii="Times New Roman" w:hAnsi="Times New Roman"/>
          </w:rPr>
          <w:t>/</w:t>
        </w:r>
        <w:r>
          <w:rPr>
            <w:rFonts w:ascii="Times New Roman" w:hAnsi="Times New Roman"/>
          </w:rPr>
          <w:t>unboxing</w:t>
        </w:r>
        <w:r>
          <w:rPr>
            <w:rFonts w:ascii="Times New Roman" w:hAnsi="Times New Roman"/>
          </w:rPr>
          <w:t xml:space="preserve">). Приёмы обобщения кода, словари операций. </w:t>
        </w:r>
        <w:r>
          <w:rPr>
            <w:rFonts w:ascii="Times New Roman" w:hAnsi="Times New Roman"/>
          </w:rPr>
          <w:t>Генерики</w:t>
        </w:r>
        <w:r>
          <w:rPr>
            <w:rFonts w:ascii="Times New Roman" w:hAnsi="Times New Roman"/>
          </w:rPr>
          <w:t xml:space="preserve"> и наследование, приведение типов, гибкие ограничения. Потенциальные проблемы вывода типов и методы их решения, </w:t>
        </w:r>
        <w:r>
          <w:rPr>
            <w:rFonts w:ascii="Times New Roman" w:hAnsi="Times New Roman"/>
          </w:rPr>
          <w:t>Value</w:t>
        </w:r>
        <w:r>
          <w:rPr>
            <w:rFonts w:ascii="Times New Roman" w:hAnsi="Times New Roman"/>
          </w:rPr>
          <w:t xml:space="preserve"> </w:t>
        </w:r>
        <w:r>
          <w:rPr>
            <w:rFonts w:ascii="Times New Roman" w:hAnsi="Times New Roman"/>
          </w:rPr>
          <w:t>Restriction</w:t>
        </w:r>
        <w:r>
          <w:rPr>
            <w:rFonts w:ascii="Times New Roman" w:hAnsi="Times New Roman"/>
          </w:rPr>
          <w:t xml:space="preserve">. </w:t>
        </w:r>
        <w:r>
          <w:rPr>
            <w:rFonts w:ascii="Times New Roman" w:hAnsi="Times New Roman"/>
          </w:rPr>
          <w:t>Point-free-</w:t>
        </w:r>
        <w:r>
          <w:rPr>
            <w:rFonts w:ascii="Times New Roman" w:hAnsi="Times New Roman"/>
          </w:rPr>
          <w:t>стиль программирования.</w:t>
        </w:r>
      </w:ins>
    </w:p>
    <w:p w14:paraId="F3020000">
      <w:pPr>
        <w:pStyle w:val="Style_1"/>
        <w:ind w:firstLine="720" w:left="0"/>
        <w:jc w:val="both"/>
        <w:rPr>
          <w:ins w:author="Yurii Litvinov" w:date="2023-01-22T20:28:00" w:id="401"/>
          <w:rFonts w:ascii="Times New Roman" w:hAnsi="Times New Roman"/>
          <w:i w:val="1"/>
        </w:rPr>
      </w:pPr>
      <w:ins w:author="Yurii Litvinov" w:date="2023-01-22T20:28:00" w:id="402">
        <w:r>
          <w:rPr>
            <w:rFonts w:ascii="Times New Roman" w:hAnsi="Times New Roman"/>
            <w:i w:val="1"/>
          </w:rPr>
          <w:t>Домашняя работа 4.</w:t>
        </w:r>
      </w:ins>
    </w:p>
    <w:p w14:paraId="F4020000">
      <w:pPr>
        <w:ind/>
        <w:jc w:val="both"/>
        <w:rPr>
          <w:ins w:author="Yurii Litvinov" w:date="2023-01-22T20:28:00" w:id="403"/>
          <w:rFonts w:ascii="Times New Roman" w:hAnsi="Times New Roman"/>
        </w:rPr>
      </w:pPr>
      <w:ins w:author="Yurii Litvinov" w:date="2023-01-22T20:28:00" w:id="404">
        <w:r>
          <w:rPr>
            <w:rFonts w:ascii="Times New Roman" w:hAnsi="Times New Roman"/>
          </w:rPr>
          <w:t xml:space="preserve">Раздел 2: </w:t>
        </w:r>
        <w:r>
          <w:rPr>
            <w:rFonts w:ascii="Times New Roman" w:hAnsi="Times New Roman"/>
          </w:rPr>
          <w:t>F</w:t>
        </w:r>
        <w:r>
          <w:rPr>
            <w:rFonts w:ascii="Times New Roman" w:hAnsi="Times New Roman"/>
          </w:rPr>
          <w:t xml:space="preserve"># как </w:t>
        </w:r>
        <w:r>
          <w:rPr>
            <w:rFonts w:ascii="Times New Roman" w:hAnsi="Times New Roman"/>
          </w:rPr>
          <w:t>мультипарадигменный</w:t>
        </w:r>
        <w:r>
          <w:rPr>
            <w:rFonts w:ascii="Times New Roman" w:hAnsi="Times New Roman"/>
          </w:rPr>
          <w:t xml:space="preserve"> язык программирования.</w:t>
        </w:r>
      </w:ins>
    </w:p>
    <w:p w14:paraId="F5020000">
      <w:pPr>
        <w:pStyle w:val="Style_1"/>
        <w:numPr>
          <w:ilvl w:val="0"/>
          <w:numId w:val="16"/>
        </w:numPr>
        <w:ind w:hanging="283" w:left="567"/>
        <w:jc w:val="both"/>
        <w:rPr>
          <w:ins w:author="Yurii Litvinov" w:date="2023-01-22T20:28:00" w:id="405"/>
          <w:rFonts w:ascii="Times New Roman" w:hAnsi="Times New Roman"/>
        </w:rPr>
      </w:pPr>
      <w:ins w:author="Yurii Litvinov" w:date="2023-01-22T20:28:00" w:id="406">
        <w:r>
          <w:rPr>
            <w:rFonts w:ascii="Times New Roman" w:hAnsi="Times New Roman"/>
          </w:rPr>
          <w:t xml:space="preserve">Объектно-ориентированное программирование в </w:t>
        </w:r>
        <w:r>
          <w:rPr>
            <w:rFonts w:ascii="Times New Roman" w:hAnsi="Times New Roman"/>
          </w:rPr>
          <w:t>F</w:t>
        </w:r>
        <w:r>
          <w:rPr>
            <w:rFonts w:ascii="Times New Roman" w:hAnsi="Times New Roman"/>
          </w:rPr>
          <w:t xml:space="preserve">#. Методы у разных типов данных, методы-расширения, статические методы, методы и </w:t>
        </w:r>
        <w:r>
          <w:rPr>
            <w:rFonts w:ascii="Times New Roman" w:hAnsi="Times New Roman"/>
          </w:rPr>
          <w:t>каррирование</w:t>
        </w:r>
        <w:r>
          <w:rPr>
            <w:rFonts w:ascii="Times New Roman" w:hAnsi="Times New Roman"/>
          </w:rPr>
          <w:t xml:space="preserve">, передача параметров в виде кортежа или </w:t>
        </w:r>
        <w:r>
          <w:rPr>
            <w:rFonts w:ascii="Times New Roman" w:hAnsi="Times New Roman"/>
          </w:rPr>
          <w:t>каррированием</w:t>
        </w:r>
        <w:r>
          <w:rPr>
            <w:rFonts w:ascii="Times New Roman" w:hAnsi="Times New Roman"/>
          </w:rPr>
          <w:t xml:space="preserve">, преимущества и недостатки, именованные и опциональные аргументы, перегрузка методов. Классы. Основной конструктор, методы и свойства, модификаторы видимости, </w:t>
        </w:r>
        <w:r>
          <w:rPr>
            <w:rFonts w:ascii="Times New Roman" w:hAnsi="Times New Roman"/>
          </w:rPr>
          <w:t>мутабельные</w:t>
        </w:r>
        <w:r>
          <w:rPr>
            <w:rFonts w:ascii="Times New Roman" w:hAnsi="Times New Roman"/>
          </w:rPr>
          <w:t xml:space="preserve"> свойства, автоматические свойства, индексеры, операторы. Дополнительные конструкторы. Наследование, абстрактные классы, реализация по умолчанию, интерфейсы, явное приведение. Наследование интерфейсов, объектные выражения, приёмы, с ними связанные (частичная реализация, делегирование вложенному объектному выражению). Модули и пространства имён. </w:t>
        </w:r>
        <w:r>
          <w:rPr>
            <w:rFonts w:ascii="Times New Roman" w:hAnsi="Times New Roman"/>
            <w:i w:val="1"/>
          </w:rPr>
          <w:t xml:space="preserve">Начиная с этого занятия в задаваемых после него домашних работах допустимо, хотя и не поощряется, использование </w:t>
        </w:r>
        <w:r>
          <w:rPr>
            <w:rFonts w:ascii="Times New Roman" w:hAnsi="Times New Roman"/>
            <w:i w:val="1"/>
          </w:rPr>
          <w:t>мутабельного</w:t>
        </w:r>
        <w:r>
          <w:rPr>
            <w:rFonts w:ascii="Times New Roman" w:hAnsi="Times New Roman"/>
            <w:i w:val="1"/>
          </w:rPr>
          <w:t xml:space="preserve"> состояния.</w:t>
        </w:r>
      </w:ins>
    </w:p>
    <w:p w14:paraId="F6020000">
      <w:pPr>
        <w:pStyle w:val="Style_1"/>
        <w:ind w:firstLine="0" w:left="1440"/>
        <w:jc w:val="both"/>
        <w:rPr>
          <w:ins w:author="Yurii Litvinov" w:date="2023-01-22T20:28:00" w:id="407"/>
          <w:rFonts w:ascii="Times New Roman" w:hAnsi="Times New Roman"/>
        </w:rPr>
      </w:pPr>
      <w:ins w:author="Yurii Litvinov" w:date="2023-01-22T20:28:00" w:id="408">
        <w:r>
          <w:rPr>
            <w:rFonts w:ascii="Times New Roman" w:hAnsi="Times New Roman"/>
            <w:i w:val="1"/>
          </w:rPr>
          <w:t>Домашняя работа 5.</w:t>
        </w:r>
      </w:ins>
    </w:p>
    <w:p w14:paraId="F7020000">
      <w:pPr>
        <w:pStyle w:val="Style_1"/>
        <w:numPr>
          <w:ilvl w:val="0"/>
          <w:numId w:val="16"/>
        </w:numPr>
        <w:ind w:hanging="283" w:left="567"/>
        <w:jc w:val="both"/>
        <w:rPr>
          <w:ins w:author="Yurii Litvinov" w:date="2023-01-22T20:28:00" w:id="409"/>
          <w:rFonts w:ascii="Times New Roman" w:hAnsi="Times New Roman"/>
        </w:rPr>
      </w:pPr>
      <w:ins w:author="Yurii Litvinov" w:date="2023-01-22T20:28:00" w:id="410">
        <w:r>
          <w:rPr>
            <w:rFonts w:ascii="Times New Roman" w:hAnsi="Times New Roman"/>
          </w:rPr>
          <w:t xml:space="preserve">Вычислительные выражения, что это и зачем нужно, мотивирующий пример. </w:t>
        </w:r>
        <w:r>
          <w:rPr>
            <w:rFonts w:ascii="Times New Roman" w:hAnsi="Times New Roman"/>
          </w:rPr>
          <w:t>Монадические</w:t>
        </w:r>
        <w:r>
          <w:rPr>
            <w:rFonts w:ascii="Times New Roman" w:hAnsi="Times New Roman"/>
          </w:rPr>
          <w:t xml:space="preserve"> типы, функции </w:t>
        </w:r>
        <w:r>
          <w:rPr>
            <w:rFonts w:ascii="Times New Roman" w:hAnsi="Times New Roman"/>
          </w:rPr>
          <w:t>bind</w:t>
        </w:r>
        <w:r>
          <w:rPr>
            <w:rFonts w:ascii="Times New Roman" w:hAnsi="Times New Roman"/>
          </w:rPr>
          <w:t xml:space="preserve"> и </w:t>
        </w:r>
        <w:r>
          <w:rPr>
            <w:rFonts w:ascii="Times New Roman" w:hAnsi="Times New Roman"/>
          </w:rPr>
          <w:t>return</w:t>
        </w:r>
        <w:r>
          <w:rPr>
            <w:rFonts w:ascii="Times New Roman" w:hAnsi="Times New Roman"/>
          </w:rPr>
          <w:t xml:space="preserve">, пример: </w:t>
        </w:r>
        <w:r>
          <w:rPr>
            <w:rFonts w:ascii="Times New Roman" w:hAnsi="Times New Roman"/>
          </w:rPr>
          <w:t>Option</w:t>
        </w:r>
        <w:r>
          <w:rPr>
            <w:rFonts w:ascii="Times New Roman" w:hAnsi="Times New Roman"/>
          </w:rPr>
          <w:t>.</w:t>
        </w:r>
        <w:r>
          <w:rPr>
            <w:rFonts w:ascii="Times New Roman" w:hAnsi="Times New Roman"/>
          </w:rPr>
          <w:t>bind</w:t>
        </w:r>
        <w:r>
          <w:rPr>
            <w:rFonts w:ascii="Times New Roman" w:hAnsi="Times New Roman"/>
          </w:rPr>
          <w:t xml:space="preserve">. Связь с </w:t>
        </w:r>
        <w:r>
          <w:rPr>
            <w:rFonts w:ascii="Times New Roman" w:hAnsi="Times New Roman"/>
          </w:rPr>
          <w:t>CPS</w:t>
        </w:r>
        <w:r>
          <w:rPr>
            <w:rFonts w:ascii="Times New Roman" w:hAnsi="Times New Roman"/>
          </w:rPr>
          <w:t xml:space="preserve">, </w:t>
        </w:r>
        <w:r>
          <w:rPr>
            <w:rFonts w:ascii="Times New Roman" w:hAnsi="Times New Roman"/>
          </w:rPr>
          <w:t>CPS</w:t>
        </w:r>
        <w:r>
          <w:rPr>
            <w:rFonts w:ascii="Times New Roman" w:hAnsi="Times New Roman"/>
          </w:rPr>
          <w:t xml:space="preserve"> и </w:t>
        </w:r>
        <w:r>
          <w:rPr>
            <w:rFonts w:ascii="Times New Roman" w:hAnsi="Times New Roman"/>
          </w:rPr>
          <w:t>let</w:t>
        </w:r>
        <w:r>
          <w:rPr>
            <w:rFonts w:ascii="Times New Roman" w:hAnsi="Times New Roman"/>
          </w:rPr>
          <w:t xml:space="preserve">-определения. </w:t>
        </w:r>
        <w:r>
          <w:rPr>
            <w:rFonts w:ascii="Times New Roman" w:hAnsi="Times New Roman"/>
          </w:rPr>
          <w:t>WorkflowBuilder</w:t>
        </w:r>
        <w:r>
          <w:rPr>
            <w:rFonts w:ascii="Times New Roman" w:hAnsi="Times New Roman"/>
          </w:rPr>
          <w:t xml:space="preserve">. Композиция вычислительных выражений, вложенные вычислительные выражения, законы монад. Другие методы </w:t>
        </w:r>
        <w:r>
          <w:rPr>
            <w:rFonts w:ascii="Times New Roman" w:hAnsi="Times New Roman"/>
          </w:rPr>
          <w:t>WorkflowBuilder</w:t>
        </w:r>
        <w:r>
          <w:rPr>
            <w:rFonts w:ascii="Times New Roman" w:hAnsi="Times New Roman"/>
          </w:rPr>
          <w:t xml:space="preserve">, синтаксический сахар. Связь с алгеброй и приёмы </w:t>
        </w:r>
        <w:r>
          <w:rPr>
            <w:rFonts w:ascii="Times New Roman" w:hAnsi="Times New Roman"/>
          </w:rPr>
          <w:t>композиционального</w:t>
        </w:r>
        <w:r>
          <w:rPr>
            <w:rFonts w:ascii="Times New Roman" w:hAnsi="Times New Roman"/>
          </w:rPr>
          <w:t xml:space="preserve"> программирования: моноиды, эндоморфизмы, монады как моноиды.</w:t>
        </w:r>
      </w:ins>
    </w:p>
    <w:p w14:paraId="F8020000">
      <w:pPr>
        <w:ind w:firstLine="0" w:left="1440"/>
        <w:jc w:val="both"/>
        <w:rPr>
          <w:ins w:author="Yurii Litvinov" w:date="2023-01-22T20:28:00" w:id="411"/>
          <w:rFonts w:ascii="Times New Roman" w:hAnsi="Times New Roman"/>
          <w:i w:val="1"/>
        </w:rPr>
      </w:pPr>
      <w:ins w:author="Yurii Litvinov" w:date="2023-01-22T20:28:00" w:id="412">
        <w:r>
          <w:rPr>
            <w:rFonts w:ascii="Times New Roman" w:hAnsi="Times New Roman"/>
            <w:i w:val="1"/>
          </w:rPr>
          <w:t>Домашняя работа 6.</w:t>
        </w:r>
      </w:ins>
    </w:p>
    <w:p w14:paraId="F9020000">
      <w:pPr>
        <w:pStyle w:val="Style_1"/>
        <w:numPr>
          <w:ilvl w:val="0"/>
          <w:numId w:val="16"/>
        </w:numPr>
        <w:ind w:hanging="283" w:left="567"/>
        <w:jc w:val="both"/>
        <w:rPr>
          <w:ins w:author="Yurii Litvinov" w:date="2023-01-22T20:28:00" w:id="413"/>
          <w:rFonts w:ascii="Times New Roman" w:hAnsi="Times New Roman"/>
        </w:rPr>
      </w:pPr>
      <w:ins w:author="Yurii Litvinov" w:date="2023-01-22T20:28:00" w:id="414">
        <w:r>
          <w:rPr>
            <w:rFonts w:ascii="Times New Roman" w:hAnsi="Times New Roman"/>
          </w:rPr>
          <w:t xml:space="preserve">Многопоточное программирование в </w:t>
        </w:r>
        <w:r>
          <w:rPr>
            <w:rFonts w:ascii="Times New Roman" w:hAnsi="Times New Roman"/>
          </w:rPr>
          <w:t>F</w:t>
        </w:r>
        <w:r>
          <w:rPr>
            <w:rFonts w:ascii="Times New Roman" w:hAnsi="Times New Roman"/>
          </w:rPr>
          <w:t xml:space="preserve">#. Монада </w:t>
        </w:r>
        <w:r>
          <w:rPr>
            <w:rFonts w:ascii="Times New Roman" w:hAnsi="Times New Roman"/>
          </w:rPr>
          <w:t>async</w:t>
        </w:r>
        <w:r>
          <w:rPr>
            <w:rFonts w:ascii="Times New Roman" w:hAnsi="Times New Roman"/>
          </w:rPr>
          <w:t xml:space="preserve">, связь с пулом потоков, обработка исключений в </w:t>
        </w:r>
        <w:r>
          <w:rPr>
            <w:rFonts w:ascii="Times New Roman" w:hAnsi="Times New Roman"/>
          </w:rPr>
          <w:t>async</w:t>
        </w:r>
        <w:r>
          <w:rPr>
            <w:rFonts w:ascii="Times New Roman" w:hAnsi="Times New Roman"/>
          </w:rPr>
          <w:t xml:space="preserve"> и отмена вычисления. Низкоуровневые примитивы синхронизации, мониторы и функция </w:t>
        </w:r>
        <w:r>
          <w:rPr>
            <w:rFonts w:ascii="Times New Roman" w:hAnsi="Times New Roman"/>
          </w:rPr>
          <w:t>lock</w:t>
        </w:r>
        <w:r>
          <w:rPr>
            <w:rFonts w:ascii="Times New Roman" w:hAnsi="Times New Roman"/>
          </w:rPr>
          <w:t xml:space="preserve">, </w:t>
        </w:r>
        <w:r>
          <w:rPr>
            <w:rFonts w:ascii="Times New Roman" w:hAnsi="Times New Roman"/>
          </w:rPr>
          <w:t>EventHandle</w:t>
        </w:r>
        <w:r>
          <w:rPr>
            <w:rFonts w:ascii="Times New Roman" w:hAnsi="Times New Roman"/>
          </w:rPr>
          <w:t xml:space="preserve">-ы, мьютексы, семафоры. Ручное управление планировщиком. </w:t>
        </w:r>
        <w:r>
          <w:rPr>
            <w:rFonts w:ascii="Times New Roman" w:hAnsi="Times New Roman"/>
          </w:rPr>
          <w:t>BackgroundWorker</w:t>
        </w:r>
        <w:r>
          <w:rPr>
            <w:rFonts w:ascii="Times New Roman" w:hAnsi="Times New Roman"/>
          </w:rPr>
          <w:t xml:space="preserve">. События в </w:t>
        </w:r>
        <w:r>
          <w:rPr>
            <w:rFonts w:ascii="Times New Roman" w:hAnsi="Times New Roman"/>
          </w:rPr>
          <w:t>F</w:t>
        </w:r>
        <w:r>
          <w:rPr>
            <w:rFonts w:ascii="Times New Roman" w:hAnsi="Times New Roman"/>
          </w:rPr>
          <w:t xml:space="preserve">#, реактивное программирование. Атомарные операции, класс </w:t>
        </w:r>
        <w:r>
          <w:rPr>
            <w:rFonts w:ascii="Times New Roman" w:hAnsi="Times New Roman"/>
          </w:rPr>
          <w:t>Volatile</w:t>
        </w:r>
        <w:r>
          <w:rPr>
            <w:rFonts w:ascii="Times New Roman" w:hAnsi="Times New Roman"/>
          </w:rPr>
          <w:t xml:space="preserve">. Модель памяти, понятие </w:t>
        </w:r>
        <w:r>
          <w:rPr>
            <w:rFonts w:ascii="Times New Roman" w:hAnsi="Times New Roman"/>
          </w:rPr>
          <w:t>relaxed</w:t>
        </w:r>
        <w:r>
          <w:rPr>
            <w:rFonts w:ascii="Times New Roman" w:hAnsi="Times New Roman"/>
          </w:rPr>
          <w:t xml:space="preserve"> </w:t>
        </w:r>
        <w:r>
          <w:rPr>
            <w:rFonts w:ascii="Times New Roman" w:hAnsi="Times New Roman"/>
          </w:rPr>
          <w:t>ordering</w:t>
        </w:r>
        <w:r>
          <w:rPr>
            <w:rFonts w:ascii="Times New Roman" w:hAnsi="Times New Roman"/>
          </w:rPr>
          <w:t xml:space="preserve">. Класс </w:t>
        </w:r>
        <w:r>
          <w:rPr>
            <w:rFonts w:ascii="Times New Roman" w:hAnsi="Times New Roman"/>
          </w:rPr>
          <w:t>Interlocked</w:t>
        </w:r>
        <w:r>
          <w:rPr>
            <w:rFonts w:ascii="Times New Roman" w:hAnsi="Times New Roman"/>
          </w:rPr>
          <w:t xml:space="preserve">. Введение в </w:t>
        </w:r>
        <w:r>
          <w:rPr>
            <w:rFonts w:ascii="Times New Roman" w:hAnsi="Times New Roman"/>
          </w:rPr>
          <w:t>lock</w:t>
        </w:r>
        <w:r>
          <w:rPr>
            <w:rFonts w:ascii="Times New Roman" w:hAnsi="Times New Roman"/>
          </w:rPr>
          <w:t>-</w:t>
        </w:r>
        <w:r>
          <w:rPr>
            <w:rFonts w:ascii="Times New Roman" w:hAnsi="Times New Roman"/>
          </w:rPr>
          <w:t>free</w:t>
        </w:r>
        <w:r>
          <w:rPr>
            <w:rFonts w:ascii="Times New Roman" w:hAnsi="Times New Roman"/>
          </w:rPr>
          <w:t>-программирование.</w:t>
        </w:r>
      </w:ins>
    </w:p>
    <w:p w14:paraId="FA020000">
      <w:pPr>
        <w:pStyle w:val="Style_1"/>
        <w:ind w:firstLine="0" w:left="1440"/>
        <w:jc w:val="both"/>
        <w:rPr>
          <w:ins w:author="Yurii Litvinov" w:date="2023-01-22T20:28:00" w:id="415"/>
          <w:rFonts w:ascii="Times New Roman" w:hAnsi="Times New Roman"/>
          <w:i w:val="1"/>
        </w:rPr>
      </w:pPr>
      <w:ins w:author="Yurii Litvinov" w:date="2023-01-22T20:28:00" w:id="416">
        <w:r>
          <w:rPr>
            <w:rFonts w:ascii="Times New Roman" w:hAnsi="Times New Roman"/>
            <w:i w:val="1"/>
          </w:rPr>
          <w:t>Домашняя работа 7.</w:t>
        </w:r>
      </w:ins>
    </w:p>
    <w:p w14:paraId="FB020000">
      <w:pPr>
        <w:pStyle w:val="Style_1"/>
        <w:numPr>
          <w:ilvl w:val="0"/>
          <w:numId w:val="16"/>
        </w:numPr>
        <w:ind/>
        <w:jc w:val="both"/>
        <w:rPr>
          <w:ins w:author="Yurii Litvinov" w:date="2023-01-22T20:28:00" w:id="417"/>
          <w:rFonts w:ascii="Times New Roman" w:hAnsi="Times New Roman"/>
        </w:rPr>
      </w:pPr>
      <w:ins w:author="Yurii Litvinov" w:date="2023-01-22T20:28:00" w:id="418">
        <w:r>
          <w:rPr>
            <w:rFonts w:ascii="Times New Roman" w:hAnsi="Times New Roman"/>
          </w:rPr>
          <w:t>Контрольная работа.</w:t>
        </w:r>
      </w:ins>
    </w:p>
    <w:p w14:paraId="FC020000">
      <w:pPr>
        <w:ind/>
        <w:jc w:val="both"/>
        <w:rPr>
          <w:ins w:author="Yurii Litvinov" w:date="2023-01-22T20:28:00" w:id="419"/>
          <w:rFonts w:ascii="Times New Roman" w:hAnsi="Times New Roman"/>
        </w:rPr>
      </w:pPr>
      <w:ins w:author="Yurii Litvinov" w:date="2023-01-22T20:28:00" w:id="420">
        <w:r>
          <w:rPr>
            <w:rFonts w:ascii="Times New Roman" w:hAnsi="Times New Roman"/>
          </w:rPr>
          <w:t xml:space="preserve">Раздел 3: Синтаксический анализ на </w:t>
        </w:r>
        <w:r>
          <w:rPr>
            <w:rFonts w:ascii="Times New Roman" w:hAnsi="Times New Roman"/>
          </w:rPr>
          <w:t>F</w:t>
        </w:r>
        <w:r>
          <w:rPr>
            <w:rFonts w:ascii="Times New Roman" w:hAnsi="Times New Roman"/>
          </w:rPr>
          <w:t>#.</w:t>
        </w:r>
      </w:ins>
    </w:p>
    <w:p w14:paraId="FD020000">
      <w:pPr>
        <w:numPr>
          <w:ilvl w:val="0"/>
          <w:numId w:val="5"/>
        </w:numPr>
        <w:tabs>
          <w:tab w:leader="none" w:pos="567" w:val="left"/>
          <w:tab w:leader="none" w:pos="720" w:val="clear"/>
        </w:tabs>
        <w:ind w:hanging="283" w:left="567"/>
        <w:jc w:val="both"/>
        <w:rPr>
          <w:ins w:author="Yurii Litvinov" w:date="2023-01-22T20:28:00" w:id="421"/>
          <w:rFonts w:ascii="Times New Roman" w:hAnsi="Times New Roman"/>
        </w:rPr>
      </w:pPr>
      <w:ins w:author="Yurii Litvinov" w:date="2023-01-22T20:28:00" w:id="422">
        <w:r>
          <w:rPr>
            <w:rFonts w:ascii="Times New Roman" w:hAnsi="Times New Roman"/>
          </w:rPr>
          <w:t xml:space="preserve">Синтаксический анализ вообще. Фазы компиляции, место синтаксического анализа в компиляции программы. Понятие формальной грамматики, иерархия языков Хомского. Вывод в формальных грамматиках, левая рекурсия, неоднозначность вывода. Кратко про алгоритмы разбора: нисходящий (рекурсивный спуск, </w:t>
        </w:r>
        <w:r>
          <w:rPr>
            <w:rFonts w:ascii="Times New Roman" w:hAnsi="Times New Roman"/>
          </w:rPr>
          <w:t>LL</w:t>
        </w:r>
        <w:r>
          <w:rPr>
            <w:rFonts w:ascii="Times New Roman" w:hAnsi="Times New Roman"/>
          </w:rPr>
          <w:t>-анализ), восходящий (</w:t>
        </w:r>
        <w:r>
          <w:rPr>
            <w:rFonts w:ascii="Times New Roman" w:hAnsi="Times New Roman"/>
          </w:rPr>
          <w:t>LR</w:t>
        </w:r>
        <w:r>
          <w:rPr>
            <w:rFonts w:ascii="Times New Roman" w:hAnsi="Times New Roman"/>
          </w:rPr>
          <w:t xml:space="preserve">-анализ). Множества </w:t>
        </w:r>
        <w:r>
          <w:rPr>
            <w:rFonts w:ascii="Times New Roman" w:hAnsi="Times New Roman"/>
          </w:rPr>
          <w:t>FIRST</w:t>
        </w:r>
        <w:r>
          <w:rPr>
            <w:rFonts w:ascii="Times New Roman" w:hAnsi="Times New Roman"/>
          </w:rPr>
          <w:t xml:space="preserve"> и </w:t>
        </w:r>
        <w:r>
          <w:rPr>
            <w:rFonts w:ascii="Times New Roman" w:hAnsi="Times New Roman"/>
          </w:rPr>
          <w:t>FOLLOW</w:t>
        </w:r>
        <w:r>
          <w:rPr>
            <w:rFonts w:ascii="Times New Roman" w:hAnsi="Times New Roman"/>
          </w:rPr>
          <w:t xml:space="preserve">. Форма Бэкуса-Наура, </w:t>
        </w:r>
        <w:r>
          <w:rPr>
            <w:rFonts w:ascii="Times New Roman" w:hAnsi="Times New Roman"/>
          </w:rPr>
          <w:t>EBNF</w:t>
        </w:r>
        <w:r>
          <w:rPr>
            <w:rFonts w:ascii="Times New Roman" w:hAnsi="Times New Roman"/>
          </w:rPr>
          <w:t>. Понятие парсер-комбинаторного подхода.</w:t>
        </w:r>
      </w:ins>
    </w:p>
    <w:p w14:paraId="FE020000">
      <w:pPr>
        <w:numPr>
          <w:ilvl w:val="0"/>
          <w:numId w:val="5"/>
        </w:numPr>
        <w:tabs>
          <w:tab w:leader="none" w:pos="567" w:val="left"/>
          <w:tab w:leader="none" w:pos="720" w:val="clear"/>
        </w:tabs>
        <w:ind w:hanging="283" w:left="567"/>
        <w:jc w:val="both"/>
        <w:rPr>
          <w:ins w:author="Yurii Litvinov" w:date="2023-01-22T20:28:00" w:id="423"/>
          <w:rFonts w:ascii="Times New Roman" w:hAnsi="Times New Roman"/>
        </w:rPr>
      </w:pPr>
      <w:ins w:author="Yurii Litvinov" w:date="2023-01-22T20:28:00" w:id="424">
        <w:r>
          <w:rPr>
            <w:rFonts w:ascii="Times New Roman" w:hAnsi="Times New Roman"/>
          </w:rPr>
          <w:t xml:space="preserve">Синтаксический анализ на </w:t>
        </w:r>
        <w:r>
          <w:rPr>
            <w:rFonts w:ascii="Times New Roman" w:hAnsi="Times New Roman"/>
          </w:rPr>
          <w:t>F</w:t>
        </w:r>
        <w:r>
          <w:rPr>
            <w:rFonts w:ascii="Times New Roman" w:hAnsi="Times New Roman"/>
          </w:rPr>
          <w:t xml:space="preserve">#. Реализация интерпретатора арифметических выражений в парсер-комбинаторном стиле с помощью библиотеки </w:t>
        </w:r>
        <w:r>
          <w:rPr>
            <w:rFonts w:ascii="Times New Roman" w:hAnsi="Times New Roman"/>
          </w:rPr>
          <w:t>FParsec</w:t>
        </w:r>
        <w:r>
          <w:rPr>
            <w:rFonts w:ascii="Times New Roman" w:hAnsi="Times New Roman"/>
          </w:rPr>
          <w:t xml:space="preserve">. Представление </w:t>
        </w:r>
        <w:r>
          <w:rPr>
            <w:rFonts w:ascii="Times New Roman" w:hAnsi="Times New Roman"/>
          </w:rPr>
          <w:t>AST</w:t>
        </w:r>
        <w:r>
          <w:rPr>
            <w:rFonts w:ascii="Times New Roman" w:hAnsi="Times New Roman"/>
          </w:rPr>
          <w:t>, позитивное замыкание, рекурсивные правила, факторизация грамматики для избавления от левой рекурсии. Промежуточное представление дерева (</w:t>
        </w:r>
        <w:r>
          <w:rPr>
            <w:rFonts w:ascii="Times New Roman" w:hAnsi="Times New Roman"/>
          </w:rPr>
          <w:t>Parse</w:t>
        </w:r>
        <w:r>
          <w:rPr>
            <w:rFonts w:ascii="Times New Roman" w:hAnsi="Times New Roman"/>
          </w:rPr>
          <w:t xml:space="preserve"> </w:t>
        </w:r>
        <w:r>
          <w:rPr>
            <w:rFonts w:ascii="Times New Roman" w:hAnsi="Times New Roman"/>
          </w:rPr>
          <w:t>tree</w:t>
        </w:r>
        <w:r>
          <w:rPr>
            <w:rFonts w:ascii="Times New Roman" w:hAnsi="Times New Roman"/>
          </w:rPr>
          <w:t xml:space="preserve">). Приоритет операций. Построение </w:t>
        </w:r>
        <w:r>
          <w:rPr>
            <w:rFonts w:ascii="Times New Roman" w:hAnsi="Times New Roman"/>
          </w:rPr>
          <w:t>AST</w:t>
        </w:r>
        <w:r>
          <w:rPr>
            <w:rFonts w:ascii="Times New Roman" w:hAnsi="Times New Roman"/>
          </w:rPr>
          <w:t xml:space="preserve"> по </w:t>
        </w:r>
        <w:r>
          <w:rPr>
            <w:rFonts w:ascii="Times New Roman" w:hAnsi="Times New Roman"/>
          </w:rPr>
          <w:t>Parse</w:t>
        </w:r>
        <w:r>
          <w:rPr>
            <w:rFonts w:ascii="Times New Roman" w:hAnsi="Times New Roman"/>
          </w:rPr>
          <w:t xml:space="preserve"> </w:t>
        </w:r>
        <w:r>
          <w:rPr>
            <w:rFonts w:ascii="Times New Roman" w:hAnsi="Times New Roman"/>
          </w:rPr>
          <w:t>Tree</w:t>
        </w:r>
        <w:r>
          <w:rPr>
            <w:rFonts w:ascii="Times New Roman" w:hAnsi="Times New Roman"/>
          </w:rPr>
          <w:t xml:space="preserve">. Реализация того же интерпретатора арифметических выражений с помощью внешнего </w:t>
        </w:r>
        <w:r>
          <w:rPr>
            <w:rFonts w:ascii="Times New Roman" w:hAnsi="Times New Roman"/>
          </w:rPr>
          <w:t>DSL</w:t>
        </w:r>
        <w:r>
          <w:rPr>
            <w:rFonts w:ascii="Times New Roman" w:hAnsi="Times New Roman"/>
          </w:rPr>
          <w:t xml:space="preserve"> на примере инструментов </w:t>
        </w:r>
        <w:r>
          <w:rPr>
            <w:rFonts w:ascii="Times New Roman" w:hAnsi="Times New Roman"/>
          </w:rPr>
          <w:t>FsLex</w:t>
        </w:r>
        <w:r>
          <w:rPr>
            <w:rFonts w:ascii="Times New Roman" w:hAnsi="Times New Roman"/>
          </w:rPr>
          <w:t>/</w:t>
        </w:r>
        <w:r>
          <w:rPr>
            <w:rFonts w:ascii="Times New Roman" w:hAnsi="Times New Roman"/>
          </w:rPr>
          <w:t>FsYacc</w:t>
        </w:r>
        <w:r>
          <w:rPr>
            <w:rFonts w:ascii="Times New Roman" w:hAnsi="Times New Roman"/>
          </w:rPr>
          <w:t xml:space="preserve">. Подготовка проекта. Описание грамматики в формате </w:t>
        </w:r>
        <w:r>
          <w:rPr>
            <w:rFonts w:ascii="Times New Roman" w:hAnsi="Times New Roman"/>
          </w:rPr>
          <w:t>FsYacc</w:t>
        </w:r>
        <w:r>
          <w:rPr>
            <w:rFonts w:ascii="Times New Roman" w:hAnsi="Times New Roman"/>
          </w:rPr>
          <w:t xml:space="preserve">, описание лексического анализатора в формате </w:t>
        </w:r>
        <w:r>
          <w:rPr>
            <w:rFonts w:ascii="Times New Roman" w:hAnsi="Times New Roman"/>
          </w:rPr>
          <w:t>FsLex</w:t>
        </w:r>
        <w:r>
          <w:rPr>
            <w:rFonts w:ascii="Times New Roman" w:hAnsi="Times New Roman"/>
          </w:rPr>
          <w:t>. Пропуск токенов на примере пробелов. Семантические действия. Приоритет операций. Сравнение получившихся решений.</w:t>
        </w:r>
      </w:ins>
    </w:p>
    <w:p w14:paraId="FF020000">
      <w:pPr>
        <w:pStyle w:val="Style_1"/>
        <w:ind w:firstLine="720" w:left="0"/>
        <w:jc w:val="both"/>
        <w:rPr>
          <w:ins w:author="Yurii Litvinov" w:date="2023-01-22T20:28:00" w:id="425"/>
          <w:rFonts w:ascii="Times New Roman" w:hAnsi="Times New Roman"/>
          <w:i w:val="1"/>
        </w:rPr>
      </w:pPr>
      <w:ins w:author="Yurii Litvinov" w:date="2023-01-22T20:28:00" w:id="426">
        <w:r>
          <w:rPr>
            <w:rFonts w:ascii="Times New Roman" w:hAnsi="Times New Roman"/>
            <w:i w:val="1"/>
          </w:rPr>
          <w:t>Домашняя работа 8.</w:t>
        </w:r>
      </w:ins>
    </w:p>
    <w:p w14:paraId="00030000">
      <w:pPr>
        <w:ind/>
        <w:jc w:val="both"/>
        <w:rPr>
          <w:ins w:author="Yurii Litvinov" w:date="2023-01-22T20:28:00" w:id="427"/>
          <w:rFonts w:ascii="Times New Roman" w:hAnsi="Times New Roman"/>
        </w:rPr>
      </w:pPr>
      <w:ins w:author="Yurii Litvinov" w:date="2023-01-22T20:28:00" w:id="428">
        <w:r>
          <w:rPr>
            <w:rFonts w:ascii="Times New Roman" w:hAnsi="Times New Roman"/>
          </w:rPr>
          <w:t xml:space="preserve">Раздел 4: Приложения </w:t>
        </w:r>
        <w:r>
          <w:rPr>
            <w:rFonts w:ascii="Times New Roman" w:hAnsi="Times New Roman"/>
          </w:rPr>
          <w:t>F</w:t>
        </w:r>
        <w:r>
          <w:rPr>
            <w:rFonts w:ascii="Times New Roman" w:hAnsi="Times New Roman"/>
          </w:rPr>
          <w:t>#.</w:t>
        </w:r>
      </w:ins>
    </w:p>
    <w:p w14:paraId="01030000">
      <w:pPr>
        <w:pStyle w:val="Style_1"/>
        <w:numPr>
          <w:ilvl w:val="0"/>
          <w:numId w:val="17"/>
        </w:numPr>
        <w:ind w:hanging="425" w:left="709"/>
        <w:jc w:val="both"/>
        <w:rPr>
          <w:ins w:author="Yurii Litvinov" w:date="2023-01-22T20:28:00" w:id="429"/>
          <w:rFonts w:ascii="Times New Roman" w:hAnsi="Times New Roman"/>
        </w:rPr>
      </w:pPr>
      <w:ins w:author="Yurii Litvinov" w:date="2023-01-22T20:28:00" w:id="430">
        <w:r>
          <w:rPr>
            <w:rFonts w:ascii="Times New Roman" w:hAnsi="Times New Roman"/>
          </w:rPr>
          <w:t xml:space="preserve">Доклады. </w:t>
        </w:r>
      </w:ins>
    </w:p>
    <w:p w14:paraId="02030000">
      <w:pPr>
        <w:pStyle w:val="Style_1"/>
        <w:numPr>
          <w:ilvl w:val="0"/>
          <w:numId w:val="17"/>
        </w:numPr>
        <w:ind w:hanging="425" w:left="709"/>
        <w:jc w:val="both"/>
        <w:rPr>
          <w:ins w:author="Yurii Litvinov" w:date="2023-01-22T20:28:00" w:id="431"/>
          <w:rFonts w:ascii="Times New Roman" w:hAnsi="Times New Roman"/>
        </w:rPr>
      </w:pPr>
      <w:ins w:author="Yurii Litvinov" w:date="2023-01-22T20:28:00" w:id="432">
        <w:r>
          <w:rPr>
            <w:rFonts w:ascii="Times New Roman" w:hAnsi="Times New Roman"/>
          </w:rPr>
          <w:t>Контрольная работа.</w:t>
        </w:r>
      </w:ins>
    </w:p>
    <w:p w14:paraId="03030000">
      <w:pPr>
        <w:ind/>
        <w:jc w:val="both"/>
        <w:rPr>
          <w:ins w:author="Yurii Litvinov" w:date="2023-01-22T20:28:00" w:id="433"/>
          <w:rFonts w:ascii="Times New Roman" w:hAnsi="Times New Roman"/>
        </w:rPr>
      </w:pPr>
      <w:ins w:author="Yurii Litvinov" w:date="2023-01-22T20:28:00" w:id="434">
        <w:r>
          <w:rPr>
            <w:rFonts w:ascii="Times New Roman" w:hAnsi="Times New Roman"/>
          </w:rPr>
          <w:t>Раздел 5: Особенности платформы .</w:t>
        </w:r>
        <w:r>
          <w:rPr>
            <w:rFonts w:ascii="Times New Roman" w:hAnsi="Times New Roman"/>
          </w:rPr>
          <w:t>NET</w:t>
        </w:r>
        <w:r>
          <w:rPr>
            <w:rFonts w:ascii="Times New Roman" w:hAnsi="Times New Roman"/>
          </w:rPr>
          <w:t>.</w:t>
        </w:r>
      </w:ins>
    </w:p>
    <w:p w14:paraId="04030000">
      <w:pPr>
        <w:pStyle w:val="Style_1"/>
        <w:numPr>
          <w:ilvl w:val="0"/>
          <w:numId w:val="18"/>
        </w:numPr>
        <w:ind w:hanging="436" w:left="436"/>
        <w:jc w:val="both"/>
        <w:rPr>
          <w:ins w:author="Yurii Litvinov" w:date="2023-01-22T20:28:00" w:id="435"/>
          <w:rFonts w:ascii="Times New Roman" w:hAnsi="Times New Roman"/>
        </w:rPr>
      </w:pPr>
      <w:ins w:author="Yurii Litvinov" w:date="2023-01-22T20:28:00" w:id="436">
        <w:r>
          <w:rPr>
            <w:rFonts w:ascii="Times New Roman" w:hAnsi="Times New Roman"/>
          </w:rPr>
          <w:t xml:space="preserve"> Сборка мусора в .NET. Представление объекта в памяти, выделение памяти под объект. Алгоритм </w:t>
        </w:r>
        <w:r>
          <w:rPr>
            <w:rFonts w:ascii="Times New Roman" w:hAnsi="Times New Roman"/>
          </w:rPr>
          <w:t>mark</w:t>
        </w:r>
        <w:r>
          <w:rPr>
            <w:rFonts w:ascii="Times New Roman" w:hAnsi="Times New Roman"/>
          </w:rPr>
          <w:t xml:space="preserve"> </w:t>
        </w:r>
        <w:r>
          <w:rPr>
            <w:rFonts w:ascii="Times New Roman" w:hAnsi="Times New Roman"/>
          </w:rPr>
          <w:t>and</w:t>
        </w:r>
        <w:r>
          <w:rPr>
            <w:rFonts w:ascii="Times New Roman" w:hAnsi="Times New Roman"/>
          </w:rPr>
          <w:t xml:space="preserve"> </w:t>
        </w:r>
        <w:r>
          <w:rPr>
            <w:rFonts w:ascii="Times New Roman" w:hAnsi="Times New Roman"/>
          </w:rPr>
          <w:t>sweep</w:t>
        </w:r>
        <w:r>
          <w:rPr>
            <w:rFonts w:ascii="Times New Roman" w:hAnsi="Times New Roman"/>
          </w:rPr>
          <w:t xml:space="preserve">. Поколения. </w:t>
        </w:r>
        <w:r>
          <w:rPr>
            <w:rFonts w:ascii="Times New Roman" w:hAnsi="Times New Roman"/>
          </w:rPr>
          <w:t>Large</w:t>
        </w:r>
        <w:r>
          <w:rPr>
            <w:rFonts w:ascii="Times New Roman" w:hAnsi="Times New Roman"/>
          </w:rPr>
          <w:t xml:space="preserve"> </w:t>
        </w:r>
        <w:r>
          <w:rPr>
            <w:rFonts w:ascii="Times New Roman" w:hAnsi="Times New Roman"/>
          </w:rPr>
          <w:t>Object</w:t>
        </w:r>
        <w:r>
          <w:rPr>
            <w:rFonts w:ascii="Times New Roman" w:hAnsi="Times New Roman"/>
          </w:rPr>
          <w:t xml:space="preserve"> </w:t>
        </w:r>
        <w:r>
          <w:rPr>
            <w:rFonts w:ascii="Times New Roman" w:hAnsi="Times New Roman"/>
          </w:rPr>
          <w:t>Heap</w:t>
        </w:r>
        <w:r>
          <w:rPr>
            <w:rFonts w:ascii="Times New Roman" w:hAnsi="Times New Roman"/>
          </w:rPr>
          <w:t xml:space="preserve">. Режимы сборки мусора, многопоточная сборка. Динамическая настройка сборщика мусора, ручная сборка. Мониторинг сборки мусора. </w:t>
        </w:r>
        <w:r>
          <w:rPr>
            <w:rFonts w:ascii="Times New Roman" w:hAnsi="Times New Roman"/>
          </w:rPr>
          <w:t>Финализаторы</w:t>
        </w:r>
        <w:r>
          <w:rPr>
            <w:rFonts w:ascii="Times New Roman" w:hAnsi="Times New Roman"/>
          </w:rPr>
          <w:t xml:space="preserve"> и их взаимодействие со сборщиком мусора. Класс</w:t>
        </w:r>
        <w:r>
          <w:rPr>
            <w:rFonts w:ascii="Times New Roman" w:hAnsi="Times New Roman"/>
          </w:rPr>
          <w:t xml:space="preserve"> </w:t>
        </w:r>
        <w:r>
          <w:rPr>
            <w:rFonts w:ascii="Times New Roman" w:hAnsi="Times New Roman"/>
          </w:rPr>
          <w:t>SafeHandle</w:t>
        </w:r>
        <w:r>
          <w:rPr>
            <w:rFonts w:ascii="Times New Roman" w:hAnsi="Times New Roman"/>
          </w:rPr>
          <w:t xml:space="preserve">. </w:t>
        </w:r>
        <w:r>
          <w:rPr>
            <w:rFonts w:ascii="Times New Roman" w:hAnsi="Times New Roman"/>
          </w:rPr>
          <w:t>Детали</w:t>
        </w:r>
        <w:r>
          <w:rPr>
            <w:rFonts w:ascii="Times New Roman" w:hAnsi="Times New Roman"/>
          </w:rPr>
          <w:t xml:space="preserve"> </w:t>
        </w:r>
        <w:r>
          <w:rPr>
            <w:rFonts w:ascii="Times New Roman" w:hAnsi="Times New Roman"/>
          </w:rPr>
          <w:t>реализации</w:t>
        </w:r>
        <w:r>
          <w:rPr>
            <w:rFonts w:ascii="Times New Roman" w:hAnsi="Times New Roman"/>
          </w:rPr>
          <w:t xml:space="preserve"> </w:t>
        </w:r>
        <w:r>
          <w:rPr>
            <w:rFonts w:ascii="Times New Roman" w:hAnsi="Times New Roman"/>
          </w:rPr>
          <w:t>IDisposable</w:t>
        </w:r>
        <w:r>
          <w:rPr>
            <w:rFonts w:ascii="Times New Roman" w:hAnsi="Times New Roman"/>
          </w:rPr>
          <w:t xml:space="preserve">, using, using var. </w:t>
        </w:r>
        <w:r>
          <w:rPr>
            <w:rFonts w:ascii="Times New Roman" w:hAnsi="Times New Roman"/>
          </w:rPr>
          <w:t>Freachable</w:t>
        </w:r>
        <w:r>
          <w:rPr>
            <w:rFonts w:ascii="Times New Roman" w:hAnsi="Times New Roman"/>
          </w:rPr>
          <w:t xml:space="preserve"> queue. </w:t>
        </w:r>
        <w:r>
          <w:rPr>
            <w:rFonts w:ascii="Times New Roman" w:hAnsi="Times New Roman"/>
          </w:rPr>
          <w:t xml:space="preserve">Ручное управление жизнью объекта, класс </w:t>
        </w:r>
        <w:r>
          <w:rPr>
            <w:rFonts w:ascii="Times New Roman" w:hAnsi="Times New Roman"/>
          </w:rPr>
          <w:t>GCHandle</w:t>
        </w:r>
        <w:r>
          <w:rPr>
            <w:rFonts w:ascii="Times New Roman" w:hAnsi="Times New Roman"/>
          </w:rPr>
          <w:t xml:space="preserve">, ключевое слово </w:t>
        </w:r>
        <w:r>
          <w:rPr>
            <w:rFonts w:ascii="Times New Roman" w:hAnsi="Times New Roman"/>
          </w:rPr>
          <w:t>fixed</w:t>
        </w:r>
        <w:r>
          <w:rPr>
            <w:rFonts w:ascii="Times New Roman" w:hAnsi="Times New Roman"/>
          </w:rPr>
          <w:t xml:space="preserve">. </w:t>
        </w:r>
        <w:r>
          <w:rPr>
            <w:rFonts w:ascii="Times New Roman" w:hAnsi="Times New Roman"/>
          </w:rPr>
          <w:t>WeakReference</w:t>
        </w:r>
        <w:r>
          <w:rPr>
            <w:rFonts w:ascii="Times New Roman" w:hAnsi="Times New Roman"/>
          </w:rPr>
          <w:t>.</w:t>
        </w:r>
      </w:ins>
    </w:p>
    <w:p w14:paraId="05030000">
      <w:pPr>
        <w:ind w:firstLine="0" w:left="1418"/>
        <w:jc w:val="both"/>
        <w:rPr>
          <w:ins w:author="Yurii Litvinov" w:date="2023-01-22T20:28:00" w:id="437"/>
          <w:rFonts w:ascii="Times New Roman" w:hAnsi="Times New Roman"/>
          <w:i w:val="1"/>
        </w:rPr>
      </w:pPr>
      <w:ins w:author="Yurii Litvinov" w:date="2023-01-22T20:28:00" w:id="438">
        <w:r>
          <w:rPr>
            <w:rFonts w:ascii="Times New Roman" w:hAnsi="Times New Roman"/>
            <w:i w:val="1"/>
          </w:rPr>
          <w:t>Это занятие предполагается не проводить в первую очередь, если фактических часов на реализацию курса меньше, чем предполагается в учебном плане (например, за счёт праздников или эпидемий).</w:t>
        </w:r>
      </w:ins>
    </w:p>
    <w:p w14:paraId="06030000">
      <w:pPr>
        <w:ind/>
        <w:jc w:val="both"/>
        <w:rPr>
          <w:ins w:author="Yurii Litvinov" w:date="2023-01-22T20:28:00" w:id="439"/>
          <w:rFonts w:ascii="Times New Roman" w:hAnsi="Times New Roman"/>
        </w:rPr>
      </w:pPr>
      <w:ins w:author="Yurii Litvinov" w:date="2023-01-22T20:28:00" w:id="440">
        <w:r>
          <w:rPr>
            <w:rFonts w:ascii="Times New Roman" w:hAnsi="Times New Roman"/>
          </w:rPr>
          <w:t>Раздел 6: Доклады по учебным практикам</w:t>
        </w:r>
      </w:ins>
    </w:p>
    <w:p w14:paraId="07030000">
      <w:pPr>
        <w:pStyle w:val="Style_1"/>
        <w:numPr>
          <w:ilvl w:val="0"/>
          <w:numId w:val="19"/>
        </w:numPr>
        <w:ind/>
        <w:jc w:val="both"/>
        <w:rPr>
          <w:ins w:author="Yurii Litvinov" w:date="2023-01-22T20:28:00" w:id="441"/>
          <w:rFonts w:ascii="Times New Roman" w:hAnsi="Times New Roman"/>
        </w:rPr>
      </w:pPr>
      <w:ins w:author="Yurii Litvinov" w:date="2023-01-22T20:28:00" w:id="442">
        <w:r>
          <w:rPr>
            <w:rFonts w:ascii="Times New Roman" w:hAnsi="Times New Roman"/>
          </w:rPr>
          <w:t>Представление результатов учебных практик.</w:t>
        </w:r>
      </w:ins>
    </w:p>
    <w:p w14:paraId="08030000">
      <w:pPr>
        <w:pStyle w:val="Style_1"/>
        <w:numPr>
          <w:ilvl w:val="0"/>
          <w:numId w:val="19"/>
        </w:numPr>
        <w:ind/>
        <w:jc w:val="both"/>
        <w:rPr>
          <w:ins w:author="Yurii Litvinov" w:date="2023-01-22T20:28:00" w:id="443"/>
          <w:rFonts w:ascii="Times New Roman" w:hAnsi="Times New Roman"/>
        </w:rPr>
      </w:pPr>
      <w:ins w:author="Yurii Litvinov" w:date="2023-01-22T20:28:00" w:id="444">
        <w:r>
          <w:rPr>
            <w:rFonts w:ascii="Times New Roman" w:hAnsi="Times New Roman"/>
          </w:rPr>
          <w:t>Представление результатов учебных практик.</w:t>
        </w:r>
      </w:ins>
    </w:p>
    <w:p w14:paraId="09030000">
      <w:pPr>
        <w:ind/>
        <w:jc w:val="both"/>
        <w:rPr>
          <w:rFonts w:ascii="Times New Roman" w:hAnsi="Times New Roman"/>
        </w:rPr>
      </w:pPr>
    </w:p>
    <w:p w14:paraId="0A030000">
      <w:pPr>
        <w:ind w:firstLine="720" w:left="0"/>
        <w:jc w:val="both"/>
        <w:rPr>
          <w:rFonts w:ascii="Times New Roman" w:hAnsi="Times New Roman"/>
        </w:rPr>
      </w:pPr>
      <w:r>
        <w:rPr>
          <w:rFonts w:ascii="Times New Roman" w:hAnsi="Times New Roman"/>
        </w:rPr>
        <w:t>В целях оперативной актуализации программы обучения допустимы отклонения от обозначенного здесь плана занятий (вплоть до полной замены темы тех или иных занятий) при условии сохранения общей структуры курса и следования учебному плану.</w:t>
      </w:r>
    </w:p>
    <w:p w14:paraId="0B030000">
      <w:pPr>
        <w:ind w:firstLine="720" w:left="0"/>
        <w:jc w:val="both"/>
        <w:rPr>
          <w:rFonts w:ascii="Times New Roman" w:hAnsi="Times New Roman"/>
        </w:rPr>
      </w:pPr>
      <w:r>
        <w:rPr>
          <w:rFonts w:ascii="Times New Roman" w:hAnsi="Times New Roman"/>
        </w:rPr>
        <w:t>Домашние работы могут выдаваться несколько до соответствующего им занятия, с целью мотивировать обучающихся самостоятельно искать информацию и прийти на занятие подготовленными (технология «перевёрнутый класс»).</w:t>
      </w:r>
    </w:p>
    <w:p w14:paraId="0C030000">
      <w:pPr>
        <w:ind/>
        <w:jc w:val="both"/>
        <w:rPr>
          <w:rFonts w:ascii="Times New Roman" w:hAnsi="Times New Roman"/>
        </w:rPr>
      </w:pPr>
    </w:p>
    <w:p w14:paraId="0D030000">
      <w:pPr>
        <w:rPr>
          <w:rFonts w:ascii="Times New Roman" w:hAnsi="Times New Roman"/>
          <w:b w:val="1"/>
        </w:rPr>
      </w:pPr>
      <w:r>
        <w:rPr>
          <w:rFonts w:ascii="Times New Roman" w:hAnsi="Times New Roman"/>
          <w:b w:val="1"/>
        </w:rPr>
        <w:br w:type="page"/>
      </w:r>
    </w:p>
    <w:p w14:paraId="0E030000">
      <w:pPr>
        <w:ind/>
        <w:jc w:val="both"/>
        <w:rPr>
          <w:rFonts w:ascii="Times New Roman" w:hAnsi="Times New Roman"/>
          <w:b w:val="1"/>
        </w:rPr>
      </w:pPr>
      <w:r>
        <w:rPr>
          <w:rFonts w:ascii="Times New Roman" w:hAnsi="Times New Roman"/>
          <w:b w:val="1"/>
        </w:rPr>
        <w:t>Вариант реализации 2: Прикладное и исследовательское программирование на примере F#.</w:t>
      </w:r>
    </w:p>
    <w:p w14:paraId="0F030000">
      <w:pPr>
        <w:ind/>
        <w:jc w:val="both"/>
        <w:rPr>
          <w:rFonts w:ascii="Times New Roman" w:hAnsi="Times New Roman"/>
          <w:b w:val="1"/>
        </w:rPr>
      </w:pPr>
    </w:p>
    <w:p w14:paraId="10030000">
      <w:pPr>
        <w:ind/>
        <w:jc w:val="both"/>
        <w:rPr>
          <w:rFonts w:ascii="Times New Roman" w:hAnsi="Times New Roman"/>
        </w:rPr>
      </w:pPr>
      <w:r>
        <w:rPr>
          <w:rFonts w:ascii="Times New Roman" w:hAnsi="Times New Roman"/>
        </w:rPr>
        <w:t>Период обучения (модуль): семестр 1.</w:t>
      </w:r>
    </w:p>
    <w:tbl>
      <w:tblPr>
        <w:tblStyle w:val="Style_2"/>
        <w:tblW w:type="auto" w:w="0"/>
        <w:tblInd w:type="dxa" w:w="-147"/>
        <w:tblLayout w:type="fixed"/>
      </w:tblPr>
      <w:tblGrid>
        <w:gridCol w:w="690"/>
        <w:gridCol w:w="3700"/>
        <w:gridCol w:w="3852"/>
        <w:gridCol w:w="1417"/>
      </w:tblGrid>
      <w:tr>
        <w:tc>
          <w:tcPr>
            <w:tcW w:type="dxa" w:w="690"/>
            <w:shd w:fill="auto" w:val="clear"/>
            <w:vAlign w:val="center"/>
          </w:tcPr>
          <w:p w14:paraId="11030000">
            <w:pPr>
              <w:ind/>
              <w:jc w:val="center"/>
              <w:rPr>
                <w:rFonts w:ascii="Times New Roman" w:hAnsi="Times New Roman"/>
              </w:rPr>
            </w:pPr>
            <w:r>
              <w:rPr>
                <w:rFonts w:ascii="Times New Roman" w:hAnsi="Times New Roman"/>
              </w:rPr>
              <w:t>№ п</w:t>
            </w:r>
            <w:r>
              <w:rPr>
                <w:rFonts w:ascii="Times New Roman" w:hAnsi="Times New Roman"/>
              </w:rPr>
              <w:t>/</w:t>
            </w:r>
            <w:r>
              <w:rPr>
                <w:rFonts w:ascii="Times New Roman" w:hAnsi="Times New Roman"/>
              </w:rPr>
              <w:t>п</w:t>
            </w:r>
          </w:p>
        </w:tc>
        <w:tc>
          <w:tcPr>
            <w:tcW w:type="dxa" w:w="3700"/>
            <w:shd w:fill="auto" w:val="clear"/>
            <w:vAlign w:val="center"/>
          </w:tcPr>
          <w:p w14:paraId="12030000">
            <w:pPr>
              <w:ind/>
              <w:jc w:val="center"/>
              <w:rPr>
                <w:rFonts w:ascii="Times New Roman" w:hAnsi="Times New Roman"/>
              </w:rPr>
            </w:pPr>
            <w:r>
              <w:rPr>
                <w:rFonts w:ascii="Times New Roman" w:hAnsi="Times New Roman"/>
              </w:rPr>
              <w:t>Наименование темы (раздела, части)</w:t>
            </w:r>
          </w:p>
        </w:tc>
        <w:tc>
          <w:tcPr>
            <w:tcW w:type="dxa" w:w="3852"/>
            <w:shd w:fill="auto" w:val="clear"/>
            <w:vAlign w:val="center"/>
          </w:tcPr>
          <w:p w14:paraId="13030000">
            <w:pPr>
              <w:ind/>
              <w:jc w:val="center"/>
              <w:rPr>
                <w:rFonts w:ascii="Times New Roman" w:hAnsi="Times New Roman"/>
              </w:rPr>
            </w:pPr>
            <w:r>
              <w:rPr>
                <w:rFonts w:ascii="Times New Roman" w:hAnsi="Times New Roman"/>
              </w:rPr>
              <w:t>Вид учебных занятий</w:t>
            </w:r>
          </w:p>
        </w:tc>
        <w:tc>
          <w:tcPr>
            <w:tcW w:type="dxa" w:w="1417"/>
            <w:shd w:fill="auto" w:val="clear"/>
            <w:vAlign w:val="center"/>
          </w:tcPr>
          <w:p w14:paraId="14030000">
            <w:pPr>
              <w:ind/>
              <w:jc w:val="center"/>
              <w:rPr>
                <w:rFonts w:ascii="Times New Roman" w:hAnsi="Times New Roman"/>
              </w:rPr>
            </w:pPr>
            <w:r>
              <w:rPr>
                <w:rFonts w:ascii="Times New Roman" w:hAnsi="Times New Roman"/>
              </w:rPr>
              <w:t>Количество часов</w:t>
            </w:r>
          </w:p>
        </w:tc>
      </w:tr>
      <w:tr>
        <w:trPr>
          <w:trHeight w:hRule="atLeast" w:val="367"/>
        </w:trPr>
        <w:tc>
          <w:tcPr>
            <w:tcW w:type="dxa" w:w="690"/>
            <w:vMerge w:val="restart"/>
            <w:shd w:fill="auto" w:val="clear"/>
            <w:vAlign w:val="center"/>
          </w:tcPr>
          <w:p w14:paraId="15030000">
            <w:pPr>
              <w:rPr>
                <w:rFonts w:ascii="Times New Roman" w:hAnsi="Times New Roman"/>
              </w:rPr>
            </w:pPr>
            <w:r>
              <w:rPr>
                <w:rFonts w:ascii="Times New Roman" w:hAnsi="Times New Roman"/>
              </w:rPr>
              <w:t>I</w:t>
            </w:r>
            <w:r>
              <w:rPr>
                <w:rFonts w:ascii="Times New Roman" w:hAnsi="Times New Roman"/>
              </w:rPr>
              <w:t>.</w:t>
            </w:r>
          </w:p>
        </w:tc>
        <w:tc>
          <w:tcPr>
            <w:tcW w:type="dxa" w:w="3700"/>
            <w:vMerge w:val="restart"/>
            <w:shd w:fill="auto" w:val="clear"/>
            <w:vAlign w:val="center"/>
          </w:tcPr>
          <w:p w14:paraId="16030000">
            <w:pPr>
              <w:rPr>
                <w:rFonts w:ascii="Times New Roman" w:hAnsi="Times New Roman"/>
              </w:rPr>
            </w:pPr>
            <w:r>
              <w:rPr>
                <w:rFonts w:ascii="Times New Roman" w:hAnsi="Times New Roman"/>
              </w:rPr>
              <w:t>Введение</w:t>
            </w:r>
          </w:p>
        </w:tc>
        <w:tc>
          <w:tcPr>
            <w:tcW w:type="dxa" w:w="3852"/>
            <w:shd w:fill="auto" w:val="clear"/>
            <w:vAlign w:val="center"/>
          </w:tcPr>
          <w:p w14:paraId="17030000">
            <w:pPr>
              <w:rPr>
                <w:rFonts w:ascii="Times New Roman" w:hAnsi="Times New Roman"/>
              </w:rPr>
            </w:pPr>
            <w:r>
              <w:rPr>
                <w:rFonts w:ascii="Times New Roman" w:hAnsi="Times New Roman"/>
              </w:rPr>
              <w:t>практические занятия</w:t>
            </w:r>
          </w:p>
        </w:tc>
        <w:tc>
          <w:tcPr>
            <w:tcW w:type="dxa" w:w="1417"/>
            <w:shd w:fill="auto" w:val="clear"/>
            <w:vAlign w:val="center"/>
          </w:tcPr>
          <w:p w14:paraId="18030000">
            <w:pPr>
              <w:ind/>
              <w:jc w:val="center"/>
              <w:rPr>
                <w:rFonts w:ascii="Times New Roman" w:hAnsi="Times New Roman"/>
              </w:rPr>
            </w:pPr>
            <w:r>
              <w:rPr>
                <w:rFonts w:ascii="Times New Roman" w:hAnsi="Times New Roman"/>
              </w:rPr>
              <w:t>16</w:t>
            </w:r>
          </w:p>
        </w:tc>
      </w:tr>
      <w:tr>
        <w:trPr>
          <w:trHeight w:hRule="atLeast" w:val="367"/>
        </w:trPr>
        <w:tc>
          <w:tcPr>
            <w:tcW w:type="dxa" w:w="690"/>
            <w:gridSpan w:val="1"/>
            <w:vMerge w:val="continue"/>
            <w:shd w:fill="auto" w:val="clear"/>
            <w:vAlign w:val="center"/>
          </w:tcPr>
          <w:p/>
        </w:tc>
        <w:tc>
          <w:tcPr>
            <w:tcW w:type="dxa" w:w="3700"/>
            <w:gridSpan w:val="1"/>
            <w:vMerge w:val="continue"/>
            <w:shd w:fill="auto" w:val="clear"/>
            <w:vAlign w:val="center"/>
          </w:tcPr>
          <w:p/>
        </w:tc>
        <w:tc>
          <w:tcPr>
            <w:tcW w:type="dxa" w:w="3852"/>
            <w:shd w:fill="auto" w:val="clear"/>
            <w:vAlign w:val="center"/>
          </w:tcPr>
          <w:p w14:paraId="19030000">
            <w:pPr>
              <w:rPr>
                <w:rFonts w:ascii="Times New Roman" w:hAnsi="Times New Roman"/>
              </w:rPr>
            </w:pPr>
            <w:r>
              <w:rPr>
                <w:rFonts w:ascii="Times New Roman" w:hAnsi="Times New Roman"/>
              </w:rPr>
              <w:t>лабораторные работы</w:t>
            </w:r>
          </w:p>
        </w:tc>
        <w:tc>
          <w:tcPr>
            <w:tcW w:type="dxa" w:w="1417"/>
            <w:shd w:fill="auto" w:val="clear"/>
            <w:vAlign w:val="center"/>
          </w:tcPr>
          <w:p w14:paraId="1A030000">
            <w:pPr>
              <w:ind/>
              <w:jc w:val="center"/>
              <w:rPr>
                <w:rFonts w:ascii="Times New Roman" w:hAnsi="Times New Roman"/>
              </w:rPr>
            </w:pPr>
            <w:r>
              <w:rPr>
                <w:rFonts w:ascii="Times New Roman" w:hAnsi="Times New Roman"/>
              </w:rPr>
              <w:t>4</w:t>
            </w:r>
          </w:p>
        </w:tc>
      </w:tr>
      <w:tr>
        <w:trPr>
          <w:trHeight w:hRule="atLeast" w:val="367"/>
        </w:trPr>
        <w:tc>
          <w:tcPr>
            <w:tcW w:type="dxa" w:w="690"/>
            <w:gridSpan w:val="1"/>
            <w:vMerge w:val="continue"/>
            <w:shd w:fill="auto" w:val="clear"/>
            <w:vAlign w:val="center"/>
          </w:tcPr>
          <w:p/>
        </w:tc>
        <w:tc>
          <w:tcPr>
            <w:tcW w:type="dxa" w:w="3700"/>
            <w:gridSpan w:val="1"/>
            <w:vMerge w:val="continue"/>
            <w:shd w:fill="auto" w:val="clear"/>
            <w:vAlign w:val="center"/>
          </w:tcPr>
          <w:p/>
        </w:tc>
        <w:tc>
          <w:tcPr>
            <w:tcW w:type="dxa" w:w="3852"/>
            <w:shd w:fill="auto" w:val="clear"/>
            <w:vAlign w:val="center"/>
          </w:tcPr>
          <w:p w14:paraId="1B030000">
            <w:pPr>
              <w:rPr>
                <w:rFonts w:ascii="Times New Roman" w:hAnsi="Times New Roman"/>
              </w:rPr>
            </w:pPr>
            <w:r>
              <w:rPr>
                <w:rFonts w:ascii="Times New Roman" w:hAnsi="Times New Roman"/>
              </w:rPr>
              <w:t>контрольные работы</w:t>
            </w:r>
          </w:p>
        </w:tc>
        <w:tc>
          <w:tcPr>
            <w:tcW w:type="dxa" w:w="1417"/>
            <w:shd w:fill="auto" w:val="clear"/>
            <w:vAlign w:val="center"/>
          </w:tcPr>
          <w:p w14:paraId="1C030000">
            <w:pPr>
              <w:ind/>
              <w:jc w:val="center"/>
              <w:rPr>
                <w:rFonts w:ascii="Times New Roman" w:hAnsi="Times New Roman"/>
              </w:rPr>
            </w:pPr>
            <w:r>
              <w:rPr>
                <w:rFonts w:ascii="Times New Roman" w:hAnsi="Times New Roman"/>
              </w:rPr>
              <w:t>4</w:t>
            </w:r>
          </w:p>
        </w:tc>
      </w:tr>
      <w:tr>
        <w:trPr>
          <w:trHeight w:hRule="atLeast" w:val="367"/>
        </w:trPr>
        <w:tc>
          <w:tcPr>
            <w:tcW w:type="dxa" w:w="690"/>
            <w:gridSpan w:val="1"/>
            <w:vMerge w:val="continue"/>
            <w:shd w:fill="auto" w:val="clear"/>
            <w:vAlign w:val="center"/>
          </w:tcPr>
          <w:p/>
        </w:tc>
        <w:tc>
          <w:tcPr>
            <w:tcW w:type="dxa" w:w="3700"/>
            <w:gridSpan w:val="1"/>
            <w:vMerge w:val="continue"/>
            <w:shd w:fill="auto" w:val="clear"/>
            <w:vAlign w:val="center"/>
          </w:tcPr>
          <w:p/>
        </w:tc>
        <w:tc>
          <w:tcPr>
            <w:tcW w:type="dxa" w:w="3852"/>
            <w:shd w:fill="auto" w:val="clear"/>
            <w:vAlign w:val="center"/>
          </w:tcPr>
          <w:p w14:paraId="1D030000">
            <w:pPr>
              <w:rPr>
                <w:rFonts w:ascii="Times New Roman" w:hAnsi="Times New Roman"/>
              </w:rPr>
            </w:pPr>
            <w:r>
              <w:rPr>
                <w:rFonts w:ascii="Times New Roman" w:hAnsi="Times New Roman"/>
              </w:rPr>
              <w:t>самостоятельная работа</w:t>
            </w:r>
          </w:p>
        </w:tc>
        <w:tc>
          <w:tcPr>
            <w:tcW w:type="dxa" w:w="1417"/>
            <w:shd w:fill="auto" w:val="clear"/>
            <w:vAlign w:val="center"/>
          </w:tcPr>
          <w:p w14:paraId="1E030000">
            <w:pPr>
              <w:ind/>
              <w:jc w:val="center"/>
              <w:rPr>
                <w:rFonts w:ascii="Times New Roman" w:hAnsi="Times New Roman"/>
              </w:rPr>
            </w:pPr>
            <w:r>
              <w:rPr>
                <w:rFonts w:ascii="Times New Roman" w:hAnsi="Times New Roman"/>
              </w:rPr>
              <w:t>20</w:t>
            </w:r>
          </w:p>
        </w:tc>
      </w:tr>
      <w:tr>
        <w:trPr>
          <w:trHeight w:hRule="atLeast" w:val="367"/>
        </w:trPr>
        <w:tc>
          <w:tcPr>
            <w:tcW w:type="dxa" w:w="690"/>
            <w:vMerge w:val="restart"/>
            <w:shd w:fill="auto" w:val="clear"/>
            <w:vAlign w:val="center"/>
          </w:tcPr>
          <w:p w14:paraId="1F030000">
            <w:pPr>
              <w:rPr>
                <w:rFonts w:ascii="Times New Roman" w:hAnsi="Times New Roman"/>
              </w:rPr>
            </w:pPr>
            <w:r>
              <w:rPr>
                <w:rFonts w:ascii="Times New Roman" w:hAnsi="Times New Roman"/>
              </w:rPr>
              <w:t>II.</w:t>
            </w:r>
          </w:p>
        </w:tc>
        <w:tc>
          <w:tcPr>
            <w:tcW w:type="dxa" w:w="3700"/>
            <w:vMerge w:val="restart"/>
            <w:shd w:fill="auto" w:val="clear"/>
            <w:vAlign w:val="center"/>
          </w:tcPr>
          <w:p w14:paraId="20030000">
            <w:pPr>
              <w:rPr>
                <w:rFonts w:ascii="Times New Roman" w:hAnsi="Times New Roman"/>
              </w:rPr>
            </w:pPr>
            <w:r>
              <w:rPr>
                <w:rFonts w:ascii="Times New Roman" w:hAnsi="Times New Roman"/>
              </w:rPr>
              <w:t>Структуры данных и алгоритмы</w:t>
            </w:r>
          </w:p>
        </w:tc>
        <w:tc>
          <w:tcPr>
            <w:tcW w:type="dxa" w:w="3852"/>
            <w:shd w:fill="auto" w:val="clear"/>
            <w:vAlign w:val="center"/>
          </w:tcPr>
          <w:p w14:paraId="21030000">
            <w:pPr>
              <w:rPr>
                <w:rFonts w:ascii="Times New Roman" w:hAnsi="Times New Roman"/>
              </w:rPr>
            </w:pPr>
            <w:r>
              <w:rPr>
                <w:rFonts w:ascii="Times New Roman" w:hAnsi="Times New Roman"/>
              </w:rPr>
              <w:t>практические занятия</w:t>
            </w:r>
          </w:p>
        </w:tc>
        <w:tc>
          <w:tcPr>
            <w:tcW w:type="dxa" w:w="1417"/>
            <w:shd w:fill="auto" w:val="clear"/>
            <w:vAlign w:val="center"/>
          </w:tcPr>
          <w:p w14:paraId="22030000">
            <w:pPr>
              <w:ind/>
              <w:jc w:val="center"/>
              <w:rPr>
                <w:rFonts w:ascii="Times New Roman" w:hAnsi="Times New Roman"/>
              </w:rPr>
            </w:pPr>
            <w:r>
              <w:rPr>
                <w:rFonts w:ascii="Times New Roman" w:hAnsi="Times New Roman"/>
              </w:rPr>
              <w:t>15</w:t>
            </w:r>
          </w:p>
        </w:tc>
      </w:tr>
      <w:tr>
        <w:trPr>
          <w:trHeight w:hRule="atLeast" w:val="367"/>
        </w:trPr>
        <w:tc>
          <w:tcPr>
            <w:tcW w:type="dxa" w:w="690"/>
            <w:gridSpan w:val="1"/>
            <w:vMerge w:val="continue"/>
            <w:shd w:fill="auto" w:val="clear"/>
            <w:vAlign w:val="center"/>
          </w:tcPr>
          <w:p/>
        </w:tc>
        <w:tc>
          <w:tcPr>
            <w:tcW w:type="dxa" w:w="3700"/>
            <w:gridSpan w:val="1"/>
            <w:vMerge w:val="continue"/>
            <w:shd w:fill="auto" w:val="clear"/>
            <w:vAlign w:val="center"/>
          </w:tcPr>
          <w:p/>
        </w:tc>
        <w:tc>
          <w:tcPr>
            <w:tcW w:type="dxa" w:w="3852"/>
            <w:shd w:fill="auto" w:val="clear"/>
            <w:vAlign w:val="center"/>
          </w:tcPr>
          <w:p w14:paraId="23030000">
            <w:pPr>
              <w:rPr>
                <w:rFonts w:ascii="Times New Roman" w:hAnsi="Times New Roman"/>
              </w:rPr>
            </w:pPr>
            <w:r>
              <w:rPr>
                <w:rFonts w:ascii="Times New Roman" w:hAnsi="Times New Roman"/>
              </w:rPr>
              <w:t>лабораторные работы</w:t>
            </w:r>
          </w:p>
        </w:tc>
        <w:tc>
          <w:tcPr>
            <w:tcW w:type="dxa" w:w="1417"/>
            <w:shd w:fill="auto" w:val="clear"/>
            <w:vAlign w:val="center"/>
          </w:tcPr>
          <w:p w14:paraId="24030000">
            <w:pPr>
              <w:ind/>
              <w:jc w:val="center"/>
              <w:rPr>
                <w:rFonts w:ascii="Times New Roman" w:hAnsi="Times New Roman"/>
              </w:rPr>
            </w:pPr>
            <w:r>
              <w:rPr>
                <w:rFonts w:ascii="Times New Roman" w:hAnsi="Times New Roman"/>
              </w:rPr>
              <w:t>5</w:t>
            </w:r>
          </w:p>
        </w:tc>
      </w:tr>
      <w:tr>
        <w:trPr>
          <w:trHeight w:hRule="atLeast" w:val="367"/>
        </w:trPr>
        <w:tc>
          <w:tcPr>
            <w:tcW w:type="dxa" w:w="690"/>
            <w:gridSpan w:val="1"/>
            <w:vMerge w:val="continue"/>
            <w:shd w:fill="auto" w:val="clear"/>
            <w:vAlign w:val="center"/>
          </w:tcPr>
          <w:p/>
        </w:tc>
        <w:tc>
          <w:tcPr>
            <w:tcW w:type="dxa" w:w="3700"/>
            <w:gridSpan w:val="1"/>
            <w:vMerge w:val="continue"/>
            <w:shd w:fill="auto" w:val="clear"/>
            <w:vAlign w:val="center"/>
          </w:tcPr>
          <w:p/>
        </w:tc>
        <w:tc>
          <w:tcPr>
            <w:tcW w:type="dxa" w:w="3852"/>
            <w:shd w:fill="auto" w:val="clear"/>
            <w:vAlign w:val="center"/>
          </w:tcPr>
          <w:p w14:paraId="25030000">
            <w:pPr>
              <w:rPr>
                <w:rFonts w:ascii="Times New Roman" w:hAnsi="Times New Roman"/>
              </w:rPr>
            </w:pPr>
            <w:r>
              <w:rPr>
                <w:rFonts w:ascii="Times New Roman" w:hAnsi="Times New Roman"/>
              </w:rPr>
              <w:t>контрольные работы</w:t>
            </w:r>
          </w:p>
        </w:tc>
        <w:tc>
          <w:tcPr>
            <w:tcW w:type="dxa" w:w="1417"/>
            <w:shd w:fill="auto" w:val="clear"/>
            <w:vAlign w:val="center"/>
          </w:tcPr>
          <w:p w14:paraId="26030000">
            <w:pPr>
              <w:ind/>
              <w:jc w:val="center"/>
              <w:rPr>
                <w:rFonts w:ascii="Times New Roman" w:hAnsi="Times New Roman"/>
              </w:rPr>
            </w:pPr>
            <w:r>
              <w:rPr>
                <w:rFonts w:ascii="Times New Roman" w:hAnsi="Times New Roman"/>
              </w:rPr>
              <w:t>2</w:t>
            </w:r>
          </w:p>
        </w:tc>
      </w:tr>
      <w:tr>
        <w:trPr>
          <w:trHeight w:hRule="atLeast" w:val="367"/>
        </w:trPr>
        <w:tc>
          <w:tcPr>
            <w:tcW w:type="dxa" w:w="690"/>
            <w:gridSpan w:val="1"/>
            <w:vMerge w:val="continue"/>
            <w:shd w:fill="auto" w:val="clear"/>
            <w:vAlign w:val="center"/>
          </w:tcPr>
          <w:p/>
        </w:tc>
        <w:tc>
          <w:tcPr>
            <w:tcW w:type="dxa" w:w="3700"/>
            <w:gridSpan w:val="1"/>
            <w:vMerge w:val="continue"/>
            <w:shd w:fill="auto" w:val="clear"/>
            <w:vAlign w:val="center"/>
          </w:tcPr>
          <w:p/>
        </w:tc>
        <w:tc>
          <w:tcPr>
            <w:tcW w:type="dxa" w:w="3852"/>
            <w:shd w:fill="auto" w:val="clear"/>
            <w:vAlign w:val="center"/>
          </w:tcPr>
          <w:p w14:paraId="27030000">
            <w:pPr>
              <w:rPr>
                <w:rFonts w:ascii="Times New Roman" w:hAnsi="Times New Roman"/>
              </w:rPr>
            </w:pPr>
            <w:r>
              <w:rPr>
                <w:rFonts w:ascii="Times New Roman" w:hAnsi="Times New Roman"/>
              </w:rPr>
              <w:t>самостоятельная работа</w:t>
            </w:r>
          </w:p>
        </w:tc>
        <w:tc>
          <w:tcPr>
            <w:tcW w:type="dxa" w:w="1417"/>
            <w:shd w:fill="auto" w:val="clear"/>
            <w:vAlign w:val="center"/>
          </w:tcPr>
          <w:p w14:paraId="28030000">
            <w:pPr>
              <w:ind/>
              <w:jc w:val="center"/>
              <w:rPr>
                <w:rFonts w:ascii="Times New Roman" w:hAnsi="Times New Roman"/>
              </w:rPr>
            </w:pPr>
            <w:r>
              <w:rPr>
                <w:rFonts w:ascii="Times New Roman" w:hAnsi="Times New Roman"/>
              </w:rPr>
              <w:t>38</w:t>
            </w:r>
          </w:p>
        </w:tc>
      </w:tr>
      <w:tr>
        <w:trPr>
          <w:trHeight w:hRule="atLeast" w:val="367"/>
        </w:trPr>
        <w:tc>
          <w:tcPr>
            <w:tcW w:type="dxa" w:w="690"/>
            <w:vMerge w:val="restart"/>
            <w:shd w:fill="auto" w:val="clear"/>
            <w:vAlign w:val="center"/>
          </w:tcPr>
          <w:p w14:paraId="29030000">
            <w:pPr>
              <w:rPr>
                <w:rFonts w:ascii="Times New Roman" w:hAnsi="Times New Roman"/>
              </w:rPr>
            </w:pPr>
            <w:r>
              <w:rPr>
                <w:rFonts w:ascii="Times New Roman" w:hAnsi="Times New Roman"/>
              </w:rPr>
              <w:t>III.</w:t>
            </w:r>
          </w:p>
        </w:tc>
        <w:tc>
          <w:tcPr>
            <w:tcW w:type="dxa" w:w="3700"/>
            <w:vMerge w:val="restart"/>
            <w:shd w:fill="auto" w:val="clear"/>
            <w:vAlign w:val="center"/>
          </w:tcPr>
          <w:p w14:paraId="2A030000">
            <w:pPr>
              <w:rPr>
                <w:rFonts w:ascii="Times New Roman" w:hAnsi="Times New Roman"/>
              </w:rPr>
            </w:pPr>
            <w:r>
              <w:rPr>
                <w:rFonts w:ascii="Times New Roman" w:hAnsi="Times New Roman"/>
              </w:rPr>
              <w:t>Парадигмы программирования</w:t>
            </w:r>
          </w:p>
        </w:tc>
        <w:tc>
          <w:tcPr>
            <w:tcW w:type="dxa" w:w="3852"/>
            <w:shd w:fill="auto" w:val="clear"/>
            <w:vAlign w:val="center"/>
          </w:tcPr>
          <w:p w14:paraId="2B030000">
            <w:pPr>
              <w:rPr>
                <w:rFonts w:ascii="Times New Roman" w:hAnsi="Times New Roman"/>
              </w:rPr>
            </w:pPr>
            <w:r>
              <w:rPr>
                <w:rFonts w:ascii="Times New Roman" w:hAnsi="Times New Roman"/>
              </w:rPr>
              <w:t>практические занятия</w:t>
            </w:r>
          </w:p>
        </w:tc>
        <w:tc>
          <w:tcPr>
            <w:tcW w:type="dxa" w:w="1417"/>
            <w:shd w:fill="auto" w:val="clear"/>
            <w:vAlign w:val="center"/>
          </w:tcPr>
          <w:p w14:paraId="2C030000">
            <w:pPr>
              <w:ind/>
              <w:jc w:val="center"/>
              <w:rPr>
                <w:rFonts w:ascii="Times New Roman" w:hAnsi="Times New Roman"/>
              </w:rPr>
            </w:pPr>
            <w:r>
              <w:rPr>
                <w:rFonts w:ascii="Times New Roman" w:hAnsi="Times New Roman"/>
              </w:rPr>
              <w:t>12</w:t>
            </w:r>
          </w:p>
        </w:tc>
      </w:tr>
      <w:tr>
        <w:trPr>
          <w:trHeight w:hRule="atLeast" w:val="367"/>
        </w:trPr>
        <w:tc>
          <w:tcPr>
            <w:tcW w:type="dxa" w:w="690"/>
            <w:gridSpan w:val="1"/>
            <w:vMerge w:val="continue"/>
            <w:shd w:fill="auto" w:val="clear"/>
            <w:vAlign w:val="center"/>
          </w:tcPr>
          <w:p/>
        </w:tc>
        <w:tc>
          <w:tcPr>
            <w:tcW w:type="dxa" w:w="3700"/>
            <w:gridSpan w:val="1"/>
            <w:vMerge w:val="continue"/>
            <w:shd w:fill="auto" w:val="clear"/>
            <w:vAlign w:val="center"/>
          </w:tcPr>
          <w:p/>
        </w:tc>
        <w:tc>
          <w:tcPr>
            <w:tcW w:type="dxa" w:w="3852"/>
            <w:shd w:fill="auto" w:val="clear"/>
            <w:vAlign w:val="center"/>
          </w:tcPr>
          <w:p w14:paraId="2D030000">
            <w:pPr>
              <w:rPr>
                <w:rFonts w:ascii="Times New Roman" w:hAnsi="Times New Roman"/>
              </w:rPr>
            </w:pPr>
            <w:r>
              <w:rPr>
                <w:rFonts w:ascii="Times New Roman" w:hAnsi="Times New Roman"/>
              </w:rPr>
              <w:t>лабораторные работы</w:t>
            </w:r>
          </w:p>
        </w:tc>
        <w:tc>
          <w:tcPr>
            <w:tcW w:type="dxa" w:w="1417"/>
            <w:shd w:fill="auto" w:val="clear"/>
            <w:vAlign w:val="center"/>
          </w:tcPr>
          <w:p w14:paraId="2E030000">
            <w:pPr>
              <w:ind/>
              <w:jc w:val="center"/>
              <w:rPr>
                <w:rFonts w:ascii="Times New Roman" w:hAnsi="Times New Roman"/>
              </w:rPr>
            </w:pPr>
            <w:r>
              <w:rPr>
                <w:rFonts w:ascii="Times New Roman" w:hAnsi="Times New Roman"/>
              </w:rPr>
              <w:t>6</w:t>
            </w:r>
          </w:p>
        </w:tc>
      </w:tr>
      <w:tr>
        <w:trPr>
          <w:trHeight w:hRule="atLeast" w:val="367"/>
        </w:trPr>
        <w:tc>
          <w:tcPr>
            <w:tcW w:type="dxa" w:w="690"/>
            <w:gridSpan w:val="1"/>
            <w:vMerge w:val="continue"/>
            <w:shd w:fill="auto" w:val="clear"/>
            <w:vAlign w:val="center"/>
          </w:tcPr>
          <w:p/>
        </w:tc>
        <w:tc>
          <w:tcPr>
            <w:tcW w:type="dxa" w:w="3700"/>
            <w:gridSpan w:val="1"/>
            <w:vMerge w:val="continue"/>
            <w:shd w:fill="auto" w:val="clear"/>
            <w:vAlign w:val="center"/>
          </w:tcPr>
          <w:p/>
        </w:tc>
        <w:tc>
          <w:tcPr>
            <w:tcW w:type="dxa" w:w="3852"/>
            <w:shd w:fill="auto" w:val="clear"/>
            <w:vAlign w:val="center"/>
          </w:tcPr>
          <w:p w14:paraId="2F030000">
            <w:pPr>
              <w:rPr>
                <w:rFonts w:ascii="Times New Roman" w:hAnsi="Times New Roman"/>
              </w:rPr>
            </w:pPr>
            <w:r>
              <w:rPr>
                <w:rFonts w:ascii="Times New Roman" w:hAnsi="Times New Roman"/>
              </w:rPr>
              <w:t>контрольные работы</w:t>
            </w:r>
          </w:p>
        </w:tc>
        <w:tc>
          <w:tcPr>
            <w:tcW w:type="dxa" w:w="1417"/>
            <w:shd w:fill="auto" w:val="clear"/>
            <w:vAlign w:val="center"/>
          </w:tcPr>
          <w:p w14:paraId="30030000">
            <w:pPr>
              <w:ind/>
              <w:jc w:val="center"/>
              <w:rPr>
                <w:rFonts w:ascii="Times New Roman" w:hAnsi="Times New Roman"/>
              </w:rPr>
            </w:pPr>
            <w:r>
              <w:rPr>
                <w:rFonts w:ascii="Times New Roman" w:hAnsi="Times New Roman"/>
              </w:rPr>
              <w:t>0</w:t>
            </w:r>
          </w:p>
        </w:tc>
      </w:tr>
      <w:tr>
        <w:trPr>
          <w:trHeight w:hRule="atLeast" w:val="367"/>
        </w:trPr>
        <w:tc>
          <w:tcPr>
            <w:tcW w:type="dxa" w:w="690"/>
            <w:gridSpan w:val="1"/>
            <w:vMerge w:val="continue"/>
            <w:shd w:fill="auto" w:val="clear"/>
            <w:vAlign w:val="center"/>
          </w:tcPr>
          <w:p/>
        </w:tc>
        <w:tc>
          <w:tcPr>
            <w:tcW w:type="dxa" w:w="3700"/>
            <w:gridSpan w:val="1"/>
            <w:vMerge w:val="continue"/>
            <w:shd w:fill="auto" w:val="clear"/>
            <w:vAlign w:val="center"/>
          </w:tcPr>
          <w:p/>
        </w:tc>
        <w:tc>
          <w:tcPr>
            <w:tcW w:type="dxa" w:w="3852"/>
            <w:shd w:fill="auto" w:val="clear"/>
            <w:vAlign w:val="center"/>
          </w:tcPr>
          <w:p w14:paraId="31030000">
            <w:pPr>
              <w:rPr>
                <w:rFonts w:ascii="Times New Roman" w:hAnsi="Times New Roman"/>
              </w:rPr>
            </w:pPr>
            <w:r>
              <w:rPr>
                <w:rFonts w:ascii="Times New Roman" w:hAnsi="Times New Roman"/>
              </w:rPr>
              <w:t>самостоятельная работа</w:t>
            </w:r>
          </w:p>
        </w:tc>
        <w:tc>
          <w:tcPr>
            <w:tcW w:type="dxa" w:w="1417"/>
            <w:shd w:fill="auto" w:val="clear"/>
            <w:vAlign w:val="center"/>
          </w:tcPr>
          <w:p w14:paraId="32030000">
            <w:pPr>
              <w:ind/>
              <w:jc w:val="center"/>
              <w:rPr>
                <w:rFonts w:ascii="Times New Roman" w:hAnsi="Times New Roman"/>
              </w:rPr>
            </w:pPr>
            <w:r>
              <w:rPr>
                <w:rFonts w:ascii="Times New Roman" w:hAnsi="Times New Roman"/>
              </w:rPr>
              <w:t>17</w:t>
            </w:r>
          </w:p>
        </w:tc>
      </w:tr>
      <w:tr>
        <w:trPr>
          <w:trHeight w:hRule="atLeast" w:val="375"/>
        </w:trPr>
        <w:tc>
          <w:tcPr>
            <w:tcW w:type="dxa" w:w="690"/>
            <w:vMerge w:val="restart"/>
            <w:shd w:fill="auto" w:val="clear"/>
            <w:vAlign w:val="center"/>
          </w:tcPr>
          <w:p w14:paraId="33030000">
            <w:pPr>
              <w:rPr>
                <w:rFonts w:ascii="Times New Roman" w:hAnsi="Times New Roman"/>
              </w:rPr>
            </w:pPr>
            <w:r>
              <w:rPr>
                <w:rFonts w:ascii="Times New Roman" w:hAnsi="Times New Roman"/>
              </w:rPr>
              <w:t>IV</w:t>
            </w:r>
            <w:r>
              <w:rPr>
                <w:rFonts w:ascii="Times New Roman" w:hAnsi="Times New Roman"/>
              </w:rPr>
              <w:t>.</w:t>
            </w:r>
          </w:p>
        </w:tc>
        <w:tc>
          <w:tcPr>
            <w:tcW w:type="dxa" w:w="3700"/>
            <w:vMerge w:val="restart"/>
            <w:shd w:fill="auto" w:val="clear"/>
            <w:vAlign w:val="center"/>
          </w:tcPr>
          <w:p w14:paraId="34030000">
            <w:pPr>
              <w:rPr>
                <w:rFonts w:ascii="Times New Roman" w:hAnsi="Times New Roman"/>
              </w:rPr>
            </w:pPr>
            <w:r>
              <w:rPr>
                <w:rFonts w:ascii="Times New Roman" w:hAnsi="Times New Roman"/>
              </w:rPr>
              <w:t>Промежуточная аттестация</w:t>
            </w:r>
          </w:p>
        </w:tc>
        <w:tc>
          <w:tcPr>
            <w:tcW w:type="dxa" w:w="3852"/>
            <w:shd w:fill="auto" w:val="clear"/>
            <w:vAlign w:val="center"/>
          </w:tcPr>
          <w:p w14:paraId="35030000">
            <w:pPr>
              <w:rPr>
                <w:rFonts w:ascii="Times New Roman" w:hAnsi="Times New Roman"/>
              </w:rPr>
            </w:pPr>
            <w:r>
              <w:rPr>
                <w:rFonts w:ascii="Times New Roman" w:hAnsi="Times New Roman"/>
              </w:rPr>
              <w:t>самостоятельная работа</w:t>
            </w:r>
          </w:p>
        </w:tc>
        <w:tc>
          <w:tcPr>
            <w:tcW w:type="dxa" w:w="1417"/>
            <w:shd w:fill="auto" w:val="clear"/>
            <w:vAlign w:val="center"/>
          </w:tcPr>
          <w:p w14:paraId="36030000">
            <w:pPr>
              <w:ind/>
              <w:jc w:val="center"/>
              <w:rPr>
                <w:rFonts w:ascii="Times New Roman" w:hAnsi="Times New Roman"/>
              </w:rPr>
            </w:pPr>
            <w:r>
              <w:rPr>
                <w:rFonts w:ascii="Times New Roman" w:hAnsi="Times New Roman"/>
              </w:rPr>
              <w:t>5</w:t>
            </w:r>
          </w:p>
        </w:tc>
      </w:tr>
      <w:tr>
        <w:trPr>
          <w:trHeight w:hRule="atLeast" w:val="375"/>
        </w:trPr>
        <w:tc>
          <w:tcPr>
            <w:tcW w:type="dxa" w:w="690"/>
            <w:gridSpan w:val="1"/>
            <w:vMerge w:val="continue"/>
            <w:shd w:fill="auto" w:val="clear"/>
            <w:vAlign w:val="center"/>
          </w:tcPr>
          <w:p/>
        </w:tc>
        <w:tc>
          <w:tcPr>
            <w:tcW w:type="dxa" w:w="3700"/>
            <w:gridSpan w:val="1"/>
            <w:vMerge w:val="continue"/>
            <w:shd w:fill="auto" w:val="clear"/>
            <w:vAlign w:val="center"/>
          </w:tcPr>
          <w:p/>
        </w:tc>
        <w:tc>
          <w:tcPr>
            <w:tcW w:type="dxa" w:w="3852"/>
            <w:shd w:fill="auto" w:val="clear"/>
            <w:vAlign w:val="center"/>
          </w:tcPr>
          <w:p w14:paraId="37030000">
            <w:pPr>
              <w:rPr>
                <w:rFonts w:ascii="Times New Roman" w:hAnsi="Times New Roman"/>
              </w:rPr>
            </w:pPr>
            <w:r>
              <w:rPr>
                <w:rFonts w:ascii="Times New Roman" w:hAnsi="Times New Roman"/>
              </w:rPr>
              <w:t>зачёт</w:t>
            </w:r>
          </w:p>
        </w:tc>
        <w:tc>
          <w:tcPr>
            <w:tcW w:type="dxa" w:w="1417"/>
            <w:shd w:fill="auto" w:val="clear"/>
            <w:vAlign w:val="center"/>
          </w:tcPr>
          <w:p w14:paraId="38030000">
            <w:pPr>
              <w:ind/>
              <w:jc w:val="center"/>
              <w:rPr>
                <w:rFonts w:ascii="Times New Roman" w:hAnsi="Times New Roman"/>
              </w:rPr>
            </w:pPr>
            <w:r>
              <w:rPr>
                <w:rFonts w:ascii="Times New Roman" w:hAnsi="Times New Roman"/>
              </w:rPr>
              <w:t>2</w:t>
            </w:r>
          </w:p>
        </w:tc>
      </w:tr>
    </w:tbl>
    <w:p w14:paraId="39030000">
      <w:pPr>
        <w:rPr>
          <w:rFonts w:ascii="Times New Roman" w:hAnsi="Times New Roman"/>
        </w:rPr>
      </w:pPr>
    </w:p>
    <w:p w14:paraId="3A030000">
      <w:pPr>
        <w:ind/>
        <w:jc w:val="both"/>
        <w:rPr>
          <w:rFonts w:ascii="Times New Roman" w:hAnsi="Times New Roman"/>
        </w:rPr>
      </w:pPr>
      <w:r>
        <w:rPr>
          <w:rFonts w:ascii="Times New Roman" w:hAnsi="Times New Roman"/>
        </w:rPr>
        <w:t>Раздел 1: Введение</w:t>
      </w:r>
    </w:p>
    <w:p w14:paraId="3B030000">
      <w:pPr>
        <w:numPr>
          <w:ilvl w:val="0"/>
          <w:numId w:val="20"/>
        </w:numPr>
        <w:ind/>
        <w:jc w:val="both"/>
        <w:rPr>
          <w:rFonts w:ascii="Times New Roman" w:hAnsi="Times New Roman"/>
        </w:rPr>
      </w:pPr>
      <w:r>
        <w:rPr>
          <w:rFonts w:ascii="Times New Roman" w:hAnsi="Times New Roman"/>
        </w:rPr>
        <w:t xml:space="preserve">Программирование – не только написание кода. Инфраструктура проекта, рабочее окружение, система контроля версий, непрерывная сборка. Соответствующие решения на примере инфраструктуры вокруг </w:t>
      </w:r>
      <w:r>
        <w:rPr>
          <w:rFonts w:ascii="Times New Roman" w:hAnsi="Times New Roman"/>
        </w:rPr>
        <w:t>GitHub</w:t>
      </w:r>
      <w:r>
        <w:rPr>
          <w:rFonts w:ascii="Times New Roman" w:hAnsi="Times New Roman"/>
        </w:rPr>
        <w:t xml:space="preserve">. Практика развёртывания соответствующей инфраструктуры. С этого момента домашние работы только через </w:t>
      </w:r>
      <w:r>
        <w:rPr>
          <w:rFonts w:ascii="Times New Roman" w:hAnsi="Times New Roman"/>
        </w:rPr>
        <w:t>GitHub</w:t>
      </w:r>
      <w:r>
        <w:rPr>
          <w:rFonts w:ascii="Times New Roman" w:hAnsi="Times New Roman"/>
        </w:rPr>
        <w:t xml:space="preserve"> с налаженной сборкой.</w:t>
      </w:r>
    </w:p>
    <w:p w14:paraId="3C030000">
      <w:pPr>
        <w:ind/>
        <w:jc w:val="both"/>
        <w:rPr>
          <w:rFonts w:ascii="Times New Roman" w:hAnsi="Times New Roman"/>
          <w:i w:val="1"/>
        </w:rPr>
      </w:pPr>
      <w:r>
        <w:rPr>
          <w:rFonts w:ascii="Times New Roman" w:hAnsi="Times New Roman"/>
          <w:i w:val="1"/>
        </w:rPr>
        <w:t xml:space="preserve">       </w:t>
      </w:r>
      <w:r>
        <w:rPr>
          <w:rFonts w:ascii="Times New Roman" w:hAnsi="Times New Roman"/>
          <w:i w:val="1"/>
        </w:rPr>
        <w:tab/>
      </w:r>
      <w:r>
        <w:rPr>
          <w:rFonts w:ascii="Times New Roman" w:hAnsi="Times New Roman"/>
          <w:i w:val="1"/>
        </w:rPr>
        <w:t xml:space="preserve">     Домашняя работа 1</w:t>
      </w:r>
    </w:p>
    <w:p w14:paraId="3D030000">
      <w:pPr>
        <w:numPr>
          <w:ilvl w:val="0"/>
          <w:numId w:val="20"/>
        </w:numPr>
        <w:ind/>
        <w:jc w:val="both"/>
        <w:rPr>
          <w:rFonts w:ascii="Times New Roman" w:hAnsi="Times New Roman"/>
        </w:rPr>
      </w:pPr>
      <w:r>
        <w:rPr>
          <w:rFonts w:ascii="Times New Roman" w:hAnsi="Times New Roman"/>
        </w:rPr>
        <w:t xml:space="preserve">Первое знакомство с .NET и F#. Общие сведения о платформе. F# – как один из языков платформы. Основные особенности F#, примеры кода, базовые языковые конструкции и типы (примитивные, массивы), структура программы. </w:t>
      </w:r>
    </w:p>
    <w:p w14:paraId="3E030000">
      <w:pPr>
        <w:numPr>
          <w:ilvl w:val="0"/>
          <w:numId w:val="20"/>
        </w:numPr>
        <w:ind/>
        <w:jc w:val="both"/>
        <w:rPr>
          <w:rFonts w:ascii="Times New Roman" w:hAnsi="Times New Roman"/>
        </w:rPr>
      </w:pPr>
      <w:r>
        <w:rPr>
          <w:rFonts w:ascii="Times New Roman" w:hAnsi="Times New Roman"/>
        </w:rPr>
        <w:t xml:space="preserve">Тестирование программ: ручное, автоматизированное, автоматическое. Доказательство корректности </w:t>
      </w:r>
      <w:r>
        <w:rPr>
          <w:rFonts w:ascii="Times New Roman" w:hAnsi="Times New Roman"/>
        </w:rPr>
        <w:t>vs</w:t>
      </w:r>
      <w:r>
        <w:rPr>
          <w:rFonts w:ascii="Times New Roman" w:hAnsi="Times New Roman"/>
        </w:rPr>
        <w:t xml:space="preserve"> тестирование. Типы тестов и особенности их применения: модульные, интеграционные, </w:t>
      </w:r>
      <w:r>
        <w:rPr>
          <w:rFonts w:ascii="Times New Roman" w:hAnsi="Times New Roman"/>
        </w:rPr>
        <w:t>unit</w:t>
      </w:r>
      <w:r>
        <w:rPr>
          <w:rFonts w:ascii="Times New Roman" w:hAnsi="Times New Roman"/>
        </w:rPr>
        <w:t xml:space="preserve"> и </w:t>
      </w:r>
      <w:r>
        <w:rPr>
          <w:rFonts w:ascii="Times New Roman" w:hAnsi="Times New Roman"/>
        </w:rPr>
        <w:t>т.д.</w:t>
      </w:r>
      <w:r>
        <w:rPr>
          <w:rFonts w:ascii="Times New Roman" w:hAnsi="Times New Roman"/>
        </w:rPr>
        <w:t xml:space="preserve"> Автоматизация создания тестов. Примеры инструментов: </w:t>
      </w:r>
      <w:r>
        <w:rPr>
          <w:rFonts w:ascii="Times New Roman" w:hAnsi="Times New Roman"/>
        </w:rPr>
        <w:t>FsUnit</w:t>
      </w:r>
      <w:r>
        <w:rPr>
          <w:rFonts w:ascii="Times New Roman" w:hAnsi="Times New Roman"/>
        </w:rPr>
        <w:t xml:space="preserve">, </w:t>
      </w:r>
      <w:r>
        <w:rPr>
          <w:rFonts w:ascii="Times New Roman" w:hAnsi="Times New Roman"/>
        </w:rPr>
        <w:t>NUnit</w:t>
      </w:r>
      <w:r>
        <w:rPr>
          <w:rFonts w:ascii="Times New Roman" w:hAnsi="Times New Roman"/>
        </w:rPr>
        <w:t>. С этого момента все домашние работы должны быть снабжены автоматически запускаемыми при сборке тестами.</w:t>
      </w:r>
    </w:p>
    <w:p w14:paraId="3F030000">
      <w:pPr>
        <w:ind w:firstLine="720" w:left="720"/>
        <w:jc w:val="both"/>
        <w:rPr>
          <w:rFonts w:ascii="Times New Roman" w:hAnsi="Times New Roman"/>
          <w:i w:val="1"/>
        </w:rPr>
      </w:pPr>
      <w:r>
        <w:rPr>
          <w:rFonts w:ascii="Times New Roman" w:hAnsi="Times New Roman"/>
          <w:i w:val="1"/>
        </w:rPr>
        <w:t>Домашняя работа 2</w:t>
      </w:r>
    </w:p>
    <w:p w14:paraId="40030000">
      <w:pPr>
        <w:numPr>
          <w:ilvl w:val="0"/>
          <w:numId w:val="20"/>
        </w:numPr>
        <w:ind/>
        <w:jc w:val="both"/>
        <w:rPr>
          <w:rFonts w:ascii="Times New Roman" w:hAnsi="Times New Roman"/>
        </w:rPr>
      </w:pPr>
      <w:r>
        <w:rPr>
          <w:rFonts w:ascii="Times New Roman" w:hAnsi="Times New Roman"/>
        </w:rPr>
        <w:t xml:space="preserve">Отладка кода. Некоторые методы отладки: отладочная печать, </w:t>
      </w:r>
      <w:r>
        <w:rPr>
          <w:rFonts w:ascii="Times New Roman" w:hAnsi="Times New Roman"/>
        </w:rPr>
        <w:t>логгирование</w:t>
      </w:r>
      <w:r>
        <w:rPr>
          <w:rFonts w:ascii="Times New Roman" w:hAnsi="Times New Roman"/>
        </w:rPr>
        <w:t>, использование пошаговых отладчиков. Некоторые шаги отладки: формулировка гипотезы и её проверка, локализация ошибки, работа с тестами. Практика по использованию отладчика.</w:t>
      </w:r>
    </w:p>
    <w:p w14:paraId="41030000">
      <w:pPr>
        <w:numPr>
          <w:ilvl w:val="0"/>
          <w:numId w:val="20"/>
        </w:numPr>
        <w:ind/>
        <w:jc w:val="both"/>
        <w:rPr>
          <w:rFonts w:ascii="Times New Roman" w:hAnsi="Times New Roman"/>
        </w:rPr>
      </w:pPr>
      <w:r>
        <w:rPr>
          <w:rFonts w:ascii="Times New Roman" w:hAnsi="Times New Roman"/>
        </w:rPr>
        <w:t xml:space="preserve">Структура проекта вообще и на языке F# в частности. Разбиение кода на модули, файлы, библиотеки. </w:t>
      </w:r>
      <w:r>
        <w:rPr>
          <w:rFonts w:ascii="Times New Roman" w:hAnsi="Times New Roman"/>
        </w:rPr>
        <w:t>Переиспользование</w:t>
      </w:r>
      <w:r>
        <w:rPr>
          <w:rFonts w:ascii="Times New Roman" w:hAnsi="Times New Roman"/>
        </w:rPr>
        <w:t xml:space="preserve"> кода. Зависимости между модулями, библиотеками. Пространства имён.</w:t>
      </w:r>
      <w:bookmarkStart w:id="1" w:name="__DdeLink__4952_1609258840"/>
      <w:bookmarkEnd w:id="1"/>
    </w:p>
    <w:p w14:paraId="42030000">
      <w:pPr>
        <w:numPr>
          <w:ilvl w:val="0"/>
          <w:numId w:val="20"/>
        </w:numPr>
        <w:ind/>
        <w:jc w:val="both"/>
        <w:rPr>
          <w:rFonts w:ascii="Times New Roman" w:hAnsi="Times New Roman"/>
        </w:rPr>
      </w:pPr>
      <w:r>
        <w:rPr>
          <w:rFonts w:ascii="Times New Roman" w:hAnsi="Times New Roman"/>
        </w:rPr>
        <w:t xml:space="preserve">Базовые структуры данных, алгоритмы и их выражение в F#. Функция. Ветвления, рекурсия и итерация. Изменяемость/неизменяемость, понятие переменной, понятие связывания. Базовые типы и основы работы с ними: численные типы, логические, строки, матрицы, массивы, списки, структуры. </w:t>
      </w:r>
    </w:p>
    <w:p w14:paraId="43030000">
      <w:pPr>
        <w:ind w:firstLine="720" w:left="720"/>
        <w:jc w:val="both"/>
        <w:rPr>
          <w:rFonts w:ascii="Times New Roman" w:hAnsi="Times New Roman"/>
          <w:i w:val="1"/>
        </w:rPr>
      </w:pPr>
      <w:r>
        <w:rPr>
          <w:rFonts w:ascii="Times New Roman" w:hAnsi="Times New Roman"/>
          <w:i w:val="1"/>
        </w:rPr>
        <w:t>Домашняя работа 3</w:t>
      </w:r>
    </w:p>
    <w:p w14:paraId="44030000">
      <w:pPr>
        <w:numPr>
          <w:ilvl w:val="0"/>
          <w:numId w:val="20"/>
        </w:numPr>
        <w:ind/>
        <w:jc w:val="both"/>
        <w:rPr>
          <w:rFonts w:ascii="Times New Roman" w:hAnsi="Times New Roman"/>
          <w:i w:val="1"/>
        </w:rPr>
      </w:pPr>
      <w:r>
        <w:rPr>
          <w:rFonts w:ascii="Times New Roman" w:hAnsi="Times New Roman"/>
        </w:rPr>
        <w:t>Сортировки: пузырьком, вставкой, Хоара. Различные сценарии использования: поддержание отсортированного набора, сортировка всего набора целиком. Некоторые особенности реализации: наивная функциональная реализация Хоара, реализация на массиве.</w:t>
      </w:r>
    </w:p>
    <w:p w14:paraId="45030000">
      <w:pPr>
        <w:numPr>
          <w:ilvl w:val="0"/>
          <w:numId w:val="20"/>
        </w:numPr>
        <w:ind/>
        <w:jc w:val="both"/>
        <w:rPr>
          <w:rFonts w:ascii="Times New Roman" w:hAnsi="Times New Roman"/>
        </w:rPr>
      </w:pPr>
      <w:r>
        <w:rPr>
          <w:rFonts w:ascii="Times New Roman" w:hAnsi="Times New Roman"/>
        </w:rPr>
        <w:t>Основы машинного представления данных. Представления чисел. Представление чисел с плавающей точкой. Проблемы переполнения. Битовые операции. Строки, кодировки.</w:t>
      </w:r>
    </w:p>
    <w:p w14:paraId="46030000">
      <w:pPr>
        <w:ind w:firstLine="720" w:left="720"/>
        <w:jc w:val="both"/>
        <w:rPr>
          <w:rFonts w:ascii="Times New Roman" w:hAnsi="Times New Roman"/>
          <w:i w:val="1"/>
        </w:rPr>
      </w:pPr>
      <w:r>
        <w:rPr>
          <w:rFonts w:ascii="Times New Roman" w:hAnsi="Times New Roman"/>
          <w:i w:val="1"/>
        </w:rPr>
        <w:t>Домашняя работа 4</w:t>
      </w:r>
    </w:p>
    <w:p w14:paraId="47030000">
      <w:pPr>
        <w:numPr>
          <w:ilvl w:val="0"/>
          <w:numId w:val="20"/>
        </w:numPr>
        <w:ind/>
        <w:jc w:val="both"/>
        <w:rPr>
          <w:rFonts w:ascii="Times New Roman" w:hAnsi="Times New Roman"/>
        </w:rPr>
      </w:pPr>
      <w:r>
        <w:rPr>
          <w:rFonts w:ascii="Times New Roman" w:hAnsi="Times New Roman"/>
        </w:rPr>
        <w:t>Основы анализа алгоритмов. Модель вычислителя. Понятие элементарной операции. Асимптотика, «О»-символика.</w:t>
      </w:r>
    </w:p>
    <w:p w14:paraId="48030000">
      <w:pPr>
        <w:numPr>
          <w:ilvl w:val="0"/>
          <w:numId w:val="20"/>
        </w:numPr>
        <w:ind/>
        <w:jc w:val="both"/>
        <w:rPr>
          <w:rFonts w:ascii="Times New Roman" w:hAnsi="Times New Roman"/>
        </w:rPr>
      </w:pPr>
      <w:r>
        <w:rPr>
          <w:rFonts w:ascii="Times New Roman" w:hAnsi="Times New Roman"/>
        </w:rPr>
        <w:t xml:space="preserve">Постановка эксперимента и оформление результатов. Эксперимент по сравнению и анализу производительности.  Точность проведения замеров. Особенности работы с управляемыми средами (JIT, сборка мусора). «Масштабы времени», цель эксперимента и точность измерений, инструменты измерений. Базовая статистическая обработка данных. Способы визуализации результатов.  </w:t>
      </w:r>
    </w:p>
    <w:p w14:paraId="49030000">
      <w:pPr>
        <w:ind w:firstLine="720" w:left="720"/>
        <w:jc w:val="both"/>
        <w:rPr>
          <w:rFonts w:ascii="Times New Roman" w:hAnsi="Times New Roman"/>
          <w:i w:val="1"/>
        </w:rPr>
      </w:pPr>
      <w:r>
        <w:rPr>
          <w:rFonts w:ascii="Times New Roman" w:hAnsi="Times New Roman"/>
          <w:i w:val="1"/>
        </w:rPr>
        <w:t>Домашняя работа 5</w:t>
      </w:r>
    </w:p>
    <w:p w14:paraId="4A030000">
      <w:pPr>
        <w:numPr>
          <w:ilvl w:val="0"/>
          <w:numId w:val="20"/>
        </w:numPr>
        <w:ind/>
        <w:jc w:val="both"/>
        <w:rPr>
          <w:rFonts w:ascii="Times New Roman" w:hAnsi="Times New Roman"/>
        </w:rPr>
      </w:pPr>
      <w:r>
        <w:rPr>
          <w:rFonts w:ascii="Times New Roman" w:hAnsi="Times New Roman"/>
        </w:rPr>
        <w:t>Контрольная работа.</w:t>
      </w:r>
    </w:p>
    <w:p w14:paraId="4B030000">
      <w:pPr>
        <w:numPr>
          <w:ilvl w:val="0"/>
          <w:numId w:val="20"/>
        </w:numPr>
        <w:ind/>
        <w:jc w:val="both"/>
        <w:rPr>
          <w:rFonts w:ascii="Times New Roman" w:hAnsi="Times New Roman"/>
        </w:rPr>
      </w:pPr>
      <w:r>
        <w:rPr>
          <w:rFonts w:ascii="Times New Roman" w:hAnsi="Times New Roman"/>
        </w:rPr>
        <w:t>Разбор домашних работ, разбор контрольной.</w:t>
      </w:r>
    </w:p>
    <w:p w14:paraId="4C030000">
      <w:pPr>
        <w:ind/>
        <w:jc w:val="both"/>
        <w:rPr>
          <w:rFonts w:ascii="Times New Roman" w:hAnsi="Times New Roman"/>
        </w:rPr>
      </w:pPr>
      <w:r>
        <w:rPr>
          <w:rFonts w:ascii="Times New Roman" w:hAnsi="Times New Roman"/>
        </w:rPr>
        <w:t>Раздел 2: Структуры данных и алгоритмы.</w:t>
      </w:r>
    </w:p>
    <w:p w14:paraId="4D030000">
      <w:pPr>
        <w:numPr>
          <w:ilvl w:val="0"/>
          <w:numId w:val="21"/>
        </w:numPr>
        <w:ind/>
        <w:jc w:val="both"/>
        <w:rPr>
          <w:rFonts w:ascii="Times New Roman" w:hAnsi="Times New Roman"/>
        </w:rPr>
      </w:pPr>
      <w:r>
        <w:rPr>
          <w:rFonts w:ascii="Times New Roman" w:hAnsi="Times New Roman"/>
        </w:rPr>
        <w:t xml:space="preserve">Понятие типа данных. Системы типов: статические, динамические, строгие, нестрогие. Примеры языков с разными системами типов. Понятие о разной выразительности («мощности») систем. Приведение типов: автоматическое, ручное. Вывод типов по </w:t>
      </w:r>
      <w:r>
        <w:rPr>
          <w:rFonts w:ascii="Times New Roman" w:hAnsi="Times New Roman"/>
        </w:rPr>
        <w:t>Хиндли</w:t>
      </w:r>
      <w:r>
        <w:rPr>
          <w:rFonts w:ascii="Times New Roman" w:hAnsi="Times New Roman"/>
        </w:rPr>
        <w:t>-Милнеру.</w:t>
      </w:r>
    </w:p>
    <w:p w14:paraId="4E030000">
      <w:pPr>
        <w:numPr>
          <w:ilvl w:val="0"/>
          <w:numId w:val="21"/>
        </w:numPr>
        <w:ind/>
        <w:jc w:val="both"/>
        <w:rPr>
          <w:rFonts w:ascii="Times New Roman" w:hAnsi="Times New Roman"/>
        </w:rPr>
      </w:pPr>
      <w:r>
        <w:rPr>
          <w:rFonts w:ascii="Times New Roman" w:hAnsi="Times New Roman"/>
        </w:rPr>
        <w:t>Алгебраические типы данных: кортежи, DU. Примеры на F#. Единицы измерения.</w:t>
      </w:r>
    </w:p>
    <w:p w14:paraId="4F030000">
      <w:pPr>
        <w:ind w:firstLine="660" w:left="780"/>
        <w:jc w:val="both"/>
        <w:rPr>
          <w:rFonts w:ascii="Times New Roman" w:hAnsi="Times New Roman"/>
          <w:i w:val="1"/>
        </w:rPr>
      </w:pPr>
      <w:r>
        <w:rPr>
          <w:rFonts w:ascii="Times New Roman" w:hAnsi="Times New Roman"/>
          <w:i w:val="1"/>
        </w:rPr>
        <w:t>Домашняя работа 6</w:t>
      </w:r>
    </w:p>
    <w:p w14:paraId="50030000">
      <w:pPr>
        <w:numPr>
          <w:ilvl w:val="0"/>
          <w:numId w:val="21"/>
        </w:numPr>
        <w:ind/>
        <w:jc w:val="both"/>
        <w:rPr>
          <w:rFonts w:ascii="Times New Roman" w:hAnsi="Times New Roman"/>
        </w:rPr>
      </w:pPr>
      <w:r>
        <w:rPr>
          <w:rFonts w:ascii="Times New Roman" w:hAnsi="Times New Roman"/>
        </w:rPr>
        <w:t>Обобщённые типы данных. Понятие о полиморфизме. Ad-</w:t>
      </w:r>
      <w:r>
        <w:rPr>
          <w:rFonts w:ascii="Times New Roman" w:hAnsi="Times New Roman"/>
        </w:rPr>
        <w:t>hoc</w:t>
      </w:r>
      <w:r>
        <w:rPr>
          <w:rFonts w:ascii="Times New Roman" w:hAnsi="Times New Roman"/>
        </w:rPr>
        <w:t xml:space="preserve"> полиморфизм и бинарные операции. Типовые параметры и ограничения на них в F#. Структурный полиморфизм в </w:t>
      </w:r>
      <w:r>
        <w:rPr>
          <w:rFonts w:ascii="Times New Roman" w:hAnsi="Times New Roman"/>
        </w:rPr>
        <w:t>Ocaml</w:t>
      </w:r>
      <w:r>
        <w:rPr>
          <w:rFonts w:ascii="Times New Roman" w:hAnsi="Times New Roman"/>
        </w:rPr>
        <w:t>.</w:t>
      </w:r>
    </w:p>
    <w:p w14:paraId="51030000">
      <w:pPr>
        <w:numPr>
          <w:ilvl w:val="0"/>
          <w:numId w:val="21"/>
        </w:numPr>
        <w:ind/>
        <w:jc w:val="both"/>
        <w:rPr>
          <w:rFonts w:ascii="Times New Roman" w:hAnsi="Times New Roman"/>
        </w:rPr>
      </w:pPr>
      <w:r>
        <w:rPr>
          <w:rFonts w:ascii="Times New Roman" w:hAnsi="Times New Roman"/>
        </w:rPr>
        <w:t xml:space="preserve">Списки, деревья: как формальные объекты, структуры данных и как примеры алгебраических обобщённых типов. Реализация списка и дерева. Обходы списков и деревьев. </w:t>
      </w:r>
    </w:p>
    <w:p w14:paraId="52030000">
      <w:pPr>
        <w:ind w:firstLine="660" w:left="780"/>
        <w:jc w:val="both"/>
        <w:rPr>
          <w:rFonts w:ascii="Times New Roman" w:hAnsi="Times New Roman"/>
          <w:i w:val="1"/>
        </w:rPr>
      </w:pPr>
      <w:r>
        <w:rPr>
          <w:rFonts w:ascii="Times New Roman" w:hAnsi="Times New Roman"/>
          <w:i w:val="1"/>
        </w:rPr>
        <w:t>Домашняя работа 7</w:t>
      </w:r>
    </w:p>
    <w:p w14:paraId="53030000">
      <w:pPr>
        <w:numPr>
          <w:ilvl w:val="0"/>
          <w:numId w:val="21"/>
        </w:numPr>
        <w:ind/>
        <w:jc w:val="both"/>
        <w:rPr>
          <w:rFonts w:ascii="Times New Roman" w:hAnsi="Times New Roman"/>
        </w:rPr>
      </w:pPr>
      <w:r>
        <w:rPr>
          <w:rFonts w:ascii="Times New Roman" w:hAnsi="Times New Roman"/>
        </w:rPr>
        <w:t xml:space="preserve">Длинная арифметика. Практика работы со списками. Ещё раз о проблеме переполнения. Целочисленная арифметика на списках. </w:t>
      </w:r>
    </w:p>
    <w:p w14:paraId="54030000">
      <w:pPr>
        <w:numPr>
          <w:ilvl w:val="0"/>
          <w:numId w:val="21"/>
        </w:numPr>
        <w:ind/>
        <w:jc w:val="both"/>
        <w:rPr>
          <w:rFonts w:ascii="Times New Roman" w:hAnsi="Times New Roman"/>
        </w:rPr>
      </w:pPr>
      <w:r>
        <w:rPr>
          <w:rFonts w:ascii="Times New Roman" w:hAnsi="Times New Roman"/>
        </w:rPr>
        <w:t xml:space="preserve">Граф как формальный объект и как структура данных. Понятие о бинарном отношении и его свойствах: транзитивность, </w:t>
      </w:r>
      <w:r>
        <w:rPr>
          <w:rFonts w:ascii="Times New Roman" w:hAnsi="Times New Roman"/>
        </w:rPr>
        <w:t>рефлексивность</w:t>
      </w:r>
      <w:r>
        <w:rPr>
          <w:rFonts w:ascii="Times New Roman" w:hAnsi="Times New Roman"/>
        </w:rPr>
        <w:t>. (Не)Ориентированные, (не)помеченные графы. Способы представления графов: список смежности, матрица смежности.</w:t>
      </w:r>
    </w:p>
    <w:p w14:paraId="55030000">
      <w:pPr>
        <w:ind w:firstLine="660" w:left="780"/>
        <w:jc w:val="both"/>
        <w:rPr>
          <w:rFonts w:ascii="Times New Roman" w:hAnsi="Times New Roman"/>
          <w:i w:val="1"/>
        </w:rPr>
      </w:pPr>
      <w:r>
        <w:rPr>
          <w:rFonts w:ascii="Times New Roman" w:hAnsi="Times New Roman"/>
          <w:i w:val="1"/>
        </w:rPr>
        <w:t>Домашняя работа 8</w:t>
      </w:r>
    </w:p>
    <w:p w14:paraId="56030000">
      <w:pPr>
        <w:numPr>
          <w:ilvl w:val="0"/>
          <w:numId w:val="21"/>
        </w:numPr>
        <w:ind/>
        <w:jc w:val="both"/>
        <w:rPr>
          <w:rFonts w:ascii="Times New Roman" w:hAnsi="Times New Roman"/>
        </w:rPr>
      </w:pPr>
      <w:r>
        <w:rPr>
          <w:rFonts w:ascii="Times New Roman" w:hAnsi="Times New Roman"/>
        </w:rPr>
        <w:t>Базовые алгоритмы на графах. Обходы в глубину и ширину, построение транзитивного замыкания, поиск кратчайшего пути.</w:t>
      </w:r>
    </w:p>
    <w:p w14:paraId="57030000">
      <w:pPr>
        <w:numPr>
          <w:ilvl w:val="0"/>
          <w:numId w:val="21"/>
        </w:numPr>
        <w:ind/>
        <w:jc w:val="both"/>
        <w:rPr>
          <w:rFonts w:ascii="Times New Roman" w:hAnsi="Times New Roman"/>
        </w:rPr>
      </w:pPr>
      <w:r>
        <w:rPr>
          <w:rFonts w:ascii="Times New Roman" w:hAnsi="Times New Roman"/>
        </w:rPr>
        <w:t>Регулярные выражения и конечные автоматы. Определения. Построение автомата по регулярному выражению. Применения регулярных выражений (поиск, анализ текста, моделирование систем, анализ программного кода).</w:t>
      </w:r>
    </w:p>
    <w:p w14:paraId="58030000">
      <w:pPr>
        <w:numPr>
          <w:ilvl w:val="0"/>
          <w:numId w:val="21"/>
        </w:numPr>
        <w:ind/>
        <w:jc w:val="both"/>
        <w:rPr>
          <w:rFonts w:ascii="Times New Roman" w:hAnsi="Times New Roman"/>
        </w:rPr>
      </w:pPr>
      <w:r>
        <w:rPr>
          <w:rFonts w:ascii="Times New Roman" w:hAnsi="Times New Roman"/>
        </w:rPr>
        <w:t xml:space="preserve">Линейная алгебра. Основы: матрица, вектор, полукольцо, кольцо, поле. Сведение некоторых задач к операциям линейной алгебры (транзитивное замыкание, </w:t>
      </w:r>
      <w:r>
        <w:rPr>
          <w:rFonts w:ascii="Times New Roman" w:hAnsi="Times New Roman"/>
        </w:rPr>
        <w:t xml:space="preserve">кратчайшие пути, пересечение автоматов). Особенности практического использования такого подхода: разреженные структуры данных, абстрактность, </w:t>
      </w:r>
      <w:r>
        <w:rPr>
          <w:rFonts w:ascii="Times New Roman" w:hAnsi="Times New Roman"/>
        </w:rPr>
        <w:t>композициональность</w:t>
      </w:r>
      <w:r>
        <w:rPr>
          <w:rFonts w:ascii="Times New Roman" w:hAnsi="Times New Roman"/>
        </w:rPr>
        <w:t>.</w:t>
      </w:r>
    </w:p>
    <w:p w14:paraId="59030000">
      <w:pPr>
        <w:ind w:firstLine="660" w:left="780"/>
        <w:jc w:val="both"/>
        <w:rPr>
          <w:rFonts w:ascii="Times New Roman" w:hAnsi="Times New Roman"/>
          <w:i w:val="1"/>
        </w:rPr>
      </w:pPr>
      <w:r>
        <w:rPr>
          <w:rFonts w:ascii="Times New Roman" w:hAnsi="Times New Roman"/>
          <w:i w:val="1"/>
        </w:rPr>
        <w:t>Домашняя работа 9</w:t>
      </w:r>
    </w:p>
    <w:p w14:paraId="5A030000">
      <w:pPr>
        <w:numPr>
          <w:ilvl w:val="0"/>
          <w:numId w:val="21"/>
        </w:numPr>
        <w:ind/>
        <w:jc w:val="both"/>
        <w:rPr>
          <w:rFonts w:ascii="Times New Roman" w:hAnsi="Times New Roman"/>
        </w:rPr>
      </w:pPr>
      <w:r>
        <w:rPr>
          <w:rFonts w:ascii="Times New Roman" w:hAnsi="Times New Roman"/>
        </w:rPr>
        <w:t>Контрольная работа.</w:t>
      </w:r>
    </w:p>
    <w:p w14:paraId="5B030000">
      <w:pPr>
        <w:numPr>
          <w:ilvl w:val="0"/>
          <w:numId w:val="21"/>
        </w:numPr>
        <w:ind/>
        <w:jc w:val="both"/>
        <w:rPr>
          <w:rFonts w:ascii="Times New Roman" w:hAnsi="Times New Roman"/>
        </w:rPr>
      </w:pPr>
      <w:r>
        <w:rPr>
          <w:rFonts w:ascii="Times New Roman" w:hAnsi="Times New Roman"/>
        </w:rPr>
        <w:t>Разбор домашних работ, разбор контрольной.</w:t>
      </w:r>
    </w:p>
    <w:p w14:paraId="5C030000">
      <w:pPr>
        <w:ind/>
        <w:jc w:val="both"/>
        <w:rPr>
          <w:rFonts w:ascii="Times New Roman" w:hAnsi="Times New Roman"/>
        </w:rPr>
      </w:pPr>
      <w:r>
        <w:rPr>
          <w:rFonts w:ascii="Times New Roman" w:hAnsi="Times New Roman"/>
        </w:rPr>
        <w:t>Раздел 3: Парадигмы программирования</w:t>
      </w:r>
    </w:p>
    <w:p w14:paraId="5D030000">
      <w:pPr>
        <w:numPr>
          <w:ilvl w:val="0"/>
          <w:numId w:val="22"/>
        </w:numPr>
        <w:ind/>
        <w:jc w:val="both"/>
        <w:rPr>
          <w:rFonts w:ascii="Times New Roman" w:hAnsi="Times New Roman"/>
        </w:rPr>
      </w:pPr>
      <w:r>
        <w:rPr>
          <w:rFonts w:ascii="Times New Roman" w:hAnsi="Times New Roman"/>
        </w:rPr>
        <w:t>Устройство языков программирования: лексика, синтаксис, семантика. Определения, примеры. Шаги обработки кода: лексический и синтаксический анализы, «семантический» анализ.</w:t>
      </w:r>
    </w:p>
    <w:p w14:paraId="5E030000">
      <w:pPr>
        <w:numPr>
          <w:ilvl w:val="0"/>
          <w:numId w:val="22"/>
        </w:numPr>
        <w:ind/>
        <w:jc w:val="both"/>
        <w:rPr>
          <w:rFonts w:ascii="Times New Roman" w:hAnsi="Times New Roman"/>
        </w:rPr>
      </w:pPr>
      <w:r>
        <w:rPr>
          <w:rFonts w:ascii="Times New Roman" w:hAnsi="Times New Roman"/>
        </w:rPr>
        <w:t xml:space="preserve">Лексический и синтаксический анализ. Введение в формальные языки как способ описания синтаксиса. Способы реализации лексических и синтаксических анализаторов. ANTLR, </w:t>
      </w:r>
      <w:r>
        <w:rPr>
          <w:rFonts w:ascii="Times New Roman" w:hAnsi="Times New Roman"/>
        </w:rPr>
        <w:t>fslex+fsyacc</w:t>
      </w:r>
      <w:r>
        <w:rPr>
          <w:rFonts w:ascii="Times New Roman" w:hAnsi="Times New Roman"/>
        </w:rPr>
        <w:t xml:space="preserve">, </w:t>
      </w:r>
      <w:r>
        <w:rPr>
          <w:rFonts w:ascii="Times New Roman" w:hAnsi="Times New Roman"/>
        </w:rPr>
        <w:t>FParsec</w:t>
      </w:r>
      <w:r>
        <w:rPr>
          <w:rFonts w:ascii="Times New Roman" w:hAnsi="Times New Roman"/>
        </w:rPr>
        <w:t xml:space="preserve">, </w:t>
      </w:r>
      <w:r>
        <w:rPr>
          <w:rFonts w:ascii="Times New Roman" w:hAnsi="Times New Roman"/>
        </w:rPr>
        <w:t>YaccConstructor</w:t>
      </w:r>
      <w:r>
        <w:rPr>
          <w:rFonts w:ascii="Times New Roman" w:hAnsi="Times New Roman"/>
        </w:rPr>
        <w:t>.</w:t>
      </w:r>
    </w:p>
    <w:p w14:paraId="5F030000">
      <w:pPr>
        <w:ind w:firstLine="720" w:left="720"/>
        <w:jc w:val="both"/>
        <w:rPr>
          <w:rFonts w:ascii="Times New Roman" w:hAnsi="Times New Roman"/>
          <w:i w:val="1"/>
        </w:rPr>
      </w:pPr>
      <w:r>
        <w:rPr>
          <w:rFonts w:ascii="Times New Roman" w:hAnsi="Times New Roman"/>
          <w:i w:val="1"/>
        </w:rPr>
        <w:t>Домашняя работа 10</w:t>
      </w:r>
    </w:p>
    <w:p w14:paraId="60030000">
      <w:pPr>
        <w:numPr>
          <w:ilvl w:val="0"/>
          <w:numId w:val="22"/>
        </w:numPr>
        <w:ind/>
        <w:jc w:val="both"/>
        <w:rPr>
          <w:rFonts w:ascii="Times New Roman" w:hAnsi="Times New Roman"/>
        </w:rPr>
      </w:pPr>
      <w:r>
        <w:rPr>
          <w:rFonts w:ascii="Times New Roman" w:hAnsi="Times New Roman"/>
        </w:rPr>
        <w:t>Устройство сред разработки и компиляторов, интерпретаторов: общие шаги, классические возможности, JIT/AOT. Примеры из .NET, F#, JVM, LLVM.</w:t>
      </w:r>
    </w:p>
    <w:p w14:paraId="61030000">
      <w:pPr>
        <w:numPr>
          <w:ilvl w:val="0"/>
          <w:numId w:val="22"/>
        </w:numPr>
        <w:ind/>
        <w:jc w:val="both"/>
        <w:rPr>
          <w:rFonts w:ascii="Times New Roman" w:hAnsi="Times New Roman"/>
        </w:rPr>
      </w:pPr>
      <w:r>
        <w:rPr>
          <w:rFonts w:ascii="Times New Roman" w:hAnsi="Times New Roman"/>
        </w:rPr>
        <w:t>Интерпретация и компиляция. Особенности, разновидности интерпретаторов, основные шаги.  Особенности, разновидности компиляторов, основные шаги. Примеры, пример реализации простого интерпретатора.</w:t>
      </w:r>
    </w:p>
    <w:p w14:paraId="62030000">
      <w:pPr>
        <w:ind w:firstLine="720" w:left="720"/>
        <w:jc w:val="both"/>
        <w:rPr>
          <w:rFonts w:ascii="Times New Roman" w:hAnsi="Times New Roman"/>
        </w:rPr>
      </w:pPr>
      <w:r>
        <w:rPr>
          <w:rFonts w:ascii="Times New Roman" w:hAnsi="Times New Roman"/>
          <w:i w:val="1"/>
        </w:rPr>
        <w:t>Домашняя работа 11</w:t>
      </w:r>
      <w:r>
        <w:rPr>
          <w:rFonts w:ascii="Times New Roman" w:hAnsi="Times New Roman"/>
        </w:rPr>
        <w:t xml:space="preserve"> </w:t>
      </w:r>
    </w:p>
    <w:p w14:paraId="63030000">
      <w:pPr>
        <w:numPr>
          <w:ilvl w:val="0"/>
          <w:numId w:val="22"/>
        </w:numPr>
        <w:ind/>
        <w:jc w:val="both"/>
        <w:rPr>
          <w:rFonts w:ascii="Times New Roman" w:hAnsi="Times New Roman"/>
        </w:rPr>
      </w:pPr>
      <w:r>
        <w:rPr>
          <w:rFonts w:ascii="Times New Roman" w:hAnsi="Times New Roman"/>
        </w:rPr>
        <w:t xml:space="preserve">Парадигмы программирования-1. Структурное программирование: машины Тьюринга, архитектура фон Неймана, языки-представители. Объектно-ориентированное программирование, основные понятия, инкапсуляция, наследование, полиморфизм. Языки-представители. Пример объектно-ориентированного кода на F#. Функциональное программирование. Понятие лямбда-исчисления, основные принципы и особенности функционального программирования. Языки представители, </w:t>
      </w:r>
      <w:r>
        <w:rPr>
          <w:rFonts w:ascii="Times New Roman" w:hAnsi="Times New Roman"/>
        </w:rPr>
        <w:t>Haskell</w:t>
      </w:r>
      <w:r>
        <w:rPr>
          <w:rFonts w:ascii="Times New Roman" w:hAnsi="Times New Roman"/>
        </w:rPr>
        <w:t xml:space="preserve">, F#, </w:t>
      </w:r>
      <w:r>
        <w:rPr>
          <w:rFonts w:ascii="Times New Roman" w:hAnsi="Times New Roman"/>
        </w:rPr>
        <w:t>Ocaml</w:t>
      </w:r>
      <w:r>
        <w:rPr>
          <w:rFonts w:ascii="Times New Roman" w:hAnsi="Times New Roman"/>
        </w:rPr>
        <w:t>. Программирование в зависимых типах.</w:t>
      </w:r>
    </w:p>
    <w:p w14:paraId="64030000">
      <w:pPr>
        <w:numPr>
          <w:ilvl w:val="0"/>
          <w:numId w:val="22"/>
        </w:numPr>
        <w:ind/>
        <w:jc w:val="both"/>
        <w:rPr>
          <w:rFonts w:ascii="Times New Roman" w:hAnsi="Times New Roman"/>
        </w:rPr>
      </w:pPr>
      <w:r>
        <w:rPr>
          <w:rFonts w:ascii="Times New Roman" w:hAnsi="Times New Roman"/>
        </w:rPr>
        <w:t xml:space="preserve">Парадигмы программирования-2. Логическое программирование, Пролог. Рекурсивное программирование, Рефал. Стековое программирование, Форт. Визуальное программирование, визуальное моделирование, </w:t>
      </w:r>
      <w:r>
        <w:rPr>
          <w:rFonts w:ascii="Times New Roman" w:hAnsi="Times New Roman"/>
        </w:rPr>
        <w:t>UML</w:t>
      </w:r>
      <w:r>
        <w:rPr>
          <w:rFonts w:ascii="Times New Roman" w:hAnsi="Times New Roman"/>
        </w:rPr>
        <w:t>, предметно-ориентированное моделирование.</w:t>
      </w:r>
    </w:p>
    <w:p w14:paraId="65030000">
      <w:pPr>
        <w:ind/>
        <w:jc w:val="both"/>
        <w:rPr>
          <w:rFonts w:ascii="Times New Roman" w:hAnsi="Times New Roman"/>
        </w:rPr>
      </w:pPr>
    </w:p>
    <w:p w14:paraId="66030000">
      <w:pPr>
        <w:ind/>
        <w:jc w:val="both"/>
        <w:rPr>
          <w:rFonts w:ascii="Times New Roman" w:hAnsi="Times New Roman"/>
        </w:rPr>
      </w:pPr>
      <w:r>
        <w:rPr>
          <w:rFonts w:ascii="Times New Roman" w:hAnsi="Times New Roman"/>
        </w:rPr>
        <w:t>Период обучения (модуль): семестр 2.</w:t>
      </w:r>
    </w:p>
    <w:tbl>
      <w:tblPr>
        <w:tblStyle w:val="Style_2"/>
        <w:tblW w:type="auto" w:w="0"/>
        <w:tblInd w:type="dxa" w:w="-147"/>
        <w:tblLayout w:type="fixed"/>
      </w:tblPr>
      <w:tblGrid>
        <w:gridCol w:w="690"/>
        <w:gridCol w:w="3700"/>
        <w:gridCol w:w="3852"/>
        <w:gridCol w:w="1417"/>
      </w:tblGrid>
      <w:tr>
        <w:tc>
          <w:tcPr>
            <w:tcW w:type="dxa" w:w="690"/>
            <w:shd w:fill="auto" w:val="clear"/>
            <w:vAlign w:val="center"/>
          </w:tcPr>
          <w:p w14:paraId="67030000">
            <w:pPr>
              <w:ind/>
              <w:jc w:val="center"/>
              <w:rPr>
                <w:rFonts w:ascii="Times New Roman" w:hAnsi="Times New Roman"/>
              </w:rPr>
            </w:pPr>
            <w:r>
              <w:rPr>
                <w:rFonts w:ascii="Times New Roman" w:hAnsi="Times New Roman"/>
              </w:rPr>
              <w:t>№ п</w:t>
            </w:r>
            <w:r>
              <w:rPr>
                <w:rFonts w:ascii="Times New Roman" w:hAnsi="Times New Roman"/>
              </w:rPr>
              <w:t>/</w:t>
            </w:r>
            <w:r>
              <w:rPr>
                <w:rFonts w:ascii="Times New Roman" w:hAnsi="Times New Roman"/>
              </w:rPr>
              <w:t>п</w:t>
            </w:r>
          </w:p>
        </w:tc>
        <w:tc>
          <w:tcPr>
            <w:tcW w:type="dxa" w:w="3700"/>
            <w:shd w:fill="auto" w:val="clear"/>
            <w:vAlign w:val="center"/>
          </w:tcPr>
          <w:p w14:paraId="68030000">
            <w:pPr>
              <w:ind/>
              <w:jc w:val="center"/>
              <w:rPr>
                <w:rFonts w:ascii="Times New Roman" w:hAnsi="Times New Roman"/>
              </w:rPr>
            </w:pPr>
            <w:r>
              <w:rPr>
                <w:rFonts w:ascii="Times New Roman" w:hAnsi="Times New Roman"/>
              </w:rPr>
              <w:t>Наименование темы (раздела, части)</w:t>
            </w:r>
          </w:p>
        </w:tc>
        <w:tc>
          <w:tcPr>
            <w:tcW w:type="dxa" w:w="3852"/>
            <w:shd w:fill="auto" w:val="clear"/>
            <w:vAlign w:val="center"/>
          </w:tcPr>
          <w:p w14:paraId="69030000">
            <w:pPr>
              <w:ind/>
              <w:jc w:val="center"/>
              <w:rPr>
                <w:rFonts w:ascii="Times New Roman" w:hAnsi="Times New Roman"/>
              </w:rPr>
            </w:pPr>
            <w:r>
              <w:rPr>
                <w:rFonts w:ascii="Times New Roman" w:hAnsi="Times New Roman"/>
              </w:rPr>
              <w:t>Вид учебных занятий</w:t>
            </w:r>
          </w:p>
        </w:tc>
        <w:tc>
          <w:tcPr>
            <w:tcW w:type="dxa" w:w="1417"/>
            <w:shd w:fill="auto" w:val="clear"/>
            <w:vAlign w:val="center"/>
          </w:tcPr>
          <w:p w14:paraId="6A030000">
            <w:pPr>
              <w:ind/>
              <w:jc w:val="center"/>
              <w:rPr>
                <w:rFonts w:ascii="Times New Roman" w:hAnsi="Times New Roman"/>
              </w:rPr>
            </w:pPr>
            <w:r>
              <w:rPr>
                <w:rFonts w:ascii="Times New Roman" w:hAnsi="Times New Roman"/>
              </w:rPr>
              <w:t>Количество часов</w:t>
            </w:r>
          </w:p>
        </w:tc>
      </w:tr>
      <w:tr>
        <w:trPr>
          <w:trHeight w:hRule="atLeast" w:val="367"/>
        </w:trPr>
        <w:tc>
          <w:tcPr>
            <w:tcW w:type="dxa" w:w="690"/>
            <w:vMerge w:val="restart"/>
            <w:shd w:fill="auto" w:val="clear"/>
            <w:vAlign w:val="center"/>
          </w:tcPr>
          <w:p w14:paraId="6B030000">
            <w:pPr>
              <w:rPr>
                <w:rFonts w:ascii="Times New Roman" w:hAnsi="Times New Roman"/>
              </w:rPr>
            </w:pPr>
            <w:r>
              <w:rPr>
                <w:rFonts w:ascii="Times New Roman" w:hAnsi="Times New Roman"/>
              </w:rPr>
              <w:t>I</w:t>
            </w:r>
            <w:r>
              <w:rPr>
                <w:rFonts w:ascii="Times New Roman" w:hAnsi="Times New Roman"/>
              </w:rPr>
              <w:t>.</w:t>
            </w:r>
          </w:p>
        </w:tc>
        <w:tc>
          <w:tcPr>
            <w:tcW w:type="dxa" w:w="3700"/>
            <w:vMerge w:val="restart"/>
            <w:shd w:fill="auto" w:val="clear"/>
            <w:vAlign w:val="center"/>
          </w:tcPr>
          <w:p w14:paraId="6C030000">
            <w:pPr>
              <w:rPr>
                <w:rFonts w:ascii="Times New Roman" w:hAnsi="Times New Roman"/>
              </w:rPr>
            </w:pPr>
            <w:r>
              <w:rPr>
                <w:rFonts w:ascii="Times New Roman" w:hAnsi="Times New Roman"/>
              </w:rPr>
              <w:t>Программный продукт, проект</w:t>
            </w:r>
          </w:p>
        </w:tc>
        <w:tc>
          <w:tcPr>
            <w:tcW w:type="dxa" w:w="3852"/>
            <w:shd w:fill="auto" w:val="clear"/>
            <w:vAlign w:val="center"/>
          </w:tcPr>
          <w:p w14:paraId="6D030000">
            <w:pPr>
              <w:rPr>
                <w:rFonts w:ascii="Times New Roman" w:hAnsi="Times New Roman"/>
              </w:rPr>
            </w:pPr>
            <w:r>
              <w:rPr>
                <w:rFonts w:ascii="Times New Roman" w:hAnsi="Times New Roman"/>
              </w:rPr>
              <w:t>практические занятия</w:t>
            </w:r>
          </w:p>
        </w:tc>
        <w:tc>
          <w:tcPr>
            <w:tcW w:type="dxa" w:w="1417"/>
            <w:shd w:fill="auto" w:val="clear"/>
            <w:vAlign w:val="center"/>
          </w:tcPr>
          <w:p w14:paraId="6E030000">
            <w:pPr>
              <w:ind/>
              <w:jc w:val="center"/>
              <w:rPr>
                <w:rFonts w:ascii="Times New Roman" w:hAnsi="Times New Roman"/>
              </w:rPr>
            </w:pPr>
            <w:r>
              <w:rPr>
                <w:rFonts w:ascii="Times New Roman" w:hAnsi="Times New Roman"/>
              </w:rPr>
              <w:t>4</w:t>
            </w:r>
          </w:p>
        </w:tc>
      </w:tr>
      <w:tr>
        <w:trPr>
          <w:trHeight w:hRule="atLeast" w:val="367"/>
        </w:trPr>
        <w:tc>
          <w:tcPr>
            <w:tcW w:type="dxa" w:w="690"/>
            <w:gridSpan w:val="1"/>
            <w:vMerge w:val="continue"/>
            <w:shd w:fill="auto" w:val="clear"/>
            <w:vAlign w:val="center"/>
          </w:tcPr>
          <w:p/>
        </w:tc>
        <w:tc>
          <w:tcPr>
            <w:tcW w:type="dxa" w:w="3700"/>
            <w:gridSpan w:val="1"/>
            <w:vMerge w:val="continue"/>
            <w:shd w:fill="auto" w:val="clear"/>
            <w:vAlign w:val="center"/>
          </w:tcPr>
          <w:p/>
        </w:tc>
        <w:tc>
          <w:tcPr>
            <w:tcW w:type="dxa" w:w="3852"/>
            <w:shd w:fill="auto" w:val="clear"/>
            <w:vAlign w:val="center"/>
          </w:tcPr>
          <w:p w14:paraId="6F030000">
            <w:pPr>
              <w:rPr>
                <w:rFonts w:ascii="Times New Roman" w:hAnsi="Times New Roman"/>
              </w:rPr>
            </w:pPr>
            <w:r>
              <w:rPr>
                <w:rFonts w:ascii="Times New Roman" w:hAnsi="Times New Roman"/>
              </w:rPr>
              <w:t>лабораторные работы</w:t>
            </w:r>
          </w:p>
        </w:tc>
        <w:tc>
          <w:tcPr>
            <w:tcW w:type="dxa" w:w="1417"/>
            <w:shd w:fill="auto" w:val="clear"/>
            <w:vAlign w:val="center"/>
          </w:tcPr>
          <w:p w14:paraId="70030000">
            <w:pPr>
              <w:ind/>
              <w:jc w:val="center"/>
              <w:rPr>
                <w:rFonts w:ascii="Times New Roman" w:hAnsi="Times New Roman"/>
              </w:rPr>
            </w:pPr>
            <w:r>
              <w:rPr>
                <w:rFonts w:ascii="Times New Roman" w:hAnsi="Times New Roman"/>
              </w:rPr>
              <w:t>4</w:t>
            </w:r>
          </w:p>
        </w:tc>
      </w:tr>
      <w:tr>
        <w:trPr>
          <w:trHeight w:hRule="atLeast" w:val="367"/>
        </w:trPr>
        <w:tc>
          <w:tcPr>
            <w:tcW w:type="dxa" w:w="690"/>
            <w:gridSpan w:val="1"/>
            <w:vMerge w:val="continue"/>
            <w:shd w:fill="auto" w:val="clear"/>
            <w:vAlign w:val="center"/>
          </w:tcPr>
          <w:p/>
        </w:tc>
        <w:tc>
          <w:tcPr>
            <w:tcW w:type="dxa" w:w="3700"/>
            <w:gridSpan w:val="1"/>
            <w:vMerge w:val="continue"/>
            <w:shd w:fill="auto" w:val="clear"/>
            <w:vAlign w:val="center"/>
          </w:tcPr>
          <w:p/>
        </w:tc>
        <w:tc>
          <w:tcPr>
            <w:tcW w:type="dxa" w:w="3852"/>
            <w:shd w:fill="auto" w:val="clear"/>
            <w:vAlign w:val="center"/>
          </w:tcPr>
          <w:p w14:paraId="71030000">
            <w:pPr>
              <w:rPr>
                <w:rFonts w:ascii="Times New Roman" w:hAnsi="Times New Roman"/>
              </w:rPr>
            </w:pPr>
            <w:r>
              <w:rPr>
                <w:rFonts w:ascii="Times New Roman" w:hAnsi="Times New Roman"/>
              </w:rPr>
              <w:t>контрольные работы</w:t>
            </w:r>
          </w:p>
        </w:tc>
        <w:tc>
          <w:tcPr>
            <w:tcW w:type="dxa" w:w="1417"/>
            <w:shd w:fill="auto" w:val="clear"/>
            <w:vAlign w:val="center"/>
          </w:tcPr>
          <w:p w14:paraId="72030000">
            <w:pPr>
              <w:ind/>
              <w:jc w:val="center"/>
              <w:rPr>
                <w:rFonts w:ascii="Times New Roman" w:hAnsi="Times New Roman"/>
              </w:rPr>
            </w:pPr>
            <w:r>
              <w:rPr>
                <w:rFonts w:ascii="Times New Roman" w:hAnsi="Times New Roman"/>
              </w:rPr>
              <w:t>0</w:t>
            </w:r>
          </w:p>
        </w:tc>
      </w:tr>
      <w:tr>
        <w:trPr>
          <w:trHeight w:hRule="atLeast" w:val="367"/>
        </w:trPr>
        <w:tc>
          <w:tcPr>
            <w:tcW w:type="dxa" w:w="690"/>
            <w:gridSpan w:val="1"/>
            <w:vMerge w:val="continue"/>
            <w:shd w:fill="auto" w:val="clear"/>
            <w:vAlign w:val="center"/>
          </w:tcPr>
          <w:p/>
        </w:tc>
        <w:tc>
          <w:tcPr>
            <w:tcW w:type="dxa" w:w="3700"/>
            <w:gridSpan w:val="1"/>
            <w:vMerge w:val="continue"/>
            <w:shd w:fill="auto" w:val="clear"/>
            <w:vAlign w:val="center"/>
          </w:tcPr>
          <w:p/>
        </w:tc>
        <w:tc>
          <w:tcPr>
            <w:tcW w:type="dxa" w:w="3852"/>
            <w:shd w:fill="auto" w:val="clear"/>
            <w:vAlign w:val="center"/>
          </w:tcPr>
          <w:p w14:paraId="73030000">
            <w:pPr>
              <w:rPr>
                <w:rFonts w:ascii="Times New Roman" w:hAnsi="Times New Roman"/>
              </w:rPr>
            </w:pPr>
            <w:r>
              <w:rPr>
                <w:rFonts w:ascii="Times New Roman" w:hAnsi="Times New Roman"/>
              </w:rPr>
              <w:t>самостоятельная работа</w:t>
            </w:r>
          </w:p>
        </w:tc>
        <w:tc>
          <w:tcPr>
            <w:tcW w:type="dxa" w:w="1417"/>
            <w:shd w:fill="auto" w:val="clear"/>
            <w:vAlign w:val="center"/>
          </w:tcPr>
          <w:p w14:paraId="74030000">
            <w:pPr>
              <w:ind/>
              <w:jc w:val="center"/>
              <w:rPr>
                <w:rFonts w:ascii="Times New Roman" w:hAnsi="Times New Roman"/>
              </w:rPr>
            </w:pPr>
            <w:r>
              <w:rPr>
                <w:rFonts w:ascii="Times New Roman" w:hAnsi="Times New Roman"/>
              </w:rPr>
              <w:t>8</w:t>
            </w:r>
          </w:p>
        </w:tc>
      </w:tr>
      <w:tr>
        <w:trPr>
          <w:trHeight w:hRule="atLeast" w:val="367"/>
        </w:trPr>
        <w:tc>
          <w:tcPr>
            <w:tcW w:type="dxa" w:w="690"/>
            <w:vMerge w:val="restart"/>
            <w:shd w:fill="auto" w:val="clear"/>
            <w:vAlign w:val="center"/>
          </w:tcPr>
          <w:p w14:paraId="75030000">
            <w:pPr>
              <w:rPr>
                <w:rFonts w:ascii="Times New Roman" w:hAnsi="Times New Roman"/>
              </w:rPr>
            </w:pPr>
            <w:r>
              <w:rPr>
                <w:rFonts w:ascii="Times New Roman" w:hAnsi="Times New Roman"/>
              </w:rPr>
              <w:t>II.</w:t>
            </w:r>
          </w:p>
        </w:tc>
        <w:tc>
          <w:tcPr>
            <w:tcW w:type="dxa" w:w="3700"/>
            <w:vMerge w:val="restart"/>
            <w:shd w:fill="auto" w:val="clear"/>
            <w:vAlign w:val="center"/>
          </w:tcPr>
          <w:p w14:paraId="76030000">
            <w:pPr>
              <w:rPr>
                <w:rFonts w:ascii="Times New Roman" w:hAnsi="Times New Roman"/>
              </w:rPr>
            </w:pPr>
            <w:r>
              <w:rPr>
                <w:rFonts w:ascii="Times New Roman" w:hAnsi="Times New Roman"/>
              </w:rPr>
              <w:t>Объектно-ориентированное программирование</w:t>
            </w:r>
          </w:p>
        </w:tc>
        <w:tc>
          <w:tcPr>
            <w:tcW w:type="dxa" w:w="3852"/>
            <w:shd w:fill="auto" w:val="clear"/>
            <w:vAlign w:val="center"/>
          </w:tcPr>
          <w:p w14:paraId="77030000">
            <w:pPr>
              <w:rPr>
                <w:rFonts w:ascii="Times New Roman" w:hAnsi="Times New Roman"/>
              </w:rPr>
            </w:pPr>
            <w:r>
              <w:rPr>
                <w:rFonts w:ascii="Times New Roman" w:hAnsi="Times New Roman"/>
              </w:rPr>
              <w:t>практические занятия</w:t>
            </w:r>
          </w:p>
        </w:tc>
        <w:tc>
          <w:tcPr>
            <w:tcW w:type="dxa" w:w="1417"/>
            <w:shd w:fill="auto" w:val="clear"/>
            <w:vAlign w:val="center"/>
          </w:tcPr>
          <w:p w14:paraId="78030000">
            <w:pPr>
              <w:ind/>
              <w:jc w:val="center"/>
              <w:rPr>
                <w:rFonts w:ascii="Times New Roman" w:hAnsi="Times New Roman"/>
              </w:rPr>
            </w:pPr>
            <w:r>
              <w:rPr>
                <w:rFonts w:ascii="Times New Roman" w:hAnsi="Times New Roman"/>
              </w:rPr>
              <w:t>4</w:t>
            </w:r>
          </w:p>
        </w:tc>
      </w:tr>
      <w:tr>
        <w:trPr>
          <w:trHeight w:hRule="atLeast" w:val="367"/>
        </w:trPr>
        <w:tc>
          <w:tcPr>
            <w:tcW w:type="dxa" w:w="690"/>
            <w:gridSpan w:val="1"/>
            <w:vMerge w:val="continue"/>
            <w:shd w:fill="auto" w:val="clear"/>
            <w:vAlign w:val="center"/>
          </w:tcPr>
          <w:p/>
        </w:tc>
        <w:tc>
          <w:tcPr>
            <w:tcW w:type="dxa" w:w="3700"/>
            <w:gridSpan w:val="1"/>
            <w:vMerge w:val="continue"/>
            <w:shd w:fill="auto" w:val="clear"/>
            <w:vAlign w:val="center"/>
          </w:tcPr>
          <w:p/>
        </w:tc>
        <w:tc>
          <w:tcPr>
            <w:tcW w:type="dxa" w:w="3852"/>
            <w:shd w:fill="auto" w:val="clear"/>
            <w:vAlign w:val="center"/>
          </w:tcPr>
          <w:p w14:paraId="79030000">
            <w:pPr>
              <w:rPr>
                <w:rFonts w:ascii="Times New Roman" w:hAnsi="Times New Roman"/>
              </w:rPr>
            </w:pPr>
            <w:r>
              <w:rPr>
                <w:rFonts w:ascii="Times New Roman" w:hAnsi="Times New Roman"/>
              </w:rPr>
              <w:t>лабораторные работы</w:t>
            </w:r>
          </w:p>
        </w:tc>
        <w:tc>
          <w:tcPr>
            <w:tcW w:type="dxa" w:w="1417"/>
            <w:shd w:fill="auto" w:val="clear"/>
            <w:vAlign w:val="center"/>
          </w:tcPr>
          <w:p w14:paraId="7A030000">
            <w:pPr>
              <w:ind/>
              <w:jc w:val="center"/>
              <w:rPr>
                <w:rFonts w:ascii="Times New Roman" w:hAnsi="Times New Roman"/>
              </w:rPr>
            </w:pPr>
            <w:r>
              <w:rPr>
                <w:rFonts w:ascii="Times New Roman" w:hAnsi="Times New Roman"/>
              </w:rPr>
              <w:t>4</w:t>
            </w:r>
          </w:p>
        </w:tc>
      </w:tr>
      <w:tr>
        <w:trPr>
          <w:trHeight w:hRule="atLeast" w:val="367"/>
        </w:trPr>
        <w:tc>
          <w:tcPr>
            <w:tcW w:type="dxa" w:w="690"/>
            <w:gridSpan w:val="1"/>
            <w:vMerge w:val="continue"/>
            <w:shd w:fill="auto" w:val="clear"/>
            <w:vAlign w:val="center"/>
          </w:tcPr>
          <w:p/>
        </w:tc>
        <w:tc>
          <w:tcPr>
            <w:tcW w:type="dxa" w:w="3700"/>
            <w:gridSpan w:val="1"/>
            <w:vMerge w:val="continue"/>
            <w:shd w:fill="auto" w:val="clear"/>
            <w:vAlign w:val="center"/>
          </w:tcPr>
          <w:p/>
        </w:tc>
        <w:tc>
          <w:tcPr>
            <w:tcW w:type="dxa" w:w="3852"/>
            <w:shd w:fill="auto" w:val="clear"/>
            <w:vAlign w:val="center"/>
          </w:tcPr>
          <w:p w14:paraId="7B030000">
            <w:pPr>
              <w:rPr>
                <w:rFonts w:ascii="Times New Roman" w:hAnsi="Times New Roman"/>
              </w:rPr>
            </w:pPr>
            <w:r>
              <w:rPr>
                <w:rFonts w:ascii="Times New Roman" w:hAnsi="Times New Roman"/>
              </w:rPr>
              <w:t>контрольные работы</w:t>
            </w:r>
          </w:p>
        </w:tc>
        <w:tc>
          <w:tcPr>
            <w:tcW w:type="dxa" w:w="1417"/>
            <w:shd w:fill="auto" w:val="clear"/>
            <w:vAlign w:val="center"/>
          </w:tcPr>
          <w:p w14:paraId="7C030000">
            <w:pPr>
              <w:ind/>
              <w:jc w:val="center"/>
              <w:rPr>
                <w:rFonts w:ascii="Times New Roman" w:hAnsi="Times New Roman"/>
              </w:rPr>
            </w:pPr>
            <w:r>
              <w:rPr>
                <w:rFonts w:ascii="Times New Roman" w:hAnsi="Times New Roman"/>
              </w:rPr>
              <w:t>0</w:t>
            </w:r>
          </w:p>
        </w:tc>
      </w:tr>
      <w:tr>
        <w:trPr>
          <w:trHeight w:hRule="atLeast" w:val="367"/>
        </w:trPr>
        <w:tc>
          <w:tcPr>
            <w:tcW w:type="dxa" w:w="690"/>
            <w:gridSpan w:val="1"/>
            <w:vMerge w:val="continue"/>
            <w:shd w:fill="auto" w:val="clear"/>
            <w:vAlign w:val="center"/>
          </w:tcPr>
          <w:p/>
        </w:tc>
        <w:tc>
          <w:tcPr>
            <w:tcW w:type="dxa" w:w="3700"/>
            <w:gridSpan w:val="1"/>
            <w:vMerge w:val="continue"/>
            <w:shd w:fill="auto" w:val="clear"/>
            <w:vAlign w:val="center"/>
          </w:tcPr>
          <w:p/>
        </w:tc>
        <w:tc>
          <w:tcPr>
            <w:tcW w:type="dxa" w:w="3852"/>
            <w:shd w:fill="auto" w:val="clear"/>
            <w:vAlign w:val="center"/>
          </w:tcPr>
          <w:p w14:paraId="7D030000">
            <w:pPr>
              <w:rPr>
                <w:rFonts w:ascii="Times New Roman" w:hAnsi="Times New Roman"/>
              </w:rPr>
            </w:pPr>
            <w:r>
              <w:rPr>
                <w:rFonts w:ascii="Times New Roman" w:hAnsi="Times New Roman"/>
              </w:rPr>
              <w:t>самостоятельная работа</w:t>
            </w:r>
          </w:p>
        </w:tc>
        <w:tc>
          <w:tcPr>
            <w:tcW w:type="dxa" w:w="1417"/>
            <w:shd w:fill="auto" w:val="clear"/>
            <w:vAlign w:val="center"/>
          </w:tcPr>
          <w:p w14:paraId="7E030000">
            <w:pPr>
              <w:ind/>
              <w:jc w:val="center"/>
              <w:rPr>
                <w:rFonts w:ascii="Times New Roman" w:hAnsi="Times New Roman"/>
              </w:rPr>
            </w:pPr>
            <w:r>
              <w:rPr>
                <w:rFonts w:ascii="Times New Roman" w:hAnsi="Times New Roman"/>
              </w:rPr>
              <w:t>8</w:t>
            </w:r>
          </w:p>
        </w:tc>
      </w:tr>
      <w:tr>
        <w:trPr>
          <w:trHeight w:hRule="atLeast" w:val="367"/>
        </w:trPr>
        <w:tc>
          <w:tcPr>
            <w:tcW w:type="dxa" w:w="690"/>
            <w:vMerge w:val="restart"/>
            <w:shd w:fill="auto" w:val="clear"/>
            <w:vAlign w:val="center"/>
          </w:tcPr>
          <w:p w14:paraId="7F030000">
            <w:pPr>
              <w:rPr>
                <w:rFonts w:ascii="Times New Roman" w:hAnsi="Times New Roman"/>
              </w:rPr>
            </w:pPr>
            <w:r>
              <w:rPr>
                <w:rFonts w:ascii="Times New Roman" w:hAnsi="Times New Roman"/>
              </w:rPr>
              <w:t>III.</w:t>
            </w:r>
          </w:p>
        </w:tc>
        <w:tc>
          <w:tcPr>
            <w:tcW w:type="dxa" w:w="3700"/>
            <w:vMerge w:val="restart"/>
            <w:shd w:fill="auto" w:val="clear"/>
            <w:vAlign w:val="center"/>
          </w:tcPr>
          <w:p w14:paraId="80030000">
            <w:pPr>
              <w:rPr>
                <w:rFonts w:ascii="Times New Roman" w:hAnsi="Times New Roman"/>
              </w:rPr>
            </w:pPr>
            <w:r>
              <w:rPr>
                <w:rFonts w:ascii="Times New Roman" w:hAnsi="Times New Roman"/>
              </w:rPr>
              <w:t>Функциональное программирование</w:t>
            </w:r>
          </w:p>
        </w:tc>
        <w:tc>
          <w:tcPr>
            <w:tcW w:type="dxa" w:w="3852"/>
            <w:shd w:fill="auto" w:val="clear"/>
            <w:vAlign w:val="center"/>
          </w:tcPr>
          <w:p w14:paraId="81030000">
            <w:pPr>
              <w:rPr>
                <w:rFonts w:ascii="Times New Roman" w:hAnsi="Times New Roman"/>
              </w:rPr>
            </w:pPr>
            <w:r>
              <w:rPr>
                <w:rFonts w:ascii="Times New Roman" w:hAnsi="Times New Roman"/>
              </w:rPr>
              <w:t>практические занятия</w:t>
            </w:r>
          </w:p>
        </w:tc>
        <w:tc>
          <w:tcPr>
            <w:tcW w:type="dxa" w:w="1417"/>
            <w:shd w:fill="auto" w:val="clear"/>
            <w:vAlign w:val="center"/>
          </w:tcPr>
          <w:p w14:paraId="82030000">
            <w:pPr>
              <w:ind/>
              <w:jc w:val="center"/>
              <w:rPr>
                <w:rFonts w:ascii="Times New Roman" w:hAnsi="Times New Roman"/>
              </w:rPr>
            </w:pPr>
            <w:r>
              <w:rPr>
                <w:rFonts w:ascii="Times New Roman" w:hAnsi="Times New Roman"/>
              </w:rPr>
              <w:t>2</w:t>
            </w:r>
          </w:p>
        </w:tc>
      </w:tr>
      <w:tr>
        <w:trPr>
          <w:trHeight w:hRule="atLeast" w:val="367"/>
        </w:trPr>
        <w:tc>
          <w:tcPr>
            <w:tcW w:type="dxa" w:w="690"/>
            <w:gridSpan w:val="1"/>
            <w:vMerge w:val="continue"/>
            <w:shd w:fill="auto" w:val="clear"/>
            <w:vAlign w:val="center"/>
          </w:tcPr>
          <w:p/>
        </w:tc>
        <w:tc>
          <w:tcPr>
            <w:tcW w:type="dxa" w:w="3700"/>
            <w:gridSpan w:val="1"/>
            <w:vMerge w:val="continue"/>
            <w:shd w:fill="auto" w:val="clear"/>
            <w:vAlign w:val="center"/>
          </w:tcPr>
          <w:p/>
        </w:tc>
        <w:tc>
          <w:tcPr>
            <w:tcW w:type="dxa" w:w="3852"/>
            <w:shd w:fill="auto" w:val="clear"/>
            <w:vAlign w:val="center"/>
          </w:tcPr>
          <w:p w14:paraId="83030000">
            <w:pPr>
              <w:rPr>
                <w:rFonts w:ascii="Times New Roman" w:hAnsi="Times New Roman"/>
              </w:rPr>
            </w:pPr>
            <w:r>
              <w:rPr>
                <w:rFonts w:ascii="Times New Roman" w:hAnsi="Times New Roman"/>
              </w:rPr>
              <w:t>лабораторные работы</w:t>
            </w:r>
          </w:p>
        </w:tc>
        <w:tc>
          <w:tcPr>
            <w:tcW w:type="dxa" w:w="1417"/>
            <w:shd w:fill="auto" w:val="clear"/>
            <w:vAlign w:val="center"/>
          </w:tcPr>
          <w:p w14:paraId="84030000">
            <w:pPr>
              <w:ind/>
              <w:jc w:val="center"/>
              <w:rPr>
                <w:rFonts w:ascii="Times New Roman" w:hAnsi="Times New Roman"/>
              </w:rPr>
            </w:pPr>
            <w:r>
              <w:rPr>
                <w:rFonts w:ascii="Times New Roman" w:hAnsi="Times New Roman"/>
              </w:rPr>
              <w:t>2</w:t>
            </w:r>
          </w:p>
        </w:tc>
      </w:tr>
      <w:tr>
        <w:trPr>
          <w:trHeight w:hRule="atLeast" w:val="367"/>
        </w:trPr>
        <w:tc>
          <w:tcPr>
            <w:tcW w:type="dxa" w:w="690"/>
            <w:gridSpan w:val="1"/>
            <w:vMerge w:val="continue"/>
            <w:shd w:fill="auto" w:val="clear"/>
            <w:vAlign w:val="center"/>
          </w:tcPr>
          <w:p/>
        </w:tc>
        <w:tc>
          <w:tcPr>
            <w:tcW w:type="dxa" w:w="3700"/>
            <w:gridSpan w:val="1"/>
            <w:vMerge w:val="continue"/>
            <w:shd w:fill="auto" w:val="clear"/>
            <w:vAlign w:val="center"/>
          </w:tcPr>
          <w:p/>
        </w:tc>
        <w:tc>
          <w:tcPr>
            <w:tcW w:type="dxa" w:w="3852"/>
            <w:shd w:fill="auto" w:val="clear"/>
            <w:vAlign w:val="center"/>
          </w:tcPr>
          <w:p w14:paraId="85030000">
            <w:pPr>
              <w:rPr>
                <w:rFonts w:ascii="Times New Roman" w:hAnsi="Times New Roman"/>
              </w:rPr>
            </w:pPr>
            <w:r>
              <w:rPr>
                <w:rFonts w:ascii="Times New Roman" w:hAnsi="Times New Roman"/>
              </w:rPr>
              <w:t>контрольные работы</w:t>
            </w:r>
          </w:p>
        </w:tc>
        <w:tc>
          <w:tcPr>
            <w:tcW w:type="dxa" w:w="1417"/>
            <w:shd w:fill="auto" w:val="clear"/>
            <w:vAlign w:val="center"/>
          </w:tcPr>
          <w:p w14:paraId="86030000">
            <w:pPr>
              <w:ind/>
              <w:jc w:val="center"/>
              <w:rPr>
                <w:rFonts w:ascii="Times New Roman" w:hAnsi="Times New Roman"/>
              </w:rPr>
            </w:pPr>
            <w:r>
              <w:rPr>
                <w:rFonts w:ascii="Times New Roman" w:hAnsi="Times New Roman"/>
              </w:rPr>
              <w:t>2</w:t>
            </w:r>
          </w:p>
        </w:tc>
      </w:tr>
      <w:tr>
        <w:trPr>
          <w:trHeight w:hRule="atLeast" w:val="367"/>
        </w:trPr>
        <w:tc>
          <w:tcPr>
            <w:tcW w:type="dxa" w:w="690"/>
            <w:gridSpan w:val="1"/>
            <w:vMerge w:val="continue"/>
            <w:shd w:fill="auto" w:val="clear"/>
            <w:vAlign w:val="center"/>
          </w:tcPr>
          <w:p/>
        </w:tc>
        <w:tc>
          <w:tcPr>
            <w:tcW w:type="dxa" w:w="3700"/>
            <w:gridSpan w:val="1"/>
            <w:vMerge w:val="continue"/>
            <w:shd w:fill="auto" w:val="clear"/>
            <w:vAlign w:val="center"/>
          </w:tcPr>
          <w:p/>
        </w:tc>
        <w:tc>
          <w:tcPr>
            <w:tcW w:type="dxa" w:w="3852"/>
            <w:shd w:fill="auto" w:val="clear"/>
            <w:vAlign w:val="center"/>
          </w:tcPr>
          <w:p w14:paraId="87030000">
            <w:pPr>
              <w:rPr>
                <w:rFonts w:ascii="Times New Roman" w:hAnsi="Times New Roman"/>
              </w:rPr>
            </w:pPr>
            <w:r>
              <w:rPr>
                <w:rFonts w:ascii="Times New Roman" w:hAnsi="Times New Roman"/>
              </w:rPr>
              <w:t>самостоятельная работа</w:t>
            </w:r>
          </w:p>
        </w:tc>
        <w:tc>
          <w:tcPr>
            <w:tcW w:type="dxa" w:w="1417"/>
            <w:shd w:fill="auto" w:val="clear"/>
            <w:vAlign w:val="center"/>
          </w:tcPr>
          <w:p w14:paraId="88030000">
            <w:pPr>
              <w:ind/>
              <w:jc w:val="center"/>
              <w:rPr>
                <w:rFonts w:ascii="Times New Roman" w:hAnsi="Times New Roman"/>
              </w:rPr>
            </w:pPr>
            <w:r>
              <w:rPr>
                <w:rFonts w:ascii="Times New Roman" w:hAnsi="Times New Roman"/>
              </w:rPr>
              <w:t>6</w:t>
            </w:r>
          </w:p>
        </w:tc>
      </w:tr>
      <w:tr>
        <w:trPr>
          <w:trHeight w:hRule="atLeast" w:val="367"/>
        </w:trPr>
        <w:tc>
          <w:tcPr>
            <w:tcW w:type="dxa" w:w="690"/>
            <w:vMerge w:val="restart"/>
            <w:shd w:fill="auto" w:val="clear"/>
            <w:vAlign w:val="center"/>
          </w:tcPr>
          <w:p w14:paraId="89030000">
            <w:pPr>
              <w:rPr>
                <w:rFonts w:ascii="Times New Roman" w:hAnsi="Times New Roman"/>
              </w:rPr>
            </w:pPr>
            <w:r>
              <w:rPr>
                <w:rFonts w:ascii="Times New Roman" w:hAnsi="Times New Roman"/>
              </w:rPr>
              <w:t>IV.</w:t>
            </w:r>
          </w:p>
        </w:tc>
        <w:tc>
          <w:tcPr>
            <w:tcW w:type="dxa" w:w="3700"/>
            <w:vMerge w:val="restart"/>
            <w:shd w:fill="auto" w:val="clear"/>
            <w:vAlign w:val="center"/>
          </w:tcPr>
          <w:p w14:paraId="8A030000">
            <w:pPr>
              <w:rPr>
                <w:rFonts w:ascii="Times New Roman" w:hAnsi="Times New Roman"/>
              </w:rPr>
            </w:pPr>
            <w:r>
              <w:rPr>
                <w:rFonts w:ascii="Times New Roman" w:hAnsi="Times New Roman"/>
              </w:rPr>
              <w:t>Параллельное программирование</w:t>
            </w:r>
          </w:p>
        </w:tc>
        <w:tc>
          <w:tcPr>
            <w:tcW w:type="dxa" w:w="3852"/>
            <w:shd w:fill="auto" w:val="clear"/>
            <w:vAlign w:val="center"/>
          </w:tcPr>
          <w:p w14:paraId="8B030000">
            <w:pPr>
              <w:rPr>
                <w:rFonts w:ascii="Times New Roman" w:hAnsi="Times New Roman"/>
              </w:rPr>
            </w:pPr>
            <w:r>
              <w:rPr>
                <w:rFonts w:ascii="Times New Roman" w:hAnsi="Times New Roman"/>
              </w:rPr>
              <w:t>практические занятия</w:t>
            </w:r>
          </w:p>
        </w:tc>
        <w:tc>
          <w:tcPr>
            <w:tcW w:type="dxa" w:w="1417"/>
            <w:shd w:fill="auto" w:val="clear"/>
            <w:vAlign w:val="center"/>
          </w:tcPr>
          <w:p w14:paraId="8C030000">
            <w:pPr>
              <w:ind/>
              <w:jc w:val="center"/>
              <w:rPr>
                <w:rFonts w:ascii="Times New Roman" w:hAnsi="Times New Roman"/>
              </w:rPr>
            </w:pPr>
            <w:r>
              <w:rPr>
                <w:rFonts w:ascii="Times New Roman" w:hAnsi="Times New Roman"/>
              </w:rPr>
              <w:t>1</w:t>
            </w:r>
          </w:p>
        </w:tc>
      </w:tr>
      <w:tr>
        <w:trPr>
          <w:trHeight w:hRule="atLeast" w:val="367"/>
        </w:trPr>
        <w:tc>
          <w:tcPr>
            <w:tcW w:type="dxa" w:w="690"/>
            <w:gridSpan w:val="1"/>
            <w:vMerge w:val="continue"/>
            <w:shd w:fill="auto" w:val="clear"/>
            <w:vAlign w:val="center"/>
          </w:tcPr>
          <w:p/>
        </w:tc>
        <w:tc>
          <w:tcPr>
            <w:tcW w:type="dxa" w:w="3700"/>
            <w:gridSpan w:val="1"/>
            <w:vMerge w:val="continue"/>
            <w:shd w:fill="auto" w:val="clear"/>
            <w:vAlign w:val="center"/>
          </w:tcPr>
          <w:p/>
        </w:tc>
        <w:tc>
          <w:tcPr>
            <w:tcW w:type="dxa" w:w="3852"/>
            <w:shd w:fill="auto" w:val="clear"/>
            <w:vAlign w:val="center"/>
          </w:tcPr>
          <w:p w14:paraId="8D030000">
            <w:pPr>
              <w:rPr>
                <w:rFonts w:ascii="Times New Roman" w:hAnsi="Times New Roman"/>
              </w:rPr>
            </w:pPr>
            <w:r>
              <w:rPr>
                <w:rFonts w:ascii="Times New Roman" w:hAnsi="Times New Roman"/>
              </w:rPr>
              <w:t>лабораторные работы</w:t>
            </w:r>
          </w:p>
        </w:tc>
        <w:tc>
          <w:tcPr>
            <w:tcW w:type="dxa" w:w="1417"/>
            <w:shd w:fill="auto" w:val="clear"/>
            <w:vAlign w:val="center"/>
          </w:tcPr>
          <w:p w14:paraId="8E030000">
            <w:pPr>
              <w:ind/>
              <w:jc w:val="center"/>
              <w:rPr>
                <w:rFonts w:ascii="Times New Roman" w:hAnsi="Times New Roman"/>
              </w:rPr>
            </w:pPr>
            <w:r>
              <w:rPr>
                <w:rFonts w:ascii="Times New Roman" w:hAnsi="Times New Roman"/>
              </w:rPr>
              <w:t>7</w:t>
            </w:r>
          </w:p>
        </w:tc>
      </w:tr>
      <w:tr>
        <w:trPr>
          <w:trHeight w:hRule="atLeast" w:val="367"/>
        </w:trPr>
        <w:tc>
          <w:tcPr>
            <w:tcW w:type="dxa" w:w="690"/>
            <w:gridSpan w:val="1"/>
            <w:vMerge w:val="continue"/>
            <w:shd w:fill="auto" w:val="clear"/>
            <w:vAlign w:val="center"/>
          </w:tcPr>
          <w:p/>
        </w:tc>
        <w:tc>
          <w:tcPr>
            <w:tcW w:type="dxa" w:w="3700"/>
            <w:gridSpan w:val="1"/>
            <w:vMerge w:val="continue"/>
            <w:shd w:fill="auto" w:val="clear"/>
            <w:vAlign w:val="center"/>
          </w:tcPr>
          <w:p/>
        </w:tc>
        <w:tc>
          <w:tcPr>
            <w:tcW w:type="dxa" w:w="3852"/>
            <w:shd w:fill="auto" w:val="clear"/>
            <w:vAlign w:val="center"/>
          </w:tcPr>
          <w:p w14:paraId="8F030000">
            <w:pPr>
              <w:rPr>
                <w:rFonts w:ascii="Times New Roman" w:hAnsi="Times New Roman"/>
              </w:rPr>
            </w:pPr>
            <w:r>
              <w:rPr>
                <w:rFonts w:ascii="Times New Roman" w:hAnsi="Times New Roman"/>
              </w:rPr>
              <w:t>контрольные работы</w:t>
            </w:r>
          </w:p>
        </w:tc>
        <w:tc>
          <w:tcPr>
            <w:tcW w:type="dxa" w:w="1417"/>
            <w:shd w:fill="auto" w:val="clear"/>
            <w:vAlign w:val="center"/>
          </w:tcPr>
          <w:p w14:paraId="90030000">
            <w:pPr>
              <w:ind/>
              <w:jc w:val="center"/>
              <w:rPr>
                <w:rFonts w:ascii="Times New Roman" w:hAnsi="Times New Roman"/>
              </w:rPr>
            </w:pPr>
            <w:r>
              <w:rPr>
                <w:rFonts w:ascii="Times New Roman" w:hAnsi="Times New Roman"/>
              </w:rPr>
              <w:t>2</w:t>
            </w:r>
          </w:p>
        </w:tc>
      </w:tr>
      <w:tr>
        <w:trPr>
          <w:trHeight w:hRule="atLeast" w:val="367"/>
        </w:trPr>
        <w:tc>
          <w:tcPr>
            <w:tcW w:type="dxa" w:w="690"/>
            <w:gridSpan w:val="1"/>
            <w:vMerge w:val="continue"/>
            <w:shd w:fill="auto" w:val="clear"/>
            <w:vAlign w:val="center"/>
          </w:tcPr>
          <w:p/>
        </w:tc>
        <w:tc>
          <w:tcPr>
            <w:tcW w:type="dxa" w:w="3700"/>
            <w:gridSpan w:val="1"/>
            <w:vMerge w:val="continue"/>
            <w:shd w:fill="auto" w:val="clear"/>
            <w:vAlign w:val="center"/>
          </w:tcPr>
          <w:p/>
        </w:tc>
        <w:tc>
          <w:tcPr>
            <w:tcW w:type="dxa" w:w="3852"/>
            <w:shd w:fill="auto" w:val="clear"/>
            <w:vAlign w:val="center"/>
          </w:tcPr>
          <w:p w14:paraId="91030000">
            <w:pPr>
              <w:rPr>
                <w:rFonts w:ascii="Times New Roman" w:hAnsi="Times New Roman"/>
              </w:rPr>
            </w:pPr>
            <w:r>
              <w:rPr>
                <w:rFonts w:ascii="Times New Roman" w:hAnsi="Times New Roman"/>
              </w:rPr>
              <w:t>самостоятельная работа</w:t>
            </w:r>
          </w:p>
        </w:tc>
        <w:tc>
          <w:tcPr>
            <w:tcW w:type="dxa" w:w="1417"/>
            <w:shd w:fill="auto" w:val="clear"/>
            <w:vAlign w:val="center"/>
          </w:tcPr>
          <w:p w14:paraId="92030000">
            <w:pPr>
              <w:ind/>
              <w:jc w:val="center"/>
              <w:rPr>
                <w:rFonts w:ascii="Times New Roman" w:hAnsi="Times New Roman"/>
              </w:rPr>
            </w:pPr>
            <w:r>
              <w:rPr>
                <w:rFonts w:ascii="Times New Roman" w:hAnsi="Times New Roman"/>
              </w:rPr>
              <w:t>10</w:t>
            </w:r>
          </w:p>
        </w:tc>
      </w:tr>
      <w:tr>
        <w:trPr>
          <w:trHeight w:hRule="atLeast" w:val="375"/>
        </w:trPr>
        <w:tc>
          <w:tcPr>
            <w:tcW w:type="dxa" w:w="690"/>
            <w:vMerge w:val="restart"/>
            <w:shd w:fill="auto" w:val="clear"/>
            <w:vAlign w:val="center"/>
          </w:tcPr>
          <w:p w14:paraId="93030000">
            <w:pPr>
              <w:rPr>
                <w:rFonts w:ascii="Times New Roman" w:hAnsi="Times New Roman"/>
              </w:rPr>
            </w:pPr>
            <w:r>
              <w:rPr>
                <w:rFonts w:ascii="Times New Roman" w:hAnsi="Times New Roman"/>
              </w:rPr>
              <w:t>V</w:t>
            </w:r>
            <w:r>
              <w:rPr>
                <w:rFonts w:ascii="Times New Roman" w:hAnsi="Times New Roman"/>
              </w:rPr>
              <w:t>.</w:t>
            </w:r>
          </w:p>
        </w:tc>
        <w:tc>
          <w:tcPr>
            <w:tcW w:type="dxa" w:w="3700"/>
            <w:vMerge w:val="restart"/>
            <w:shd w:fill="auto" w:val="clear"/>
            <w:vAlign w:val="center"/>
          </w:tcPr>
          <w:p w14:paraId="94030000">
            <w:pPr>
              <w:rPr>
                <w:rFonts w:ascii="Times New Roman" w:hAnsi="Times New Roman"/>
              </w:rPr>
            </w:pPr>
            <w:r>
              <w:rPr>
                <w:rFonts w:ascii="Times New Roman" w:hAnsi="Times New Roman"/>
              </w:rPr>
              <w:t>Промежуточная аттестация</w:t>
            </w:r>
          </w:p>
        </w:tc>
        <w:tc>
          <w:tcPr>
            <w:tcW w:type="dxa" w:w="3852"/>
            <w:shd w:fill="auto" w:val="clear"/>
            <w:vAlign w:val="center"/>
          </w:tcPr>
          <w:p w14:paraId="95030000">
            <w:pPr>
              <w:rPr>
                <w:rFonts w:ascii="Times New Roman" w:hAnsi="Times New Roman"/>
              </w:rPr>
            </w:pPr>
            <w:r>
              <w:rPr>
                <w:rFonts w:ascii="Times New Roman" w:hAnsi="Times New Roman"/>
              </w:rPr>
              <w:t>самостоятельная работа</w:t>
            </w:r>
          </w:p>
        </w:tc>
        <w:tc>
          <w:tcPr>
            <w:tcW w:type="dxa" w:w="1417"/>
            <w:shd w:fill="auto" w:val="clear"/>
            <w:vAlign w:val="center"/>
          </w:tcPr>
          <w:p w14:paraId="96030000">
            <w:pPr>
              <w:ind/>
              <w:jc w:val="center"/>
              <w:rPr>
                <w:rFonts w:ascii="Times New Roman" w:hAnsi="Times New Roman"/>
              </w:rPr>
            </w:pPr>
            <w:r>
              <w:rPr>
                <w:rFonts w:ascii="Times New Roman" w:hAnsi="Times New Roman"/>
              </w:rPr>
              <w:t>8</w:t>
            </w:r>
          </w:p>
        </w:tc>
      </w:tr>
      <w:tr>
        <w:trPr>
          <w:trHeight w:hRule="atLeast" w:val="375"/>
        </w:trPr>
        <w:tc>
          <w:tcPr>
            <w:tcW w:type="dxa" w:w="690"/>
            <w:gridSpan w:val="1"/>
            <w:vMerge w:val="continue"/>
            <w:shd w:fill="auto" w:val="clear"/>
            <w:vAlign w:val="center"/>
          </w:tcPr>
          <w:p/>
        </w:tc>
        <w:tc>
          <w:tcPr>
            <w:tcW w:type="dxa" w:w="3700"/>
            <w:gridSpan w:val="1"/>
            <w:vMerge w:val="continue"/>
            <w:shd w:fill="auto" w:val="clear"/>
            <w:vAlign w:val="center"/>
          </w:tcPr>
          <w:p/>
        </w:tc>
        <w:tc>
          <w:tcPr>
            <w:tcW w:type="dxa" w:w="3852"/>
            <w:shd w:fill="auto" w:val="clear"/>
            <w:vAlign w:val="center"/>
          </w:tcPr>
          <w:p w14:paraId="97030000">
            <w:pPr>
              <w:rPr>
                <w:rFonts w:ascii="Times New Roman" w:hAnsi="Times New Roman"/>
              </w:rPr>
            </w:pPr>
            <w:r>
              <w:rPr>
                <w:rFonts w:ascii="Times New Roman" w:hAnsi="Times New Roman"/>
              </w:rPr>
              <w:t>зачёт</w:t>
            </w:r>
          </w:p>
        </w:tc>
        <w:tc>
          <w:tcPr>
            <w:tcW w:type="dxa" w:w="1417"/>
            <w:shd w:fill="auto" w:val="clear"/>
            <w:vAlign w:val="center"/>
          </w:tcPr>
          <w:p w14:paraId="98030000">
            <w:pPr>
              <w:ind/>
              <w:jc w:val="center"/>
              <w:rPr>
                <w:rFonts w:ascii="Times New Roman" w:hAnsi="Times New Roman"/>
              </w:rPr>
            </w:pPr>
            <w:r>
              <w:rPr>
                <w:rFonts w:ascii="Times New Roman" w:hAnsi="Times New Roman"/>
              </w:rPr>
              <w:t>2</w:t>
            </w:r>
          </w:p>
        </w:tc>
      </w:tr>
    </w:tbl>
    <w:p w14:paraId="99030000">
      <w:pPr>
        <w:rPr>
          <w:rFonts w:ascii="Times New Roman" w:hAnsi="Times New Roman"/>
        </w:rPr>
      </w:pPr>
    </w:p>
    <w:p w14:paraId="9A030000">
      <w:pPr>
        <w:ind/>
        <w:jc w:val="both"/>
        <w:rPr>
          <w:rFonts w:ascii="Times New Roman" w:hAnsi="Times New Roman"/>
        </w:rPr>
      </w:pPr>
      <w:r>
        <w:rPr>
          <w:rFonts w:ascii="Times New Roman" w:hAnsi="Times New Roman"/>
        </w:rPr>
        <w:t>Раздел 1: Программный продукт, проект.</w:t>
      </w:r>
    </w:p>
    <w:p w14:paraId="9B030000">
      <w:pPr>
        <w:numPr>
          <w:ilvl w:val="0"/>
          <w:numId w:val="23"/>
        </w:numPr>
        <w:ind/>
        <w:jc w:val="both"/>
        <w:rPr>
          <w:rFonts w:ascii="Times New Roman" w:hAnsi="Times New Roman"/>
        </w:rPr>
      </w:pPr>
      <w:r>
        <w:rPr>
          <w:rFonts w:ascii="Times New Roman" w:hAnsi="Times New Roman"/>
        </w:rPr>
        <w:t>Программа, проект, продукт – что есть что, различия. Жизненный цикл продукта.</w:t>
      </w:r>
    </w:p>
    <w:p w14:paraId="9C030000">
      <w:pPr>
        <w:numPr>
          <w:ilvl w:val="0"/>
          <w:numId w:val="23"/>
        </w:numPr>
        <w:ind/>
        <w:jc w:val="both"/>
        <w:rPr>
          <w:rFonts w:ascii="Times New Roman" w:hAnsi="Times New Roman"/>
        </w:rPr>
      </w:pPr>
      <w:r>
        <w:rPr>
          <w:rFonts w:ascii="Times New Roman" w:hAnsi="Times New Roman"/>
        </w:rPr>
        <w:t xml:space="preserve">Открытый исходный код: окружение, инструменты, лицензии. Экосистема проектов с открытым исходным кодом. Непрерывная интеграция: задачи, облачный сервис </w:t>
      </w:r>
      <w:r>
        <w:rPr>
          <w:rFonts w:ascii="Times New Roman" w:hAnsi="Times New Roman"/>
        </w:rPr>
        <w:t>AppVeyor</w:t>
      </w:r>
      <w:r>
        <w:rPr>
          <w:rFonts w:ascii="Times New Roman" w:hAnsi="Times New Roman"/>
        </w:rPr>
        <w:t xml:space="preserve">, настройка сборки, матрица сборки. Облачный сервис </w:t>
      </w:r>
      <w:r>
        <w:rPr>
          <w:rFonts w:ascii="Times New Roman" w:hAnsi="Times New Roman"/>
        </w:rPr>
        <w:t>Travis</w:t>
      </w:r>
      <w:r>
        <w:rPr>
          <w:rFonts w:ascii="Times New Roman" w:hAnsi="Times New Roman"/>
        </w:rPr>
        <w:t xml:space="preserve">. Инструменты анализа качества, линтеры, покрытие тестами. Инструменты планирования и управления проектом: </w:t>
      </w:r>
      <w:r>
        <w:rPr>
          <w:rFonts w:ascii="Times New Roman" w:hAnsi="Times New Roman"/>
        </w:rPr>
        <w:t>Trello</w:t>
      </w:r>
      <w:r>
        <w:rPr>
          <w:rFonts w:ascii="Times New Roman" w:hAnsi="Times New Roman"/>
        </w:rPr>
        <w:t xml:space="preserve">, </w:t>
      </w:r>
      <w:r>
        <w:rPr>
          <w:rFonts w:ascii="Times New Roman" w:hAnsi="Times New Roman"/>
        </w:rPr>
        <w:t>Pivotal</w:t>
      </w:r>
      <w:r>
        <w:rPr>
          <w:rFonts w:ascii="Times New Roman" w:hAnsi="Times New Roman"/>
        </w:rPr>
        <w:t xml:space="preserve"> </w:t>
      </w:r>
      <w:r>
        <w:rPr>
          <w:rFonts w:ascii="Times New Roman" w:hAnsi="Times New Roman"/>
        </w:rPr>
        <w:t>Tracker</w:t>
      </w:r>
      <w:r>
        <w:rPr>
          <w:rFonts w:ascii="Times New Roman" w:hAnsi="Times New Roman"/>
        </w:rPr>
        <w:t xml:space="preserve">. Средства коммуникации: </w:t>
      </w:r>
      <w:r>
        <w:rPr>
          <w:rFonts w:ascii="Times New Roman" w:hAnsi="Times New Roman"/>
        </w:rPr>
        <w:t>Slack</w:t>
      </w:r>
      <w:r>
        <w:rPr>
          <w:rFonts w:ascii="Times New Roman" w:hAnsi="Times New Roman"/>
        </w:rPr>
        <w:t xml:space="preserve">, </w:t>
      </w:r>
      <w:r>
        <w:rPr>
          <w:rFonts w:ascii="Times New Roman" w:hAnsi="Times New Roman"/>
        </w:rPr>
        <w:t>Gitter</w:t>
      </w:r>
      <w:r>
        <w:rPr>
          <w:rFonts w:ascii="Times New Roman" w:hAnsi="Times New Roman"/>
        </w:rPr>
        <w:t xml:space="preserve">. </w:t>
      </w:r>
      <w:r>
        <w:rPr>
          <w:rFonts w:ascii="Times New Roman" w:hAnsi="Times New Roman"/>
        </w:rPr>
        <w:t>Багтрекер</w:t>
      </w:r>
      <w:r>
        <w:rPr>
          <w:rFonts w:ascii="Times New Roman" w:hAnsi="Times New Roman"/>
        </w:rPr>
        <w:t xml:space="preserve"> </w:t>
      </w:r>
      <w:r>
        <w:rPr>
          <w:rFonts w:ascii="Times New Roman" w:hAnsi="Times New Roman"/>
        </w:rPr>
        <w:t>GitHub</w:t>
      </w:r>
      <w:r>
        <w:rPr>
          <w:rFonts w:ascii="Times New Roman" w:hAnsi="Times New Roman"/>
        </w:rPr>
        <w:t xml:space="preserve"> </w:t>
      </w:r>
      <w:r>
        <w:rPr>
          <w:rFonts w:ascii="Times New Roman" w:hAnsi="Times New Roman"/>
        </w:rPr>
        <w:t>Issues</w:t>
      </w:r>
      <w:r>
        <w:rPr>
          <w:rFonts w:ascii="Times New Roman" w:hAnsi="Times New Roman"/>
        </w:rPr>
        <w:t xml:space="preserve">. Другие средства управления проектом </w:t>
      </w:r>
      <w:r>
        <w:rPr>
          <w:rFonts w:ascii="Times New Roman" w:hAnsi="Times New Roman"/>
        </w:rPr>
        <w:t>GitHub</w:t>
      </w:r>
      <w:r>
        <w:rPr>
          <w:rFonts w:ascii="Times New Roman" w:hAnsi="Times New Roman"/>
        </w:rPr>
        <w:t>. Авторское право и лицензии.</w:t>
      </w:r>
    </w:p>
    <w:p w14:paraId="9D030000">
      <w:pPr>
        <w:numPr>
          <w:ilvl w:val="0"/>
          <w:numId w:val="23"/>
        </w:numPr>
        <w:ind/>
        <w:jc w:val="both"/>
        <w:rPr>
          <w:rFonts w:ascii="Times New Roman" w:hAnsi="Times New Roman"/>
        </w:rPr>
      </w:pPr>
      <w:r>
        <w:rPr>
          <w:rFonts w:ascii="Times New Roman" w:hAnsi="Times New Roman"/>
        </w:rPr>
        <w:t xml:space="preserve">Документация, комментирование, автоматическая генерация документации по комментариям. Публикация документации на </w:t>
      </w:r>
      <w:r>
        <w:rPr>
          <w:rFonts w:ascii="Times New Roman" w:hAnsi="Times New Roman"/>
        </w:rPr>
        <w:t>gh-pages</w:t>
      </w:r>
      <w:r>
        <w:rPr>
          <w:rFonts w:ascii="Times New Roman" w:hAnsi="Times New Roman"/>
        </w:rPr>
        <w:t>.</w:t>
      </w:r>
    </w:p>
    <w:p w14:paraId="9E030000">
      <w:pPr>
        <w:pStyle w:val="Style_1"/>
        <w:numPr>
          <w:ilvl w:val="0"/>
          <w:numId w:val="23"/>
        </w:numPr>
        <w:ind/>
        <w:jc w:val="both"/>
        <w:rPr>
          <w:rFonts w:ascii="Times New Roman" w:hAnsi="Times New Roman"/>
        </w:rPr>
      </w:pPr>
      <w:r>
        <w:rPr>
          <w:rFonts w:ascii="Times New Roman" w:hAnsi="Times New Roman"/>
        </w:rPr>
        <w:t xml:space="preserve">Визуальное моделирование, </w:t>
      </w:r>
      <w:r>
        <w:rPr>
          <w:rFonts w:ascii="Times New Roman" w:hAnsi="Times New Roman"/>
        </w:rPr>
        <w:t>UML</w:t>
      </w:r>
      <w:r>
        <w:rPr>
          <w:rFonts w:ascii="Times New Roman" w:hAnsi="Times New Roman"/>
        </w:rPr>
        <w:t xml:space="preserve">. Метафора моделирования, цель моделирования. Диаграммы </w:t>
      </w:r>
      <w:r>
        <w:rPr>
          <w:rFonts w:ascii="Times New Roman" w:hAnsi="Times New Roman"/>
        </w:rPr>
        <w:t>UML</w:t>
      </w:r>
      <w:r>
        <w:rPr>
          <w:rFonts w:ascii="Times New Roman" w:hAnsi="Times New Roman"/>
        </w:rPr>
        <w:t xml:space="preserve">. Диаграмма классов: синтаксис, синтаксис свойств, агрегация и композиция. Диаграмма компонентов. Диаграмма случаев использования. Диаграммы активностей, последовательностей, конечных автоматов. Генерация кода по диаграммам конечных автоматов. Диаграммы развёртывания. Примеры </w:t>
      </w:r>
      <w:r>
        <w:rPr>
          <w:rFonts w:ascii="Times New Roman" w:hAnsi="Times New Roman"/>
        </w:rPr>
        <w:t>CASE</w:t>
      </w:r>
      <w:r>
        <w:rPr>
          <w:rFonts w:ascii="Times New Roman" w:hAnsi="Times New Roman"/>
        </w:rPr>
        <w:t>-инструментов. Предметно-ориентированные визуальные языки.</w:t>
      </w:r>
    </w:p>
    <w:p w14:paraId="9F030000">
      <w:pPr>
        <w:ind w:firstLine="720" w:left="720"/>
        <w:jc w:val="both"/>
        <w:rPr>
          <w:rFonts w:ascii="Times New Roman" w:hAnsi="Times New Roman"/>
          <w:i w:val="1"/>
        </w:rPr>
      </w:pPr>
      <w:r>
        <w:rPr>
          <w:rFonts w:ascii="Times New Roman" w:hAnsi="Times New Roman"/>
          <w:i w:val="1"/>
        </w:rPr>
        <w:t>Домашняя работа 1</w:t>
      </w:r>
    </w:p>
    <w:p w14:paraId="A0030000">
      <w:pPr>
        <w:ind/>
        <w:jc w:val="both"/>
        <w:rPr>
          <w:rFonts w:ascii="Times New Roman" w:hAnsi="Times New Roman"/>
        </w:rPr>
      </w:pPr>
      <w:r>
        <w:rPr>
          <w:rFonts w:ascii="Times New Roman" w:hAnsi="Times New Roman"/>
        </w:rPr>
        <w:t>Раздел 2: Объектно-ориентированное программирование</w:t>
      </w:r>
    </w:p>
    <w:p w14:paraId="A1030000">
      <w:pPr>
        <w:pStyle w:val="Style_1"/>
        <w:numPr>
          <w:ilvl w:val="0"/>
          <w:numId w:val="24"/>
        </w:numPr>
        <w:ind/>
        <w:jc w:val="both"/>
        <w:rPr>
          <w:rFonts w:ascii="Times New Roman" w:hAnsi="Times New Roman"/>
        </w:rPr>
      </w:pPr>
      <w:r>
        <w:rPr>
          <w:rFonts w:ascii="Times New Roman" w:hAnsi="Times New Roman"/>
        </w:rPr>
        <w:t xml:space="preserve">Основы. Инкапсуляция и наследование. Интерфейс. Множественное наследование и множественная реализация интерфейса. Абстрактный класс. Примеры ООП на F#. </w:t>
      </w:r>
    </w:p>
    <w:p w14:paraId="A2030000">
      <w:pPr>
        <w:pStyle w:val="Style_1"/>
        <w:numPr>
          <w:ilvl w:val="0"/>
          <w:numId w:val="24"/>
        </w:numPr>
        <w:ind/>
        <w:jc w:val="both"/>
        <w:rPr>
          <w:rFonts w:ascii="Times New Roman" w:hAnsi="Times New Roman"/>
        </w:rPr>
      </w:pPr>
      <w:r>
        <w:rPr>
          <w:rFonts w:ascii="Times New Roman" w:hAnsi="Times New Roman"/>
        </w:rPr>
        <w:t>Некоторые базовые паттерны проектирования.</w:t>
      </w:r>
    </w:p>
    <w:p w14:paraId="A3030000">
      <w:pPr>
        <w:pStyle w:val="Style_1"/>
        <w:numPr>
          <w:ilvl w:val="0"/>
          <w:numId w:val="24"/>
        </w:numPr>
        <w:ind/>
        <w:jc w:val="both"/>
        <w:rPr>
          <w:rFonts w:ascii="Times New Roman" w:hAnsi="Times New Roman"/>
        </w:rPr>
      </w:pPr>
      <w:r>
        <w:rPr>
          <w:rFonts w:ascii="Times New Roman" w:hAnsi="Times New Roman"/>
        </w:rPr>
        <w:t>Исключения и обработка ошибок. Бросание и обработка исключений. Перебрасывание исключений. Объявление своих классов-исключений. Некоторые особенности использования исключений (легковесность в O</w:t>
      </w:r>
      <w:r>
        <w:rPr>
          <w:rFonts w:ascii="Times New Roman" w:hAnsi="Times New Roman"/>
        </w:rPr>
        <w:t>C</w:t>
      </w:r>
      <w:r>
        <w:rPr>
          <w:rFonts w:ascii="Times New Roman" w:hAnsi="Times New Roman"/>
        </w:rPr>
        <w:t>aml</w:t>
      </w:r>
      <w:r>
        <w:rPr>
          <w:rFonts w:ascii="Times New Roman" w:hAnsi="Times New Roman"/>
        </w:rPr>
        <w:t xml:space="preserve"> </w:t>
      </w:r>
      <w:r>
        <w:rPr>
          <w:rFonts w:ascii="Times New Roman" w:hAnsi="Times New Roman"/>
        </w:rPr>
        <w:t>vs</w:t>
      </w:r>
      <w:r>
        <w:rPr>
          <w:rFonts w:ascii="Times New Roman" w:hAnsi="Times New Roman"/>
        </w:rPr>
        <w:t xml:space="preserve"> тяжеловесность в .NET).</w:t>
      </w:r>
    </w:p>
    <w:p w14:paraId="A4030000">
      <w:pPr>
        <w:pStyle w:val="Style_1"/>
        <w:numPr>
          <w:ilvl w:val="0"/>
          <w:numId w:val="24"/>
        </w:numPr>
        <w:ind/>
        <w:jc w:val="both"/>
        <w:rPr>
          <w:rFonts w:ascii="Times New Roman" w:hAnsi="Times New Roman"/>
        </w:rPr>
      </w:pPr>
      <w:r>
        <w:rPr>
          <w:rFonts w:ascii="Times New Roman" w:hAnsi="Times New Roman"/>
        </w:rPr>
        <w:t>GUI (</w:t>
      </w:r>
      <w:r>
        <w:rPr>
          <w:rFonts w:ascii="Times New Roman" w:hAnsi="Times New Roman"/>
        </w:rPr>
        <w:t>winforms</w:t>
      </w:r>
      <w:r>
        <w:rPr>
          <w:rFonts w:ascii="Times New Roman" w:hAnsi="Times New Roman"/>
        </w:rPr>
        <w:t xml:space="preserve">, GTK </w:t>
      </w:r>
      <w:r>
        <w:rPr>
          <w:rFonts w:ascii="Times New Roman" w:hAnsi="Times New Roman"/>
        </w:rPr>
        <w:t>и</w:t>
      </w:r>
      <w:r>
        <w:rPr>
          <w:rFonts w:ascii="Times New Roman" w:hAnsi="Times New Roman"/>
        </w:rPr>
        <w:t xml:space="preserve"> </w:t>
      </w:r>
      <w:r>
        <w:rPr>
          <w:rFonts w:ascii="Times New Roman" w:hAnsi="Times New Roman"/>
        </w:rPr>
        <w:t>т</w:t>
      </w:r>
      <w:r>
        <w:rPr>
          <w:rFonts w:ascii="Times New Roman" w:hAnsi="Times New Roman"/>
        </w:rPr>
        <w:t>.</w:t>
      </w:r>
      <w:r>
        <w:rPr>
          <w:rFonts w:ascii="Times New Roman" w:hAnsi="Times New Roman"/>
        </w:rPr>
        <w:t>д</w:t>
      </w:r>
      <w:r>
        <w:rPr>
          <w:rFonts w:ascii="Times New Roman" w:hAnsi="Times New Roman"/>
        </w:rPr>
        <w:t xml:space="preserve">). </w:t>
      </w:r>
      <w:r>
        <w:rPr>
          <w:rFonts w:ascii="Times New Roman" w:hAnsi="Times New Roman"/>
        </w:rPr>
        <w:t>Основы событийно-ориентированного программирования. Основы разработки GUI (вёрстки).</w:t>
      </w:r>
    </w:p>
    <w:p w14:paraId="A5030000">
      <w:pPr>
        <w:ind w:firstLine="720" w:left="720"/>
        <w:jc w:val="both"/>
        <w:rPr>
          <w:rFonts w:ascii="Times New Roman" w:hAnsi="Times New Roman"/>
          <w:i w:val="1"/>
        </w:rPr>
      </w:pPr>
      <w:r>
        <w:rPr>
          <w:rFonts w:ascii="Times New Roman" w:hAnsi="Times New Roman"/>
          <w:i w:val="1"/>
        </w:rPr>
        <w:t>Домашняя работа 2</w:t>
      </w:r>
    </w:p>
    <w:p w14:paraId="A6030000">
      <w:pPr>
        <w:ind/>
        <w:jc w:val="both"/>
        <w:rPr>
          <w:rFonts w:ascii="Times New Roman" w:hAnsi="Times New Roman"/>
        </w:rPr>
      </w:pPr>
      <w:r>
        <w:rPr>
          <w:rFonts w:ascii="Times New Roman" w:hAnsi="Times New Roman"/>
        </w:rPr>
        <w:t>Раздел 3: Функциональное программирование</w:t>
      </w:r>
    </w:p>
    <w:p w14:paraId="A7030000">
      <w:pPr>
        <w:pStyle w:val="Style_1"/>
        <w:numPr>
          <w:ilvl w:val="0"/>
          <w:numId w:val="25"/>
        </w:numPr>
        <w:ind/>
        <w:jc w:val="both"/>
        <w:rPr>
          <w:rFonts w:ascii="Times New Roman" w:hAnsi="Times New Roman"/>
        </w:rPr>
      </w:pPr>
      <w:r>
        <w:rPr>
          <w:rFonts w:ascii="Times New Roman" w:hAnsi="Times New Roman"/>
        </w:rPr>
        <w:t xml:space="preserve">Основы проектирования с использованием ФП. Сравнение ФП и ООП дизайна и их совмещение.  </w:t>
      </w:r>
      <w:r>
        <w:rPr>
          <w:rFonts w:ascii="Times New Roman" w:hAnsi="Times New Roman"/>
        </w:rPr>
        <w:t>Railway</w:t>
      </w:r>
      <w:r>
        <w:rPr>
          <w:rFonts w:ascii="Times New Roman" w:hAnsi="Times New Roman"/>
        </w:rPr>
        <w:t xml:space="preserve"> </w:t>
      </w:r>
      <w:r>
        <w:rPr>
          <w:rFonts w:ascii="Times New Roman" w:hAnsi="Times New Roman"/>
        </w:rPr>
        <w:t>programming</w:t>
      </w:r>
      <w:r>
        <w:rPr>
          <w:rFonts w:ascii="Times New Roman" w:hAnsi="Times New Roman"/>
        </w:rPr>
        <w:t xml:space="preserve"> как способ жить без исключений. </w:t>
      </w:r>
    </w:p>
    <w:p w14:paraId="A8030000">
      <w:pPr>
        <w:pStyle w:val="Style_1"/>
        <w:numPr>
          <w:ilvl w:val="0"/>
          <w:numId w:val="25"/>
        </w:numPr>
        <w:ind/>
        <w:jc w:val="both"/>
        <w:rPr>
          <w:rFonts w:ascii="Times New Roman" w:hAnsi="Times New Roman"/>
        </w:rPr>
      </w:pPr>
      <w:r>
        <w:rPr>
          <w:rFonts w:ascii="Times New Roman" w:hAnsi="Times New Roman"/>
        </w:rPr>
        <w:t>Особенности чистого функционального программирования. Неизменяемые структуры данных, проблемы с эффективностью и их возможные решения. Отсутствие побочных эффектов.</w:t>
      </w:r>
    </w:p>
    <w:p w14:paraId="A9030000">
      <w:pPr>
        <w:ind w:firstLine="720" w:left="720"/>
        <w:jc w:val="both"/>
        <w:rPr>
          <w:rFonts w:ascii="Times New Roman" w:hAnsi="Times New Roman"/>
        </w:rPr>
      </w:pPr>
      <w:r>
        <w:rPr>
          <w:rFonts w:ascii="Times New Roman" w:hAnsi="Times New Roman"/>
          <w:i w:val="1"/>
        </w:rPr>
        <w:t>Домашняя работа 3</w:t>
      </w:r>
      <w:r>
        <w:rPr>
          <w:rFonts w:ascii="Times New Roman" w:hAnsi="Times New Roman"/>
        </w:rPr>
        <w:t xml:space="preserve"> </w:t>
      </w:r>
    </w:p>
    <w:p w14:paraId="AA030000">
      <w:pPr>
        <w:pStyle w:val="Style_1"/>
        <w:numPr>
          <w:ilvl w:val="0"/>
          <w:numId w:val="25"/>
        </w:numPr>
        <w:ind/>
        <w:jc w:val="both"/>
        <w:rPr>
          <w:rFonts w:ascii="Times New Roman" w:hAnsi="Times New Roman"/>
        </w:rPr>
      </w:pPr>
      <w:r>
        <w:rPr>
          <w:rFonts w:ascii="Times New Roman" w:hAnsi="Times New Roman"/>
        </w:rPr>
        <w:t>Контрольная работа.</w:t>
      </w:r>
    </w:p>
    <w:p w14:paraId="AB030000">
      <w:pPr>
        <w:ind/>
        <w:jc w:val="both"/>
        <w:rPr>
          <w:rFonts w:ascii="Times New Roman" w:hAnsi="Times New Roman"/>
        </w:rPr>
      </w:pPr>
      <w:r>
        <w:rPr>
          <w:rFonts w:ascii="Times New Roman" w:hAnsi="Times New Roman"/>
        </w:rPr>
        <w:t>Раздел 4: Параллельное программирование</w:t>
      </w:r>
    </w:p>
    <w:p w14:paraId="AC030000">
      <w:pPr>
        <w:pStyle w:val="Style_1"/>
        <w:numPr>
          <w:ilvl w:val="0"/>
          <w:numId w:val="26"/>
        </w:numPr>
        <w:ind/>
        <w:jc w:val="both"/>
        <w:rPr>
          <w:rFonts w:ascii="Times New Roman" w:hAnsi="Times New Roman"/>
        </w:rPr>
      </w:pPr>
      <w:r>
        <w:rPr>
          <w:rFonts w:ascii="Times New Roman" w:hAnsi="Times New Roman"/>
        </w:rPr>
        <w:t xml:space="preserve">Архитектуры, подходы, парадигмы. SIMD, MIMD, SPMD. Асинхронное программирование, параллельное программирование. Процессы и потоки: многопроцессорность и многопоточность. Гонки по данным, блокировки.  </w:t>
      </w:r>
    </w:p>
    <w:p w14:paraId="AD030000">
      <w:pPr>
        <w:pStyle w:val="Style_1"/>
        <w:numPr>
          <w:ilvl w:val="0"/>
          <w:numId w:val="26"/>
        </w:numPr>
        <w:ind/>
        <w:jc w:val="both"/>
        <w:rPr>
          <w:rFonts w:ascii="Times New Roman" w:hAnsi="Times New Roman"/>
        </w:rPr>
      </w:pPr>
      <w:r>
        <w:rPr>
          <w:rFonts w:ascii="Times New Roman" w:hAnsi="Times New Roman"/>
        </w:rPr>
        <w:t xml:space="preserve">Базовые примитивы работы с потоками и разделяемыми ресурсами в F#. Функция </w:t>
      </w:r>
      <w:r>
        <w:rPr>
          <w:rFonts w:ascii="Times New Roman" w:hAnsi="Times New Roman"/>
        </w:rPr>
        <w:t>lock</w:t>
      </w:r>
      <w:r>
        <w:rPr>
          <w:rFonts w:ascii="Times New Roman" w:hAnsi="Times New Roman"/>
        </w:rPr>
        <w:t>. Запуск функции в отдельном потоке. Особенности работы с исключениями. Общее состояние. Плюсы и минусы неизменяемости.</w:t>
      </w:r>
    </w:p>
    <w:p w14:paraId="AE030000">
      <w:pPr>
        <w:pStyle w:val="Style_1"/>
        <w:numPr>
          <w:ilvl w:val="0"/>
          <w:numId w:val="26"/>
        </w:numPr>
        <w:ind/>
        <w:jc w:val="both"/>
        <w:rPr>
          <w:rFonts w:ascii="Times New Roman" w:hAnsi="Times New Roman"/>
        </w:rPr>
      </w:pPr>
      <w:r>
        <w:rPr>
          <w:rFonts w:ascii="Times New Roman" w:hAnsi="Times New Roman"/>
        </w:rPr>
        <w:t>Array.Parallel</w:t>
      </w:r>
      <w:r>
        <w:rPr>
          <w:rFonts w:ascii="Times New Roman" w:hAnsi="Times New Roman"/>
        </w:rPr>
        <w:t xml:space="preserve">, </w:t>
      </w:r>
      <w:r>
        <w:rPr>
          <w:rFonts w:ascii="Times New Roman" w:hAnsi="Times New Roman"/>
        </w:rPr>
        <w:t>ParallelSeq</w:t>
      </w:r>
      <w:r>
        <w:rPr>
          <w:rFonts w:ascii="Times New Roman" w:hAnsi="Times New Roman"/>
        </w:rPr>
        <w:t xml:space="preserve"> и другие высокоуровневые средства параллельного программирования на F#. Линейная алгебра и параллелизм: бонусы, проблемы, возможные решения.</w:t>
      </w:r>
    </w:p>
    <w:p w14:paraId="AF030000">
      <w:pPr>
        <w:pStyle w:val="Style_1"/>
        <w:ind w:firstLine="0" w:left="1440"/>
        <w:jc w:val="both"/>
        <w:rPr>
          <w:rFonts w:ascii="Times New Roman" w:hAnsi="Times New Roman"/>
          <w:i w:val="1"/>
        </w:rPr>
      </w:pPr>
      <w:r>
        <w:rPr>
          <w:rFonts w:ascii="Times New Roman" w:hAnsi="Times New Roman"/>
          <w:i w:val="1"/>
        </w:rPr>
        <w:t>Домашняя работа 4</w:t>
      </w:r>
    </w:p>
    <w:p w14:paraId="B0030000">
      <w:pPr>
        <w:pStyle w:val="Style_1"/>
        <w:numPr>
          <w:ilvl w:val="0"/>
          <w:numId w:val="26"/>
        </w:numPr>
        <w:ind/>
        <w:jc w:val="both"/>
        <w:rPr>
          <w:rFonts w:ascii="Times New Roman" w:hAnsi="Times New Roman"/>
        </w:rPr>
      </w:pPr>
      <w:r>
        <w:rPr>
          <w:rFonts w:ascii="Times New Roman" w:hAnsi="Times New Roman"/>
        </w:rPr>
        <w:t>Actor</w:t>
      </w:r>
      <w:r>
        <w:rPr>
          <w:rFonts w:ascii="Times New Roman" w:hAnsi="Times New Roman"/>
        </w:rPr>
        <w:t>-ориентированное программирование как реализация асинхронного (</w:t>
      </w:r>
      <w:r>
        <w:rPr>
          <w:rFonts w:ascii="Times New Roman" w:hAnsi="Times New Roman"/>
        </w:rPr>
        <w:t>concurrent</w:t>
      </w:r>
      <w:r>
        <w:rPr>
          <w:rFonts w:ascii="Times New Roman" w:hAnsi="Times New Roman"/>
        </w:rPr>
        <w:t xml:space="preserve">) программирования. Коммуникация на сообщениях. </w:t>
      </w:r>
      <w:r>
        <w:rPr>
          <w:rFonts w:ascii="Times New Roman" w:hAnsi="Times New Roman"/>
        </w:rPr>
        <w:t>Mailbox</w:t>
      </w:r>
      <w:r>
        <w:rPr>
          <w:rFonts w:ascii="Times New Roman" w:hAnsi="Times New Roman"/>
        </w:rPr>
        <w:t xml:space="preserve"> </w:t>
      </w:r>
      <w:r>
        <w:rPr>
          <w:rFonts w:ascii="Times New Roman" w:hAnsi="Times New Roman"/>
        </w:rPr>
        <w:t>processor</w:t>
      </w:r>
      <w:r>
        <w:rPr>
          <w:rFonts w:ascii="Times New Roman" w:hAnsi="Times New Roman"/>
        </w:rPr>
        <w:t xml:space="preserve"> и </w:t>
      </w:r>
      <w:r>
        <w:rPr>
          <w:rFonts w:ascii="Times New Roman" w:hAnsi="Times New Roman"/>
        </w:rPr>
        <w:t>Hopac</w:t>
      </w:r>
      <w:r>
        <w:rPr>
          <w:rFonts w:ascii="Times New Roman" w:hAnsi="Times New Roman"/>
        </w:rPr>
        <w:t xml:space="preserve"> как реализации. Примеры использования </w:t>
      </w:r>
      <w:r>
        <w:rPr>
          <w:rFonts w:ascii="Times New Roman" w:hAnsi="Times New Roman"/>
        </w:rPr>
        <w:t>Mailbox</w:t>
      </w:r>
      <w:r>
        <w:rPr>
          <w:rFonts w:ascii="Times New Roman" w:hAnsi="Times New Roman"/>
        </w:rPr>
        <w:t xml:space="preserve"> </w:t>
      </w:r>
      <w:r>
        <w:rPr>
          <w:rFonts w:ascii="Times New Roman" w:hAnsi="Times New Roman"/>
        </w:rPr>
        <w:t>processor</w:t>
      </w:r>
      <w:r>
        <w:rPr>
          <w:rFonts w:ascii="Times New Roman" w:hAnsi="Times New Roman"/>
        </w:rPr>
        <w:t xml:space="preserve"> и </w:t>
      </w:r>
      <w:r>
        <w:rPr>
          <w:rFonts w:ascii="Times New Roman" w:hAnsi="Times New Roman"/>
        </w:rPr>
        <w:t>Hopac</w:t>
      </w:r>
      <w:r>
        <w:rPr>
          <w:rFonts w:ascii="Times New Roman" w:hAnsi="Times New Roman"/>
        </w:rPr>
        <w:t>.</w:t>
      </w:r>
    </w:p>
    <w:p w14:paraId="B1030000">
      <w:pPr>
        <w:pStyle w:val="Style_1"/>
        <w:ind w:firstLine="0" w:left="1440"/>
        <w:jc w:val="both"/>
        <w:rPr>
          <w:rFonts w:ascii="Times New Roman" w:hAnsi="Times New Roman"/>
          <w:i w:val="1"/>
        </w:rPr>
      </w:pPr>
      <w:r>
        <w:rPr>
          <w:rFonts w:ascii="Times New Roman" w:hAnsi="Times New Roman"/>
          <w:i w:val="1"/>
        </w:rPr>
        <w:t>Домашняя работа 5</w:t>
      </w:r>
    </w:p>
    <w:p w14:paraId="B2030000">
      <w:pPr>
        <w:pStyle w:val="Style_1"/>
        <w:numPr>
          <w:ilvl w:val="0"/>
          <w:numId w:val="26"/>
        </w:numPr>
        <w:ind/>
        <w:jc w:val="both"/>
        <w:rPr>
          <w:rFonts w:ascii="Times New Roman" w:hAnsi="Times New Roman"/>
        </w:rPr>
      </w:pPr>
      <w:r>
        <w:rPr>
          <w:rFonts w:ascii="Times New Roman" w:hAnsi="Times New Roman"/>
        </w:rPr>
        <w:t>Контрольная работа.</w:t>
      </w:r>
    </w:p>
    <w:p w14:paraId="B3030000">
      <w:pPr>
        <w:ind/>
        <w:jc w:val="both"/>
        <w:rPr>
          <w:rFonts w:ascii="Times New Roman" w:hAnsi="Times New Roman"/>
        </w:rPr>
      </w:pPr>
    </w:p>
    <w:p w14:paraId="B4030000">
      <w:pPr>
        <w:ind/>
        <w:jc w:val="both"/>
        <w:rPr>
          <w:rFonts w:ascii="Times New Roman" w:hAnsi="Times New Roman"/>
        </w:rPr>
      </w:pPr>
      <w:r>
        <w:rPr>
          <w:rFonts w:ascii="Times New Roman" w:hAnsi="Times New Roman"/>
        </w:rPr>
        <w:t xml:space="preserve">Период обучения (модуль): семестр </w:t>
      </w:r>
      <w:r>
        <w:rPr>
          <w:rFonts w:ascii="Times New Roman" w:hAnsi="Times New Roman"/>
        </w:rPr>
        <w:t>3</w:t>
      </w:r>
      <w:r>
        <w:rPr>
          <w:rFonts w:ascii="Times New Roman" w:hAnsi="Times New Roman"/>
        </w:rPr>
        <w:t>.</w:t>
      </w:r>
    </w:p>
    <w:tbl>
      <w:tblPr>
        <w:tblStyle w:val="Style_2"/>
        <w:tblW w:type="auto" w:w="0"/>
        <w:tblInd w:type="dxa" w:w="-147"/>
        <w:tblLayout w:type="fixed"/>
      </w:tblPr>
      <w:tblGrid>
        <w:gridCol w:w="690"/>
        <w:gridCol w:w="3700"/>
        <w:gridCol w:w="3852"/>
        <w:gridCol w:w="1417"/>
      </w:tblGrid>
      <w:tr>
        <w:tc>
          <w:tcPr>
            <w:tcW w:type="dxa" w:w="690"/>
            <w:shd w:fill="auto" w:val="clear"/>
            <w:vAlign w:val="center"/>
          </w:tcPr>
          <w:p w14:paraId="B5030000">
            <w:pPr>
              <w:ind/>
              <w:jc w:val="center"/>
              <w:rPr>
                <w:rFonts w:ascii="Times New Roman" w:hAnsi="Times New Roman"/>
              </w:rPr>
            </w:pPr>
            <w:r>
              <w:rPr>
                <w:rFonts w:ascii="Times New Roman" w:hAnsi="Times New Roman"/>
              </w:rPr>
              <w:t>№ п</w:t>
            </w:r>
            <w:r>
              <w:rPr>
                <w:rFonts w:ascii="Times New Roman" w:hAnsi="Times New Roman"/>
              </w:rPr>
              <w:t>/</w:t>
            </w:r>
            <w:r>
              <w:rPr>
                <w:rFonts w:ascii="Times New Roman" w:hAnsi="Times New Roman"/>
              </w:rPr>
              <w:t>п</w:t>
            </w:r>
          </w:p>
        </w:tc>
        <w:tc>
          <w:tcPr>
            <w:tcW w:type="dxa" w:w="3700"/>
            <w:shd w:fill="auto" w:val="clear"/>
            <w:vAlign w:val="center"/>
          </w:tcPr>
          <w:p w14:paraId="B6030000">
            <w:pPr>
              <w:ind/>
              <w:jc w:val="center"/>
              <w:rPr>
                <w:rFonts w:ascii="Times New Roman" w:hAnsi="Times New Roman"/>
              </w:rPr>
            </w:pPr>
            <w:r>
              <w:rPr>
                <w:rFonts w:ascii="Times New Roman" w:hAnsi="Times New Roman"/>
              </w:rPr>
              <w:t>Наименование темы (раздела, части)</w:t>
            </w:r>
          </w:p>
        </w:tc>
        <w:tc>
          <w:tcPr>
            <w:tcW w:type="dxa" w:w="3852"/>
            <w:shd w:fill="auto" w:val="clear"/>
            <w:vAlign w:val="center"/>
          </w:tcPr>
          <w:p w14:paraId="B7030000">
            <w:pPr>
              <w:ind/>
              <w:jc w:val="center"/>
              <w:rPr>
                <w:rFonts w:ascii="Times New Roman" w:hAnsi="Times New Roman"/>
              </w:rPr>
            </w:pPr>
            <w:r>
              <w:rPr>
                <w:rFonts w:ascii="Times New Roman" w:hAnsi="Times New Roman"/>
              </w:rPr>
              <w:t>Вид учебных занятий</w:t>
            </w:r>
          </w:p>
        </w:tc>
        <w:tc>
          <w:tcPr>
            <w:tcW w:type="dxa" w:w="1417"/>
            <w:shd w:fill="auto" w:val="clear"/>
            <w:vAlign w:val="center"/>
          </w:tcPr>
          <w:p w14:paraId="B8030000">
            <w:pPr>
              <w:ind/>
              <w:jc w:val="center"/>
              <w:rPr>
                <w:rFonts w:ascii="Times New Roman" w:hAnsi="Times New Roman"/>
              </w:rPr>
            </w:pPr>
            <w:r>
              <w:rPr>
                <w:rFonts w:ascii="Times New Roman" w:hAnsi="Times New Roman"/>
              </w:rPr>
              <w:t>Количество часов</w:t>
            </w:r>
          </w:p>
        </w:tc>
      </w:tr>
      <w:tr>
        <w:trPr>
          <w:trHeight w:hRule="atLeast" w:val="367"/>
        </w:trPr>
        <w:tc>
          <w:tcPr>
            <w:tcW w:type="dxa" w:w="690"/>
            <w:vMerge w:val="restart"/>
            <w:shd w:fill="auto" w:val="clear"/>
            <w:vAlign w:val="center"/>
          </w:tcPr>
          <w:p w14:paraId="B9030000">
            <w:pPr>
              <w:rPr>
                <w:rFonts w:ascii="Times New Roman" w:hAnsi="Times New Roman"/>
              </w:rPr>
            </w:pPr>
            <w:r>
              <w:rPr>
                <w:rFonts w:ascii="Times New Roman" w:hAnsi="Times New Roman"/>
              </w:rPr>
              <w:t>I</w:t>
            </w:r>
            <w:r>
              <w:rPr>
                <w:rFonts w:ascii="Times New Roman" w:hAnsi="Times New Roman"/>
              </w:rPr>
              <w:t>.</w:t>
            </w:r>
          </w:p>
        </w:tc>
        <w:tc>
          <w:tcPr>
            <w:tcW w:type="dxa" w:w="3700"/>
            <w:vMerge w:val="restart"/>
            <w:shd w:fill="auto" w:val="clear"/>
            <w:vAlign w:val="center"/>
          </w:tcPr>
          <w:p w14:paraId="BA030000">
            <w:pPr>
              <w:rPr>
                <w:rFonts w:ascii="Times New Roman" w:hAnsi="Times New Roman"/>
              </w:rPr>
            </w:pPr>
            <w:r>
              <w:rPr>
                <w:rFonts w:ascii="Times New Roman" w:hAnsi="Times New Roman"/>
              </w:rPr>
              <w:t>Особенности исследовательских проектов</w:t>
            </w:r>
          </w:p>
        </w:tc>
        <w:tc>
          <w:tcPr>
            <w:tcW w:type="dxa" w:w="3852"/>
            <w:shd w:fill="auto" w:val="clear"/>
            <w:vAlign w:val="center"/>
          </w:tcPr>
          <w:p w14:paraId="BB030000">
            <w:pPr>
              <w:rPr>
                <w:rFonts w:ascii="Times New Roman" w:hAnsi="Times New Roman"/>
              </w:rPr>
            </w:pPr>
            <w:r>
              <w:rPr>
                <w:rFonts w:ascii="Times New Roman" w:hAnsi="Times New Roman"/>
              </w:rPr>
              <w:t>практические занятия</w:t>
            </w:r>
          </w:p>
        </w:tc>
        <w:tc>
          <w:tcPr>
            <w:tcW w:type="dxa" w:w="1417"/>
            <w:shd w:fill="auto" w:val="clear"/>
            <w:vAlign w:val="center"/>
          </w:tcPr>
          <w:p w14:paraId="BC030000">
            <w:pPr>
              <w:ind/>
              <w:jc w:val="center"/>
              <w:rPr>
                <w:rFonts w:ascii="Times New Roman" w:hAnsi="Times New Roman"/>
              </w:rPr>
            </w:pPr>
            <w:r>
              <w:rPr>
                <w:rFonts w:ascii="Times New Roman" w:hAnsi="Times New Roman"/>
              </w:rPr>
              <w:t>4</w:t>
            </w:r>
          </w:p>
        </w:tc>
      </w:tr>
      <w:tr>
        <w:trPr>
          <w:trHeight w:hRule="atLeast" w:val="367"/>
        </w:trPr>
        <w:tc>
          <w:tcPr>
            <w:tcW w:type="dxa" w:w="690"/>
            <w:gridSpan w:val="1"/>
            <w:vMerge w:val="continue"/>
            <w:shd w:fill="auto" w:val="clear"/>
            <w:vAlign w:val="center"/>
          </w:tcPr>
          <w:p/>
        </w:tc>
        <w:tc>
          <w:tcPr>
            <w:tcW w:type="dxa" w:w="3700"/>
            <w:gridSpan w:val="1"/>
            <w:vMerge w:val="continue"/>
            <w:shd w:fill="auto" w:val="clear"/>
            <w:vAlign w:val="center"/>
          </w:tcPr>
          <w:p/>
        </w:tc>
        <w:tc>
          <w:tcPr>
            <w:tcW w:type="dxa" w:w="3852"/>
            <w:shd w:fill="auto" w:val="clear"/>
            <w:vAlign w:val="center"/>
          </w:tcPr>
          <w:p w14:paraId="BD030000">
            <w:pPr>
              <w:rPr>
                <w:rFonts w:ascii="Times New Roman" w:hAnsi="Times New Roman"/>
              </w:rPr>
            </w:pPr>
            <w:r>
              <w:rPr>
                <w:rFonts w:ascii="Times New Roman" w:hAnsi="Times New Roman"/>
              </w:rPr>
              <w:t>лабораторные работы</w:t>
            </w:r>
          </w:p>
        </w:tc>
        <w:tc>
          <w:tcPr>
            <w:tcW w:type="dxa" w:w="1417"/>
            <w:shd w:fill="auto" w:val="clear"/>
            <w:vAlign w:val="center"/>
          </w:tcPr>
          <w:p w14:paraId="BE030000">
            <w:pPr>
              <w:ind/>
              <w:jc w:val="center"/>
              <w:rPr>
                <w:rFonts w:ascii="Times New Roman" w:hAnsi="Times New Roman"/>
              </w:rPr>
            </w:pPr>
            <w:r>
              <w:rPr>
                <w:rFonts w:ascii="Times New Roman" w:hAnsi="Times New Roman"/>
              </w:rPr>
              <w:t>4</w:t>
            </w:r>
          </w:p>
        </w:tc>
      </w:tr>
      <w:tr>
        <w:trPr>
          <w:trHeight w:hRule="atLeast" w:val="367"/>
        </w:trPr>
        <w:tc>
          <w:tcPr>
            <w:tcW w:type="dxa" w:w="690"/>
            <w:gridSpan w:val="1"/>
            <w:vMerge w:val="continue"/>
            <w:shd w:fill="auto" w:val="clear"/>
            <w:vAlign w:val="center"/>
          </w:tcPr>
          <w:p/>
        </w:tc>
        <w:tc>
          <w:tcPr>
            <w:tcW w:type="dxa" w:w="3700"/>
            <w:gridSpan w:val="1"/>
            <w:vMerge w:val="continue"/>
            <w:shd w:fill="auto" w:val="clear"/>
            <w:vAlign w:val="center"/>
          </w:tcPr>
          <w:p/>
        </w:tc>
        <w:tc>
          <w:tcPr>
            <w:tcW w:type="dxa" w:w="3852"/>
            <w:shd w:fill="auto" w:val="clear"/>
            <w:vAlign w:val="center"/>
          </w:tcPr>
          <w:p w14:paraId="BF030000">
            <w:pPr>
              <w:rPr>
                <w:rFonts w:ascii="Times New Roman" w:hAnsi="Times New Roman"/>
              </w:rPr>
            </w:pPr>
            <w:r>
              <w:rPr>
                <w:rFonts w:ascii="Times New Roman" w:hAnsi="Times New Roman"/>
              </w:rPr>
              <w:t>самостоятельная работа</w:t>
            </w:r>
          </w:p>
        </w:tc>
        <w:tc>
          <w:tcPr>
            <w:tcW w:type="dxa" w:w="1417"/>
            <w:shd w:fill="auto" w:val="clear"/>
            <w:vAlign w:val="center"/>
          </w:tcPr>
          <w:p w14:paraId="C0030000">
            <w:pPr>
              <w:ind/>
              <w:jc w:val="center"/>
              <w:rPr>
                <w:rFonts w:ascii="Times New Roman" w:hAnsi="Times New Roman"/>
              </w:rPr>
            </w:pPr>
            <w:r>
              <w:rPr>
                <w:rFonts w:ascii="Times New Roman" w:hAnsi="Times New Roman"/>
              </w:rPr>
              <w:t>10</w:t>
            </w:r>
          </w:p>
        </w:tc>
      </w:tr>
      <w:tr>
        <w:trPr>
          <w:trHeight w:hRule="atLeast" w:val="367"/>
        </w:trPr>
        <w:tc>
          <w:tcPr>
            <w:tcW w:type="dxa" w:w="690"/>
            <w:vMerge w:val="restart"/>
            <w:shd w:fill="auto" w:val="clear"/>
            <w:vAlign w:val="center"/>
          </w:tcPr>
          <w:p w14:paraId="C1030000">
            <w:pPr>
              <w:rPr>
                <w:rFonts w:ascii="Times New Roman" w:hAnsi="Times New Roman"/>
              </w:rPr>
            </w:pPr>
            <w:r>
              <w:rPr>
                <w:rFonts w:ascii="Times New Roman" w:hAnsi="Times New Roman"/>
              </w:rPr>
              <w:t>II.</w:t>
            </w:r>
          </w:p>
        </w:tc>
        <w:tc>
          <w:tcPr>
            <w:tcW w:type="dxa" w:w="3700"/>
            <w:vMerge w:val="restart"/>
            <w:shd w:fill="auto" w:val="clear"/>
            <w:vAlign w:val="center"/>
          </w:tcPr>
          <w:p w14:paraId="C2030000">
            <w:pPr>
              <w:rPr>
                <w:rFonts w:ascii="Times New Roman" w:hAnsi="Times New Roman"/>
              </w:rPr>
            </w:pPr>
            <w:r>
              <w:rPr>
                <w:rFonts w:ascii="Times New Roman" w:hAnsi="Times New Roman"/>
              </w:rPr>
              <w:t>Продвинутые техники программирования</w:t>
            </w:r>
          </w:p>
        </w:tc>
        <w:tc>
          <w:tcPr>
            <w:tcW w:type="dxa" w:w="3852"/>
            <w:shd w:fill="auto" w:val="clear"/>
            <w:vAlign w:val="center"/>
          </w:tcPr>
          <w:p w14:paraId="C3030000">
            <w:pPr>
              <w:rPr>
                <w:rFonts w:ascii="Times New Roman" w:hAnsi="Times New Roman"/>
              </w:rPr>
            </w:pPr>
            <w:r>
              <w:rPr>
                <w:rFonts w:ascii="Times New Roman" w:hAnsi="Times New Roman"/>
              </w:rPr>
              <w:t>практические занятия</w:t>
            </w:r>
          </w:p>
        </w:tc>
        <w:tc>
          <w:tcPr>
            <w:tcW w:type="dxa" w:w="1417"/>
            <w:shd w:fill="auto" w:val="clear"/>
            <w:vAlign w:val="center"/>
          </w:tcPr>
          <w:p w14:paraId="C4030000">
            <w:pPr>
              <w:ind/>
              <w:jc w:val="center"/>
              <w:rPr>
                <w:rFonts w:ascii="Times New Roman" w:hAnsi="Times New Roman"/>
              </w:rPr>
            </w:pPr>
            <w:r>
              <w:rPr>
                <w:rFonts w:ascii="Times New Roman" w:hAnsi="Times New Roman"/>
              </w:rPr>
              <w:t>7</w:t>
            </w:r>
          </w:p>
        </w:tc>
      </w:tr>
      <w:tr>
        <w:trPr>
          <w:trHeight w:hRule="atLeast" w:val="367"/>
        </w:trPr>
        <w:tc>
          <w:tcPr>
            <w:tcW w:type="dxa" w:w="690"/>
            <w:gridSpan w:val="1"/>
            <w:vMerge w:val="continue"/>
            <w:shd w:fill="auto" w:val="clear"/>
            <w:vAlign w:val="center"/>
          </w:tcPr>
          <w:p/>
        </w:tc>
        <w:tc>
          <w:tcPr>
            <w:tcW w:type="dxa" w:w="3700"/>
            <w:gridSpan w:val="1"/>
            <w:vMerge w:val="continue"/>
            <w:shd w:fill="auto" w:val="clear"/>
            <w:vAlign w:val="center"/>
          </w:tcPr>
          <w:p/>
        </w:tc>
        <w:tc>
          <w:tcPr>
            <w:tcW w:type="dxa" w:w="3852"/>
            <w:shd w:fill="auto" w:val="clear"/>
            <w:vAlign w:val="center"/>
          </w:tcPr>
          <w:p w14:paraId="C5030000">
            <w:pPr>
              <w:rPr>
                <w:rFonts w:ascii="Times New Roman" w:hAnsi="Times New Roman"/>
              </w:rPr>
            </w:pPr>
            <w:r>
              <w:rPr>
                <w:rFonts w:ascii="Times New Roman" w:hAnsi="Times New Roman"/>
              </w:rPr>
              <w:t>лабораторные работы</w:t>
            </w:r>
          </w:p>
        </w:tc>
        <w:tc>
          <w:tcPr>
            <w:tcW w:type="dxa" w:w="1417"/>
            <w:shd w:fill="auto" w:val="clear"/>
            <w:vAlign w:val="center"/>
          </w:tcPr>
          <w:p w14:paraId="C6030000">
            <w:pPr>
              <w:ind/>
              <w:jc w:val="center"/>
              <w:rPr>
                <w:rFonts w:ascii="Times New Roman" w:hAnsi="Times New Roman"/>
              </w:rPr>
            </w:pPr>
            <w:r>
              <w:rPr>
                <w:rFonts w:ascii="Times New Roman" w:hAnsi="Times New Roman"/>
              </w:rPr>
              <w:t>7</w:t>
            </w:r>
          </w:p>
        </w:tc>
      </w:tr>
      <w:tr>
        <w:trPr>
          <w:trHeight w:hRule="atLeast" w:val="367"/>
        </w:trPr>
        <w:tc>
          <w:tcPr>
            <w:tcW w:type="dxa" w:w="690"/>
            <w:gridSpan w:val="1"/>
            <w:vMerge w:val="continue"/>
            <w:shd w:fill="auto" w:val="clear"/>
            <w:vAlign w:val="center"/>
          </w:tcPr>
          <w:p/>
        </w:tc>
        <w:tc>
          <w:tcPr>
            <w:tcW w:type="dxa" w:w="3700"/>
            <w:gridSpan w:val="1"/>
            <w:vMerge w:val="continue"/>
            <w:shd w:fill="auto" w:val="clear"/>
            <w:vAlign w:val="center"/>
          </w:tcPr>
          <w:p/>
        </w:tc>
        <w:tc>
          <w:tcPr>
            <w:tcW w:type="dxa" w:w="3852"/>
            <w:shd w:fill="auto" w:val="clear"/>
            <w:vAlign w:val="center"/>
          </w:tcPr>
          <w:p w14:paraId="C7030000">
            <w:pPr>
              <w:rPr>
                <w:rFonts w:ascii="Times New Roman" w:hAnsi="Times New Roman"/>
              </w:rPr>
            </w:pPr>
            <w:r>
              <w:rPr>
                <w:rFonts w:ascii="Times New Roman" w:hAnsi="Times New Roman"/>
              </w:rPr>
              <w:t>самостоятельная работа</w:t>
            </w:r>
          </w:p>
        </w:tc>
        <w:tc>
          <w:tcPr>
            <w:tcW w:type="dxa" w:w="1417"/>
            <w:shd w:fill="auto" w:val="clear"/>
            <w:vAlign w:val="center"/>
          </w:tcPr>
          <w:p w14:paraId="C8030000">
            <w:pPr>
              <w:ind/>
              <w:jc w:val="center"/>
              <w:rPr>
                <w:rFonts w:ascii="Times New Roman" w:hAnsi="Times New Roman"/>
              </w:rPr>
            </w:pPr>
            <w:r>
              <w:rPr>
                <w:rFonts w:ascii="Times New Roman" w:hAnsi="Times New Roman"/>
              </w:rPr>
              <w:t>15</w:t>
            </w:r>
          </w:p>
        </w:tc>
      </w:tr>
      <w:tr>
        <w:trPr>
          <w:trHeight w:hRule="atLeast" w:val="367"/>
        </w:trPr>
        <w:tc>
          <w:tcPr>
            <w:tcW w:type="dxa" w:w="690"/>
            <w:vMerge w:val="restart"/>
            <w:shd w:fill="auto" w:val="clear"/>
            <w:vAlign w:val="center"/>
          </w:tcPr>
          <w:p w14:paraId="C9030000">
            <w:pPr>
              <w:rPr>
                <w:rFonts w:ascii="Times New Roman" w:hAnsi="Times New Roman"/>
              </w:rPr>
            </w:pPr>
            <w:r>
              <w:rPr>
                <w:rFonts w:ascii="Times New Roman" w:hAnsi="Times New Roman"/>
              </w:rPr>
              <w:t>III.</w:t>
            </w:r>
          </w:p>
        </w:tc>
        <w:tc>
          <w:tcPr>
            <w:tcW w:type="dxa" w:w="3700"/>
            <w:vMerge w:val="restart"/>
            <w:shd w:fill="auto" w:val="clear"/>
            <w:vAlign w:val="center"/>
          </w:tcPr>
          <w:p w14:paraId="CA030000">
            <w:pPr>
              <w:rPr>
                <w:rFonts w:ascii="Times New Roman" w:hAnsi="Times New Roman"/>
              </w:rPr>
            </w:pPr>
            <w:r>
              <w:rPr>
                <w:rFonts w:ascii="Times New Roman" w:hAnsi="Times New Roman"/>
              </w:rPr>
              <w:t>Программирование на GPGPU</w:t>
            </w:r>
          </w:p>
        </w:tc>
        <w:tc>
          <w:tcPr>
            <w:tcW w:type="dxa" w:w="3852"/>
            <w:shd w:fill="auto" w:val="clear"/>
            <w:vAlign w:val="center"/>
          </w:tcPr>
          <w:p w14:paraId="CB030000">
            <w:pPr>
              <w:rPr>
                <w:rFonts w:ascii="Times New Roman" w:hAnsi="Times New Roman"/>
              </w:rPr>
            </w:pPr>
            <w:r>
              <w:rPr>
                <w:rFonts w:ascii="Times New Roman" w:hAnsi="Times New Roman"/>
              </w:rPr>
              <w:t>практические занятия</w:t>
            </w:r>
          </w:p>
        </w:tc>
        <w:tc>
          <w:tcPr>
            <w:tcW w:type="dxa" w:w="1417"/>
            <w:shd w:fill="auto" w:val="clear"/>
            <w:vAlign w:val="center"/>
          </w:tcPr>
          <w:p w14:paraId="CC030000">
            <w:pPr>
              <w:ind/>
              <w:jc w:val="center"/>
              <w:rPr>
                <w:rFonts w:ascii="Times New Roman" w:hAnsi="Times New Roman"/>
              </w:rPr>
            </w:pPr>
            <w:r>
              <w:rPr>
                <w:rFonts w:ascii="Times New Roman" w:hAnsi="Times New Roman"/>
              </w:rPr>
              <w:t>4</w:t>
            </w:r>
          </w:p>
        </w:tc>
      </w:tr>
      <w:tr>
        <w:trPr>
          <w:trHeight w:hRule="atLeast" w:val="367"/>
        </w:trPr>
        <w:tc>
          <w:tcPr>
            <w:tcW w:type="dxa" w:w="690"/>
            <w:gridSpan w:val="1"/>
            <w:vMerge w:val="continue"/>
            <w:shd w:fill="auto" w:val="clear"/>
            <w:vAlign w:val="center"/>
          </w:tcPr>
          <w:p/>
        </w:tc>
        <w:tc>
          <w:tcPr>
            <w:tcW w:type="dxa" w:w="3700"/>
            <w:gridSpan w:val="1"/>
            <w:vMerge w:val="continue"/>
            <w:shd w:fill="auto" w:val="clear"/>
            <w:vAlign w:val="center"/>
          </w:tcPr>
          <w:p/>
        </w:tc>
        <w:tc>
          <w:tcPr>
            <w:tcW w:type="dxa" w:w="3852"/>
            <w:shd w:fill="auto" w:val="clear"/>
            <w:vAlign w:val="center"/>
          </w:tcPr>
          <w:p w14:paraId="CD030000">
            <w:pPr>
              <w:rPr>
                <w:rFonts w:ascii="Times New Roman" w:hAnsi="Times New Roman"/>
              </w:rPr>
            </w:pPr>
            <w:r>
              <w:rPr>
                <w:rFonts w:ascii="Times New Roman" w:hAnsi="Times New Roman"/>
              </w:rPr>
              <w:t>лабораторные работы</w:t>
            </w:r>
          </w:p>
        </w:tc>
        <w:tc>
          <w:tcPr>
            <w:tcW w:type="dxa" w:w="1417"/>
            <w:shd w:fill="auto" w:val="clear"/>
            <w:vAlign w:val="center"/>
          </w:tcPr>
          <w:p w14:paraId="CE030000">
            <w:pPr>
              <w:ind/>
              <w:jc w:val="center"/>
              <w:rPr>
                <w:rFonts w:ascii="Times New Roman" w:hAnsi="Times New Roman"/>
              </w:rPr>
            </w:pPr>
            <w:r>
              <w:rPr>
                <w:rFonts w:ascii="Times New Roman" w:hAnsi="Times New Roman"/>
              </w:rPr>
              <w:t>4</w:t>
            </w:r>
          </w:p>
        </w:tc>
      </w:tr>
      <w:tr>
        <w:trPr>
          <w:trHeight w:hRule="atLeast" w:val="367"/>
        </w:trPr>
        <w:tc>
          <w:tcPr>
            <w:tcW w:type="dxa" w:w="690"/>
            <w:gridSpan w:val="1"/>
            <w:vMerge w:val="continue"/>
            <w:shd w:fill="auto" w:val="clear"/>
            <w:vAlign w:val="center"/>
          </w:tcPr>
          <w:p/>
        </w:tc>
        <w:tc>
          <w:tcPr>
            <w:tcW w:type="dxa" w:w="3700"/>
            <w:gridSpan w:val="1"/>
            <w:vMerge w:val="continue"/>
            <w:shd w:fill="auto" w:val="clear"/>
            <w:vAlign w:val="center"/>
          </w:tcPr>
          <w:p/>
        </w:tc>
        <w:tc>
          <w:tcPr>
            <w:tcW w:type="dxa" w:w="3852"/>
            <w:shd w:fill="auto" w:val="clear"/>
            <w:vAlign w:val="center"/>
          </w:tcPr>
          <w:p w14:paraId="CF030000">
            <w:pPr>
              <w:rPr>
                <w:rFonts w:ascii="Times New Roman" w:hAnsi="Times New Roman"/>
              </w:rPr>
            </w:pPr>
            <w:r>
              <w:rPr>
                <w:rFonts w:ascii="Times New Roman" w:hAnsi="Times New Roman"/>
              </w:rPr>
              <w:t>самостоятельная работа</w:t>
            </w:r>
          </w:p>
        </w:tc>
        <w:tc>
          <w:tcPr>
            <w:tcW w:type="dxa" w:w="1417"/>
            <w:shd w:fill="auto" w:val="clear"/>
            <w:vAlign w:val="center"/>
          </w:tcPr>
          <w:p w14:paraId="D0030000">
            <w:pPr>
              <w:ind/>
              <w:jc w:val="center"/>
              <w:rPr>
                <w:rFonts w:ascii="Times New Roman" w:hAnsi="Times New Roman"/>
              </w:rPr>
            </w:pPr>
            <w:r>
              <w:rPr>
                <w:rFonts w:ascii="Times New Roman" w:hAnsi="Times New Roman"/>
              </w:rPr>
              <w:t>12</w:t>
            </w:r>
          </w:p>
        </w:tc>
      </w:tr>
      <w:tr>
        <w:trPr>
          <w:trHeight w:hRule="atLeast" w:val="375"/>
        </w:trPr>
        <w:tc>
          <w:tcPr>
            <w:tcW w:type="dxa" w:w="690"/>
            <w:vMerge w:val="restart"/>
            <w:shd w:fill="auto" w:val="clear"/>
            <w:vAlign w:val="center"/>
          </w:tcPr>
          <w:p w14:paraId="D1030000">
            <w:pPr>
              <w:rPr>
                <w:rFonts w:ascii="Times New Roman" w:hAnsi="Times New Roman"/>
              </w:rPr>
            </w:pPr>
            <w:r>
              <w:rPr>
                <w:rFonts w:ascii="Times New Roman" w:hAnsi="Times New Roman"/>
              </w:rPr>
              <w:t>IV</w:t>
            </w:r>
            <w:r>
              <w:rPr>
                <w:rFonts w:ascii="Times New Roman" w:hAnsi="Times New Roman"/>
              </w:rPr>
              <w:t>.</w:t>
            </w:r>
          </w:p>
        </w:tc>
        <w:tc>
          <w:tcPr>
            <w:tcW w:type="dxa" w:w="3700"/>
            <w:vMerge w:val="restart"/>
            <w:shd w:fill="auto" w:val="clear"/>
            <w:vAlign w:val="center"/>
          </w:tcPr>
          <w:p w14:paraId="D2030000">
            <w:pPr>
              <w:rPr>
                <w:rFonts w:ascii="Times New Roman" w:hAnsi="Times New Roman"/>
              </w:rPr>
            </w:pPr>
            <w:r>
              <w:rPr>
                <w:rFonts w:ascii="Times New Roman" w:hAnsi="Times New Roman"/>
              </w:rPr>
              <w:t>Промежуточная аттестация</w:t>
            </w:r>
          </w:p>
        </w:tc>
        <w:tc>
          <w:tcPr>
            <w:tcW w:type="dxa" w:w="3852"/>
            <w:shd w:fill="auto" w:val="clear"/>
            <w:vAlign w:val="center"/>
          </w:tcPr>
          <w:p w14:paraId="D3030000">
            <w:pPr>
              <w:rPr>
                <w:rFonts w:ascii="Times New Roman" w:hAnsi="Times New Roman"/>
              </w:rPr>
            </w:pPr>
            <w:r>
              <w:rPr>
                <w:rFonts w:ascii="Times New Roman" w:hAnsi="Times New Roman"/>
              </w:rPr>
              <w:t>самостоятельная работа</w:t>
            </w:r>
          </w:p>
        </w:tc>
        <w:tc>
          <w:tcPr>
            <w:tcW w:type="dxa" w:w="1417"/>
            <w:shd w:fill="auto" w:val="clear"/>
            <w:vAlign w:val="center"/>
          </w:tcPr>
          <w:p w14:paraId="D4030000">
            <w:pPr>
              <w:ind/>
              <w:jc w:val="center"/>
              <w:rPr>
                <w:rFonts w:ascii="Times New Roman" w:hAnsi="Times New Roman"/>
              </w:rPr>
            </w:pPr>
            <w:r>
              <w:rPr>
                <w:rFonts w:ascii="Times New Roman" w:hAnsi="Times New Roman"/>
              </w:rPr>
              <w:t>3</w:t>
            </w:r>
          </w:p>
        </w:tc>
      </w:tr>
      <w:tr>
        <w:trPr>
          <w:trHeight w:hRule="atLeast" w:val="375"/>
        </w:trPr>
        <w:tc>
          <w:tcPr>
            <w:tcW w:type="dxa" w:w="690"/>
            <w:gridSpan w:val="1"/>
            <w:vMerge w:val="continue"/>
            <w:shd w:fill="auto" w:val="clear"/>
            <w:vAlign w:val="center"/>
          </w:tcPr>
          <w:p/>
        </w:tc>
        <w:tc>
          <w:tcPr>
            <w:tcW w:type="dxa" w:w="3700"/>
            <w:gridSpan w:val="1"/>
            <w:vMerge w:val="continue"/>
            <w:shd w:fill="auto" w:val="clear"/>
            <w:vAlign w:val="center"/>
          </w:tcPr>
          <w:p/>
        </w:tc>
        <w:tc>
          <w:tcPr>
            <w:tcW w:type="dxa" w:w="3852"/>
            <w:shd w:fill="auto" w:val="clear"/>
            <w:vAlign w:val="center"/>
          </w:tcPr>
          <w:p w14:paraId="D5030000">
            <w:pPr>
              <w:rPr>
                <w:rFonts w:ascii="Times New Roman" w:hAnsi="Times New Roman"/>
              </w:rPr>
            </w:pPr>
            <w:r>
              <w:rPr>
                <w:rFonts w:ascii="Times New Roman" w:hAnsi="Times New Roman"/>
              </w:rPr>
              <w:t>зачёт</w:t>
            </w:r>
          </w:p>
        </w:tc>
        <w:tc>
          <w:tcPr>
            <w:tcW w:type="dxa" w:w="1417"/>
            <w:shd w:fill="auto" w:val="clear"/>
            <w:vAlign w:val="center"/>
          </w:tcPr>
          <w:p w14:paraId="D6030000">
            <w:pPr>
              <w:ind/>
              <w:jc w:val="center"/>
              <w:rPr>
                <w:rFonts w:ascii="Times New Roman" w:hAnsi="Times New Roman"/>
              </w:rPr>
            </w:pPr>
            <w:r>
              <w:rPr>
                <w:rFonts w:ascii="Times New Roman" w:hAnsi="Times New Roman"/>
              </w:rPr>
              <w:t>2</w:t>
            </w:r>
          </w:p>
        </w:tc>
      </w:tr>
    </w:tbl>
    <w:p w14:paraId="D7030000">
      <w:pPr>
        <w:rPr>
          <w:rFonts w:ascii="Times New Roman" w:hAnsi="Times New Roman"/>
        </w:rPr>
      </w:pPr>
    </w:p>
    <w:p w14:paraId="D8030000">
      <w:pPr>
        <w:ind/>
        <w:jc w:val="both"/>
        <w:rPr>
          <w:rFonts w:ascii="Times New Roman" w:hAnsi="Times New Roman"/>
        </w:rPr>
      </w:pPr>
      <w:r>
        <w:rPr>
          <w:rFonts w:ascii="Times New Roman" w:hAnsi="Times New Roman"/>
        </w:rPr>
        <w:t>Раздел 1: Особенности исследовательских проектов.</w:t>
      </w:r>
    </w:p>
    <w:p w14:paraId="D9030000">
      <w:pPr>
        <w:numPr>
          <w:ilvl w:val="0"/>
          <w:numId w:val="27"/>
        </w:numPr>
        <w:ind/>
        <w:jc w:val="both"/>
        <w:rPr>
          <w:rFonts w:ascii="Times New Roman" w:hAnsi="Times New Roman"/>
        </w:rPr>
      </w:pPr>
      <w:r>
        <w:rPr>
          <w:rFonts w:ascii="Times New Roman" w:hAnsi="Times New Roman"/>
        </w:rPr>
        <w:t xml:space="preserve">Жизненный цикл исследовательских проектов и возможные пути развития. Отличие от прикладных/промышленных проектов и сходство с ними. Цели и задачи исследовательских проектов. </w:t>
      </w:r>
    </w:p>
    <w:p w14:paraId="DA030000">
      <w:pPr>
        <w:numPr>
          <w:ilvl w:val="0"/>
          <w:numId w:val="27"/>
        </w:numPr>
        <w:ind/>
        <w:jc w:val="both"/>
        <w:rPr>
          <w:rFonts w:ascii="Times New Roman" w:hAnsi="Times New Roman"/>
        </w:rPr>
      </w:pPr>
      <w:r>
        <w:rPr>
          <w:rFonts w:ascii="Times New Roman" w:hAnsi="Times New Roman"/>
        </w:rPr>
        <w:t>Эксперименты: воспроизводимость, анализ результатов, оформление результатов. Примеры соответствующих инструментальных средств. Цели и задачи экспериментов. Экспериментальное исследование, сравнение, проверка гипотезы.</w:t>
      </w:r>
    </w:p>
    <w:p w14:paraId="DB030000">
      <w:pPr>
        <w:ind w:firstLine="720" w:left="720"/>
        <w:jc w:val="both"/>
        <w:rPr>
          <w:rFonts w:ascii="Times New Roman" w:hAnsi="Times New Roman"/>
          <w:i w:val="1"/>
        </w:rPr>
      </w:pPr>
      <w:r>
        <w:rPr>
          <w:rFonts w:ascii="Times New Roman" w:hAnsi="Times New Roman"/>
          <w:i w:val="1"/>
        </w:rPr>
        <w:t>Домашняя работа 1</w:t>
      </w:r>
    </w:p>
    <w:p w14:paraId="DC030000">
      <w:pPr>
        <w:numPr>
          <w:ilvl w:val="0"/>
          <w:numId w:val="27"/>
        </w:numPr>
        <w:ind/>
        <w:jc w:val="both"/>
        <w:rPr>
          <w:rFonts w:ascii="Times New Roman" w:hAnsi="Times New Roman"/>
        </w:rPr>
      </w:pPr>
      <w:r>
        <w:rPr>
          <w:rFonts w:ascii="Times New Roman" w:hAnsi="Times New Roman"/>
        </w:rPr>
        <w:t>Оформление результатов в виде текста: статья, технический отчёт и другие типы текстов. Особенности процесса их написания. Типичная структура и особенности. Курсовая/диплом как научная работа и отчёт по ним как научный текст.</w:t>
      </w:r>
    </w:p>
    <w:p w14:paraId="DD030000">
      <w:pPr>
        <w:numPr>
          <w:ilvl w:val="0"/>
          <w:numId w:val="27"/>
        </w:numPr>
        <w:ind/>
        <w:jc w:val="both"/>
        <w:rPr>
          <w:rFonts w:ascii="Times New Roman" w:hAnsi="Times New Roman"/>
        </w:rPr>
      </w:pPr>
      <w:r>
        <w:rPr>
          <w:rFonts w:ascii="Times New Roman" w:hAnsi="Times New Roman"/>
        </w:rPr>
        <w:t>Представление результатов в виде презентации, доклада. Различные виды докладов, презентаций. Типичные структуры. Пример презентации для курсовой.</w:t>
      </w:r>
    </w:p>
    <w:p w14:paraId="DE030000">
      <w:pPr>
        <w:ind w:firstLine="720" w:left="720"/>
        <w:jc w:val="both"/>
        <w:rPr>
          <w:rFonts w:ascii="Times New Roman" w:hAnsi="Times New Roman"/>
          <w:i w:val="1"/>
        </w:rPr>
      </w:pPr>
      <w:r>
        <w:rPr>
          <w:rFonts w:ascii="Times New Roman" w:hAnsi="Times New Roman"/>
          <w:i w:val="1"/>
        </w:rPr>
        <w:t>Домашняя работа 2</w:t>
      </w:r>
    </w:p>
    <w:p w14:paraId="DF030000">
      <w:pPr>
        <w:ind/>
        <w:jc w:val="both"/>
        <w:rPr>
          <w:rFonts w:ascii="Times New Roman" w:hAnsi="Times New Roman"/>
        </w:rPr>
      </w:pPr>
      <w:r>
        <w:rPr>
          <w:rFonts w:ascii="Times New Roman" w:hAnsi="Times New Roman"/>
        </w:rPr>
        <w:t xml:space="preserve">Раздел 2: Продвинутые техники программирования </w:t>
      </w:r>
    </w:p>
    <w:p w14:paraId="E0030000">
      <w:pPr>
        <w:pStyle w:val="Style_1"/>
        <w:numPr>
          <w:ilvl w:val="0"/>
          <w:numId w:val="28"/>
        </w:numPr>
        <w:ind/>
        <w:jc w:val="both"/>
        <w:rPr>
          <w:rFonts w:ascii="Times New Roman" w:hAnsi="Times New Roman"/>
        </w:rPr>
      </w:pPr>
      <w:r>
        <w:rPr>
          <w:rFonts w:ascii="Times New Roman" w:hAnsi="Times New Roman"/>
        </w:rPr>
        <w:t>Метапрограммирование</w:t>
      </w:r>
      <w:r>
        <w:rPr>
          <w:rFonts w:ascii="Times New Roman" w:hAnsi="Times New Roman"/>
        </w:rPr>
        <w:t xml:space="preserve"> вообще и в F# в частности. Понятие </w:t>
      </w:r>
      <w:r>
        <w:rPr>
          <w:rFonts w:ascii="Times New Roman" w:hAnsi="Times New Roman"/>
        </w:rPr>
        <w:t>метапрограммирования</w:t>
      </w:r>
      <w:r>
        <w:rPr>
          <w:rFonts w:ascii="Times New Roman" w:hAnsi="Times New Roman"/>
        </w:rPr>
        <w:t xml:space="preserve">. Подходы к реализации техник </w:t>
      </w:r>
      <w:r>
        <w:rPr>
          <w:rFonts w:ascii="Times New Roman" w:hAnsi="Times New Roman"/>
        </w:rPr>
        <w:t>метапрограммирования</w:t>
      </w:r>
      <w:r>
        <w:rPr>
          <w:rFonts w:ascii="Times New Roman" w:hAnsi="Times New Roman"/>
        </w:rPr>
        <w:t>.  Программирование времени выполнения и времени компиляции. Примеры: шаблоны в С++ (</w:t>
      </w:r>
      <w:r>
        <w:rPr>
          <w:rFonts w:ascii="Times New Roman" w:hAnsi="Times New Roman"/>
        </w:rPr>
        <w:t>тьюринг</w:t>
      </w:r>
      <w:r>
        <w:rPr>
          <w:rFonts w:ascii="Times New Roman" w:hAnsi="Times New Roman"/>
        </w:rPr>
        <w:t>-полнота), системы макросов, вычислимые выражения. Встраивание языков.</w:t>
      </w:r>
    </w:p>
    <w:p w14:paraId="E1030000">
      <w:pPr>
        <w:pStyle w:val="Style_1"/>
        <w:numPr>
          <w:ilvl w:val="0"/>
          <w:numId w:val="28"/>
        </w:numPr>
        <w:ind/>
        <w:jc w:val="both"/>
        <w:rPr>
          <w:rFonts w:ascii="Times New Roman" w:hAnsi="Times New Roman"/>
        </w:rPr>
      </w:pPr>
      <w:r>
        <w:rPr>
          <w:rFonts w:ascii="Times New Roman" w:hAnsi="Times New Roman"/>
        </w:rPr>
        <w:t>Рефлексия, вообще и в .</w:t>
      </w:r>
      <w:r>
        <w:rPr>
          <w:rFonts w:ascii="Times New Roman" w:hAnsi="Times New Roman"/>
        </w:rPr>
        <w:t>NET</w:t>
      </w:r>
      <w:r>
        <w:rPr>
          <w:rFonts w:ascii="Times New Roman" w:hAnsi="Times New Roman"/>
        </w:rPr>
        <w:t>. Сборки в .</w:t>
      </w:r>
      <w:r>
        <w:rPr>
          <w:rFonts w:ascii="Times New Roman" w:hAnsi="Times New Roman"/>
        </w:rPr>
        <w:t>NET</w:t>
      </w:r>
      <w:r>
        <w:rPr>
          <w:rFonts w:ascii="Times New Roman" w:hAnsi="Times New Roman"/>
        </w:rPr>
        <w:t xml:space="preserve">, сильные и слабые имена сборок. Получение информации о сборках, типах, полях, методах и </w:t>
      </w:r>
      <w:r>
        <w:rPr>
          <w:rFonts w:ascii="Times New Roman" w:hAnsi="Times New Roman"/>
        </w:rPr>
        <w:t>т.д.</w:t>
      </w:r>
      <w:r>
        <w:rPr>
          <w:rFonts w:ascii="Times New Roman" w:hAnsi="Times New Roman"/>
        </w:rPr>
        <w:t>, создание экземпляров объектов, вызов методов. Компиляция F#-кода во время выполнения.</w:t>
      </w:r>
    </w:p>
    <w:p w14:paraId="E2030000">
      <w:pPr>
        <w:pStyle w:val="Style_1"/>
        <w:ind w:firstLine="0" w:left="1440"/>
        <w:jc w:val="both"/>
        <w:rPr>
          <w:rFonts w:ascii="Times New Roman" w:hAnsi="Times New Roman"/>
        </w:rPr>
      </w:pPr>
      <w:r>
        <w:rPr>
          <w:rFonts w:ascii="Times New Roman" w:hAnsi="Times New Roman"/>
          <w:i w:val="1"/>
        </w:rPr>
        <w:t>Домашняя работа 3</w:t>
      </w:r>
    </w:p>
    <w:p w14:paraId="E3030000">
      <w:pPr>
        <w:pStyle w:val="Style_1"/>
        <w:numPr>
          <w:ilvl w:val="0"/>
          <w:numId w:val="28"/>
        </w:numPr>
        <w:ind/>
        <w:jc w:val="both"/>
        <w:rPr>
          <w:rFonts w:ascii="Times New Roman" w:hAnsi="Times New Roman"/>
        </w:rPr>
      </w:pPr>
      <w:r>
        <w:rPr>
          <w:rFonts w:ascii="Times New Roman" w:hAnsi="Times New Roman"/>
        </w:rPr>
        <w:t xml:space="preserve">Разбор домашней работы 2   </w:t>
      </w:r>
    </w:p>
    <w:p w14:paraId="E4030000">
      <w:pPr>
        <w:pStyle w:val="Style_1"/>
        <w:numPr>
          <w:ilvl w:val="0"/>
          <w:numId w:val="28"/>
        </w:numPr>
        <w:ind/>
        <w:jc w:val="both"/>
        <w:rPr>
          <w:rFonts w:ascii="Times New Roman" w:hAnsi="Times New Roman"/>
        </w:rPr>
      </w:pPr>
      <w:r>
        <w:rPr>
          <w:rFonts w:ascii="Times New Roman" w:hAnsi="Times New Roman"/>
        </w:rPr>
        <w:t>Поставщики типов: их типы, решаемые с их помощью задачи. Особенности использования. Особенности создания. Примеры готовых поставщиков и их использования.</w:t>
      </w:r>
    </w:p>
    <w:p w14:paraId="E5030000">
      <w:pPr>
        <w:pStyle w:val="Style_1"/>
        <w:numPr>
          <w:ilvl w:val="0"/>
          <w:numId w:val="28"/>
        </w:numPr>
        <w:ind/>
        <w:jc w:val="both"/>
        <w:rPr>
          <w:rFonts w:ascii="Times New Roman" w:hAnsi="Times New Roman"/>
        </w:rPr>
      </w:pPr>
      <w:r>
        <w:rPr>
          <w:rFonts w:ascii="Times New Roman" w:hAnsi="Times New Roman"/>
        </w:rPr>
        <w:t xml:space="preserve">F# </w:t>
      </w:r>
      <w:r>
        <w:rPr>
          <w:rFonts w:ascii="Times New Roman" w:hAnsi="Times New Roman"/>
        </w:rPr>
        <w:t>quotations</w:t>
      </w:r>
      <w:r>
        <w:rPr>
          <w:rFonts w:ascii="Times New Roman" w:hAnsi="Times New Roman"/>
        </w:rPr>
        <w:t xml:space="preserve">. Трансформация кода во время выполнения. Возможности и ограничения. Типизированный и </w:t>
      </w:r>
      <w:r>
        <w:rPr>
          <w:rFonts w:ascii="Times New Roman" w:hAnsi="Times New Roman"/>
        </w:rPr>
        <w:t>нетипизированный</w:t>
      </w:r>
      <w:r>
        <w:rPr>
          <w:rFonts w:ascii="Times New Roman" w:hAnsi="Times New Roman"/>
        </w:rPr>
        <w:t xml:space="preserve"> варианты. Примеры использования.</w:t>
      </w:r>
    </w:p>
    <w:p w14:paraId="E6030000">
      <w:pPr>
        <w:pStyle w:val="Style_1"/>
        <w:numPr>
          <w:ilvl w:val="0"/>
          <w:numId w:val="28"/>
        </w:numPr>
        <w:ind/>
        <w:jc w:val="both"/>
        <w:rPr>
          <w:rFonts w:ascii="Times New Roman" w:hAnsi="Times New Roman"/>
        </w:rPr>
      </w:pPr>
      <w:r>
        <w:rPr>
          <w:rFonts w:ascii="Times New Roman" w:hAnsi="Times New Roman"/>
        </w:rPr>
        <w:t xml:space="preserve">Событийно-ориентированное программирование, реактивное программирование </w:t>
      </w:r>
      <w:r>
        <w:rPr>
          <w:rFonts w:ascii="Times New Roman" w:hAnsi="Times New Roman"/>
        </w:rPr>
        <w:t>RxExtension</w:t>
      </w:r>
      <w:r>
        <w:rPr>
          <w:rFonts w:ascii="Times New Roman" w:hAnsi="Times New Roman"/>
        </w:rPr>
        <w:t>.</w:t>
      </w:r>
    </w:p>
    <w:p w14:paraId="E7030000">
      <w:pPr>
        <w:pStyle w:val="Style_1"/>
        <w:ind w:firstLine="0" w:left="1440"/>
        <w:jc w:val="both"/>
        <w:rPr>
          <w:rFonts w:ascii="Times New Roman" w:hAnsi="Times New Roman"/>
        </w:rPr>
      </w:pPr>
      <w:r>
        <w:rPr>
          <w:rFonts w:ascii="Times New Roman" w:hAnsi="Times New Roman"/>
          <w:i w:val="1"/>
        </w:rPr>
        <w:t>Домашняя работа 4</w:t>
      </w:r>
    </w:p>
    <w:p w14:paraId="E8030000">
      <w:pPr>
        <w:pStyle w:val="Style_1"/>
        <w:numPr>
          <w:ilvl w:val="0"/>
          <w:numId w:val="28"/>
        </w:numPr>
        <w:ind/>
        <w:jc w:val="both"/>
        <w:rPr>
          <w:rFonts w:ascii="Times New Roman" w:hAnsi="Times New Roman"/>
        </w:rPr>
      </w:pPr>
      <w:r>
        <w:rPr>
          <w:rFonts w:ascii="Times New Roman" w:hAnsi="Times New Roman"/>
        </w:rPr>
        <w:t>Проверочная работа</w:t>
      </w:r>
    </w:p>
    <w:p w14:paraId="E9030000">
      <w:pPr>
        <w:ind/>
        <w:jc w:val="both"/>
        <w:rPr>
          <w:rFonts w:ascii="Times New Roman" w:hAnsi="Times New Roman"/>
        </w:rPr>
      </w:pPr>
      <w:r>
        <w:rPr>
          <w:rFonts w:ascii="Times New Roman" w:hAnsi="Times New Roman"/>
        </w:rPr>
        <w:t>Раздел 3: Программирование на GPGPU</w:t>
      </w:r>
    </w:p>
    <w:p w14:paraId="EA030000">
      <w:pPr>
        <w:pStyle w:val="Style_1"/>
        <w:numPr>
          <w:ilvl w:val="0"/>
          <w:numId w:val="29"/>
        </w:numPr>
        <w:ind/>
        <w:jc w:val="both"/>
        <w:rPr>
          <w:rFonts w:ascii="Times New Roman" w:hAnsi="Times New Roman"/>
        </w:rPr>
      </w:pPr>
      <w:r>
        <w:rPr>
          <w:rFonts w:ascii="Times New Roman" w:hAnsi="Times New Roman"/>
        </w:rPr>
        <w:t>Основы. Архитектура, логическая модель вычислителя, плюсы/минусы, сферы применения.</w:t>
      </w:r>
    </w:p>
    <w:p w14:paraId="EB030000">
      <w:pPr>
        <w:pStyle w:val="Style_1"/>
        <w:numPr>
          <w:ilvl w:val="0"/>
          <w:numId w:val="29"/>
        </w:numPr>
        <w:ind/>
        <w:jc w:val="both"/>
        <w:rPr>
          <w:rFonts w:ascii="Times New Roman" w:hAnsi="Times New Roman"/>
        </w:rPr>
      </w:pPr>
      <w:r>
        <w:rPr>
          <w:rFonts w:ascii="Times New Roman" w:hAnsi="Times New Roman"/>
        </w:rPr>
        <w:t>OpenCL</w:t>
      </w:r>
      <w:r>
        <w:rPr>
          <w:rFonts w:ascii="Times New Roman" w:hAnsi="Times New Roman"/>
        </w:rPr>
        <w:t xml:space="preserve">, логическая и физическая модели, переносимость, ядра, атомарные операции, сравнение с CUDA. Основы языка </w:t>
      </w:r>
      <w:r>
        <w:rPr>
          <w:rFonts w:ascii="Times New Roman" w:hAnsi="Times New Roman"/>
        </w:rPr>
        <w:t>OpenCL</w:t>
      </w:r>
      <w:r>
        <w:rPr>
          <w:rFonts w:ascii="Times New Roman" w:hAnsi="Times New Roman"/>
        </w:rPr>
        <w:t xml:space="preserve"> C. Примеры простых ядер.</w:t>
      </w:r>
    </w:p>
    <w:p w14:paraId="EC030000">
      <w:pPr>
        <w:pStyle w:val="Style_1"/>
        <w:numPr>
          <w:ilvl w:val="0"/>
          <w:numId w:val="29"/>
        </w:numPr>
        <w:ind/>
        <w:jc w:val="both"/>
        <w:rPr>
          <w:rFonts w:ascii="Times New Roman" w:hAnsi="Times New Roman"/>
        </w:rPr>
      </w:pPr>
      <w:r>
        <w:rPr>
          <w:rFonts w:ascii="Times New Roman" w:hAnsi="Times New Roman"/>
        </w:rPr>
        <w:t xml:space="preserve">Программирование на GPGPU с использованием высокоуровневых средств. Программирование GPGPU на F# как пример </w:t>
      </w:r>
      <w:r>
        <w:rPr>
          <w:rFonts w:ascii="Times New Roman" w:hAnsi="Times New Roman"/>
        </w:rPr>
        <w:t>метапрограммирования</w:t>
      </w:r>
      <w:r>
        <w:rPr>
          <w:rFonts w:ascii="Times New Roman" w:hAnsi="Times New Roman"/>
        </w:rPr>
        <w:t>. Особенности и проблемы использования высокоуровневых средств.</w:t>
      </w:r>
    </w:p>
    <w:p w14:paraId="ED030000">
      <w:pPr>
        <w:pStyle w:val="Style_1"/>
        <w:ind w:firstLine="0" w:left="1440"/>
        <w:jc w:val="both"/>
        <w:rPr>
          <w:rFonts w:ascii="Times New Roman" w:hAnsi="Times New Roman"/>
        </w:rPr>
      </w:pPr>
      <w:r>
        <w:rPr>
          <w:rFonts w:ascii="Times New Roman" w:hAnsi="Times New Roman"/>
          <w:i w:val="1"/>
        </w:rPr>
        <w:t>Домашняя работа 5</w:t>
      </w:r>
    </w:p>
    <w:p w14:paraId="EE030000">
      <w:pPr>
        <w:pStyle w:val="Style_1"/>
        <w:numPr>
          <w:ilvl w:val="0"/>
          <w:numId w:val="29"/>
        </w:numPr>
        <w:ind/>
        <w:jc w:val="both"/>
        <w:rPr>
          <w:rFonts w:ascii="Times New Roman" w:hAnsi="Times New Roman"/>
        </w:rPr>
      </w:pPr>
      <w:r>
        <w:rPr>
          <w:rFonts w:ascii="Times New Roman" w:hAnsi="Times New Roman"/>
        </w:rPr>
        <w:t>Проверочная работа.</w:t>
      </w:r>
    </w:p>
    <w:p w14:paraId="EF030000">
      <w:pPr>
        <w:ind/>
        <w:jc w:val="both"/>
        <w:rPr>
          <w:ins w:author="Yurii Litvinov" w:date="2023-01-22T20:28:00" w:id="445"/>
          <w:rFonts w:ascii="Times New Roman" w:hAnsi="Times New Roman"/>
        </w:rPr>
      </w:pPr>
    </w:p>
    <w:p w14:paraId="F0030000">
      <w:pPr>
        <w:ind/>
        <w:jc w:val="both"/>
        <w:rPr>
          <w:ins w:author="Yurii Litvinov" w:date="2023-01-22T20:28:00" w:id="446"/>
        </w:rPr>
      </w:pPr>
      <w:ins w:author="Yurii Litvinov" w:date="2023-01-22T20:28:00" w:id="447">
        <w:r>
          <w:rPr>
            <w:rFonts w:ascii="Times New Roman" w:hAnsi="Times New Roman"/>
          </w:rPr>
          <w:t>Период обучения (модуль): семестр 4.</w:t>
        </w:r>
      </w:ins>
    </w:p>
    <w:tbl>
      <w:tblPr>
        <w:tblStyle w:val="Style_2"/>
        <w:tblW w:type="auto" w:w="0"/>
        <w:tblInd w:type="dxa" w:w="-147"/>
        <w:tblLayout w:type="fixed"/>
      </w:tblPr>
      <w:tblGrid>
        <w:gridCol w:w="690"/>
        <w:gridCol w:w="3700"/>
        <w:gridCol w:w="3852"/>
        <w:gridCol w:w="1417"/>
      </w:tblGrid>
      <w:tr>
        <w:trPr>
          <w:ins w:author="Yurii Litvinov" w:date="2023-01-22T20:28:00" w:id="448"/>
        </w:trPr>
        <w:tc>
          <w:tcPr>
            <w:tcW w:type="dxa" w:w="690"/>
            <w:shd w:fill="auto" w:val="clear"/>
            <w:vAlign w:val="center"/>
          </w:tcPr>
          <w:p w14:paraId="F1030000">
            <w:pPr>
              <w:ind/>
              <w:jc w:val="center"/>
              <w:rPr>
                <w:ins w:author="Yurii Litvinov" w:date="2023-01-22T20:28:00" w:id="449"/>
              </w:rPr>
            </w:pPr>
            <w:ins w:author="Yurii Litvinov" w:date="2023-01-22T20:28:00" w:id="450">
              <w:r>
                <w:rPr>
                  <w:rFonts w:ascii="Times New Roman" w:hAnsi="Times New Roman"/>
                </w:rPr>
                <w:t>№ п</w:t>
              </w:r>
              <w:r>
                <w:rPr>
                  <w:rFonts w:ascii="Times New Roman" w:hAnsi="Times New Roman"/>
                </w:rPr>
                <w:t>/</w:t>
              </w:r>
              <w:r>
                <w:rPr>
                  <w:rFonts w:ascii="Times New Roman" w:hAnsi="Times New Roman"/>
                </w:rPr>
                <w:t>п</w:t>
              </w:r>
            </w:ins>
          </w:p>
        </w:tc>
        <w:tc>
          <w:tcPr>
            <w:tcW w:type="dxa" w:w="3700"/>
            <w:shd w:fill="auto" w:val="clear"/>
            <w:vAlign w:val="center"/>
          </w:tcPr>
          <w:p w14:paraId="F2030000">
            <w:pPr>
              <w:ind/>
              <w:jc w:val="center"/>
              <w:rPr>
                <w:ins w:author="Yurii Litvinov" w:date="2023-01-22T20:28:00" w:id="451"/>
              </w:rPr>
            </w:pPr>
            <w:ins w:author="Yurii Litvinov" w:date="2023-01-22T20:28:00" w:id="452">
              <w:r>
                <w:rPr>
                  <w:rFonts w:ascii="Times New Roman" w:hAnsi="Times New Roman"/>
                </w:rPr>
                <w:t>Наименование темы (раздела, части)</w:t>
              </w:r>
            </w:ins>
          </w:p>
        </w:tc>
        <w:tc>
          <w:tcPr>
            <w:tcW w:type="dxa" w:w="3852"/>
            <w:shd w:fill="auto" w:val="clear"/>
            <w:vAlign w:val="center"/>
          </w:tcPr>
          <w:p w14:paraId="F3030000">
            <w:pPr>
              <w:ind/>
              <w:jc w:val="center"/>
              <w:rPr>
                <w:ins w:author="Yurii Litvinov" w:date="2023-01-22T20:28:00" w:id="453"/>
              </w:rPr>
            </w:pPr>
            <w:ins w:author="Yurii Litvinov" w:date="2023-01-22T20:28:00" w:id="454">
              <w:r>
                <w:rPr>
                  <w:rFonts w:ascii="Times New Roman" w:hAnsi="Times New Roman"/>
                </w:rPr>
                <w:t>Вид учебных занятий</w:t>
              </w:r>
            </w:ins>
          </w:p>
        </w:tc>
        <w:tc>
          <w:tcPr>
            <w:tcW w:type="dxa" w:w="1417"/>
            <w:shd w:fill="auto" w:val="clear"/>
            <w:vAlign w:val="center"/>
          </w:tcPr>
          <w:p w14:paraId="F4030000">
            <w:pPr>
              <w:ind/>
              <w:jc w:val="center"/>
              <w:rPr>
                <w:ins w:author="Yurii Litvinov" w:date="2023-01-22T20:28:00" w:id="455"/>
              </w:rPr>
            </w:pPr>
            <w:ins w:author="Yurii Litvinov" w:date="2023-01-22T20:28:00" w:id="456">
              <w:r>
                <w:rPr>
                  <w:rFonts w:ascii="Times New Roman" w:hAnsi="Times New Roman"/>
                </w:rPr>
                <w:t>Количество часов</w:t>
              </w:r>
            </w:ins>
          </w:p>
        </w:tc>
      </w:tr>
      <w:tr>
        <w:trPr>
          <w:trHeight w:hRule="atLeast" w:val="367"/>
          <w:ins w:author="Yurii Litvinov" w:date="2023-01-22T20:28:00" w:id="457"/>
        </w:trPr>
        <w:tc>
          <w:tcPr>
            <w:tcW w:type="dxa" w:w="690"/>
            <w:vMerge w:val="restart"/>
            <w:shd w:fill="auto" w:val="clear"/>
            <w:vAlign w:val="center"/>
          </w:tcPr>
          <w:p w14:paraId="F5030000">
            <w:pPr>
              <w:rPr>
                <w:ins w:author="Yurii Litvinov" w:date="2023-01-22T20:28:00" w:id="458"/>
              </w:rPr>
            </w:pPr>
            <w:ins w:author="Yurii Litvinov" w:date="2023-01-22T20:28:00" w:id="459">
              <w:r>
                <w:rPr>
                  <w:rFonts w:ascii="Times New Roman" w:hAnsi="Times New Roman"/>
                </w:rPr>
                <w:t>I</w:t>
              </w:r>
              <w:r>
                <w:rPr>
                  <w:rFonts w:ascii="Times New Roman" w:hAnsi="Times New Roman"/>
                </w:rPr>
                <w:t>.</w:t>
              </w:r>
            </w:ins>
          </w:p>
        </w:tc>
        <w:tc>
          <w:tcPr>
            <w:tcW w:type="dxa" w:w="3700"/>
            <w:vMerge w:val="restart"/>
            <w:shd w:fill="auto" w:val="clear"/>
            <w:vAlign w:val="center"/>
          </w:tcPr>
          <w:p w14:paraId="F6030000">
            <w:pPr>
              <w:rPr>
                <w:ins w:author="Yurii Litvinov" w:date="2023-01-22T20:28:00" w:id="460"/>
              </w:rPr>
            </w:pPr>
            <w:ins w:author="Yurii Litvinov" w:date="2023-01-22T20:28:00" w:id="461">
              <w:r>
                <w:rPr>
                  <w:rFonts w:ascii="Times New Roman" w:hAnsi="Times New Roman"/>
                </w:rPr>
                <w:t>Основы цифровой обработки изображений</w:t>
              </w:r>
            </w:ins>
          </w:p>
        </w:tc>
        <w:tc>
          <w:tcPr>
            <w:tcW w:type="dxa" w:w="3852"/>
            <w:shd w:fill="auto" w:val="clear"/>
            <w:vAlign w:val="center"/>
          </w:tcPr>
          <w:p w14:paraId="F7030000">
            <w:pPr>
              <w:rPr>
                <w:ins w:author="Yurii Litvinov" w:date="2023-01-22T20:28:00" w:id="462"/>
              </w:rPr>
            </w:pPr>
            <w:ins w:author="Yurii Litvinov" w:date="2023-01-22T20:28:00" w:id="463">
              <w:r>
                <w:rPr>
                  <w:rFonts w:ascii="Times New Roman" w:hAnsi="Times New Roman"/>
                </w:rPr>
                <w:t>практические занятия</w:t>
              </w:r>
            </w:ins>
          </w:p>
        </w:tc>
        <w:tc>
          <w:tcPr>
            <w:tcW w:type="dxa" w:w="1417"/>
            <w:shd w:fill="auto" w:val="clear"/>
            <w:vAlign w:val="center"/>
          </w:tcPr>
          <w:p w14:paraId="F8030000">
            <w:pPr>
              <w:ind/>
              <w:jc w:val="center"/>
              <w:rPr>
                <w:ins w:author="Yurii Litvinov" w:date="2023-01-22T20:28:00" w:id="464"/>
              </w:rPr>
            </w:pPr>
            <w:ins w:author="Yurii Litvinov" w:date="2023-01-22T20:28:00" w:id="465">
              <w:r>
                <w:rPr>
                  <w:rFonts w:ascii="Times New Roman" w:hAnsi="Times New Roman"/>
                </w:rPr>
                <w:t>4</w:t>
              </w:r>
            </w:ins>
          </w:p>
        </w:tc>
      </w:tr>
      <w:tr>
        <w:trPr>
          <w:trHeight w:hRule="atLeast" w:val="367"/>
          <w:ins w:author="Yurii Litvinov" w:date="2023-01-22T20:28:00" w:id="466"/>
        </w:trPr>
        <w:tc>
          <w:tcPr>
            <w:tcW w:type="dxa" w:w="690"/>
            <w:gridSpan w:val="1"/>
            <w:vMerge w:val="continue"/>
            <w:shd w:fill="auto" w:val="clear"/>
            <w:vAlign w:val="center"/>
          </w:tcPr>
          <w:p/>
        </w:tc>
        <w:tc>
          <w:tcPr>
            <w:tcW w:type="dxa" w:w="3700"/>
            <w:gridSpan w:val="1"/>
            <w:vMerge w:val="continue"/>
            <w:shd w:fill="auto" w:val="clear"/>
            <w:vAlign w:val="center"/>
          </w:tcPr>
          <w:p/>
        </w:tc>
        <w:tc>
          <w:tcPr>
            <w:tcW w:type="dxa" w:w="3852"/>
            <w:shd w:fill="auto" w:val="clear"/>
            <w:vAlign w:val="center"/>
          </w:tcPr>
          <w:p w14:paraId="F9030000">
            <w:pPr>
              <w:rPr>
                <w:ins w:author="Yurii Litvinov" w:date="2023-01-22T20:28:00" w:id="467"/>
              </w:rPr>
            </w:pPr>
            <w:ins w:author="Yurii Litvinov" w:date="2023-01-22T20:28:00" w:id="468">
              <w:r>
                <w:rPr>
                  <w:rFonts w:ascii="Times New Roman" w:hAnsi="Times New Roman"/>
                </w:rPr>
                <w:t>самостоятельная работа</w:t>
              </w:r>
            </w:ins>
          </w:p>
        </w:tc>
        <w:tc>
          <w:tcPr>
            <w:tcW w:type="dxa" w:w="1417"/>
            <w:shd w:fill="auto" w:val="clear"/>
            <w:vAlign w:val="center"/>
          </w:tcPr>
          <w:p w14:paraId="FA030000">
            <w:pPr>
              <w:ind/>
              <w:jc w:val="center"/>
              <w:rPr>
                <w:ins w:author="Yurii Litvinov" w:date="2023-01-22T20:28:00" w:id="469"/>
              </w:rPr>
            </w:pPr>
            <w:ins w:author="Yurii Litvinov" w:date="2023-01-22T20:28:00" w:id="470">
              <w:r>
                <w:rPr>
                  <w:rFonts w:ascii="Times New Roman" w:hAnsi="Times New Roman"/>
                </w:rPr>
                <w:t>8</w:t>
              </w:r>
            </w:ins>
          </w:p>
        </w:tc>
      </w:tr>
      <w:tr>
        <w:trPr>
          <w:trHeight w:hRule="atLeast" w:val="367"/>
          <w:ins w:author="Yurii Litvinov" w:date="2023-01-22T20:28:00" w:id="471"/>
        </w:trPr>
        <w:tc>
          <w:tcPr>
            <w:tcW w:type="dxa" w:w="690"/>
            <w:vMerge w:val="restart"/>
            <w:shd w:fill="auto" w:val="clear"/>
            <w:vAlign w:val="center"/>
          </w:tcPr>
          <w:p w14:paraId="FB030000">
            <w:pPr>
              <w:rPr>
                <w:ins w:author="Yurii Litvinov" w:date="2023-01-22T20:28:00" w:id="472"/>
              </w:rPr>
            </w:pPr>
            <w:ins w:author="Yurii Litvinov" w:date="2023-01-22T20:28:00" w:id="473">
              <w:r>
                <w:rPr>
                  <w:rFonts w:ascii="Times New Roman" w:hAnsi="Times New Roman"/>
                </w:rPr>
                <w:t>II</w:t>
              </w:r>
              <w:r>
                <w:rPr>
                  <w:rFonts w:ascii="Times New Roman" w:hAnsi="Times New Roman"/>
                </w:rPr>
                <w:t>.</w:t>
              </w:r>
            </w:ins>
          </w:p>
        </w:tc>
        <w:tc>
          <w:tcPr>
            <w:tcW w:type="dxa" w:w="3700"/>
            <w:vMerge w:val="restart"/>
            <w:shd w:fill="auto" w:val="clear"/>
            <w:vAlign w:val="center"/>
          </w:tcPr>
          <w:p w14:paraId="FC030000">
            <w:pPr>
              <w:pStyle w:val="Style_5"/>
              <w:rPr>
                <w:ins w:author="Yurii Litvinov" w:date="2023-01-22T20:28:00" w:id="474"/>
              </w:rPr>
            </w:pPr>
            <w:ins w:author="Yurii Litvinov" w:date="2023-01-22T20:28:00" w:id="475">
              <w:r>
                <w:rPr>
                  <w:rFonts w:ascii="Times New Roman" w:hAnsi="Times New Roman"/>
                  <w:sz w:val="24"/>
                </w:rPr>
                <w:t>Структуры данных и алгоритмы линейной алгебры</w:t>
              </w:r>
            </w:ins>
          </w:p>
        </w:tc>
        <w:tc>
          <w:tcPr>
            <w:tcW w:type="dxa" w:w="3852"/>
            <w:shd w:fill="auto" w:val="clear"/>
            <w:vAlign w:val="center"/>
          </w:tcPr>
          <w:p w14:paraId="FD030000">
            <w:pPr>
              <w:rPr>
                <w:ins w:author="Yurii Litvinov" w:date="2023-01-22T20:28:00" w:id="476"/>
              </w:rPr>
            </w:pPr>
            <w:ins w:author="Yurii Litvinov" w:date="2023-01-22T20:28:00" w:id="477">
              <w:r>
                <w:rPr>
                  <w:rFonts w:ascii="Times New Roman" w:hAnsi="Times New Roman"/>
                </w:rPr>
                <w:t>практические занятия</w:t>
              </w:r>
            </w:ins>
          </w:p>
        </w:tc>
        <w:tc>
          <w:tcPr>
            <w:tcW w:type="dxa" w:w="1417"/>
            <w:shd w:fill="auto" w:val="clear"/>
            <w:vAlign w:val="center"/>
          </w:tcPr>
          <w:p w14:paraId="FE030000">
            <w:pPr>
              <w:ind/>
              <w:jc w:val="center"/>
              <w:rPr>
                <w:ins w:author="Yurii Litvinov" w:date="2023-01-22T20:28:00" w:id="478"/>
              </w:rPr>
            </w:pPr>
            <w:ins w:author="Yurii Litvinov" w:date="2023-01-22T20:28:00" w:id="479">
              <w:r>
                <w:rPr>
                  <w:rFonts w:ascii="Times New Roman" w:hAnsi="Times New Roman"/>
                </w:rPr>
                <w:t>10</w:t>
              </w:r>
            </w:ins>
          </w:p>
        </w:tc>
      </w:tr>
      <w:tr>
        <w:trPr>
          <w:trHeight w:hRule="atLeast" w:val="367"/>
          <w:ins w:author="Yurii Litvinov" w:date="2023-01-22T20:28:00" w:id="480"/>
        </w:trPr>
        <w:tc>
          <w:tcPr>
            <w:tcW w:type="dxa" w:w="690"/>
            <w:gridSpan w:val="1"/>
            <w:vMerge w:val="continue"/>
            <w:shd w:fill="auto" w:val="clear"/>
            <w:vAlign w:val="center"/>
          </w:tcPr>
          <w:p/>
        </w:tc>
        <w:tc>
          <w:tcPr>
            <w:tcW w:type="dxa" w:w="3700"/>
            <w:gridSpan w:val="1"/>
            <w:vMerge w:val="continue"/>
            <w:shd w:fill="auto" w:val="clear"/>
            <w:vAlign w:val="center"/>
          </w:tcPr>
          <w:p/>
        </w:tc>
        <w:tc>
          <w:tcPr>
            <w:tcW w:type="dxa" w:w="3852"/>
            <w:shd w:fill="auto" w:val="clear"/>
            <w:vAlign w:val="center"/>
          </w:tcPr>
          <w:p w14:paraId="FF030000">
            <w:pPr>
              <w:rPr>
                <w:ins w:author="Yurii Litvinov" w:date="2023-01-22T20:28:00" w:id="481"/>
              </w:rPr>
            </w:pPr>
            <w:ins w:author="Yurii Litvinov" w:date="2023-01-22T20:28:00" w:id="482">
              <w:r>
                <w:rPr>
                  <w:rFonts w:ascii="Times New Roman" w:hAnsi="Times New Roman"/>
                </w:rPr>
                <w:t>контрольные работы</w:t>
              </w:r>
            </w:ins>
          </w:p>
        </w:tc>
        <w:tc>
          <w:tcPr>
            <w:tcW w:type="dxa" w:w="1417"/>
            <w:shd w:fill="auto" w:val="clear"/>
            <w:vAlign w:val="center"/>
          </w:tcPr>
          <w:p w14:paraId="00040000">
            <w:pPr>
              <w:ind/>
              <w:jc w:val="center"/>
              <w:rPr>
                <w:ins w:author="Yurii Litvinov" w:date="2023-01-22T20:28:00" w:id="483"/>
              </w:rPr>
            </w:pPr>
            <w:ins w:author="Yurii Litvinov" w:date="2023-01-22T20:28:00" w:id="484">
              <w:r>
                <w:rPr>
                  <w:rFonts w:ascii="Times New Roman" w:hAnsi="Times New Roman"/>
                </w:rPr>
                <w:t>2</w:t>
              </w:r>
            </w:ins>
          </w:p>
        </w:tc>
      </w:tr>
      <w:tr>
        <w:trPr>
          <w:trHeight w:hRule="atLeast" w:val="367"/>
          <w:ins w:author="Yurii Litvinov" w:date="2023-01-22T20:28:00" w:id="485"/>
        </w:trPr>
        <w:tc>
          <w:tcPr>
            <w:tcW w:type="dxa" w:w="690"/>
            <w:gridSpan w:val="1"/>
            <w:vMerge w:val="continue"/>
            <w:shd w:fill="auto" w:val="clear"/>
            <w:vAlign w:val="center"/>
          </w:tcPr>
          <w:p/>
        </w:tc>
        <w:tc>
          <w:tcPr>
            <w:tcW w:type="dxa" w:w="3700"/>
            <w:gridSpan w:val="1"/>
            <w:vMerge w:val="continue"/>
            <w:shd w:fill="auto" w:val="clear"/>
            <w:vAlign w:val="center"/>
          </w:tcPr>
          <w:p/>
        </w:tc>
        <w:tc>
          <w:tcPr>
            <w:tcW w:type="dxa" w:w="3852"/>
            <w:shd w:fill="auto" w:val="clear"/>
            <w:vAlign w:val="center"/>
          </w:tcPr>
          <w:p w14:paraId="01040000">
            <w:pPr>
              <w:rPr>
                <w:ins w:author="Yurii Litvinov" w:date="2023-01-22T20:28:00" w:id="486"/>
              </w:rPr>
            </w:pPr>
            <w:ins w:author="Yurii Litvinov" w:date="2023-01-22T20:28:00" w:id="487">
              <w:r>
                <w:rPr>
                  <w:rFonts w:ascii="Times New Roman" w:hAnsi="Times New Roman"/>
                </w:rPr>
                <w:t>самостоятельная работа</w:t>
              </w:r>
            </w:ins>
          </w:p>
        </w:tc>
        <w:tc>
          <w:tcPr>
            <w:tcW w:type="dxa" w:w="1417"/>
            <w:shd w:fill="auto" w:val="clear"/>
            <w:vAlign w:val="center"/>
          </w:tcPr>
          <w:p w14:paraId="02040000">
            <w:pPr>
              <w:ind/>
              <w:jc w:val="center"/>
              <w:rPr>
                <w:ins w:author="Yurii Litvinov" w:date="2023-01-22T20:28:00" w:id="488"/>
              </w:rPr>
            </w:pPr>
            <w:ins w:author="Yurii Litvinov" w:date="2023-01-22T20:28:00" w:id="489">
              <w:r>
                <w:rPr>
                  <w:rFonts w:ascii="Times New Roman" w:hAnsi="Times New Roman"/>
                </w:rPr>
                <w:t>8</w:t>
              </w:r>
            </w:ins>
          </w:p>
        </w:tc>
      </w:tr>
      <w:tr>
        <w:trPr>
          <w:trHeight w:hRule="atLeast" w:val="367"/>
          <w:ins w:author="Yurii Litvinov" w:date="2023-01-22T20:28:00" w:id="490"/>
        </w:trPr>
        <w:tc>
          <w:tcPr>
            <w:tcW w:type="dxa" w:w="690"/>
            <w:vMerge w:val="restart"/>
            <w:shd w:fill="auto" w:val="clear"/>
            <w:vAlign w:val="center"/>
          </w:tcPr>
          <w:p w14:paraId="03040000">
            <w:pPr>
              <w:rPr>
                <w:ins w:author="Yurii Litvinov" w:date="2023-01-22T20:28:00" w:id="491"/>
              </w:rPr>
            </w:pPr>
            <w:ins w:author="Yurii Litvinov" w:date="2023-01-22T20:28:00" w:id="492">
              <w:r>
                <w:rPr>
                  <w:rFonts w:ascii="Times New Roman" w:hAnsi="Times New Roman"/>
                </w:rPr>
                <w:t>III</w:t>
              </w:r>
              <w:r>
                <w:rPr>
                  <w:rFonts w:ascii="Times New Roman" w:hAnsi="Times New Roman"/>
                </w:rPr>
                <w:t>.</w:t>
              </w:r>
            </w:ins>
          </w:p>
        </w:tc>
        <w:tc>
          <w:tcPr>
            <w:tcW w:type="dxa" w:w="3700"/>
            <w:vMerge w:val="restart"/>
            <w:shd w:fill="auto" w:val="clear"/>
            <w:vAlign w:val="center"/>
          </w:tcPr>
          <w:p w14:paraId="04040000">
            <w:pPr>
              <w:rPr>
                <w:ins w:author="Yurii Litvinov" w:date="2023-01-22T20:28:00" w:id="493"/>
              </w:rPr>
            </w:pPr>
            <w:ins w:author="Yurii Litvinov" w:date="2023-01-22T20:28:00" w:id="494">
              <w:r>
                <w:rPr>
                  <w:rFonts w:ascii="Times New Roman" w:hAnsi="Times New Roman"/>
                </w:rPr>
                <w:t>Основы</w:t>
              </w:r>
              <w:r>
                <w:rPr>
                  <w:rFonts w:ascii="Times New Roman" w:hAnsi="Times New Roman"/>
                </w:rPr>
                <w:t xml:space="preserve"> </w:t>
              </w:r>
              <w:r>
                <w:rPr>
                  <w:rFonts w:ascii="Times New Roman" w:hAnsi="Times New Roman"/>
                </w:rPr>
                <w:t>анализа</w:t>
              </w:r>
              <w:r>
                <w:rPr>
                  <w:rFonts w:ascii="Times New Roman" w:hAnsi="Times New Roman"/>
                </w:rPr>
                <w:t xml:space="preserve"> </w:t>
              </w:r>
              <w:r>
                <w:rPr>
                  <w:rFonts w:ascii="Times New Roman" w:hAnsi="Times New Roman"/>
                </w:rPr>
                <w:t>сложности</w:t>
              </w:r>
              <w:r>
                <w:rPr>
                  <w:rFonts w:ascii="Times New Roman" w:hAnsi="Times New Roman"/>
                </w:rPr>
                <w:t xml:space="preserve"> </w:t>
              </w:r>
              <w:r>
                <w:rPr>
                  <w:rFonts w:ascii="Times New Roman" w:hAnsi="Times New Roman"/>
                </w:rPr>
                <w:t>алгоритмов</w:t>
              </w:r>
            </w:ins>
          </w:p>
        </w:tc>
        <w:tc>
          <w:tcPr>
            <w:tcW w:type="dxa" w:w="3852"/>
            <w:shd w:fill="auto" w:val="clear"/>
            <w:vAlign w:val="center"/>
          </w:tcPr>
          <w:p w14:paraId="05040000">
            <w:pPr>
              <w:rPr>
                <w:ins w:author="Yurii Litvinov" w:date="2023-01-22T20:28:00" w:id="495"/>
              </w:rPr>
            </w:pPr>
            <w:ins w:author="Yurii Litvinov" w:date="2023-01-22T20:28:00" w:id="496">
              <w:r>
                <w:rPr>
                  <w:rFonts w:ascii="Times New Roman" w:hAnsi="Times New Roman"/>
                </w:rPr>
                <w:t>практические занятия</w:t>
              </w:r>
            </w:ins>
          </w:p>
        </w:tc>
        <w:tc>
          <w:tcPr>
            <w:tcW w:type="dxa" w:w="1417"/>
            <w:shd w:fill="auto" w:val="clear"/>
            <w:vAlign w:val="center"/>
          </w:tcPr>
          <w:p w14:paraId="06040000">
            <w:pPr>
              <w:ind/>
              <w:jc w:val="center"/>
              <w:rPr>
                <w:ins w:author="Yurii Litvinov" w:date="2023-01-22T20:28:00" w:id="497"/>
              </w:rPr>
            </w:pPr>
            <w:ins w:author="Yurii Litvinov" w:date="2023-01-22T20:28:00" w:id="498">
              <w:r>
                <w:rPr>
                  <w:rFonts w:ascii="Times New Roman" w:hAnsi="Times New Roman"/>
                </w:rPr>
                <w:t>6</w:t>
              </w:r>
            </w:ins>
          </w:p>
        </w:tc>
      </w:tr>
      <w:tr>
        <w:trPr>
          <w:trHeight w:hRule="atLeast" w:val="367"/>
          <w:ins w:author="Yurii Litvinov" w:date="2023-01-22T20:28:00" w:id="499"/>
        </w:trPr>
        <w:tc>
          <w:tcPr>
            <w:tcW w:type="dxa" w:w="690"/>
            <w:gridSpan w:val="1"/>
            <w:vMerge w:val="continue"/>
            <w:shd w:fill="auto" w:val="clear"/>
            <w:vAlign w:val="center"/>
          </w:tcPr>
          <w:p/>
        </w:tc>
        <w:tc>
          <w:tcPr>
            <w:tcW w:type="dxa" w:w="3700"/>
            <w:gridSpan w:val="1"/>
            <w:vMerge w:val="continue"/>
            <w:shd w:fill="auto" w:val="clear"/>
            <w:vAlign w:val="center"/>
          </w:tcPr>
          <w:p/>
        </w:tc>
        <w:tc>
          <w:tcPr>
            <w:tcW w:type="dxa" w:w="3852"/>
            <w:shd w:fill="auto" w:val="clear"/>
            <w:vAlign w:val="center"/>
          </w:tcPr>
          <w:p w14:paraId="07040000">
            <w:pPr>
              <w:rPr>
                <w:ins w:author="Yurii Litvinov" w:date="2023-01-22T20:28:00" w:id="500"/>
              </w:rPr>
            </w:pPr>
            <w:ins w:author="Yurii Litvinov" w:date="2023-01-22T20:28:00" w:id="501">
              <w:r>
                <w:rPr>
                  <w:rFonts w:ascii="Times New Roman" w:hAnsi="Times New Roman"/>
                </w:rPr>
                <w:t>контрольные работы</w:t>
              </w:r>
            </w:ins>
          </w:p>
        </w:tc>
        <w:tc>
          <w:tcPr>
            <w:tcW w:type="dxa" w:w="1417"/>
            <w:shd w:fill="auto" w:val="clear"/>
            <w:vAlign w:val="center"/>
          </w:tcPr>
          <w:p w14:paraId="08040000">
            <w:pPr>
              <w:ind/>
              <w:jc w:val="center"/>
              <w:rPr>
                <w:ins w:author="Yurii Litvinov" w:date="2023-01-22T20:28:00" w:id="502"/>
              </w:rPr>
            </w:pPr>
            <w:ins w:author="Yurii Litvinov" w:date="2023-01-22T20:28:00" w:id="503">
              <w:r>
                <w:rPr>
                  <w:rFonts w:ascii="Times New Roman" w:hAnsi="Times New Roman"/>
                </w:rPr>
                <w:t>2</w:t>
              </w:r>
            </w:ins>
          </w:p>
        </w:tc>
      </w:tr>
      <w:tr>
        <w:trPr>
          <w:trHeight w:hRule="atLeast" w:val="367"/>
          <w:ins w:author="Yurii Litvinov" w:date="2023-01-22T20:28:00" w:id="504"/>
        </w:trPr>
        <w:tc>
          <w:tcPr>
            <w:tcW w:type="dxa" w:w="690"/>
            <w:gridSpan w:val="1"/>
            <w:vMerge w:val="continue"/>
            <w:shd w:fill="auto" w:val="clear"/>
            <w:vAlign w:val="center"/>
          </w:tcPr>
          <w:p/>
        </w:tc>
        <w:tc>
          <w:tcPr>
            <w:tcW w:type="dxa" w:w="3700"/>
            <w:gridSpan w:val="1"/>
            <w:vMerge w:val="continue"/>
            <w:shd w:fill="auto" w:val="clear"/>
            <w:vAlign w:val="center"/>
          </w:tcPr>
          <w:p/>
        </w:tc>
        <w:tc>
          <w:tcPr>
            <w:tcW w:type="dxa" w:w="3852"/>
            <w:shd w:fill="auto" w:val="clear"/>
            <w:vAlign w:val="center"/>
          </w:tcPr>
          <w:p w14:paraId="09040000">
            <w:pPr>
              <w:rPr>
                <w:ins w:author="Yurii Litvinov" w:date="2023-01-22T20:28:00" w:id="505"/>
              </w:rPr>
            </w:pPr>
            <w:ins w:author="Yurii Litvinov" w:date="2023-01-22T20:28:00" w:id="506">
              <w:r>
                <w:rPr>
                  <w:rFonts w:ascii="Times New Roman" w:hAnsi="Times New Roman"/>
                </w:rPr>
                <w:t>самостоятельная работа</w:t>
              </w:r>
            </w:ins>
          </w:p>
        </w:tc>
        <w:tc>
          <w:tcPr>
            <w:tcW w:type="dxa" w:w="1417"/>
            <w:shd w:fill="auto" w:val="clear"/>
            <w:vAlign w:val="center"/>
          </w:tcPr>
          <w:p w14:paraId="0A040000">
            <w:pPr>
              <w:ind/>
              <w:jc w:val="center"/>
              <w:rPr>
                <w:ins w:author="Yurii Litvinov" w:date="2023-01-22T20:28:00" w:id="507"/>
              </w:rPr>
            </w:pPr>
            <w:ins w:author="Yurii Litvinov" w:date="2023-01-22T20:28:00" w:id="508">
              <w:r>
                <w:rPr>
                  <w:rFonts w:ascii="Times New Roman" w:hAnsi="Times New Roman"/>
                </w:rPr>
                <w:t>6</w:t>
              </w:r>
            </w:ins>
          </w:p>
        </w:tc>
      </w:tr>
      <w:tr>
        <w:trPr>
          <w:trHeight w:hRule="atLeast" w:val="367"/>
          <w:ins w:author="Yurii Litvinov" w:date="2023-01-22T20:28:00" w:id="509"/>
        </w:trPr>
        <w:tc>
          <w:tcPr>
            <w:tcW w:type="dxa" w:w="690"/>
            <w:vMerge w:val="restart"/>
            <w:shd w:fill="auto" w:val="clear"/>
            <w:vAlign w:val="center"/>
          </w:tcPr>
          <w:p w14:paraId="0B040000">
            <w:pPr>
              <w:rPr>
                <w:ins w:author="Yurii Litvinov" w:date="2023-01-22T20:28:00" w:id="510"/>
                <w:rFonts w:ascii="Times New Roman" w:hAnsi="Times New Roman"/>
              </w:rPr>
            </w:pPr>
            <w:ins w:author="Yurii Litvinov" w:date="2023-01-22T20:28:00" w:id="511">
              <w:r>
                <w:rPr>
                  <w:rFonts w:ascii="Times New Roman" w:hAnsi="Times New Roman"/>
                </w:rPr>
                <w:t>IV</w:t>
              </w:r>
              <w:r>
                <w:rPr>
                  <w:rFonts w:ascii="Times New Roman" w:hAnsi="Times New Roman"/>
                </w:rPr>
                <w:t>.</w:t>
              </w:r>
            </w:ins>
          </w:p>
        </w:tc>
        <w:tc>
          <w:tcPr>
            <w:tcW w:type="dxa" w:w="3700"/>
            <w:vMerge w:val="restart"/>
            <w:shd w:fill="auto" w:val="clear"/>
            <w:vAlign w:val="center"/>
          </w:tcPr>
          <w:p w14:paraId="0C040000">
            <w:pPr>
              <w:rPr>
                <w:ins w:author="Yurii Litvinov" w:date="2023-01-22T20:28:00" w:id="512"/>
                <w:rFonts w:ascii="Times New Roman" w:hAnsi="Times New Roman"/>
              </w:rPr>
            </w:pPr>
            <w:ins w:author="Yurii Litvinov" w:date="2023-01-22T20:28:00" w:id="513">
              <w:r>
                <w:rPr>
                  <w:rFonts w:ascii="Times New Roman" w:hAnsi="Times New Roman"/>
                </w:rPr>
                <w:t xml:space="preserve">Приложения </w:t>
              </w:r>
              <w:r>
                <w:rPr>
                  <w:rFonts w:ascii="Times New Roman" w:hAnsi="Times New Roman"/>
                </w:rPr>
                <w:t>F</w:t>
              </w:r>
              <w:r>
                <w:rPr>
                  <w:rFonts w:ascii="Times New Roman" w:hAnsi="Times New Roman"/>
                </w:rPr>
                <w:t>#</w:t>
              </w:r>
            </w:ins>
          </w:p>
        </w:tc>
        <w:tc>
          <w:tcPr>
            <w:tcW w:type="dxa" w:w="3852"/>
            <w:shd w:fill="auto" w:val="clear"/>
            <w:vAlign w:val="center"/>
          </w:tcPr>
          <w:p w14:paraId="0D040000">
            <w:pPr>
              <w:rPr>
                <w:ins w:author="Yurii Litvinov" w:date="2023-01-22T20:28:00" w:id="514"/>
                <w:rFonts w:ascii="Times New Roman" w:hAnsi="Times New Roman"/>
              </w:rPr>
            </w:pPr>
            <w:ins w:author="Yurii Litvinov" w:date="2023-01-22T20:28:00" w:id="515">
              <w:r>
                <w:rPr>
                  <w:rFonts w:ascii="Times New Roman" w:hAnsi="Times New Roman"/>
                </w:rPr>
                <w:t>практические занятия</w:t>
              </w:r>
            </w:ins>
          </w:p>
        </w:tc>
        <w:tc>
          <w:tcPr>
            <w:tcW w:type="dxa" w:w="1417"/>
            <w:shd w:fill="auto" w:val="clear"/>
            <w:vAlign w:val="center"/>
          </w:tcPr>
          <w:p w14:paraId="0E040000">
            <w:pPr>
              <w:ind/>
              <w:jc w:val="center"/>
              <w:rPr>
                <w:ins w:author="Yurii Litvinov" w:date="2023-01-22T20:28:00" w:id="516"/>
                <w:rFonts w:ascii="Times New Roman" w:hAnsi="Times New Roman"/>
              </w:rPr>
            </w:pPr>
            <w:ins w:author="Yurii Litvinov" w:date="2023-01-22T20:28:00" w:id="517">
              <w:r>
                <w:rPr>
                  <w:rFonts w:ascii="Times New Roman" w:hAnsi="Times New Roman"/>
                </w:rPr>
                <w:t>2</w:t>
              </w:r>
            </w:ins>
          </w:p>
        </w:tc>
      </w:tr>
      <w:tr>
        <w:trPr>
          <w:trHeight w:hRule="atLeast" w:val="367"/>
          <w:ins w:author="Yurii Litvinov" w:date="2023-01-22T20:28:00" w:id="518"/>
        </w:trPr>
        <w:tc>
          <w:tcPr>
            <w:tcW w:type="dxa" w:w="690"/>
            <w:gridSpan w:val="1"/>
            <w:vMerge w:val="continue"/>
            <w:shd w:fill="auto" w:val="clear"/>
            <w:vAlign w:val="center"/>
          </w:tcPr>
          <w:p/>
        </w:tc>
        <w:tc>
          <w:tcPr>
            <w:tcW w:type="dxa" w:w="3700"/>
            <w:gridSpan w:val="1"/>
            <w:vMerge w:val="continue"/>
            <w:shd w:fill="auto" w:val="clear"/>
            <w:vAlign w:val="center"/>
          </w:tcPr>
          <w:p/>
        </w:tc>
        <w:tc>
          <w:tcPr>
            <w:tcW w:type="dxa" w:w="3852"/>
            <w:shd w:fill="auto" w:val="clear"/>
            <w:vAlign w:val="center"/>
          </w:tcPr>
          <w:p w14:paraId="0F040000">
            <w:pPr>
              <w:rPr>
                <w:ins w:author="Yurii Litvinov" w:date="2023-01-22T20:28:00" w:id="519"/>
                <w:rFonts w:ascii="Times New Roman" w:hAnsi="Times New Roman"/>
              </w:rPr>
            </w:pPr>
            <w:ins w:author="Yurii Litvinov" w:date="2023-01-22T20:28:00" w:id="520">
              <w:r>
                <w:rPr>
                  <w:rFonts w:ascii="Times New Roman" w:hAnsi="Times New Roman"/>
                </w:rPr>
                <w:t>самостоятельная работа</w:t>
              </w:r>
            </w:ins>
          </w:p>
        </w:tc>
        <w:tc>
          <w:tcPr>
            <w:tcW w:type="dxa" w:w="1417"/>
            <w:shd w:fill="auto" w:val="clear"/>
            <w:vAlign w:val="center"/>
          </w:tcPr>
          <w:p w14:paraId="10040000">
            <w:pPr>
              <w:ind/>
              <w:jc w:val="center"/>
              <w:rPr>
                <w:ins w:author="Yurii Litvinov" w:date="2023-01-22T20:28:00" w:id="521"/>
                <w:rFonts w:ascii="Times New Roman" w:hAnsi="Times New Roman"/>
              </w:rPr>
            </w:pPr>
            <w:ins w:author="Yurii Litvinov" w:date="2023-01-22T20:28:00" w:id="522">
              <w:r>
                <w:rPr>
                  <w:rFonts w:ascii="Times New Roman" w:hAnsi="Times New Roman"/>
                </w:rPr>
                <w:t>4</w:t>
              </w:r>
            </w:ins>
          </w:p>
        </w:tc>
      </w:tr>
      <w:tr>
        <w:trPr>
          <w:trHeight w:hRule="atLeast" w:val="367"/>
          <w:ins w:author="Yurii Litvinov" w:date="2023-01-22T20:28:00" w:id="523"/>
        </w:trPr>
        <w:tc>
          <w:tcPr>
            <w:tcW w:type="dxa" w:w="690"/>
            <w:vMerge w:val="restart"/>
            <w:shd w:fill="auto" w:val="clear"/>
            <w:vAlign w:val="center"/>
          </w:tcPr>
          <w:p w14:paraId="11040000">
            <w:pPr>
              <w:rPr>
                <w:ins w:author="Yurii Litvinov" w:date="2023-01-22T20:28:00" w:id="524"/>
              </w:rPr>
            </w:pPr>
            <w:ins w:author="Yurii Litvinov" w:date="2023-01-22T20:28:00" w:id="525">
              <w:r>
                <w:rPr>
                  <w:rFonts w:ascii="Times New Roman" w:hAnsi="Times New Roman"/>
                </w:rPr>
                <w:t>V</w:t>
              </w:r>
              <w:r>
                <w:rPr>
                  <w:rFonts w:ascii="Times New Roman" w:hAnsi="Times New Roman"/>
                </w:rPr>
                <w:t>.</w:t>
              </w:r>
            </w:ins>
          </w:p>
        </w:tc>
        <w:tc>
          <w:tcPr>
            <w:tcW w:type="dxa" w:w="3700"/>
            <w:vMerge w:val="restart"/>
            <w:shd w:fill="auto" w:val="clear"/>
            <w:vAlign w:val="center"/>
          </w:tcPr>
          <w:p w14:paraId="12040000">
            <w:pPr>
              <w:rPr>
                <w:ins w:author="Yurii Litvinov" w:date="2023-01-22T20:28:00" w:id="526"/>
              </w:rPr>
            </w:pPr>
            <w:ins w:author="Yurii Litvinov" w:date="2023-01-22T20:28:00" w:id="527">
              <w:r>
                <w:rPr>
                  <w:rFonts w:ascii="Times New Roman" w:hAnsi="Times New Roman"/>
                </w:rPr>
                <w:t>Доклады по учебным практикам</w:t>
              </w:r>
            </w:ins>
          </w:p>
        </w:tc>
        <w:tc>
          <w:tcPr>
            <w:tcW w:type="dxa" w:w="3852"/>
            <w:shd w:fill="auto" w:val="clear"/>
            <w:vAlign w:val="center"/>
          </w:tcPr>
          <w:p w14:paraId="13040000">
            <w:pPr>
              <w:rPr>
                <w:ins w:author="Yurii Litvinov" w:date="2023-01-22T20:28:00" w:id="528"/>
              </w:rPr>
            </w:pPr>
            <w:ins w:author="Yurii Litvinov" w:date="2023-01-22T20:28:00" w:id="529">
              <w:r>
                <w:rPr>
                  <w:rFonts w:ascii="Times New Roman" w:hAnsi="Times New Roman"/>
                </w:rPr>
                <w:t>практические занятия</w:t>
              </w:r>
            </w:ins>
          </w:p>
        </w:tc>
        <w:tc>
          <w:tcPr>
            <w:tcW w:type="dxa" w:w="1417"/>
            <w:shd w:fill="auto" w:val="clear"/>
            <w:vAlign w:val="center"/>
          </w:tcPr>
          <w:p w14:paraId="14040000">
            <w:pPr>
              <w:ind/>
              <w:jc w:val="center"/>
              <w:rPr>
                <w:ins w:author="Yurii Litvinov" w:date="2023-01-22T20:28:00" w:id="530"/>
              </w:rPr>
            </w:pPr>
            <w:ins w:author="Yurii Litvinov" w:date="2023-01-22T20:28:00" w:id="531">
              <w:r>
                <w:rPr>
                  <w:rFonts w:ascii="Times New Roman" w:hAnsi="Times New Roman"/>
                </w:rPr>
                <w:t>4</w:t>
              </w:r>
            </w:ins>
          </w:p>
        </w:tc>
      </w:tr>
      <w:tr>
        <w:trPr>
          <w:trHeight w:hRule="atLeast" w:val="367"/>
          <w:ins w:author="Yurii Litvinov" w:date="2023-01-22T20:28:00" w:id="532"/>
        </w:trPr>
        <w:tc>
          <w:tcPr>
            <w:tcW w:type="dxa" w:w="690"/>
            <w:gridSpan w:val="1"/>
            <w:vMerge w:val="continue"/>
            <w:shd w:fill="auto" w:val="clear"/>
            <w:vAlign w:val="center"/>
          </w:tcPr>
          <w:p/>
        </w:tc>
        <w:tc>
          <w:tcPr>
            <w:tcW w:type="dxa" w:w="3700"/>
            <w:gridSpan w:val="1"/>
            <w:vMerge w:val="continue"/>
            <w:shd w:fill="auto" w:val="clear"/>
            <w:vAlign w:val="center"/>
          </w:tcPr>
          <w:p/>
        </w:tc>
        <w:tc>
          <w:tcPr>
            <w:tcW w:type="dxa" w:w="3852"/>
            <w:shd w:fill="auto" w:val="clear"/>
            <w:vAlign w:val="center"/>
          </w:tcPr>
          <w:p w14:paraId="15040000">
            <w:pPr>
              <w:rPr>
                <w:ins w:author="Yurii Litvinov" w:date="2023-01-22T20:28:00" w:id="533"/>
              </w:rPr>
            </w:pPr>
            <w:ins w:author="Yurii Litvinov" w:date="2023-01-22T20:28:00" w:id="534">
              <w:r>
                <w:rPr>
                  <w:rFonts w:ascii="Times New Roman" w:hAnsi="Times New Roman"/>
                </w:rPr>
                <w:t>самостоятельная работа</w:t>
              </w:r>
            </w:ins>
          </w:p>
        </w:tc>
        <w:tc>
          <w:tcPr>
            <w:tcW w:type="dxa" w:w="1417"/>
            <w:shd w:fill="auto" w:val="clear"/>
            <w:vAlign w:val="center"/>
          </w:tcPr>
          <w:p w14:paraId="16040000">
            <w:pPr>
              <w:ind/>
              <w:jc w:val="center"/>
              <w:rPr>
                <w:ins w:author="Yurii Litvinov" w:date="2023-01-22T20:28:00" w:id="535"/>
              </w:rPr>
            </w:pPr>
            <w:ins w:author="Yurii Litvinov" w:date="2023-01-22T20:28:00" w:id="536">
              <w:r>
                <w:rPr>
                  <w:rFonts w:ascii="Times New Roman" w:hAnsi="Times New Roman"/>
                </w:rPr>
                <w:t>4</w:t>
              </w:r>
            </w:ins>
          </w:p>
        </w:tc>
      </w:tr>
      <w:tr>
        <w:trPr>
          <w:trHeight w:hRule="atLeast" w:val="375"/>
          <w:ins w:author="Yurii Litvinov" w:date="2023-01-22T20:28:00" w:id="537"/>
        </w:trPr>
        <w:tc>
          <w:tcPr>
            <w:tcW w:type="dxa" w:w="690"/>
            <w:vMerge w:val="restart"/>
            <w:shd w:fill="auto" w:val="clear"/>
            <w:vAlign w:val="center"/>
          </w:tcPr>
          <w:p w14:paraId="17040000">
            <w:pPr>
              <w:rPr>
                <w:ins w:author="Yurii Litvinov" w:date="2023-01-22T20:28:00" w:id="538"/>
              </w:rPr>
            </w:pPr>
            <w:ins w:author="Yurii Litvinov" w:date="2023-01-22T20:28:00" w:id="539">
              <w:r>
                <w:rPr>
                  <w:rFonts w:ascii="Times New Roman" w:hAnsi="Times New Roman"/>
                </w:rPr>
                <w:t>VI</w:t>
              </w:r>
              <w:r>
                <w:rPr>
                  <w:rFonts w:ascii="Times New Roman" w:hAnsi="Times New Roman"/>
                </w:rPr>
                <w:t>.</w:t>
              </w:r>
            </w:ins>
          </w:p>
        </w:tc>
        <w:tc>
          <w:tcPr>
            <w:tcW w:type="dxa" w:w="3700"/>
            <w:vMerge w:val="restart"/>
            <w:shd w:fill="auto" w:val="clear"/>
            <w:vAlign w:val="center"/>
          </w:tcPr>
          <w:p w14:paraId="18040000">
            <w:pPr>
              <w:rPr>
                <w:ins w:author="Yurii Litvinov" w:date="2023-01-22T20:28:00" w:id="540"/>
              </w:rPr>
            </w:pPr>
            <w:ins w:author="Yurii Litvinov" w:date="2023-01-22T20:28:00" w:id="541">
              <w:r>
                <w:rPr>
                  <w:rFonts w:ascii="Times New Roman" w:hAnsi="Times New Roman"/>
                </w:rPr>
                <w:t>Промежуточная аттестация</w:t>
              </w:r>
            </w:ins>
          </w:p>
        </w:tc>
        <w:tc>
          <w:tcPr>
            <w:tcW w:type="dxa" w:w="3852"/>
            <w:shd w:fill="auto" w:val="clear"/>
            <w:vAlign w:val="center"/>
          </w:tcPr>
          <w:p w14:paraId="19040000">
            <w:pPr>
              <w:rPr>
                <w:ins w:author="Yurii Litvinov" w:date="2023-01-22T20:28:00" w:id="542"/>
              </w:rPr>
            </w:pPr>
            <w:ins w:author="Yurii Litvinov" w:date="2023-01-22T20:28:00" w:id="543">
              <w:r>
                <w:rPr>
                  <w:rFonts w:ascii="Times New Roman" w:hAnsi="Times New Roman"/>
                </w:rPr>
                <w:t>самостоятельная работа</w:t>
              </w:r>
            </w:ins>
          </w:p>
        </w:tc>
        <w:tc>
          <w:tcPr>
            <w:tcW w:type="dxa" w:w="1417"/>
            <w:shd w:fill="auto" w:val="clear"/>
            <w:vAlign w:val="center"/>
          </w:tcPr>
          <w:p w14:paraId="1A040000">
            <w:pPr>
              <w:ind/>
              <w:jc w:val="center"/>
              <w:rPr>
                <w:ins w:author="Yurii Litvinov" w:date="2023-01-22T20:28:00" w:id="544"/>
              </w:rPr>
            </w:pPr>
            <w:ins w:author="Yurii Litvinov" w:date="2023-01-22T20:28:00" w:id="545">
              <w:r>
                <w:rPr>
                  <w:rFonts w:ascii="Times New Roman" w:hAnsi="Times New Roman"/>
                </w:rPr>
                <w:t>8</w:t>
              </w:r>
            </w:ins>
          </w:p>
        </w:tc>
      </w:tr>
      <w:tr>
        <w:trPr>
          <w:trHeight w:hRule="atLeast" w:val="375"/>
          <w:ins w:author="Yurii Litvinov" w:date="2023-01-22T20:28:00" w:id="546"/>
        </w:trPr>
        <w:tc>
          <w:tcPr>
            <w:tcW w:type="dxa" w:w="690"/>
            <w:gridSpan w:val="1"/>
            <w:vMerge w:val="continue"/>
            <w:shd w:fill="auto" w:val="clear"/>
            <w:vAlign w:val="center"/>
          </w:tcPr>
          <w:p/>
        </w:tc>
        <w:tc>
          <w:tcPr>
            <w:tcW w:type="dxa" w:w="3700"/>
            <w:gridSpan w:val="1"/>
            <w:vMerge w:val="continue"/>
            <w:shd w:fill="auto" w:val="clear"/>
            <w:vAlign w:val="center"/>
          </w:tcPr>
          <w:p/>
        </w:tc>
        <w:tc>
          <w:tcPr>
            <w:tcW w:type="dxa" w:w="3852"/>
            <w:shd w:fill="auto" w:val="clear"/>
            <w:vAlign w:val="center"/>
          </w:tcPr>
          <w:p w14:paraId="1B040000">
            <w:pPr>
              <w:rPr>
                <w:ins w:author="Yurii Litvinov" w:date="2023-01-22T20:28:00" w:id="547"/>
              </w:rPr>
            </w:pPr>
            <w:ins w:author="Yurii Litvinov" w:date="2023-01-22T20:28:00" w:id="548">
              <w:r>
                <w:rPr>
                  <w:rFonts w:ascii="Times New Roman" w:hAnsi="Times New Roman"/>
                </w:rPr>
                <w:t>зачёт</w:t>
              </w:r>
            </w:ins>
          </w:p>
        </w:tc>
        <w:tc>
          <w:tcPr>
            <w:tcW w:type="dxa" w:w="1417"/>
            <w:shd w:fill="auto" w:val="clear"/>
            <w:vAlign w:val="center"/>
          </w:tcPr>
          <w:p w14:paraId="1C040000">
            <w:pPr>
              <w:ind/>
              <w:jc w:val="center"/>
              <w:rPr>
                <w:ins w:author="Yurii Litvinov" w:date="2023-01-22T20:28:00" w:id="549"/>
              </w:rPr>
            </w:pPr>
            <w:ins w:author="Yurii Litvinov" w:date="2023-01-22T20:28:00" w:id="550">
              <w:r>
                <w:rPr>
                  <w:rFonts w:ascii="Times New Roman" w:hAnsi="Times New Roman"/>
                </w:rPr>
                <w:t>2</w:t>
              </w:r>
            </w:ins>
          </w:p>
        </w:tc>
      </w:tr>
    </w:tbl>
    <w:p w14:paraId="1D040000">
      <w:pPr>
        <w:rPr>
          <w:ins w:author="Yurii Litvinov" w:date="2023-01-22T20:28:00" w:id="551"/>
          <w:rFonts w:ascii="Times New Roman" w:hAnsi="Times New Roman"/>
        </w:rPr>
      </w:pPr>
    </w:p>
    <w:p w14:paraId="1E040000">
      <w:pPr>
        <w:ind/>
        <w:jc w:val="both"/>
        <w:rPr>
          <w:ins w:author="Yurii Litvinov" w:date="2023-01-22T20:28:00" w:id="552"/>
        </w:rPr>
      </w:pPr>
      <w:ins w:author="Yurii Litvinov" w:date="2023-01-22T20:28:00" w:id="553">
        <w:r>
          <w:rPr>
            <w:rFonts w:ascii="Times New Roman" w:hAnsi="Times New Roman"/>
          </w:rPr>
          <w:t>Раздел 1: Основы цифровой обработки изображений.</w:t>
        </w:r>
      </w:ins>
    </w:p>
    <w:p w14:paraId="1F040000">
      <w:pPr>
        <w:pStyle w:val="Style_1"/>
        <w:numPr>
          <w:ilvl w:val="0"/>
          <w:numId w:val="30"/>
        </w:numPr>
        <w:ind w:hanging="283" w:left="567"/>
        <w:jc w:val="both"/>
        <w:rPr>
          <w:ins w:author="Yurii Litvinov" w:date="2023-01-22T20:28:00" w:id="554"/>
          <w:rFonts w:ascii="Times New Roman" w:hAnsi="Times New Roman"/>
        </w:rPr>
      </w:pPr>
      <w:ins w:author="Yurii Litvinov" w:date="2023-01-22T20:28:00" w:id="555">
        <w:r>
          <w:rPr>
            <w:rFonts w:ascii="Times New Roman" w:hAnsi="Times New Roman"/>
          </w:rPr>
          <w:t>Введение. Основы растрового представления изображений. Форматы хранения. Кодировка цвета, оттенки серого</w:t>
        </w:r>
        <w:r>
          <w:rPr>
            <w:rFonts w:ascii="Times New Roman" w:hAnsi="Times New Roman"/>
            <w:i w:val="1"/>
          </w:rPr>
          <w:t>.</w:t>
        </w:r>
      </w:ins>
    </w:p>
    <w:p w14:paraId="20040000">
      <w:pPr>
        <w:ind w:firstLine="720" w:left="720"/>
        <w:jc w:val="both"/>
        <w:rPr>
          <w:ins w:author="Yurii Litvinov" w:date="2023-01-22T20:28:00" w:id="556"/>
          <w:rFonts w:ascii="Times New Roman" w:hAnsi="Times New Roman"/>
        </w:rPr>
      </w:pPr>
      <w:ins w:author="Yurii Litvinov" w:date="2023-01-22T20:28:00" w:id="557">
        <w:r>
          <w:rPr>
            <w:rFonts w:ascii="Times New Roman" w:hAnsi="Times New Roman"/>
            <w:i w:val="1"/>
          </w:rPr>
          <w:t>Домашняя работа 1. Приложение для визуализации картинок</w:t>
        </w:r>
      </w:ins>
    </w:p>
    <w:p w14:paraId="21040000">
      <w:pPr>
        <w:pStyle w:val="Style_1"/>
        <w:numPr>
          <w:ilvl w:val="0"/>
          <w:numId w:val="30"/>
        </w:numPr>
        <w:ind w:hanging="283" w:left="567"/>
        <w:jc w:val="both"/>
        <w:rPr>
          <w:ins w:author="Yurii Litvinov" w:date="2023-01-22T20:28:00" w:id="558"/>
          <w:rFonts w:ascii="Times New Roman" w:hAnsi="Times New Roman"/>
        </w:rPr>
      </w:pPr>
      <w:ins w:author="Yurii Litvinov" w:date="2023-01-22T20:28:00" w:id="559">
        <w:r>
          <w:rPr>
            <w:rFonts w:ascii="Times New Roman" w:hAnsi="Times New Roman"/>
          </w:rPr>
          <w:t xml:space="preserve">Матричные фильтры для обработки изображений: размытие, усреднение, выделение границ (Гаусс, </w:t>
        </w:r>
        <w:r>
          <w:rPr>
            <w:rFonts w:ascii="Times New Roman" w:hAnsi="Times New Roman"/>
          </w:rPr>
          <w:t>Собель</w:t>
        </w:r>
        <w:r>
          <w:rPr>
            <w:rFonts w:ascii="Times New Roman" w:hAnsi="Times New Roman"/>
          </w:rPr>
          <w:t xml:space="preserve">, прочие специфичные фильтры). Их реализация на GPGPU. </w:t>
        </w:r>
        <w:r>
          <w:rPr>
            <w:rFonts w:ascii="Times New Roman" w:hAnsi="Times New Roman"/>
          </w:rPr>
          <w:t>Свёрточные</w:t>
        </w:r>
        <w:r>
          <w:rPr>
            <w:rFonts w:ascii="Times New Roman" w:hAnsi="Times New Roman"/>
          </w:rPr>
          <w:t xml:space="preserve"> фильтры, нейронные сети, и обработка изображений.</w:t>
        </w:r>
        <w:r>
          <w:rPr>
            <w:rFonts w:ascii="Times New Roman" w:hAnsi="Times New Roman"/>
          </w:rPr>
          <w:br/>
        </w:r>
        <w:r>
          <w:rPr>
            <w:rFonts w:ascii="Times New Roman" w:hAnsi="Times New Roman"/>
          </w:rPr>
          <w:t xml:space="preserve">         </w:t>
        </w:r>
        <w:r>
          <w:rPr>
            <w:rFonts w:ascii="Times New Roman" w:hAnsi="Times New Roman"/>
            <w:i w:val="1"/>
          </w:rPr>
          <w:t>Домашняя работа 2. Реализация фильтров в приложении из прошлой домашней работы.</w:t>
        </w:r>
      </w:ins>
    </w:p>
    <w:p w14:paraId="22040000">
      <w:pPr>
        <w:pStyle w:val="Style_1"/>
        <w:numPr>
          <w:ilvl w:val="0"/>
          <w:numId w:val="30"/>
        </w:numPr>
        <w:ind w:hanging="283" w:left="567"/>
        <w:jc w:val="both"/>
        <w:rPr>
          <w:ins w:author="Yurii Litvinov" w:date="2023-01-22T20:28:00" w:id="560"/>
          <w:rFonts w:ascii="Times New Roman" w:hAnsi="Times New Roman"/>
        </w:rPr>
      </w:pPr>
      <w:ins w:author="Yurii Litvinov" w:date="2023-01-22T20:28:00" w:id="561">
        <w:r>
          <w:rPr>
            <w:rFonts w:ascii="Times New Roman" w:hAnsi="Times New Roman"/>
          </w:rPr>
          <w:t>Проверочная работа</w:t>
        </w:r>
      </w:ins>
    </w:p>
    <w:p w14:paraId="23040000">
      <w:pPr>
        <w:pStyle w:val="Style_1"/>
        <w:ind w:firstLine="720" w:left="0"/>
        <w:jc w:val="both"/>
        <w:rPr>
          <w:ins w:author="Yurii Litvinov" w:date="2023-01-22T20:28:00" w:id="562"/>
          <w:rFonts w:ascii="Times New Roman" w:hAnsi="Times New Roman"/>
          <w:i w:val="1"/>
        </w:rPr>
      </w:pPr>
    </w:p>
    <w:p w14:paraId="24040000">
      <w:pPr>
        <w:ind/>
        <w:jc w:val="both"/>
        <w:rPr>
          <w:ins w:author="Yurii Litvinov" w:date="2023-01-22T20:28:00" w:id="563"/>
          <w:rFonts w:ascii="Times New Roman" w:hAnsi="Times New Roman"/>
        </w:rPr>
      </w:pPr>
      <w:ins w:author="Yurii Litvinov" w:date="2023-01-22T20:28:00" w:id="564">
        <w:r>
          <w:rPr>
            <w:rFonts w:ascii="Times New Roman" w:hAnsi="Times New Roman"/>
          </w:rPr>
          <w:t xml:space="preserve">Раздел 2: </w:t>
        </w:r>
        <w:r>
          <w:rPr>
            <w:rFonts w:ascii="Times New Roman" w:hAnsi="Times New Roman"/>
          </w:rPr>
          <w:t>Структуры данных и алгоритмы линейной алгебры</w:t>
        </w:r>
      </w:ins>
    </w:p>
    <w:p w14:paraId="25040000">
      <w:pPr>
        <w:numPr>
          <w:ilvl w:val="0"/>
          <w:numId w:val="31"/>
        </w:numPr>
        <w:ind/>
        <w:jc w:val="both"/>
        <w:rPr>
          <w:ins w:author="Yurii Litvinov" w:date="2023-01-22T20:28:00" w:id="565"/>
          <w:rFonts w:ascii="Times New Roman" w:hAnsi="Times New Roman"/>
        </w:rPr>
      </w:pPr>
      <w:ins w:author="Yurii Litvinov" w:date="2023-01-22T20:28:00" w:id="566">
        <w:r>
          <w:rPr>
            <w:rFonts w:ascii="Times New Roman" w:hAnsi="Times New Roman"/>
          </w:rPr>
          <w:t>Основы линейной алгебры: примитивы (</w:t>
        </w:r>
        <w:r>
          <w:rPr>
            <w:rFonts w:ascii="Times New Roman" w:hAnsi="Times New Roman"/>
          </w:rPr>
          <w:t>матрицы,  вектора</w:t>
        </w:r>
        <w:r>
          <w:rPr>
            <w:rFonts w:ascii="Times New Roman" w:hAnsi="Times New Roman"/>
          </w:rPr>
          <w:t>, поля, кольца, полукольца) и их свойства (конечность и идемпотентность, коммутативность и т.д.), операции над матрицами и векторами: поэлементные, умножение матриц, умножение матрицы на вектор, тензорное произведение, транспонирование.</w:t>
        </w:r>
      </w:ins>
    </w:p>
    <w:p w14:paraId="26040000">
      <w:pPr>
        <w:numPr>
          <w:ilvl w:val="0"/>
          <w:numId w:val="31"/>
        </w:numPr>
        <w:ind/>
        <w:jc w:val="both"/>
        <w:rPr>
          <w:ins w:author="Yurii Litvinov" w:date="2023-01-22T20:28:00" w:id="567"/>
          <w:rFonts w:ascii="Times New Roman" w:hAnsi="Times New Roman"/>
        </w:rPr>
      </w:pPr>
      <w:ins w:author="Yurii Litvinov" w:date="2023-01-22T20:28:00" w:id="568">
        <w:r>
          <w:rPr>
            <w:rFonts w:ascii="Times New Roman" w:hAnsi="Times New Roman"/>
          </w:rPr>
          <w:t>Разреженное представление матриц и векторов. Основные форматы разреженного представления матриц: покоординатный, CSR, Quad-</w:t>
        </w:r>
        <w:r>
          <w:rPr>
            <w:rFonts w:ascii="Times New Roman" w:hAnsi="Times New Roman"/>
          </w:rPr>
          <w:t>tree</w:t>
        </w:r>
        <w:r>
          <w:rPr>
            <w:rFonts w:ascii="Times New Roman" w:hAnsi="Times New Roman"/>
          </w:rPr>
          <w:t xml:space="preserve">. Специализированные форматы: диагональные матрицы, </w:t>
        </w:r>
        <w:r>
          <w:rPr>
            <w:rFonts w:ascii="Times New Roman" w:hAnsi="Times New Roman"/>
          </w:rPr>
          <w:t>HiCOO</w:t>
        </w:r>
        <w:r>
          <w:rPr>
            <w:rFonts w:ascii="Times New Roman" w:hAnsi="Times New Roman"/>
          </w:rPr>
          <w:t>, и др. Их преимущества и недостатки.</w:t>
        </w:r>
        <w:r>
          <w:rPr>
            <w:rFonts w:ascii="Times New Roman" w:hAnsi="Times New Roman"/>
          </w:rPr>
          <w:br/>
        </w:r>
        <w:r>
          <w:rPr>
            <w:rFonts w:ascii="Times New Roman" w:hAnsi="Times New Roman"/>
          </w:rPr>
          <w:t xml:space="preserve">      </w:t>
        </w:r>
        <w:r>
          <w:rPr>
            <w:rFonts w:ascii="Times New Roman" w:hAnsi="Times New Roman"/>
            <w:i w:val="1"/>
          </w:rPr>
          <w:t xml:space="preserve">Домашняя работа 3. Сравнение </w:t>
        </w:r>
        <w:r>
          <w:rPr>
            <w:rFonts w:ascii="Times New Roman" w:hAnsi="Times New Roman"/>
            <w:i w:val="1"/>
          </w:rPr>
          <w:t>pygraphblas</w:t>
        </w:r>
        <w:r>
          <w:rPr>
            <w:rFonts w:ascii="Times New Roman" w:hAnsi="Times New Roman"/>
            <w:i w:val="1"/>
          </w:rPr>
          <w:t xml:space="preserve"> и </w:t>
        </w:r>
        <w:r>
          <w:rPr>
            <w:rFonts w:ascii="Times New Roman" w:hAnsi="Times New Roman"/>
            <w:i w:val="1"/>
          </w:rPr>
          <w:t>scipy</w:t>
        </w:r>
        <w:r>
          <w:rPr>
            <w:rFonts w:ascii="Times New Roman" w:hAnsi="Times New Roman"/>
            <w:i w:val="1"/>
          </w:rPr>
          <w:t>.</w:t>
        </w:r>
      </w:ins>
    </w:p>
    <w:p w14:paraId="27040000">
      <w:pPr>
        <w:numPr>
          <w:ilvl w:val="0"/>
          <w:numId w:val="31"/>
        </w:numPr>
        <w:ind/>
        <w:jc w:val="both"/>
        <w:rPr>
          <w:ins w:author="Yurii Litvinov" w:date="2023-01-22T20:28:00" w:id="569"/>
          <w:rFonts w:ascii="Times New Roman" w:hAnsi="Times New Roman"/>
        </w:rPr>
      </w:pPr>
      <w:ins w:author="Yurii Litvinov" w:date="2023-01-22T20:28:00" w:id="570">
        <w:r>
          <w:rPr>
            <w:rFonts w:ascii="Times New Roman" w:hAnsi="Times New Roman"/>
          </w:rPr>
          <w:t>Параллельная обработка разреженных матриц и векторов. Особенности соответствующих алгоритмов для GPGPU.</w:t>
        </w:r>
      </w:ins>
    </w:p>
    <w:p w14:paraId="28040000">
      <w:pPr>
        <w:numPr>
          <w:ilvl w:val="0"/>
          <w:numId w:val="31"/>
        </w:numPr>
        <w:ind/>
        <w:jc w:val="both"/>
        <w:rPr>
          <w:ins w:author="Yurii Litvinov" w:date="2023-01-22T20:28:00" w:id="571"/>
          <w:rFonts w:ascii="Times New Roman" w:hAnsi="Times New Roman"/>
        </w:rPr>
      </w:pPr>
      <w:ins w:author="Yurii Litvinov" w:date="2023-01-22T20:28:00" w:id="572">
        <w:r>
          <w:rPr>
            <w:rFonts w:ascii="Times New Roman" w:hAnsi="Times New Roman"/>
          </w:rPr>
          <w:t xml:space="preserve">Прикладные задачи, сводимые к линейной алгебре. Обработка графов, </w:t>
        </w:r>
        <w:r>
          <w:rPr>
            <w:rFonts w:ascii="Times New Roman" w:hAnsi="Times New Roman"/>
          </w:rPr>
          <w:t>GraphBLAS</w:t>
        </w:r>
        <w:r>
          <w:rPr>
            <w:rFonts w:ascii="Times New Roman" w:hAnsi="Times New Roman"/>
          </w:rPr>
          <w:t xml:space="preserve"> API. BFS, транзитивное замыкание, кратчайшие пути, подсчёт треугольников, минимальное </w:t>
        </w:r>
        <w:r>
          <w:rPr>
            <w:rFonts w:ascii="Times New Roman" w:hAnsi="Times New Roman"/>
          </w:rPr>
          <w:t>остовное</w:t>
        </w:r>
        <w:r>
          <w:rPr>
            <w:rFonts w:ascii="Times New Roman" w:hAnsi="Times New Roman"/>
          </w:rPr>
          <w:t xml:space="preserve"> дерево. Пересечение автоматов, объединение автоматов.</w:t>
        </w:r>
        <w:r>
          <w:rPr>
            <w:rFonts w:ascii="Times New Roman" w:hAnsi="Times New Roman"/>
          </w:rPr>
          <w:br/>
        </w:r>
        <w:r>
          <w:rPr>
            <w:rFonts w:ascii="Times New Roman" w:hAnsi="Times New Roman"/>
          </w:rPr>
          <w:t xml:space="preserve">    </w:t>
        </w:r>
        <w:r>
          <w:rPr>
            <w:rFonts w:ascii="Times New Roman" w:hAnsi="Times New Roman"/>
          </w:rPr>
          <w:tab/>
        </w:r>
        <w:r>
          <w:rPr>
            <w:rFonts w:ascii="Times New Roman" w:hAnsi="Times New Roman"/>
            <w:i w:val="1"/>
          </w:rPr>
          <w:t xml:space="preserve">Домашняя работа 4. Разреженные матрицы, вектора, задачи на графе </w:t>
        </w:r>
      </w:ins>
    </w:p>
    <w:p w14:paraId="29040000">
      <w:pPr>
        <w:numPr>
          <w:ilvl w:val="0"/>
          <w:numId w:val="31"/>
        </w:numPr>
        <w:ind/>
        <w:jc w:val="both"/>
        <w:rPr>
          <w:ins w:author="Yurii Litvinov" w:date="2023-01-22T20:28:00" w:id="573"/>
          <w:rFonts w:ascii="Times New Roman" w:hAnsi="Times New Roman"/>
        </w:rPr>
      </w:pPr>
      <w:ins w:author="Yurii Litvinov" w:date="2023-01-22T20:28:00" w:id="574">
        <w:r>
          <w:rPr>
            <w:rFonts w:ascii="Times New Roman" w:hAnsi="Times New Roman"/>
          </w:rPr>
          <w:t>Контрольная работа.</w:t>
        </w:r>
      </w:ins>
    </w:p>
    <w:p w14:paraId="2A040000">
      <w:pPr>
        <w:numPr>
          <w:ilvl w:val="0"/>
          <w:numId w:val="31"/>
        </w:numPr>
        <w:ind/>
        <w:jc w:val="both"/>
        <w:rPr>
          <w:ins w:author="Yurii Litvinov" w:date="2023-01-22T20:28:00" w:id="575"/>
          <w:rFonts w:ascii="Times New Roman" w:hAnsi="Times New Roman"/>
        </w:rPr>
      </w:pPr>
      <w:ins w:author="Yurii Litvinov" w:date="2023-01-22T20:28:00" w:id="576">
        <w:r>
          <w:rPr>
            <w:rFonts w:ascii="Times New Roman" w:hAnsi="Times New Roman"/>
          </w:rPr>
          <w:t>Разбор домашних работ и контрольной работы.</w:t>
        </w:r>
      </w:ins>
    </w:p>
    <w:p w14:paraId="2B040000">
      <w:pPr>
        <w:ind w:firstLine="0" w:left="720"/>
        <w:jc w:val="both"/>
        <w:rPr>
          <w:ins w:author="Yurii Litvinov" w:date="2023-01-22T20:28:00" w:id="577"/>
          <w:rFonts w:ascii="Times New Roman" w:hAnsi="Times New Roman"/>
        </w:rPr>
      </w:pPr>
    </w:p>
    <w:p w14:paraId="2C040000">
      <w:pPr>
        <w:ind/>
        <w:jc w:val="both"/>
        <w:rPr>
          <w:ins w:author="Yurii Litvinov" w:date="2023-01-22T20:28:00" w:id="578"/>
          <w:rFonts w:ascii="Times New Roman" w:hAnsi="Times New Roman"/>
        </w:rPr>
      </w:pPr>
      <w:ins w:author="Yurii Litvinov" w:date="2023-01-22T20:28:00" w:id="579">
        <w:r>
          <w:rPr>
            <w:rFonts w:ascii="Times New Roman" w:hAnsi="Times New Roman"/>
          </w:rPr>
          <w:t>Раздел 3: Основы анализа сложности алгоритмов.</w:t>
        </w:r>
      </w:ins>
    </w:p>
    <w:p w14:paraId="2D040000">
      <w:pPr>
        <w:numPr>
          <w:ilvl w:val="0"/>
          <w:numId w:val="32"/>
        </w:numPr>
        <w:tabs>
          <w:tab w:leader="none" w:pos="567" w:val="left"/>
        </w:tabs>
        <w:ind w:hanging="283" w:left="567"/>
        <w:jc w:val="both"/>
        <w:rPr>
          <w:ins w:author="Yurii Litvinov" w:date="2023-01-22T20:28:00" w:id="580"/>
          <w:rFonts w:ascii="Times New Roman" w:hAnsi="Times New Roman"/>
        </w:rPr>
      </w:pPr>
      <w:ins w:author="Yurii Litvinov" w:date="2023-01-22T20:28:00" w:id="581">
        <w:r>
          <w:rPr>
            <w:rFonts w:ascii="Times New Roman" w:hAnsi="Times New Roman"/>
          </w:rPr>
          <w:t xml:space="preserve">Введение. Классическая теория сложности, анализ сложности алгоритмов в теории и что это значит для практики. </w:t>
        </w:r>
      </w:ins>
    </w:p>
    <w:p w14:paraId="2E040000">
      <w:pPr>
        <w:numPr>
          <w:ilvl w:val="0"/>
          <w:numId w:val="32"/>
        </w:numPr>
        <w:tabs>
          <w:tab w:leader="none" w:pos="567" w:val="left"/>
        </w:tabs>
        <w:ind w:hanging="283" w:left="567"/>
        <w:jc w:val="both"/>
        <w:rPr>
          <w:ins w:author="Yurii Litvinov" w:date="2023-01-22T20:28:00" w:id="582"/>
          <w:rFonts w:ascii="Times New Roman" w:hAnsi="Times New Roman"/>
        </w:rPr>
      </w:pPr>
      <w:ins w:author="Yurii Litvinov" w:date="2023-01-22T20:28:00" w:id="583">
        <w:r>
          <w:rPr>
            <w:rFonts w:ascii="Times New Roman" w:hAnsi="Times New Roman"/>
          </w:rPr>
          <w:t xml:space="preserve">Основы </w:t>
        </w:r>
        <w:r>
          <w:rPr>
            <w:rFonts w:ascii="Times New Roman" w:hAnsi="Times New Roman"/>
          </w:rPr>
          <w:t>fine-grained</w:t>
        </w:r>
        <w:r>
          <w:rPr>
            <w:rFonts w:ascii="Times New Roman" w:hAnsi="Times New Roman"/>
          </w:rPr>
          <w:t xml:space="preserve"> </w:t>
        </w:r>
        <w:r>
          <w:rPr>
            <w:rFonts w:ascii="Times New Roman" w:hAnsi="Times New Roman"/>
          </w:rPr>
          <w:t>complexity</w:t>
        </w:r>
        <w:r>
          <w:rPr>
            <w:rFonts w:ascii="Times New Roman" w:hAnsi="Times New Roman"/>
          </w:rPr>
          <w:t>.</w:t>
        </w:r>
      </w:ins>
    </w:p>
    <w:p w14:paraId="2F040000">
      <w:pPr>
        <w:numPr>
          <w:ilvl w:val="0"/>
          <w:numId w:val="32"/>
        </w:numPr>
        <w:tabs>
          <w:tab w:leader="none" w:pos="567" w:val="left"/>
        </w:tabs>
        <w:ind w:hanging="283" w:left="567"/>
        <w:jc w:val="both"/>
        <w:rPr>
          <w:ins w:author="Yurii Litvinov" w:date="2023-01-22T20:28:00" w:id="584"/>
          <w:rFonts w:ascii="Times New Roman" w:hAnsi="Times New Roman"/>
        </w:rPr>
      </w:pPr>
      <w:ins w:author="Yurii Litvinov" w:date="2023-01-22T20:28:00" w:id="585">
        <w:r>
          <w:rPr>
            <w:rFonts w:ascii="Times New Roman" w:hAnsi="Times New Roman"/>
          </w:rPr>
          <w:t>Основы анализа сложности параллельных алгоритмов.</w:t>
        </w:r>
      </w:ins>
    </w:p>
    <w:p w14:paraId="30040000">
      <w:pPr>
        <w:tabs>
          <w:tab w:leader="none" w:pos="567" w:val="left"/>
        </w:tabs>
        <w:ind w:firstLine="0" w:left="567"/>
        <w:jc w:val="both"/>
        <w:rPr>
          <w:ins w:author="Yurii Litvinov" w:date="2023-01-22T20:28:00" w:id="586"/>
          <w:rFonts w:ascii="Times New Roman" w:hAnsi="Times New Roman"/>
        </w:rPr>
      </w:pPr>
      <w:ins w:author="Yurii Litvinov" w:date="2023-01-22T20:28:00" w:id="587">
        <w:r>
          <w:rPr>
            <w:rFonts w:ascii="Times New Roman" w:hAnsi="Times New Roman"/>
            <w:i w:val="1"/>
          </w:rPr>
          <w:tab/>
        </w:r>
        <w:r>
          <w:rPr>
            <w:rFonts w:ascii="Times New Roman" w:hAnsi="Times New Roman"/>
            <w:i w:val="1"/>
          </w:rPr>
          <w:tab/>
        </w:r>
        <w:r>
          <w:rPr>
            <w:rFonts w:ascii="Times New Roman" w:hAnsi="Times New Roman"/>
            <w:i w:val="1"/>
          </w:rPr>
          <w:t>Домашняя работа 5. Выбрать любой алгоритм на графах из реализованных и провести его анализ сложности.</w:t>
        </w:r>
      </w:ins>
    </w:p>
    <w:p w14:paraId="31040000">
      <w:pPr>
        <w:numPr>
          <w:ilvl w:val="0"/>
          <w:numId w:val="32"/>
        </w:numPr>
        <w:tabs>
          <w:tab w:leader="none" w:pos="567" w:val="left"/>
        </w:tabs>
        <w:ind w:hanging="283" w:left="567"/>
        <w:jc w:val="both"/>
        <w:rPr>
          <w:ins w:author="Yurii Litvinov" w:date="2023-01-22T20:28:00" w:id="588"/>
          <w:rFonts w:ascii="Times New Roman" w:hAnsi="Times New Roman"/>
        </w:rPr>
      </w:pPr>
      <w:ins w:author="Yurii Litvinov" w:date="2023-01-22T20:28:00" w:id="589">
        <w:r>
          <w:rPr>
            <w:rFonts w:ascii="Times New Roman" w:hAnsi="Times New Roman"/>
          </w:rPr>
          <w:t>Проверочная работа</w:t>
        </w:r>
      </w:ins>
    </w:p>
    <w:p w14:paraId="32040000">
      <w:pPr>
        <w:pStyle w:val="Style_1"/>
        <w:ind w:firstLine="720" w:left="0"/>
        <w:jc w:val="both"/>
        <w:rPr>
          <w:ins w:author="Yurii Litvinov" w:date="2023-01-22T20:28:00" w:id="590"/>
          <w:rFonts w:ascii="Times New Roman" w:hAnsi="Times New Roman"/>
          <w:i w:val="1"/>
        </w:rPr>
      </w:pPr>
    </w:p>
    <w:p w14:paraId="33040000">
      <w:pPr>
        <w:ind/>
        <w:jc w:val="both"/>
        <w:rPr>
          <w:ins w:author="Yurii Litvinov" w:date="2023-01-22T20:28:00" w:id="591"/>
          <w:rFonts w:ascii="Times New Roman" w:hAnsi="Times New Roman"/>
        </w:rPr>
      </w:pPr>
      <w:ins w:author="Yurii Litvinov" w:date="2023-01-22T20:28:00" w:id="592">
        <w:r>
          <w:rPr>
            <w:rFonts w:ascii="Times New Roman" w:hAnsi="Times New Roman"/>
          </w:rPr>
          <w:t xml:space="preserve">Раздел 4: Приложения </w:t>
        </w:r>
        <w:r>
          <w:rPr>
            <w:rFonts w:ascii="Times New Roman" w:hAnsi="Times New Roman"/>
          </w:rPr>
          <w:t>F</w:t>
        </w:r>
        <w:r>
          <w:rPr>
            <w:rFonts w:ascii="Times New Roman" w:hAnsi="Times New Roman"/>
          </w:rPr>
          <w:t>#.</w:t>
        </w:r>
      </w:ins>
    </w:p>
    <w:p w14:paraId="34040000">
      <w:pPr>
        <w:pStyle w:val="Style_1"/>
        <w:numPr>
          <w:ilvl w:val="0"/>
          <w:numId w:val="33"/>
        </w:numPr>
        <w:ind w:hanging="425" w:left="709"/>
        <w:jc w:val="both"/>
        <w:rPr>
          <w:ins w:author="Yurii Litvinov" w:date="2023-01-22T20:28:00" w:id="593"/>
          <w:rFonts w:ascii="Times New Roman" w:hAnsi="Times New Roman"/>
        </w:rPr>
      </w:pPr>
      <w:ins w:author="Yurii Litvinov" w:date="2023-01-22T20:28:00" w:id="594">
        <w:r>
          <w:rPr>
            <w:rFonts w:ascii="Times New Roman" w:hAnsi="Times New Roman"/>
          </w:rPr>
          <w:t xml:space="preserve">Доклады. </w:t>
        </w:r>
      </w:ins>
    </w:p>
    <w:p w14:paraId="35040000">
      <w:pPr>
        <w:pStyle w:val="Style_1"/>
        <w:numPr>
          <w:ilvl w:val="0"/>
          <w:numId w:val="33"/>
        </w:numPr>
        <w:ind w:hanging="425" w:left="709"/>
        <w:jc w:val="both"/>
        <w:rPr>
          <w:ins w:author="Yurii Litvinov" w:date="2023-01-22T20:28:00" w:id="595"/>
          <w:rFonts w:ascii="Times New Roman" w:hAnsi="Times New Roman"/>
        </w:rPr>
      </w:pPr>
      <w:ins w:author="Yurii Litvinov" w:date="2023-01-22T20:28:00" w:id="596">
        <w:r>
          <w:rPr>
            <w:rFonts w:ascii="Times New Roman" w:hAnsi="Times New Roman"/>
          </w:rPr>
          <w:t>Контрольная работа.</w:t>
        </w:r>
      </w:ins>
    </w:p>
    <w:p w14:paraId="36040000">
      <w:pPr>
        <w:ind/>
        <w:jc w:val="both"/>
        <w:rPr>
          <w:ins w:author="Yurii Litvinov" w:date="2023-01-22T20:28:00" w:id="597"/>
          <w:rFonts w:ascii="Times New Roman" w:hAnsi="Times New Roman"/>
        </w:rPr>
      </w:pPr>
    </w:p>
    <w:p w14:paraId="37040000">
      <w:pPr>
        <w:ind/>
        <w:jc w:val="both"/>
        <w:rPr>
          <w:ins w:author="Yurii Litvinov" w:date="2023-01-22T20:28:00" w:id="598"/>
          <w:rFonts w:ascii="Times New Roman" w:hAnsi="Times New Roman"/>
        </w:rPr>
      </w:pPr>
      <w:ins w:author="Yurii Litvinov" w:date="2023-01-22T20:28:00" w:id="599">
        <w:r>
          <w:rPr>
            <w:rFonts w:ascii="Times New Roman" w:hAnsi="Times New Roman"/>
          </w:rPr>
          <w:t>Раздел 5: Доклады по учебным практикам</w:t>
        </w:r>
      </w:ins>
    </w:p>
    <w:p w14:paraId="38040000">
      <w:pPr>
        <w:pStyle w:val="Style_1"/>
        <w:numPr>
          <w:ilvl w:val="0"/>
          <w:numId w:val="34"/>
        </w:numPr>
        <w:ind/>
        <w:jc w:val="both"/>
        <w:rPr>
          <w:ins w:author="Yurii Litvinov" w:date="2023-01-22T20:28:00" w:id="600"/>
          <w:rFonts w:ascii="Times New Roman" w:hAnsi="Times New Roman"/>
        </w:rPr>
      </w:pPr>
      <w:ins w:author="Yurii Litvinov" w:date="2023-01-22T20:28:00" w:id="601">
        <w:r>
          <w:rPr>
            <w:rFonts w:ascii="Times New Roman" w:hAnsi="Times New Roman"/>
          </w:rPr>
          <w:t>Представление результатов учебных практик.</w:t>
        </w:r>
      </w:ins>
    </w:p>
    <w:p w14:paraId="39040000">
      <w:pPr>
        <w:pStyle w:val="Style_1"/>
        <w:numPr>
          <w:ilvl w:val="0"/>
          <w:numId w:val="34"/>
        </w:numPr>
        <w:ind/>
        <w:jc w:val="both"/>
        <w:rPr>
          <w:ins w:author="Yurii Litvinov" w:date="2023-01-22T20:28:00" w:id="602"/>
          <w:rFonts w:ascii="Times New Roman" w:hAnsi="Times New Roman"/>
        </w:rPr>
      </w:pPr>
      <w:ins w:author="Yurii Litvinov" w:date="2023-01-22T20:28:00" w:id="603">
        <w:r>
          <w:rPr>
            <w:rFonts w:ascii="Times New Roman" w:hAnsi="Times New Roman"/>
          </w:rPr>
          <w:t>Представление результатов учебных практик.</w:t>
        </w:r>
      </w:ins>
    </w:p>
    <w:p w14:paraId="3A040000">
      <w:pPr>
        <w:ind/>
        <w:jc w:val="both"/>
        <w:rPr>
          <w:del w:author="Yurii Litvinov" w:date="2023-01-22T20:28:00" w:id="604"/>
          <w:rFonts w:ascii="Times New Roman" w:hAnsi="Times New Roman"/>
        </w:rPr>
      </w:pPr>
    </w:p>
    <w:p w14:paraId="3B040000">
      <w:pPr>
        <w:ind w:firstLine="720" w:left="0"/>
        <w:jc w:val="both"/>
        <w:rPr>
          <w:rFonts w:ascii="Times New Roman" w:hAnsi="Times New Roman"/>
        </w:rPr>
      </w:pPr>
      <w:r>
        <w:rPr>
          <w:rFonts w:ascii="Times New Roman" w:hAnsi="Times New Roman"/>
        </w:rPr>
        <w:t>В целях оперативной актуализации программы обучения допустимы отклонения от обозначенного здесь плана занятий (вплоть до полной замены темы тех или иных занятий) при условии сохранения общей структуры курса и следования учебному плану.</w:t>
      </w:r>
    </w:p>
    <w:p w14:paraId="3C040000">
      <w:pPr>
        <w:ind/>
        <w:jc w:val="both"/>
        <w:rPr>
          <w:rFonts w:ascii="Times New Roman" w:hAnsi="Times New Roman"/>
        </w:rPr>
      </w:pPr>
    </w:p>
    <w:p w14:paraId="3D040000">
      <w:pPr>
        <w:rPr>
          <w:rFonts w:ascii="Times New Roman" w:hAnsi="Times New Roman"/>
          <w:b w:val="1"/>
        </w:rPr>
      </w:pPr>
      <w:r>
        <w:rPr>
          <w:rFonts w:ascii="Times New Roman" w:hAnsi="Times New Roman"/>
          <w:b w:val="1"/>
        </w:rPr>
        <w:br w:type="page"/>
      </w:r>
    </w:p>
    <w:p w14:paraId="3E040000">
      <w:pPr>
        <w:ind/>
        <w:jc w:val="both"/>
        <w:rPr>
          <w:rFonts w:ascii="Times New Roman" w:hAnsi="Times New Roman"/>
          <w:b w:val="1"/>
        </w:rPr>
      </w:pPr>
      <w:r>
        <w:rPr>
          <w:rFonts w:ascii="Times New Roman" w:hAnsi="Times New Roman"/>
          <w:b w:val="1"/>
        </w:rPr>
        <w:t xml:space="preserve">Вариант реализации 3: </w:t>
      </w:r>
      <w:r>
        <w:rPr>
          <w:rFonts w:ascii="Times New Roman" w:hAnsi="Times New Roman"/>
          <w:b w:val="1"/>
        </w:rPr>
        <w:t xml:space="preserve">Промышленное программирование, </w:t>
      </w:r>
      <w:r>
        <w:rPr>
          <w:rFonts w:ascii="Times New Roman" w:hAnsi="Times New Roman"/>
          <w:b w:val="1"/>
        </w:rPr>
        <w:t>C</w:t>
      </w:r>
      <w:r>
        <w:rPr>
          <w:rFonts w:ascii="Times New Roman" w:hAnsi="Times New Roman"/>
          <w:b w:val="1"/>
        </w:rPr>
        <w:t>#, С++</w:t>
      </w:r>
    </w:p>
    <w:p w14:paraId="3F040000">
      <w:pPr>
        <w:ind/>
        <w:jc w:val="both"/>
        <w:rPr>
          <w:rFonts w:ascii="Times New Roman" w:hAnsi="Times New Roman"/>
          <w:b w:val="1"/>
        </w:rPr>
      </w:pPr>
    </w:p>
    <w:p w14:paraId="40040000">
      <w:pPr>
        <w:ind/>
        <w:jc w:val="both"/>
        <w:rPr>
          <w:rFonts w:ascii="Times New Roman" w:hAnsi="Times New Roman"/>
        </w:rPr>
      </w:pPr>
      <w:r>
        <w:rPr>
          <w:rFonts w:ascii="Times New Roman" w:hAnsi="Times New Roman"/>
        </w:rPr>
        <w:t>Период обучения (модуль): семестр 1.</w:t>
      </w:r>
    </w:p>
    <w:tbl>
      <w:tblPr>
        <w:tblStyle w:val="Style_2"/>
        <w:tblW w:type="auto" w:w="0"/>
        <w:tblInd w:type="dxa" w:w="-147"/>
        <w:tblLayout w:type="fixed"/>
      </w:tblPr>
      <w:tblGrid>
        <w:gridCol w:w="690"/>
        <w:gridCol w:w="3700"/>
        <w:gridCol w:w="3852"/>
        <w:gridCol w:w="1417"/>
      </w:tblGrid>
      <w:tr>
        <w:tc>
          <w:tcPr>
            <w:tcW w:type="dxa" w:w="690"/>
            <w:vAlign w:val="center"/>
          </w:tcPr>
          <w:p w14:paraId="41040000">
            <w:pPr>
              <w:ind/>
              <w:jc w:val="center"/>
              <w:rPr>
                <w:rFonts w:ascii="Times New Roman" w:hAnsi="Times New Roman"/>
              </w:rPr>
            </w:pPr>
            <w:r>
              <w:rPr>
                <w:rFonts w:ascii="Times New Roman" w:hAnsi="Times New Roman"/>
              </w:rPr>
              <w:t>№ п</w:t>
            </w:r>
            <w:r>
              <w:rPr>
                <w:rFonts w:ascii="Times New Roman" w:hAnsi="Times New Roman"/>
              </w:rPr>
              <w:t>/</w:t>
            </w:r>
            <w:r>
              <w:rPr>
                <w:rFonts w:ascii="Times New Roman" w:hAnsi="Times New Roman"/>
              </w:rPr>
              <w:t>п</w:t>
            </w:r>
          </w:p>
        </w:tc>
        <w:tc>
          <w:tcPr>
            <w:tcW w:type="dxa" w:w="3700"/>
            <w:vAlign w:val="center"/>
          </w:tcPr>
          <w:p w14:paraId="42040000">
            <w:pPr>
              <w:ind/>
              <w:jc w:val="center"/>
              <w:rPr>
                <w:rFonts w:ascii="Times New Roman" w:hAnsi="Times New Roman"/>
              </w:rPr>
            </w:pPr>
            <w:r>
              <w:rPr>
                <w:rFonts w:ascii="Times New Roman" w:hAnsi="Times New Roman"/>
              </w:rPr>
              <w:t>Наименование темы (раздела, части)</w:t>
            </w:r>
          </w:p>
        </w:tc>
        <w:tc>
          <w:tcPr>
            <w:tcW w:type="dxa" w:w="3852"/>
            <w:vAlign w:val="center"/>
          </w:tcPr>
          <w:p w14:paraId="43040000">
            <w:pPr>
              <w:ind/>
              <w:jc w:val="center"/>
              <w:rPr>
                <w:rFonts w:ascii="Times New Roman" w:hAnsi="Times New Roman"/>
              </w:rPr>
            </w:pPr>
            <w:r>
              <w:rPr>
                <w:rFonts w:ascii="Times New Roman" w:hAnsi="Times New Roman"/>
              </w:rPr>
              <w:t>Вид учебных занятий</w:t>
            </w:r>
          </w:p>
        </w:tc>
        <w:tc>
          <w:tcPr>
            <w:tcW w:type="dxa" w:w="1417"/>
            <w:vAlign w:val="center"/>
          </w:tcPr>
          <w:p w14:paraId="44040000">
            <w:pPr>
              <w:ind/>
              <w:jc w:val="center"/>
              <w:rPr>
                <w:rFonts w:ascii="Times New Roman" w:hAnsi="Times New Roman"/>
              </w:rPr>
            </w:pPr>
            <w:r>
              <w:rPr>
                <w:rFonts w:ascii="Times New Roman" w:hAnsi="Times New Roman"/>
              </w:rPr>
              <w:t>Количество часов</w:t>
            </w:r>
          </w:p>
        </w:tc>
      </w:tr>
      <w:tr>
        <w:trPr>
          <w:trHeight w:hRule="atLeast" w:val="367"/>
        </w:trPr>
        <w:tc>
          <w:tcPr>
            <w:tcW w:type="dxa" w:w="690"/>
            <w:vMerge w:val="restart"/>
            <w:vAlign w:val="center"/>
          </w:tcPr>
          <w:p w14:paraId="45040000">
            <w:pPr>
              <w:rPr>
                <w:rFonts w:ascii="Times New Roman" w:hAnsi="Times New Roman"/>
              </w:rPr>
            </w:pPr>
            <w:r>
              <w:rPr>
                <w:rFonts w:ascii="Times New Roman" w:hAnsi="Times New Roman"/>
              </w:rPr>
              <w:t>I</w:t>
            </w:r>
            <w:r>
              <w:rPr>
                <w:rFonts w:ascii="Times New Roman" w:hAnsi="Times New Roman"/>
              </w:rPr>
              <w:t>.</w:t>
            </w:r>
          </w:p>
        </w:tc>
        <w:tc>
          <w:tcPr>
            <w:tcW w:type="dxa" w:w="3700"/>
            <w:vMerge w:val="restart"/>
            <w:vAlign w:val="center"/>
          </w:tcPr>
          <w:p w14:paraId="46040000">
            <w:pPr>
              <w:rPr>
                <w:rFonts w:ascii="Times New Roman" w:hAnsi="Times New Roman"/>
              </w:rPr>
            </w:pPr>
            <w:r>
              <w:rPr>
                <w:rFonts w:ascii="Times New Roman" w:hAnsi="Times New Roman"/>
              </w:rPr>
              <w:t>Введение, основные конструкции программирования</w:t>
            </w:r>
          </w:p>
        </w:tc>
        <w:tc>
          <w:tcPr>
            <w:tcW w:type="dxa" w:w="3852"/>
            <w:vAlign w:val="center"/>
          </w:tcPr>
          <w:p w14:paraId="47040000">
            <w:pPr>
              <w:rPr>
                <w:rFonts w:ascii="Times New Roman" w:hAnsi="Times New Roman"/>
              </w:rPr>
            </w:pPr>
            <w:r>
              <w:rPr>
                <w:rFonts w:ascii="Times New Roman" w:hAnsi="Times New Roman"/>
              </w:rPr>
              <w:t>практические занятия</w:t>
            </w:r>
          </w:p>
        </w:tc>
        <w:tc>
          <w:tcPr>
            <w:tcW w:type="dxa" w:w="1417"/>
            <w:vAlign w:val="center"/>
          </w:tcPr>
          <w:p w14:paraId="48040000">
            <w:pPr>
              <w:ind/>
              <w:jc w:val="center"/>
              <w:rPr>
                <w:rFonts w:ascii="Times New Roman" w:hAnsi="Times New Roman"/>
              </w:rPr>
            </w:pPr>
            <w:r>
              <w:rPr>
                <w:rFonts w:ascii="Times New Roman" w:hAnsi="Times New Roman"/>
              </w:rPr>
              <w:t>10</w:t>
            </w:r>
          </w:p>
        </w:tc>
      </w:tr>
      <w:tr>
        <w:trPr>
          <w:trHeight w:hRule="atLeast" w:val="367"/>
        </w:trPr>
        <w:tc>
          <w:tcPr>
            <w:tcW w:type="dxa" w:w="690"/>
            <w:gridSpan w:val="1"/>
            <w:vMerge w:val="continue"/>
            <w:vAlign w:val="center"/>
          </w:tcPr>
          <w:p/>
        </w:tc>
        <w:tc>
          <w:tcPr>
            <w:tcW w:type="dxa" w:w="3700"/>
            <w:gridSpan w:val="1"/>
            <w:vMerge w:val="continue"/>
            <w:vAlign w:val="center"/>
          </w:tcPr>
          <w:p/>
        </w:tc>
        <w:tc>
          <w:tcPr>
            <w:tcW w:type="dxa" w:w="3852"/>
            <w:vAlign w:val="center"/>
          </w:tcPr>
          <w:p w14:paraId="49040000">
            <w:pPr>
              <w:rPr>
                <w:rFonts w:ascii="Times New Roman" w:hAnsi="Times New Roman"/>
              </w:rPr>
            </w:pPr>
            <w:r>
              <w:rPr>
                <w:rFonts w:ascii="Times New Roman" w:hAnsi="Times New Roman"/>
              </w:rPr>
              <w:t>лабораторные работы</w:t>
            </w:r>
          </w:p>
        </w:tc>
        <w:tc>
          <w:tcPr>
            <w:tcW w:type="dxa" w:w="1417"/>
            <w:vAlign w:val="center"/>
          </w:tcPr>
          <w:p w14:paraId="4A040000">
            <w:pPr>
              <w:ind/>
              <w:jc w:val="center"/>
              <w:rPr>
                <w:rFonts w:ascii="Times New Roman" w:hAnsi="Times New Roman"/>
              </w:rPr>
            </w:pPr>
            <w:r>
              <w:rPr>
                <w:rFonts w:ascii="Times New Roman" w:hAnsi="Times New Roman"/>
              </w:rPr>
              <w:t>6</w:t>
            </w:r>
          </w:p>
        </w:tc>
      </w:tr>
      <w:tr>
        <w:trPr>
          <w:trHeight w:hRule="atLeast" w:val="367"/>
        </w:trPr>
        <w:tc>
          <w:tcPr>
            <w:tcW w:type="dxa" w:w="690"/>
            <w:gridSpan w:val="1"/>
            <w:vMerge w:val="continue"/>
            <w:vAlign w:val="center"/>
          </w:tcPr>
          <w:p/>
        </w:tc>
        <w:tc>
          <w:tcPr>
            <w:tcW w:type="dxa" w:w="3700"/>
            <w:gridSpan w:val="1"/>
            <w:vMerge w:val="continue"/>
            <w:vAlign w:val="center"/>
          </w:tcPr>
          <w:p/>
        </w:tc>
        <w:tc>
          <w:tcPr>
            <w:tcW w:type="dxa" w:w="3852"/>
            <w:vAlign w:val="center"/>
          </w:tcPr>
          <w:p w14:paraId="4B040000">
            <w:pPr>
              <w:rPr>
                <w:rFonts w:ascii="Times New Roman" w:hAnsi="Times New Roman"/>
              </w:rPr>
            </w:pPr>
            <w:r>
              <w:rPr>
                <w:rFonts w:ascii="Times New Roman" w:hAnsi="Times New Roman"/>
              </w:rPr>
              <w:t>контрольные работы</w:t>
            </w:r>
          </w:p>
        </w:tc>
        <w:tc>
          <w:tcPr>
            <w:tcW w:type="dxa" w:w="1417"/>
            <w:vAlign w:val="center"/>
          </w:tcPr>
          <w:p w14:paraId="4C040000">
            <w:pPr>
              <w:ind/>
              <w:jc w:val="center"/>
              <w:rPr>
                <w:rFonts w:ascii="Times New Roman" w:hAnsi="Times New Roman"/>
              </w:rPr>
            </w:pPr>
            <w:r>
              <w:rPr>
                <w:rFonts w:ascii="Times New Roman" w:hAnsi="Times New Roman"/>
              </w:rPr>
              <w:t>0</w:t>
            </w:r>
          </w:p>
        </w:tc>
      </w:tr>
      <w:tr>
        <w:trPr>
          <w:trHeight w:hRule="atLeast" w:val="367"/>
        </w:trPr>
        <w:tc>
          <w:tcPr>
            <w:tcW w:type="dxa" w:w="690"/>
            <w:gridSpan w:val="1"/>
            <w:vMerge w:val="continue"/>
            <w:vAlign w:val="center"/>
          </w:tcPr>
          <w:p/>
        </w:tc>
        <w:tc>
          <w:tcPr>
            <w:tcW w:type="dxa" w:w="3700"/>
            <w:gridSpan w:val="1"/>
            <w:vMerge w:val="continue"/>
            <w:vAlign w:val="center"/>
          </w:tcPr>
          <w:p/>
        </w:tc>
        <w:tc>
          <w:tcPr>
            <w:tcW w:type="dxa" w:w="3852"/>
            <w:vAlign w:val="center"/>
          </w:tcPr>
          <w:p w14:paraId="4D040000">
            <w:pPr>
              <w:rPr>
                <w:rFonts w:ascii="Times New Roman" w:hAnsi="Times New Roman"/>
              </w:rPr>
            </w:pPr>
            <w:r>
              <w:rPr>
                <w:rFonts w:ascii="Times New Roman" w:hAnsi="Times New Roman"/>
              </w:rPr>
              <w:t>самостоятельная работа</w:t>
            </w:r>
          </w:p>
        </w:tc>
        <w:tc>
          <w:tcPr>
            <w:tcW w:type="dxa" w:w="1417"/>
            <w:vAlign w:val="center"/>
          </w:tcPr>
          <w:p w14:paraId="4E040000">
            <w:pPr>
              <w:ind/>
              <w:jc w:val="center"/>
              <w:rPr>
                <w:rFonts w:ascii="Times New Roman" w:hAnsi="Times New Roman"/>
              </w:rPr>
            </w:pPr>
            <w:r>
              <w:rPr>
                <w:rFonts w:ascii="Times New Roman" w:hAnsi="Times New Roman"/>
              </w:rPr>
              <w:t>21</w:t>
            </w:r>
          </w:p>
        </w:tc>
      </w:tr>
      <w:tr>
        <w:trPr>
          <w:trHeight w:hRule="atLeast" w:val="367"/>
        </w:trPr>
        <w:tc>
          <w:tcPr>
            <w:tcW w:type="dxa" w:w="690"/>
            <w:vMerge w:val="restart"/>
            <w:vAlign w:val="center"/>
          </w:tcPr>
          <w:p w14:paraId="4F040000">
            <w:pPr>
              <w:rPr>
                <w:rFonts w:ascii="Times New Roman" w:hAnsi="Times New Roman"/>
              </w:rPr>
            </w:pPr>
            <w:r>
              <w:rPr>
                <w:rFonts w:ascii="Times New Roman" w:hAnsi="Times New Roman"/>
              </w:rPr>
              <w:t>II.</w:t>
            </w:r>
          </w:p>
        </w:tc>
        <w:tc>
          <w:tcPr>
            <w:tcW w:type="dxa" w:w="3700"/>
            <w:vMerge w:val="restart"/>
            <w:vAlign w:val="center"/>
          </w:tcPr>
          <w:p w14:paraId="50040000">
            <w:pPr>
              <w:rPr>
                <w:rFonts w:ascii="Times New Roman" w:hAnsi="Times New Roman"/>
              </w:rPr>
            </w:pPr>
            <w:r>
              <w:rPr>
                <w:rFonts w:ascii="Times New Roman" w:hAnsi="Times New Roman"/>
              </w:rPr>
              <w:t>Объектно-ориентированное программирование</w:t>
            </w:r>
          </w:p>
        </w:tc>
        <w:tc>
          <w:tcPr>
            <w:tcW w:type="dxa" w:w="3852"/>
            <w:vAlign w:val="center"/>
          </w:tcPr>
          <w:p w14:paraId="51040000">
            <w:pPr>
              <w:rPr>
                <w:rFonts w:ascii="Times New Roman" w:hAnsi="Times New Roman"/>
              </w:rPr>
            </w:pPr>
            <w:r>
              <w:rPr>
                <w:rFonts w:ascii="Times New Roman" w:hAnsi="Times New Roman"/>
              </w:rPr>
              <w:t>практические занятия</w:t>
            </w:r>
          </w:p>
        </w:tc>
        <w:tc>
          <w:tcPr>
            <w:tcW w:type="dxa" w:w="1417"/>
            <w:vAlign w:val="center"/>
          </w:tcPr>
          <w:p w14:paraId="52040000">
            <w:pPr>
              <w:ind/>
              <w:jc w:val="center"/>
              <w:rPr>
                <w:rFonts w:ascii="Times New Roman" w:hAnsi="Times New Roman"/>
              </w:rPr>
            </w:pPr>
            <w:r>
              <w:rPr>
                <w:rFonts w:ascii="Times New Roman" w:hAnsi="Times New Roman"/>
              </w:rPr>
              <w:t>10</w:t>
            </w:r>
          </w:p>
        </w:tc>
      </w:tr>
      <w:tr>
        <w:trPr>
          <w:trHeight w:hRule="atLeast" w:val="367"/>
        </w:trPr>
        <w:tc>
          <w:tcPr>
            <w:tcW w:type="dxa" w:w="690"/>
            <w:gridSpan w:val="1"/>
            <w:vMerge w:val="continue"/>
            <w:vAlign w:val="center"/>
          </w:tcPr>
          <w:p/>
        </w:tc>
        <w:tc>
          <w:tcPr>
            <w:tcW w:type="dxa" w:w="3700"/>
            <w:gridSpan w:val="1"/>
            <w:vMerge w:val="continue"/>
            <w:vAlign w:val="center"/>
          </w:tcPr>
          <w:p/>
        </w:tc>
        <w:tc>
          <w:tcPr>
            <w:tcW w:type="dxa" w:w="3852"/>
            <w:vAlign w:val="center"/>
          </w:tcPr>
          <w:p w14:paraId="53040000">
            <w:pPr>
              <w:rPr>
                <w:rFonts w:ascii="Times New Roman" w:hAnsi="Times New Roman"/>
              </w:rPr>
            </w:pPr>
            <w:r>
              <w:rPr>
                <w:rFonts w:ascii="Times New Roman" w:hAnsi="Times New Roman"/>
              </w:rPr>
              <w:t>лабораторные работы</w:t>
            </w:r>
          </w:p>
        </w:tc>
        <w:tc>
          <w:tcPr>
            <w:tcW w:type="dxa" w:w="1417"/>
            <w:vAlign w:val="center"/>
          </w:tcPr>
          <w:p w14:paraId="54040000">
            <w:pPr>
              <w:ind/>
              <w:jc w:val="center"/>
              <w:rPr>
                <w:rFonts w:ascii="Times New Roman" w:hAnsi="Times New Roman"/>
              </w:rPr>
            </w:pPr>
            <w:r>
              <w:rPr>
                <w:rFonts w:ascii="Times New Roman" w:hAnsi="Times New Roman"/>
              </w:rPr>
              <w:t>6</w:t>
            </w:r>
          </w:p>
        </w:tc>
      </w:tr>
      <w:tr>
        <w:trPr>
          <w:trHeight w:hRule="atLeast" w:val="367"/>
        </w:trPr>
        <w:tc>
          <w:tcPr>
            <w:tcW w:type="dxa" w:w="690"/>
            <w:gridSpan w:val="1"/>
            <w:vMerge w:val="continue"/>
            <w:vAlign w:val="center"/>
          </w:tcPr>
          <w:p/>
        </w:tc>
        <w:tc>
          <w:tcPr>
            <w:tcW w:type="dxa" w:w="3700"/>
            <w:gridSpan w:val="1"/>
            <w:vMerge w:val="continue"/>
            <w:vAlign w:val="center"/>
          </w:tcPr>
          <w:p/>
        </w:tc>
        <w:tc>
          <w:tcPr>
            <w:tcW w:type="dxa" w:w="3852"/>
            <w:vAlign w:val="center"/>
          </w:tcPr>
          <w:p w14:paraId="55040000">
            <w:pPr>
              <w:rPr>
                <w:rFonts w:ascii="Times New Roman" w:hAnsi="Times New Roman"/>
              </w:rPr>
            </w:pPr>
            <w:r>
              <w:rPr>
                <w:rFonts w:ascii="Times New Roman" w:hAnsi="Times New Roman"/>
              </w:rPr>
              <w:t>контрольные работы</w:t>
            </w:r>
          </w:p>
        </w:tc>
        <w:tc>
          <w:tcPr>
            <w:tcW w:type="dxa" w:w="1417"/>
            <w:vAlign w:val="center"/>
          </w:tcPr>
          <w:p w14:paraId="56040000">
            <w:pPr>
              <w:ind/>
              <w:jc w:val="center"/>
              <w:rPr>
                <w:rFonts w:ascii="Times New Roman" w:hAnsi="Times New Roman"/>
              </w:rPr>
            </w:pPr>
            <w:r>
              <w:rPr>
                <w:rFonts w:ascii="Times New Roman" w:hAnsi="Times New Roman"/>
              </w:rPr>
              <w:t>2</w:t>
            </w:r>
          </w:p>
        </w:tc>
      </w:tr>
      <w:tr>
        <w:trPr>
          <w:trHeight w:hRule="atLeast" w:val="367"/>
        </w:trPr>
        <w:tc>
          <w:tcPr>
            <w:tcW w:type="dxa" w:w="690"/>
            <w:gridSpan w:val="1"/>
            <w:vMerge w:val="continue"/>
            <w:vAlign w:val="center"/>
          </w:tcPr>
          <w:p/>
        </w:tc>
        <w:tc>
          <w:tcPr>
            <w:tcW w:type="dxa" w:w="3700"/>
            <w:gridSpan w:val="1"/>
            <w:vMerge w:val="continue"/>
            <w:vAlign w:val="center"/>
          </w:tcPr>
          <w:p/>
        </w:tc>
        <w:tc>
          <w:tcPr>
            <w:tcW w:type="dxa" w:w="3852"/>
            <w:vAlign w:val="center"/>
          </w:tcPr>
          <w:p w14:paraId="57040000">
            <w:pPr>
              <w:rPr>
                <w:rFonts w:ascii="Times New Roman" w:hAnsi="Times New Roman"/>
              </w:rPr>
            </w:pPr>
            <w:r>
              <w:rPr>
                <w:rFonts w:ascii="Times New Roman" w:hAnsi="Times New Roman"/>
              </w:rPr>
              <w:t>самостоятельная работа</w:t>
            </w:r>
          </w:p>
        </w:tc>
        <w:tc>
          <w:tcPr>
            <w:tcW w:type="dxa" w:w="1417"/>
            <w:vAlign w:val="center"/>
          </w:tcPr>
          <w:p w14:paraId="58040000">
            <w:pPr>
              <w:ind/>
              <w:jc w:val="center"/>
              <w:rPr>
                <w:rFonts w:ascii="Times New Roman" w:hAnsi="Times New Roman"/>
              </w:rPr>
            </w:pPr>
            <w:r>
              <w:rPr>
                <w:rFonts w:ascii="Times New Roman" w:hAnsi="Times New Roman"/>
              </w:rPr>
              <w:t>22</w:t>
            </w:r>
          </w:p>
        </w:tc>
      </w:tr>
      <w:tr>
        <w:trPr>
          <w:trHeight w:hRule="atLeast" w:val="367"/>
        </w:trPr>
        <w:tc>
          <w:tcPr>
            <w:tcW w:type="dxa" w:w="690"/>
            <w:vMerge w:val="restart"/>
            <w:vAlign w:val="center"/>
          </w:tcPr>
          <w:p w14:paraId="59040000">
            <w:pPr>
              <w:rPr>
                <w:rFonts w:ascii="Times New Roman" w:hAnsi="Times New Roman"/>
              </w:rPr>
            </w:pPr>
            <w:r>
              <w:rPr>
                <w:rFonts w:ascii="Times New Roman" w:hAnsi="Times New Roman"/>
              </w:rPr>
              <w:t>III.</w:t>
            </w:r>
          </w:p>
        </w:tc>
        <w:tc>
          <w:tcPr>
            <w:tcW w:type="dxa" w:w="3700"/>
            <w:vMerge w:val="restart"/>
            <w:vAlign w:val="center"/>
          </w:tcPr>
          <w:p w14:paraId="5A040000">
            <w:pPr>
              <w:rPr>
                <w:rFonts w:ascii="Times New Roman" w:hAnsi="Times New Roman"/>
              </w:rPr>
            </w:pPr>
            <w:r>
              <w:rPr>
                <w:rFonts w:ascii="Times New Roman" w:hAnsi="Times New Roman"/>
              </w:rPr>
              <w:t xml:space="preserve">Дополнительные конструкции </w:t>
            </w:r>
            <w:r>
              <w:rPr>
                <w:rFonts w:ascii="Times New Roman" w:hAnsi="Times New Roman"/>
              </w:rPr>
              <w:t>C#</w:t>
            </w:r>
          </w:p>
        </w:tc>
        <w:tc>
          <w:tcPr>
            <w:tcW w:type="dxa" w:w="3852"/>
            <w:vAlign w:val="center"/>
          </w:tcPr>
          <w:p w14:paraId="5B040000">
            <w:pPr>
              <w:rPr>
                <w:rFonts w:ascii="Times New Roman" w:hAnsi="Times New Roman"/>
              </w:rPr>
            </w:pPr>
            <w:r>
              <w:rPr>
                <w:rFonts w:ascii="Times New Roman" w:hAnsi="Times New Roman"/>
              </w:rPr>
              <w:t>практические занятия</w:t>
            </w:r>
          </w:p>
        </w:tc>
        <w:tc>
          <w:tcPr>
            <w:tcW w:type="dxa" w:w="1417"/>
            <w:vAlign w:val="center"/>
          </w:tcPr>
          <w:p w14:paraId="5C040000">
            <w:pPr>
              <w:ind/>
              <w:jc w:val="center"/>
              <w:rPr>
                <w:rFonts w:ascii="Times New Roman" w:hAnsi="Times New Roman"/>
              </w:rPr>
            </w:pPr>
            <w:r>
              <w:rPr>
                <w:rFonts w:ascii="Times New Roman" w:hAnsi="Times New Roman"/>
              </w:rPr>
              <w:t>23</w:t>
            </w:r>
          </w:p>
        </w:tc>
      </w:tr>
      <w:tr>
        <w:trPr>
          <w:trHeight w:hRule="atLeast" w:val="367"/>
        </w:trPr>
        <w:tc>
          <w:tcPr>
            <w:tcW w:type="dxa" w:w="690"/>
            <w:gridSpan w:val="1"/>
            <w:vMerge w:val="continue"/>
            <w:vAlign w:val="center"/>
          </w:tcPr>
          <w:p/>
        </w:tc>
        <w:tc>
          <w:tcPr>
            <w:tcW w:type="dxa" w:w="3700"/>
            <w:gridSpan w:val="1"/>
            <w:vMerge w:val="continue"/>
            <w:vAlign w:val="center"/>
          </w:tcPr>
          <w:p/>
        </w:tc>
        <w:tc>
          <w:tcPr>
            <w:tcW w:type="dxa" w:w="3852"/>
            <w:vAlign w:val="center"/>
          </w:tcPr>
          <w:p w14:paraId="5D040000">
            <w:pPr>
              <w:rPr>
                <w:rFonts w:ascii="Times New Roman" w:hAnsi="Times New Roman"/>
              </w:rPr>
            </w:pPr>
            <w:r>
              <w:rPr>
                <w:rFonts w:ascii="Times New Roman" w:hAnsi="Times New Roman"/>
              </w:rPr>
              <w:t>лабораторные работы</w:t>
            </w:r>
          </w:p>
        </w:tc>
        <w:tc>
          <w:tcPr>
            <w:tcW w:type="dxa" w:w="1417"/>
            <w:vAlign w:val="center"/>
          </w:tcPr>
          <w:p w14:paraId="5E040000">
            <w:pPr>
              <w:ind/>
              <w:jc w:val="center"/>
              <w:rPr>
                <w:rFonts w:ascii="Times New Roman" w:hAnsi="Times New Roman"/>
              </w:rPr>
            </w:pPr>
            <w:r>
              <w:rPr>
                <w:rFonts w:ascii="Times New Roman" w:hAnsi="Times New Roman"/>
              </w:rPr>
              <w:t>5</w:t>
            </w:r>
          </w:p>
        </w:tc>
      </w:tr>
      <w:tr>
        <w:trPr>
          <w:trHeight w:hRule="atLeast" w:val="367"/>
        </w:trPr>
        <w:tc>
          <w:tcPr>
            <w:tcW w:type="dxa" w:w="690"/>
            <w:gridSpan w:val="1"/>
            <w:vMerge w:val="continue"/>
            <w:vAlign w:val="center"/>
          </w:tcPr>
          <w:p/>
        </w:tc>
        <w:tc>
          <w:tcPr>
            <w:tcW w:type="dxa" w:w="3700"/>
            <w:gridSpan w:val="1"/>
            <w:vMerge w:val="continue"/>
            <w:vAlign w:val="center"/>
          </w:tcPr>
          <w:p/>
        </w:tc>
        <w:tc>
          <w:tcPr>
            <w:tcW w:type="dxa" w:w="3852"/>
            <w:vAlign w:val="center"/>
          </w:tcPr>
          <w:p w14:paraId="5F040000">
            <w:pPr>
              <w:rPr>
                <w:rFonts w:ascii="Times New Roman" w:hAnsi="Times New Roman"/>
              </w:rPr>
            </w:pPr>
            <w:r>
              <w:rPr>
                <w:rFonts w:ascii="Times New Roman" w:hAnsi="Times New Roman"/>
              </w:rPr>
              <w:t>контрольные работы</w:t>
            </w:r>
          </w:p>
        </w:tc>
        <w:tc>
          <w:tcPr>
            <w:tcW w:type="dxa" w:w="1417"/>
            <w:vAlign w:val="center"/>
          </w:tcPr>
          <w:p w14:paraId="60040000">
            <w:pPr>
              <w:ind/>
              <w:jc w:val="center"/>
              <w:rPr>
                <w:rFonts w:ascii="Times New Roman" w:hAnsi="Times New Roman"/>
              </w:rPr>
            </w:pPr>
            <w:r>
              <w:rPr>
                <w:rFonts w:ascii="Times New Roman" w:hAnsi="Times New Roman"/>
              </w:rPr>
              <w:t>2</w:t>
            </w:r>
          </w:p>
        </w:tc>
      </w:tr>
      <w:tr>
        <w:trPr>
          <w:trHeight w:hRule="atLeast" w:val="367"/>
        </w:trPr>
        <w:tc>
          <w:tcPr>
            <w:tcW w:type="dxa" w:w="690"/>
            <w:gridSpan w:val="1"/>
            <w:vMerge w:val="continue"/>
            <w:vAlign w:val="center"/>
          </w:tcPr>
          <w:p/>
        </w:tc>
        <w:tc>
          <w:tcPr>
            <w:tcW w:type="dxa" w:w="3700"/>
            <w:gridSpan w:val="1"/>
            <w:vMerge w:val="continue"/>
            <w:vAlign w:val="center"/>
          </w:tcPr>
          <w:p/>
        </w:tc>
        <w:tc>
          <w:tcPr>
            <w:tcW w:type="dxa" w:w="3852"/>
            <w:vAlign w:val="center"/>
          </w:tcPr>
          <w:p w14:paraId="61040000">
            <w:pPr>
              <w:rPr>
                <w:rFonts w:ascii="Times New Roman" w:hAnsi="Times New Roman"/>
              </w:rPr>
            </w:pPr>
            <w:r>
              <w:rPr>
                <w:rFonts w:ascii="Times New Roman" w:hAnsi="Times New Roman"/>
              </w:rPr>
              <w:t>самостоятельная работа</w:t>
            </w:r>
          </w:p>
        </w:tc>
        <w:tc>
          <w:tcPr>
            <w:tcW w:type="dxa" w:w="1417"/>
            <w:vAlign w:val="center"/>
          </w:tcPr>
          <w:p w14:paraId="62040000">
            <w:pPr>
              <w:ind/>
              <w:jc w:val="center"/>
              <w:rPr>
                <w:rFonts w:ascii="Times New Roman" w:hAnsi="Times New Roman"/>
              </w:rPr>
            </w:pPr>
            <w:r>
              <w:rPr>
                <w:rFonts w:ascii="Times New Roman" w:hAnsi="Times New Roman"/>
              </w:rPr>
              <w:t>32</w:t>
            </w:r>
          </w:p>
        </w:tc>
      </w:tr>
      <w:tr>
        <w:trPr>
          <w:trHeight w:hRule="atLeast" w:val="375"/>
        </w:trPr>
        <w:tc>
          <w:tcPr>
            <w:tcW w:type="dxa" w:w="690"/>
            <w:vMerge w:val="restart"/>
            <w:vAlign w:val="center"/>
          </w:tcPr>
          <w:p w14:paraId="63040000">
            <w:pPr>
              <w:rPr>
                <w:rFonts w:ascii="Times New Roman" w:hAnsi="Times New Roman"/>
              </w:rPr>
            </w:pPr>
            <w:r>
              <w:rPr>
                <w:rFonts w:ascii="Times New Roman" w:hAnsi="Times New Roman"/>
              </w:rPr>
              <w:t>IV</w:t>
            </w:r>
            <w:r>
              <w:rPr>
                <w:rFonts w:ascii="Times New Roman" w:hAnsi="Times New Roman"/>
              </w:rPr>
              <w:t>.</w:t>
            </w:r>
          </w:p>
        </w:tc>
        <w:tc>
          <w:tcPr>
            <w:tcW w:type="dxa" w:w="3700"/>
            <w:vMerge w:val="restart"/>
            <w:vAlign w:val="center"/>
          </w:tcPr>
          <w:p w14:paraId="64040000">
            <w:pPr>
              <w:rPr>
                <w:rFonts w:ascii="Times New Roman" w:hAnsi="Times New Roman"/>
              </w:rPr>
            </w:pPr>
            <w:r>
              <w:rPr>
                <w:rFonts w:ascii="Times New Roman" w:hAnsi="Times New Roman"/>
              </w:rPr>
              <w:t>Промежуточная аттестация</w:t>
            </w:r>
          </w:p>
        </w:tc>
        <w:tc>
          <w:tcPr>
            <w:tcW w:type="dxa" w:w="3852"/>
            <w:vAlign w:val="center"/>
          </w:tcPr>
          <w:p w14:paraId="65040000">
            <w:pPr>
              <w:rPr>
                <w:rFonts w:ascii="Times New Roman" w:hAnsi="Times New Roman"/>
              </w:rPr>
            </w:pPr>
            <w:r>
              <w:rPr>
                <w:rFonts w:ascii="Times New Roman" w:hAnsi="Times New Roman"/>
              </w:rPr>
              <w:t>самостоятельная работа</w:t>
            </w:r>
          </w:p>
        </w:tc>
        <w:tc>
          <w:tcPr>
            <w:tcW w:type="dxa" w:w="1417"/>
            <w:vAlign w:val="center"/>
          </w:tcPr>
          <w:p w14:paraId="66040000">
            <w:pPr>
              <w:ind/>
              <w:jc w:val="center"/>
              <w:rPr>
                <w:rFonts w:ascii="Times New Roman" w:hAnsi="Times New Roman"/>
              </w:rPr>
            </w:pPr>
            <w:r>
              <w:rPr>
                <w:rFonts w:ascii="Times New Roman" w:hAnsi="Times New Roman"/>
              </w:rPr>
              <w:t>5</w:t>
            </w:r>
          </w:p>
        </w:tc>
      </w:tr>
      <w:tr>
        <w:trPr>
          <w:trHeight w:hRule="atLeast" w:val="375"/>
        </w:trPr>
        <w:tc>
          <w:tcPr>
            <w:tcW w:type="dxa" w:w="690"/>
            <w:gridSpan w:val="1"/>
            <w:vMerge w:val="continue"/>
            <w:vAlign w:val="center"/>
          </w:tcPr>
          <w:p/>
        </w:tc>
        <w:tc>
          <w:tcPr>
            <w:tcW w:type="dxa" w:w="3700"/>
            <w:gridSpan w:val="1"/>
            <w:vMerge w:val="continue"/>
            <w:vAlign w:val="center"/>
          </w:tcPr>
          <w:p/>
        </w:tc>
        <w:tc>
          <w:tcPr>
            <w:tcW w:type="dxa" w:w="3852"/>
            <w:vAlign w:val="center"/>
          </w:tcPr>
          <w:p w14:paraId="67040000">
            <w:pPr>
              <w:rPr>
                <w:rFonts w:ascii="Times New Roman" w:hAnsi="Times New Roman"/>
              </w:rPr>
            </w:pPr>
            <w:r>
              <w:rPr>
                <w:rFonts w:ascii="Times New Roman" w:hAnsi="Times New Roman"/>
              </w:rPr>
              <w:t>зачёт</w:t>
            </w:r>
          </w:p>
        </w:tc>
        <w:tc>
          <w:tcPr>
            <w:tcW w:type="dxa" w:w="1417"/>
            <w:vAlign w:val="center"/>
          </w:tcPr>
          <w:p w14:paraId="68040000">
            <w:pPr>
              <w:ind/>
              <w:jc w:val="center"/>
              <w:rPr>
                <w:rFonts w:ascii="Times New Roman" w:hAnsi="Times New Roman"/>
              </w:rPr>
            </w:pPr>
            <w:r>
              <w:rPr>
                <w:rFonts w:ascii="Times New Roman" w:hAnsi="Times New Roman"/>
              </w:rPr>
              <w:t>2</w:t>
            </w:r>
          </w:p>
        </w:tc>
      </w:tr>
    </w:tbl>
    <w:p w14:paraId="69040000">
      <w:pPr>
        <w:rPr>
          <w:rFonts w:ascii="Times New Roman" w:hAnsi="Times New Roman"/>
        </w:rPr>
      </w:pPr>
    </w:p>
    <w:p w14:paraId="6A040000">
      <w:pPr>
        <w:ind/>
        <w:jc w:val="both"/>
        <w:rPr>
          <w:rFonts w:ascii="Times New Roman" w:hAnsi="Times New Roman"/>
        </w:rPr>
      </w:pPr>
      <w:r>
        <w:rPr>
          <w:rFonts w:ascii="Times New Roman" w:hAnsi="Times New Roman"/>
        </w:rPr>
        <w:t>Раздел 1:</w:t>
      </w:r>
      <w:r>
        <w:rPr>
          <w:rFonts w:ascii="Times New Roman" w:hAnsi="Times New Roman"/>
        </w:rPr>
        <w:t xml:space="preserve"> Введение, основные конструкции программирования</w:t>
      </w:r>
    </w:p>
    <w:p w14:paraId="6B040000">
      <w:pPr>
        <w:numPr>
          <w:ilvl w:val="0"/>
          <w:numId w:val="35"/>
        </w:numPr>
        <w:ind/>
        <w:jc w:val="both"/>
        <w:rPr>
          <w:rFonts w:ascii="Times New Roman" w:hAnsi="Times New Roman"/>
        </w:rPr>
      </w:pPr>
      <w:r>
        <w:rPr>
          <w:rFonts w:ascii="Times New Roman" w:hAnsi="Times New Roman"/>
        </w:rPr>
        <w:t xml:space="preserve">Построение проектов с помощью среды разработки </w:t>
      </w:r>
      <w:r>
        <w:rPr>
          <w:rFonts w:ascii="Times New Roman" w:hAnsi="Times New Roman"/>
        </w:rPr>
        <w:t>Visual</w:t>
      </w:r>
      <w:r>
        <w:rPr>
          <w:rFonts w:ascii="Times New Roman" w:hAnsi="Times New Roman"/>
        </w:rPr>
        <w:t xml:space="preserve"> </w:t>
      </w:r>
      <w:r>
        <w:rPr>
          <w:rFonts w:ascii="Times New Roman" w:hAnsi="Times New Roman"/>
        </w:rPr>
        <w:t>Studio</w:t>
      </w:r>
      <w:r>
        <w:rPr>
          <w:rFonts w:ascii="Times New Roman" w:hAnsi="Times New Roman"/>
        </w:rPr>
        <w:t>.</w:t>
      </w:r>
    </w:p>
    <w:p w14:paraId="6C040000">
      <w:pPr>
        <w:numPr>
          <w:ilvl w:val="0"/>
          <w:numId w:val="35"/>
        </w:numPr>
        <w:ind/>
        <w:jc w:val="both"/>
        <w:rPr>
          <w:rFonts w:ascii="Times New Roman" w:hAnsi="Times New Roman"/>
        </w:rPr>
      </w:pPr>
      <w:r>
        <w:rPr>
          <w:rFonts w:ascii="Times New Roman" w:hAnsi="Times New Roman"/>
        </w:rPr>
        <w:t xml:space="preserve">Создание приложений с пользовательским интерфейсом на </w:t>
      </w:r>
      <w:r>
        <w:rPr>
          <w:rFonts w:ascii="Times New Roman" w:hAnsi="Times New Roman"/>
        </w:rPr>
        <w:t>Windows</w:t>
      </w:r>
      <w:r>
        <w:rPr>
          <w:rFonts w:ascii="Times New Roman" w:hAnsi="Times New Roman"/>
        </w:rPr>
        <w:t xml:space="preserve"> </w:t>
      </w:r>
      <w:r>
        <w:rPr>
          <w:rFonts w:ascii="Times New Roman" w:hAnsi="Times New Roman"/>
        </w:rPr>
        <w:t>Forms</w:t>
      </w:r>
      <w:r>
        <w:rPr>
          <w:rFonts w:ascii="Times New Roman" w:hAnsi="Times New Roman"/>
        </w:rPr>
        <w:t>. Редактор форм, дизайн пользовательских интерфейсов, реакция на события от интерфейса.</w:t>
      </w:r>
    </w:p>
    <w:p w14:paraId="6D040000">
      <w:pPr>
        <w:numPr>
          <w:ilvl w:val="0"/>
          <w:numId w:val="35"/>
        </w:numPr>
        <w:ind/>
        <w:jc w:val="both"/>
        <w:rPr>
          <w:rFonts w:ascii="Times New Roman" w:hAnsi="Times New Roman"/>
        </w:rPr>
      </w:pPr>
      <w:r>
        <w:rPr>
          <w:rFonts w:ascii="Times New Roman" w:hAnsi="Times New Roman"/>
        </w:rPr>
        <w:t xml:space="preserve">Метод </w:t>
      </w:r>
      <w:r>
        <w:rPr>
          <w:rFonts w:ascii="Times New Roman" w:hAnsi="Times New Roman"/>
        </w:rPr>
        <w:t>Main</w:t>
      </w:r>
      <w:r>
        <w:rPr>
          <w:rFonts w:ascii="Times New Roman" w:hAnsi="Times New Roman"/>
        </w:rPr>
        <w:t xml:space="preserve">, параметры командной строки, консольный ввод-вывод. Встроенные типы </w:t>
      </w:r>
      <w:r>
        <w:rPr>
          <w:rFonts w:ascii="Times New Roman" w:hAnsi="Times New Roman"/>
        </w:rPr>
        <w:t>C</w:t>
      </w:r>
      <w:r>
        <w:rPr>
          <w:rFonts w:ascii="Times New Roman" w:hAnsi="Times New Roman"/>
        </w:rPr>
        <w:t xml:space="preserve">#, преобразования типов, неявные типы. </w:t>
      </w:r>
      <w:r>
        <w:rPr>
          <w:rFonts w:ascii="Times New Roman" w:hAnsi="Times New Roman"/>
        </w:rPr>
        <w:t>Строки, м</w:t>
      </w:r>
      <w:r>
        <w:rPr>
          <w:rFonts w:ascii="Times New Roman" w:hAnsi="Times New Roman"/>
        </w:rPr>
        <w:t>ассивы и структуры. Ссылочные типы и типы-значения.</w:t>
      </w:r>
    </w:p>
    <w:p w14:paraId="6E040000">
      <w:pPr>
        <w:ind/>
        <w:jc w:val="both"/>
        <w:rPr>
          <w:rFonts w:ascii="Times New Roman" w:hAnsi="Times New Roman"/>
        </w:rPr>
      </w:pPr>
      <w:r>
        <w:rPr>
          <w:rFonts w:ascii="Times New Roman" w:hAnsi="Times New Roman"/>
        </w:rPr>
        <w:t>Раздел 2:</w:t>
      </w:r>
      <w:r>
        <w:rPr>
          <w:rFonts w:ascii="Times New Roman" w:hAnsi="Times New Roman"/>
        </w:rPr>
        <w:t xml:space="preserve"> Объектно-ориентированное программирование</w:t>
      </w:r>
    </w:p>
    <w:p w14:paraId="6F040000">
      <w:pPr>
        <w:pStyle w:val="Style_1"/>
        <w:numPr>
          <w:ilvl w:val="1"/>
          <w:numId w:val="36"/>
        </w:numPr>
        <w:tabs>
          <w:tab w:leader="none" w:pos="720" w:val="left"/>
          <w:tab w:leader="none" w:pos="1080" w:val="clear"/>
        </w:tabs>
        <w:ind w:firstLine="0" w:left="709"/>
        <w:jc w:val="both"/>
        <w:rPr>
          <w:rFonts w:ascii="Times New Roman" w:hAnsi="Times New Roman"/>
        </w:rPr>
      </w:pPr>
      <w:r>
        <w:rPr>
          <w:rFonts w:ascii="Times New Roman" w:hAnsi="Times New Roman"/>
        </w:rPr>
        <w:t xml:space="preserve">Понятие класса, описание классов в </w:t>
      </w:r>
      <w:r>
        <w:rPr>
          <w:rFonts w:ascii="Times New Roman" w:hAnsi="Times New Roman"/>
        </w:rPr>
        <w:t>C</w:t>
      </w:r>
      <w:r>
        <w:rPr>
          <w:rFonts w:ascii="Times New Roman" w:hAnsi="Times New Roman"/>
        </w:rPr>
        <w:t xml:space="preserve">#. Конструкторы. Поля, свойства, автоматические свойства. Модификаторы доступа. Инкапсуляция, наследование и полиморфизм. Абстрактные и виртуальные методы. Частичные типы. Методы </w:t>
      </w:r>
      <w:r>
        <w:rPr>
          <w:rFonts w:ascii="Times New Roman" w:hAnsi="Times New Roman"/>
        </w:rPr>
        <w:t xml:space="preserve">Equals </w:t>
      </w:r>
      <w:r>
        <w:rPr>
          <w:rFonts w:ascii="Times New Roman" w:hAnsi="Times New Roman"/>
        </w:rPr>
        <w:t xml:space="preserve">и </w:t>
      </w:r>
      <w:r>
        <w:rPr>
          <w:rFonts w:ascii="Times New Roman" w:hAnsi="Times New Roman"/>
        </w:rPr>
        <w:t>GetHashCode</w:t>
      </w:r>
      <w:r>
        <w:rPr>
          <w:rFonts w:ascii="Times New Roman" w:hAnsi="Times New Roman"/>
        </w:rPr>
        <w:t>.</w:t>
      </w:r>
    </w:p>
    <w:p w14:paraId="70040000">
      <w:pPr>
        <w:pStyle w:val="Style_1"/>
        <w:numPr>
          <w:ilvl w:val="1"/>
          <w:numId w:val="36"/>
        </w:numPr>
        <w:tabs>
          <w:tab w:leader="none" w:pos="720" w:val="left"/>
          <w:tab w:leader="none" w:pos="1080" w:val="clear"/>
        </w:tabs>
        <w:ind w:firstLine="0" w:left="709"/>
        <w:jc w:val="both"/>
        <w:rPr>
          <w:rFonts w:ascii="Times New Roman" w:hAnsi="Times New Roman"/>
        </w:rPr>
      </w:pPr>
      <w:r>
        <w:rPr>
          <w:rFonts w:ascii="Times New Roman" w:hAnsi="Times New Roman"/>
        </w:rPr>
        <w:t xml:space="preserve">Модульное тестирование. Назначение и </w:t>
      </w:r>
      <w:r>
        <w:rPr>
          <w:rFonts w:ascii="Times New Roman" w:hAnsi="Times New Roman"/>
        </w:rPr>
        <w:t xml:space="preserve">преимущества модульного тестирования, основные правила написания модульных тестов. Библиотека </w:t>
      </w:r>
      <w:r>
        <w:rPr>
          <w:rFonts w:ascii="Times New Roman" w:hAnsi="Times New Roman"/>
        </w:rPr>
        <w:t>Microsoft</w:t>
      </w:r>
      <w:r>
        <w:rPr>
          <w:rFonts w:ascii="Times New Roman" w:hAnsi="Times New Roman"/>
        </w:rPr>
        <w:t xml:space="preserve"> </w:t>
      </w:r>
      <w:r>
        <w:rPr>
          <w:rFonts w:ascii="Times New Roman" w:hAnsi="Times New Roman"/>
        </w:rPr>
        <w:t>Unit</w:t>
      </w:r>
      <w:r>
        <w:rPr>
          <w:rFonts w:ascii="Times New Roman" w:hAnsi="Times New Roman"/>
        </w:rPr>
        <w:t xml:space="preserve"> </w:t>
      </w:r>
      <w:r>
        <w:rPr>
          <w:rFonts w:ascii="Times New Roman" w:hAnsi="Times New Roman"/>
        </w:rPr>
        <w:t>Test</w:t>
      </w:r>
      <w:r>
        <w:rPr>
          <w:rFonts w:ascii="Times New Roman" w:hAnsi="Times New Roman"/>
        </w:rPr>
        <w:t xml:space="preserve"> </w:t>
      </w:r>
      <w:r>
        <w:rPr>
          <w:rFonts w:ascii="Times New Roman" w:hAnsi="Times New Roman"/>
        </w:rPr>
        <w:t>Framework</w:t>
      </w:r>
      <w:r>
        <w:rPr>
          <w:rFonts w:ascii="Times New Roman" w:hAnsi="Times New Roman"/>
        </w:rPr>
        <w:t xml:space="preserve">. Класс </w:t>
      </w:r>
      <w:r>
        <w:rPr>
          <w:rFonts w:ascii="Times New Roman" w:hAnsi="Times New Roman"/>
        </w:rPr>
        <w:t>Assert</w:t>
      </w:r>
      <w:r>
        <w:rPr>
          <w:rFonts w:ascii="Times New Roman" w:hAnsi="Times New Roman"/>
        </w:rPr>
        <w:t>, основные проверки. Запуск и отладка модульных тестов.</w:t>
      </w:r>
    </w:p>
    <w:p w14:paraId="71040000">
      <w:pPr>
        <w:pStyle w:val="Style_1"/>
        <w:numPr>
          <w:ilvl w:val="1"/>
          <w:numId w:val="36"/>
        </w:numPr>
        <w:tabs>
          <w:tab w:leader="none" w:pos="720" w:val="left"/>
          <w:tab w:leader="none" w:pos="1080" w:val="clear"/>
        </w:tabs>
        <w:ind w:firstLine="0" w:left="709"/>
        <w:jc w:val="both"/>
        <w:rPr>
          <w:rFonts w:ascii="Times New Roman" w:hAnsi="Times New Roman"/>
        </w:rPr>
      </w:pPr>
      <w:r>
        <w:rPr>
          <w:rFonts w:ascii="Times New Roman" w:hAnsi="Times New Roman"/>
        </w:rPr>
        <w:t xml:space="preserve">Интерфейсы. Наследование интерфейсов. Реализация интерфейсов, явная реализация. Отличие от абстрактных базовых классов. Стандартные библиотечные интерфейсы: </w:t>
      </w:r>
      <w:r>
        <w:rPr>
          <w:rFonts w:ascii="Times New Roman" w:hAnsi="Times New Roman"/>
        </w:rPr>
        <w:t>IEnumerable</w:t>
      </w:r>
      <w:r>
        <w:rPr>
          <w:rFonts w:ascii="Times New Roman" w:hAnsi="Times New Roman"/>
        </w:rPr>
        <w:t xml:space="preserve">, </w:t>
      </w:r>
      <w:r>
        <w:rPr>
          <w:rFonts w:ascii="Times New Roman" w:hAnsi="Times New Roman"/>
        </w:rPr>
        <w:t>IEnumerator</w:t>
      </w:r>
      <w:r>
        <w:rPr>
          <w:rFonts w:ascii="Times New Roman" w:hAnsi="Times New Roman"/>
        </w:rPr>
        <w:t xml:space="preserve">, </w:t>
      </w:r>
      <w:r>
        <w:rPr>
          <w:rFonts w:ascii="Times New Roman" w:hAnsi="Times New Roman"/>
        </w:rPr>
        <w:t>ICloneable</w:t>
      </w:r>
      <w:r>
        <w:rPr>
          <w:rFonts w:ascii="Times New Roman" w:hAnsi="Times New Roman"/>
        </w:rPr>
        <w:t xml:space="preserve">, </w:t>
      </w:r>
      <w:r>
        <w:rPr>
          <w:rFonts w:ascii="Times New Roman" w:hAnsi="Times New Roman"/>
        </w:rPr>
        <w:t>IComparable</w:t>
      </w:r>
      <w:r>
        <w:rPr>
          <w:rFonts w:ascii="Times New Roman" w:hAnsi="Times New Roman"/>
        </w:rPr>
        <w:t xml:space="preserve">, </w:t>
      </w:r>
      <w:r>
        <w:rPr>
          <w:rFonts w:ascii="Times New Roman" w:hAnsi="Times New Roman"/>
        </w:rPr>
        <w:t>IComparer</w:t>
      </w:r>
      <w:r>
        <w:rPr>
          <w:rFonts w:ascii="Times New Roman" w:hAnsi="Times New Roman"/>
        </w:rPr>
        <w:t xml:space="preserve">. Ключевые слова </w:t>
      </w:r>
      <w:r>
        <w:rPr>
          <w:rFonts w:ascii="Times New Roman" w:hAnsi="Times New Roman"/>
        </w:rPr>
        <w:t>yield</w:t>
      </w:r>
      <w:r>
        <w:rPr>
          <w:rFonts w:ascii="Times New Roman" w:hAnsi="Times New Roman"/>
        </w:rPr>
        <w:t xml:space="preserve"> </w:t>
      </w:r>
      <w:r>
        <w:rPr>
          <w:rFonts w:ascii="Times New Roman" w:hAnsi="Times New Roman"/>
        </w:rPr>
        <w:t>return</w:t>
      </w:r>
      <w:r>
        <w:rPr>
          <w:rFonts w:ascii="Times New Roman" w:hAnsi="Times New Roman"/>
        </w:rPr>
        <w:t xml:space="preserve">, </w:t>
      </w:r>
      <w:r>
        <w:rPr>
          <w:rFonts w:ascii="Times New Roman" w:hAnsi="Times New Roman"/>
        </w:rPr>
        <w:t>yield</w:t>
      </w:r>
      <w:r>
        <w:rPr>
          <w:rFonts w:ascii="Times New Roman" w:hAnsi="Times New Roman"/>
        </w:rPr>
        <w:t xml:space="preserve"> </w:t>
      </w:r>
      <w:r>
        <w:rPr>
          <w:rFonts w:ascii="Times New Roman" w:hAnsi="Times New Roman"/>
        </w:rPr>
        <w:t>break</w:t>
      </w:r>
      <w:r>
        <w:rPr>
          <w:rFonts w:ascii="Times New Roman" w:hAnsi="Times New Roman"/>
        </w:rPr>
        <w:t xml:space="preserve">. Глубокое и мелкое копирование, метод </w:t>
      </w:r>
      <w:r>
        <w:rPr>
          <w:rFonts w:ascii="Times New Roman" w:hAnsi="Times New Roman"/>
        </w:rPr>
        <w:t>MemberwiseClone</w:t>
      </w:r>
      <w:r>
        <w:rPr>
          <w:rFonts w:ascii="Times New Roman" w:hAnsi="Times New Roman"/>
        </w:rPr>
        <w:t>.</w:t>
      </w:r>
    </w:p>
    <w:p w14:paraId="72040000">
      <w:pPr>
        <w:ind/>
        <w:jc w:val="both"/>
        <w:rPr>
          <w:rFonts w:ascii="Times New Roman" w:hAnsi="Times New Roman"/>
        </w:rPr>
      </w:pPr>
      <w:r>
        <w:rPr>
          <w:rFonts w:ascii="Times New Roman" w:hAnsi="Times New Roman"/>
        </w:rPr>
        <w:t xml:space="preserve">Раздел 3: Дополнительные конструкции </w:t>
      </w:r>
      <w:r>
        <w:rPr>
          <w:rFonts w:ascii="Times New Roman" w:hAnsi="Times New Roman"/>
        </w:rPr>
        <w:t>C#</w:t>
      </w:r>
    </w:p>
    <w:p w14:paraId="73040000">
      <w:pPr>
        <w:pStyle w:val="Style_1"/>
        <w:numPr>
          <w:ilvl w:val="0"/>
          <w:numId w:val="37"/>
        </w:numPr>
        <w:ind/>
        <w:jc w:val="both"/>
        <w:rPr>
          <w:rFonts w:ascii="Times New Roman" w:hAnsi="Times New Roman"/>
        </w:rPr>
      </w:pPr>
      <w:r>
        <w:rPr>
          <w:rFonts w:ascii="Times New Roman" w:hAnsi="Times New Roman"/>
        </w:rPr>
        <w:t xml:space="preserve">  </w:t>
      </w:r>
      <w:r>
        <w:rPr>
          <w:rFonts w:ascii="Times New Roman" w:hAnsi="Times New Roman"/>
        </w:rPr>
        <w:t xml:space="preserve">Коллекции и обобщения. Пространства имён </w:t>
      </w:r>
      <w:r>
        <w:rPr>
          <w:rFonts w:ascii="Times New Roman" w:hAnsi="Times New Roman"/>
        </w:rPr>
        <w:t>System</w:t>
      </w:r>
      <w:r>
        <w:rPr>
          <w:rFonts w:ascii="Times New Roman" w:hAnsi="Times New Roman"/>
        </w:rPr>
        <w:t>.</w:t>
      </w:r>
      <w:r>
        <w:rPr>
          <w:rFonts w:ascii="Times New Roman" w:hAnsi="Times New Roman"/>
        </w:rPr>
        <w:t>Collections</w:t>
      </w:r>
      <w:r>
        <w:rPr>
          <w:rFonts w:ascii="Times New Roman" w:hAnsi="Times New Roman"/>
        </w:rPr>
        <w:t xml:space="preserve"> и </w:t>
      </w:r>
      <w:r>
        <w:rPr>
          <w:rFonts w:ascii="Times New Roman" w:hAnsi="Times New Roman"/>
        </w:rPr>
        <w:t>System</w:t>
      </w:r>
      <w:r>
        <w:rPr>
          <w:rFonts w:ascii="Times New Roman" w:hAnsi="Times New Roman"/>
        </w:rPr>
        <w:t>.</w:t>
      </w:r>
      <w:r>
        <w:rPr>
          <w:rFonts w:ascii="Times New Roman" w:hAnsi="Times New Roman"/>
        </w:rPr>
        <w:t>Collections</w:t>
      </w:r>
      <w:r>
        <w:rPr>
          <w:rFonts w:ascii="Times New Roman" w:hAnsi="Times New Roman"/>
        </w:rPr>
        <w:t>.</w:t>
      </w:r>
      <w:r>
        <w:rPr>
          <w:rFonts w:ascii="Times New Roman" w:hAnsi="Times New Roman"/>
        </w:rPr>
        <w:t>Generic</w:t>
      </w:r>
      <w:r>
        <w:rPr>
          <w:rFonts w:ascii="Times New Roman" w:hAnsi="Times New Roman"/>
        </w:rPr>
        <w:t xml:space="preserve">. </w:t>
      </w:r>
      <w:r>
        <w:rPr>
          <w:rFonts w:ascii="Times New Roman" w:hAnsi="Times New Roman"/>
        </w:rPr>
        <w:t xml:space="preserve">Синтаксис инициализации коллекций. </w:t>
      </w:r>
      <w:r>
        <w:rPr>
          <w:rFonts w:ascii="Times New Roman" w:hAnsi="Times New Roman"/>
        </w:rPr>
        <w:t xml:space="preserve">Понятия </w:t>
      </w:r>
      <w:r>
        <w:rPr>
          <w:rFonts w:ascii="Times New Roman" w:hAnsi="Times New Roman"/>
        </w:rPr>
        <w:t>упаковки и распаковки (</w:t>
      </w:r>
      <w:r>
        <w:rPr>
          <w:rFonts w:ascii="Times New Roman" w:hAnsi="Times New Roman"/>
        </w:rPr>
        <w:t>boxing</w:t>
      </w:r>
      <w:r>
        <w:rPr>
          <w:rFonts w:ascii="Times New Roman" w:hAnsi="Times New Roman"/>
        </w:rPr>
        <w:t>/</w:t>
      </w:r>
      <w:r>
        <w:rPr>
          <w:rFonts w:ascii="Times New Roman" w:hAnsi="Times New Roman"/>
        </w:rPr>
        <w:t>unboxing</w:t>
      </w:r>
      <w:r>
        <w:rPr>
          <w:rFonts w:ascii="Times New Roman" w:hAnsi="Times New Roman"/>
        </w:rPr>
        <w:t xml:space="preserve">). </w:t>
      </w:r>
      <w:r>
        <w:rPr>
          <w:rFonts w:ascii="Times New Roman" w:hAnsi="Times New Roman"/>
        </w:rPr>
        <w:t xml:space="preserve">Обобщённые методы. </w:t>
      </w:r>
      <w:r>
        <w:rPr>
          <w:rFonts w:ascii="Times New Roman" w:hAnsi="Times New Roman"/>
        </w:rPr>
        <w:t xml:space="preserve">Параметры-типы. Ограничения на типы. </w:t>
      </w:r>
    </w:p>
    <w:p w14:paraId="74040000">
      <w:pPr>
        <w:pStyle w:val="Style_1"/>
        <w:numPr>
          <w:ilvl w:val="0"/>
          <w:numId w:val="37"/>
        </w:numPr>
        <w:ind/>
        <w:jc w:val="both"/>
        <w:rPr>
          <w:rFonts w:ascii="Times New Roman" w:hAnsi="Times New Roman"/>
        </w:rPr>
      </w:pPr>
      <w:r>
        <w:rPr>
          <w:rFonts w:ascii="Times New Roman" w:hAnsi="Times New Roman"/>
        </w:rPr>
        <w:t>Версионный</w:t>
      </w:r>
      <w:r>
        <w:rPr>
          <w:rFonts w:ascii="Times New Roman" w:hAnsi="Times New Roman"/>
        </w:rPr>
        <w:t xml:space="preserve"> контроль. Система контроля версий </w:t>
      </w:r>
      <w:r>
        <w:rPr>
          <w:rFonts w:ascii="Times New Roman" w:hAnsi="Times New Roman"/>
        </w:rPr>
        <w:t>git</w:t>
      </w:r>
      <w:r>
        <w:rPr>
          <w:rFonts w:ascii="Times New Roman" w:hAnsi="Times New Roman"/>
        </w:rPr>
        <w:t xml:space="preserve">, назначение и место в цикле разработки. Основные понятия: коммит, ветка, слияние веток. Работа с удалёнными репозиториями. Хостинг систем контроля версий </w:t>
      </w:r>
      <w:r>
        <w:rPr>
          <w:rFonts w:ascii="Times New Roman" w:hAnsi="Times New Roman"/>
        </w:rPr>
        <w:t>GitHub</w:t>
      </w:r>
      <w:r>
        <w:rPr>
          <w:rFonts w:ascii="Times New Roman" w:hAnsi="Times New Roman"/>
        </w:rPr>
        <w:t xml:space="preserve">: создание репозитория, </w:t>
      </w:r>
      <w:r>
        <w:rPr>
          <w:rFonts w:ascii="Times New Roman" w:hAnsi="Times New Roman"/>
        </w:rPr>
        <w:t>пуллреквесты</w:t>
      </w:r>
      <w:r>
        <w:rPr>
          <w:rFonts w:ascii="Times New Roman" w:hAnsi="Times New Roman"/>
        </w:rPr>
        <w:t>.</w:t>
      </w:r>
    </w:p>
    <w:p w14:paraId="75040000">
      <w:pPr>
        <w:pStyle w:val="Style_1"/>
        <w:numPr>
          <w:ilvl w:val="0"/>
          <w:numId w:val="37"/>
        </w:numPr>
        <w:ind/>
        <w:jc w:val="both"/>
        <w:rPr>
          <w:rFonts w:ascii="Times New Roman" w:hAnsi="Times New Roman"/>
        </w:rPr>
      </w:pPr>
      <w:r>
        <w:rPr>
          <w:rFonts w:ascii="Times New Roman" w:hAnsi="Times New Roman"/>
        </w:rPr>
        <w:t xml:space="preserve">Делегаты, события и лямбда-выражения. Концепция обратного вызова, тип делегата и его реализация в </w:t>
      </w:r>
      <w:r>
        <w:rPr>
          <w:rFonts w:ascii="Times New Roman" w:hAnsi="Times New Roman"/>
        </w:rPr>
        <w:t>C</w:t>
      </w:r>
      <w:r>
        <w:rPr>
          <w:rFonts w:ascii="Times New Roman" w:hAnsi="Times New Roman"/>
        </w:rPr>
        <w:t xml:space="preserve">#, групповой вызов. Базовые классы делегатов. Обобщённые делегаты </w:t>
      </w:r>
      <w:r>
        <w:rPr>
          <w:rFonts w:ascii="Times New Roman" w:hAnsi="Times New Roman"/>
        </w:rPr>
        <w:t>Action</w:t>
      </w:r>
      <w:r>
        <w:rPr>
          <w:rFonts w:ascii="Times New Roman" w:hAnsi="Times New Roman"/>
        </w:rPr>
        <w:t>&lt;</w:t>
      </w:r>
      <w:r>
        <w:rPr>
          <w:rFonts w:ascii="Times New Roman" w:hAnsi="Times New Roman"/>
        </w:rPr>
        <w:t xml:space="preserve">&gt; и </w:t>
      </w:r>
      <w:r>
        <w:rPr>
          <w:rFonts w:ascii="Times New Roman" w:hAnsi="Times New Roman"/>
        </w:rPr>
        <w:t>Func</w:t>
      </w:r>
      <w:r>
        <w:rPr>
          <w:rFonts w:ascii="Times New Roman" w:hAnsi="Times New Roman"/>
        </w:rPr>
        <w:t xml:space="preserve">&lt;&gt;. Ключевое слово </w:t>
      </w:r>
      <w:r>
        <w:rPr>
          <w:rFonts w:ascii="Times New Roman" w:hAnsi="Times New Roman"/>
        </w:rPr>
        <w:t>event</w:t>
      </w:r>
      <w:r>
        <w:rPr>
          <w:rFonts w:ascii="Times New Roman" w:hAnsi="Times New Roman"/>
        </w:rPr>
        <w:t xml:space="preserve">, регистрация на событие и </w:t>
      </w:r>
      <w:r>
        <w:rPr>
          <w:rFonts w:ascii="Times New Roman" w:hAnsi="Times New Roman"/>
        </w:rPr>
        <w:t>отписывание</w:t>
      </w:r>
      <w:r>
        <w:rPr>
          <w:rFonts w:ascii="Times New Roman" w:hAnsi="Times New Roman"/>
        </w:rPr>
        <w:t xml:space="preserve"> от события. Классы </w:t>
      </w:r>
      <w:r>
        <w:rPr>
          <w:rFonts w:ascii="Times New Roman" w:hAnsi="Times New Roman"/>
        </w:rPr>
        <w:t>System</w:t>
      </w:r>
      <w:r>
        <w:rPr>
          <w:rFonts w:ascii="Times New Roman" w:hAnsi="Times New Roman"/>
        </w:rPr>
        <w:t>.</w:t>
      </w:r>
      <w:r>
        <w:rPr>
          <w:rFonts w:ascii="Times New Roman" w:hAnsi="Times New Roman"/>
        </w:rPr>
        <w:t>EventHandler</w:t>
      </w:r>
      <w:r>
        <w:rPr>
          <w:rFonts w:ascii="Times New Roman" w:hAnsi="Times New Roman"/>
        </w:rPr>
        <w:t xml:space="preserve">, </w:t>
      </w:r>
      <w:r>
        <w:rPr>
          <w:rFonts w:ascii="Times New Roman" w:hAnsi="Times New Roman"/>
        </w:rPr>
        <w:t>System</w:t>
      </w:r>
      <w:r>
        <w:rPr>
          <w:rFonts w:ascii="Times New Roman" w:hAnsi="Times New Roman"/>
        </w:rPr>
        <w:t>.</w:t>
      </w:r>
      <w:r>
        <w:rPr>
          <w:rFonts w:ascii="Times New Roman" w:hAnsi="Times New Roman"/>
        </w:rPr>
        <w:t>EventArgs</w:t>
      </w:r>
      <w:r>
        <w:rPr>
          <w:rFonts w:ascii="Times New Roman" w:hAnsi="Times New Roman"/>
        </w:rPr>
        <w:t>. Анонимные методы. Замыкания. Лямбда-выражения.</w:t>
      </w:r>
    </w:p>
    <w:p w14:paraId="76040000">
      <w:pPr>
        <w:pStyle w:val="Style_1"/>
        <w:numPr>
          <w:ilvl w:val="0"/>
          <w:numId w:val="37"/>
        </w:numPr>
        <w:ind/>
        <w:jc w:val="both"/>
        <w:rPr>
          <w:rFonts w:ascii="Times New Roman" w:hAnsi="Times New Roman"/>
        </w:rPr>
      </w:pPr>
      <w:r>
        <w:rPr>
          <w:rFonts w:ascii="Times New Roman" w:hAnsi="Times New Roman"/>
        </w:rPr>
        <w:t xml:space="preserve">Структурированная обработка исключений. Процесс генерации и обработки исключений, выборочный перехват исключений, повторная генерация исключений, блок </w:t>
      </w:r>
      <w:r>
        <w:rPr>
          <w:rFonts w:ascii="Times New Roman" w:hAnsi="Times New Roman"/>
        </w:rPr>
        <w:t>finally</w:t>
      </w:r>
      <w:r>
        <w:rPr>
          <w:rFonts w:ascii="Times New Roman" w:hAnsi="Times New Roman"/>
        </w:rPr>
        <w:t xml:space="preserve">. Класс </w:t>
      </w:r>
      <w:r>
        <w:rPr>
          <w:rFonts w:ascii="Times New Roman" w:hAnsi="Times New Roman"/>
        </w:rPr>
        <w:t>System</w:t>
      </w:r>
      <w:r>
        <w:rPr>
          <w:rFonts w:ascii="Times New Roman" w:hAnsi="Times New Roman"/>
        </w:rPr>
        <w:t>.</w:t>
      </w:r>
      <w:r>
        <w:rPr>
          <w:rFonts w:ascii="Times New Roman" w:hAnsi="Times New Roman"/>
        </w:rPr>
        <w:t>Exception</w:t>
      </w:r>
      <w:r>
        <w:rPr>
          <w:rFonts w:ascii="Times New Roman" w:hAnsi="Times New Roman"/>
        </w:rPr>
        <w:t xml:space="preserve"> и его свойства. Исключения, сгенерированные </w:t>
      </w:r>
      <w:r>
        <w:rPr>
          <w:rFonts w:ascii="Times New Roman" w:hAnsi="Times New Roman"/>
        </w:rPr>
        <w:t>CLR</w:t>
      </w:r>
      <w:r>
        <w:rPr>
          <w:rFonts w:ascii="Times New Roman" w:hAnsi="Times New Roman"/>
        </w:rPr>
        <w:t xml:space="preserve"> и пользовательские исключения. Определение своих классов-исключений.</w:t>
      </w:r>
    </w:p>
    <w:p w14:paraId="77040000">
      <w:pPr>
        <w:pStyle w:val="Style_1"/>
        <w:numPr>
          <w:ilvl w:val="0"/>
          <w:numId w:val="37"/>
        </w:numPr>
        <w:ind/>
        <w:jc w:val="both"/>
        <w:rPr>
          <w:rFonts w:ascii="Times New Roman" w:hAnsi="Times New Roman"/>
        </w:rPr>
      </w:pPr>
      <w:r>
        <w:rPr>
          <w:rFonts w:ascii="Times New Roman" w:hAnsi="Times New Roman"/>
        </w:rPr>
        <w:t xml:space="preserve">Жизненный цикл объекта. </w:t>
      </w:r>
      <w:r>
        <w:rPr>
          <w:rFonts w:ascii="Times New Roman" w:hAnsi="Times New Roman"/>
        </w:rPr>
        <w:t xml:space="preserve">Классы, объекты и ссылочные переменные. Куча, выделение памяти в </w:t>
      </w:r>
      <w:r>
        <w:rPr>
          <w:rFonts w:ascii="Times New Roman" w:hAnsi="Times New Roman"/>
        </w:rPr>
        <w:t>CLR</w:t>
      </w:r>
      <w:r>
        <w:rPr>
          <w:rFonts w:ascii="Times New Roman" w:hAnsi="Times New Roman"/>
        </w:rPr>
        <w:t xml:space="preserve">. Алгоритм сборки мусора </w:t>
      </w:r>
      <w:r>
        <w:rPr>
          <w:rFonts w:ascii="Times New Roman" w:hAnsi="Times New Roman"/>
        </w:rPr>
        <w:t>CLR</w:t>
      </w:r>
      <w:r>
        <w:rPr>
          <w:rFonts w:ascii="Times New Roman" w:hAnsi="Times New Roman"/>
        </w:rPr>
        <w:t xml:space="preserve">, поколения. Класс </w:t>
      </w:r>
      <w:r>
        <w:rPr>
          <w:rFonts w:ascii="Times New Roman" w:hAnsi="Times New Roman"/>
        </w:rPr>
        <w:t>System</w:t>
      </w:r>
      <w:r>
        <w:rPr>
          <w:rFonts w:ascii="Times New Roman" w:hAnsi="Times New Roman"/>
        </w:rPr>
        <w:t>.</w:t>
      </w:r>
      <w:r>
        <w:rPr>
          <w:rFonts w:ascii="Times New Roman" w:hAnsi="Times New Roman"/>
        </w:rPr>
        <w:t>GC</w:t>
      </w:r>
      <w:r>
        <w:rPr>
          <w:rFonts w:ascii="Times New Roman" w:hAnsi="Times New Roman"/>
        </w:rPr>
        <w:t xml:space="preserve">, принудительная сборка мусора, состояние кучи. Метод </w:t>
      </w:r>
      <w:r>
        <w:rPr>
          <w:rFonts w:ascii="Times New Roman" w:hAnsi="Times New Roman"/>
        </w:rPr>
        <w:t>Finalize</w:t>
      </w:r>
      <w:r>
        <w:rPr>
          <w:rFonts w:ascii="Times New Roman" w:hAnsi="Times New Roman"/>
        </w:rPr>
        <w:t xml:space="preserve">, </w:t>
      </w:r>
      <w:r>
        <w:rPr>
          <w:rFonts w:ascii="Times New Roman" w:hAnsi="Times New Roman"/>
        </w:rPr>
        <w:t>финализаторы</w:t>
      </w:r>
      <w:r>
        <w:rPr>
          <w:rFonts w:ascii="Times New Roman" w:hAnsi="Times New Roman"/>
        </w:rPr>
        <w:t xml:space="preserve">, </w:t>
      </w:r>
      <w:r>
        <w:rPr>
          <w:rFonts w:ascii="Times New Roman" w:hAnsi="Times New Roman"/>
        </w:rPr>
        <w:t>Dispose</w:t>
      </w:r>
      <w:r>
        <w:rPr>
          <w:rFonts w:ascii="Times New Roman" w:hAnsi="Times New Roman"/>
        </w:rPr>
        <w:t>(</w:t>
      </w:r>
      <w:r>
        <w:rPr>
          <w:rFonts w:ascii="Times New Roman" w:hAnsi="Times New Roman"/>
        </w:rPr>
        <w:t>). Ленивое создание объектов.</w:t>
      </w:r>
    </w:p>
    <w:p w14:paraId="78040000">
      <w:pPr>
        <w:ind/>
        <w:jc w:val="both"/>
        <w:rPr>
          <w:rFonts w:ascii="Times New Roman" w:hAnsi="Times New Roman"/>
        </w:rPr>
      </w:pPr>
    </w:p>
    <w:p w14:paraId="79040000">
      <w:pPr>
        <w:ind/>
        <w:jc w:val="both"/>
        <w:rPr>
          <w:rFonts w:ascii="Times New Roman" w:hAnsi="Times New Roman"/>
        </w:rPr>
      </w:pPr>
      <w:r>
        <w:rPr>
          <w:rFonts w:ascii="Times New Roman" w:hAnsi="Times New Roman"/>
        </w:rPr>
        <w:t xml:space="preserve">Далее обучающимся предстоит голосованием решить, какую траекторию выбрать для продолжения обучения в следующем семестре: продолжать изучать </w:t>
      </w:r>
      <w:r>
        <w:rPr>
          <w:rFonts w:ascii="Times New Roman" w:hAnsi="Times New Roman"/>
        </w:rPr>
        <w:t>C</w:t>
      </w:r>
      <w:r>
        <w:rPr>
          <w:rFonts w:ascii="Times New Roman" w:hAnsi="Times New Roman"/>
        </w:rPr>
        <w:t xml:space="preserve"># или перейти к программированию на </w:t>
      </w:r>
      <w:r>
        <w:rPr>
          <w:rFonts w:ascii="Times New Roman" w:hAnsi="Times New Roman"/>
        </w:rPr>
        <w:t>C</w:t>
      </w:r>
      <w:r>
        <w:rPr>
          <w:rFonts w:ascii="Times New Roman" w:hAnsi="Times New Roman"/>
        </w:rPr>
        <w:t>++.</w:t>
      </w:r>
    </w:p>
    <w:p w14:paraId="7A040000">
      <w:pPr>
        <w:ind/>
        <w:jc w:val="both"/>
        <w:rPr>
          <w:rFonts w:ascii="Times New Roman" w:hAnsi="Times New Roman"/>
        </w:rPr>
      </w:pPr>
    </w:p>
    <w:p w14:paraId="7B040000">
      <w:pPr>
        <w:ind/>
        <w:jc w:val="both"/>
        <w:rPr>
          <w:rFonts w:ascii="Times New Roman" w:hAnsi="Times New Roman"/>
        </w:rPr>
      </w:pPr>
      <w:r>
        <w:rPr>
          <w:rFonts w:ascii="Times New Roman" w:hAnsi="Times New Roman"/>
        </w:rPr>
        <w:t>Период обучения (модуль): семестр 2</w:t>
      </w:r>
      <w:r>
        <w:rPr>
          <w:rFonts w:ascii="Times New Roman" w:hAnsi="Times New Roman"/>
        </w:rPr>
        <w:t xml:space="preserve">, </w:t>
      </w:r>
      <w:r>
        <w:rPr>
          <w:rFonts w:ascii="Times New Roman" w:hAnsi="Times New Roman"/>
        </w:rPr>
        <w:t>вариант</w:t>
      </w:r>
      <w:r>
        <w:rPr>
          <w:rFonts w:ascii="Times New Roman" w:hAnsi="Times New Roman"/>
        </w:rPr>
        <w:t xml:space="preserve"> 1: продолжение </w:t>
      </w:r>
      <w:r>
        <w:rPr>
          <w:rFonts w:ascii="Times New Roman" w:hAnsi="Times New Roman"/>
        </w:rPr>
        <w:t>C</w:t>
      </w:r>
      <w:r>
        <w:rPr>
          <w:rFonts w:ascii="Times New Roman" w:hAnsi="Times New Roman"/>
        </w:rPr>
        <w:t>#</w:t>
      </w:r>
    </w:p>
    <w:tbl>
      <w:tblPr>
        <w:tblStyle w:val="Style_2"/>
        <w:tblW w:type="auto" w:w="0"/>
        <w:tblInd w:type="dxa" w:w="-147"/>
        <w:tblLayout w:type="fixed"/>
      </w:tblPr>
      <w:tblGrid>
        <w:gridCol w:w="690"/>
        <w:gridCol w:w="3700"/>
        <w:gridCol w:w="3852"/>
        <w:gridCol w:w="1417"/>
      </w:tblGrid>
      <w:tr>
        <w:tc>
          <w:tcPr>
            <w:tcW w:type="dxa" w:w="690"/>
            <w:vAlign w:val="center"/>
          </w:tcPr>
          <w:p w14:paraId="7C040000">
            <w:pPr>
              <w:ind/>
              <w:jc w:val="center"/>
              <w:rPr>
                <w:rFonts w:ascii="Times New Roman" w:hAnsi="Times New Roman"/>
              </w:rPr>
            </w:pPr>
            <w:r>
              <w:rPr>
                <w:rFonts w:ascii="Times New Roman" w:hAnsi="Times New Roman"/>
              </w:rPr>
              <w:t>№ п</w:t>
            </w:r>
            <w:r>
              <w:rPr>
                <w:rFonts w:ascii="Times New Roman" w:hAnsi="Times New Roman"/>
              </w:rPr>
              <w:t>/</w:t>
            </w:r>
            <w:r>
              <w:rPr>
                <w:rFonts w:ascii="Times New Roman" w:hAnsi="Times New Roman"/>
              </w:rPr>
              <w:t>п</w:t>
            </w:r>
          </w:p>
        </w:tc>
        <w:tc>
          <w:tcPr>
            <w:tcW w:type="dxa" w:w="3700"/>
            <w:vAlign w:val="center"/>
          </w:tcPr>
          <w:p w14:paraId="7D040000">
            <w:pPr>
              <w:ind/>
              <w:jc w:val="center"/>
              <w:rPr>
                <w:rFonts w:ascii="Times New Roman" w:hAnsi="Times New Roman"/>
              </w:rPr>
            </w:pPr>
            <w:r>
              <w:rPr>
                <w:rFonts w:ascii="Times New Roman" w:hAnsi="Times New Roman"/>
              </w:rPr>
              <w:t>Наименование темы (раздела, части)</w:t>
            </w:r>
          </w:p>
        </w:tc>
        <w:tc>
          <w:tcPr>
            <w:tcW w:type="dxa" w:w="3852"/>
            <w:vAlign w:val="center"/>
          </w:tcPr>
          <w:p w14:paraId="7E040000">
            <w:pPr>
              <w:ind/>
              <w:jc w:val="center"/>
              <w:rPr>
                <w:rFonts w:ascii="Times New Roman" w:hAnsi="Times New Roman"/>
              </w:rPr>
            </w:pPr>
            <w:r>
              <w:rPr>
                <w:rFonts w:ascii="Times New Roman" w:hAnsi="Times New Roman"/>
              </w:rPr>
              <w:t>Вид учебных занятий</w:t>
            </w:r>
          </w:p>
        </w:tc>
        <w:tc>
          <w:tcPr>
            <w:tcW w:type="dxa" w:w="1417"/>
            <w:vAlign w:val="center"/>
          </w:tcPr>
          <w:p w14:paraId="7F040000">
            <w:pPr>
              <w:ind/>
              <w:jc w:val="center"/>
              <w:rPr>
                <w:rFonts w:ascii="Times New Roman" w:hAnsi="Times New Roman"/>
              </w:rPr>
            </w:pPr>
            <w:r>
              <w:rPr>
                <w:rFonts w:ascii="Times New Roman" w:hAnsi="Times New Roman"/>
              </w:rPr>
              <w:t>Количество часов</w:t>
            </w:r>
          </w:p>
        </w:tc>
      </w:tr>
      <w:tr>
        <w:trPr>
          <w:trHeight w:hRule="atLeast" w:val="367"/>
        </w:trPr>
        <w:tc>
          <w:tcPr>
            <w:tcW w:type="dxa" w:w="690"/>
            <w:vMerge w:val="restart"/>
            <w:vAlign w:val="center"/>
          </w:tcPr>
          <w:p w14:paraId="80040000">
            <w:pPr>
              <w:rPr>
                <w:rFonts w:ascii="Times New Roman" w:hAnsi="Times New Roman"/>
              </w:rPr>
            </w:pPr>
            <w:r>
              <w:rPr>
                <w:rFonts w:ascii="Times New Roman" w:hAnsi="Times New Roman"/>
              </w:rPr>
              <w:t>I</w:t>
            </w:r>
            <w:r>
              <w:rPr>
                <w:rFonts w:ascii="Times New Roman" w:hAnsi="Times New Roman"/>
              </w:rPr>
              <w:t>.</w:t>
            </w:r>
          </w:p>
        </w:tc>
        <w:tc>
          <w:tcPr>
            <w:tcW w:type="dxa" w:w="3700"/>
            <w:vMerge w:val="restart"/>
            <w:vAlign w:val="center"/>
          </w:tcPr>
          <w:p w14:paraId="81040000">
            <w:pPr>
              <w:rPr>
                <w:rFonts w:ascii="Times New Roman" w:hAnsi="Times New Roman"/>
              </w:rPr>
            </w:pPr>
            <w:r>
              <w:rPr>
                <w:rFonts w:ascii="Times New Roman" w:hAnsi="Times New Roman"/>
              </w:rPr>
              <w:t xml:space="preserve">Углублённый </w:t>
            </w:r>
            <w:r>
              <w:rPr>
                <w:rFonts w:ascii="Times New Roman" w:hAnsi="Times New Roman"/>
              </w:rPr>
              <w:t>C</w:t>
            </w:r>
            <w:r>
              <w:rPr>
                <w:rFonts w:ascii="Times New Roman" w:hAnsi="Times New Roman"/>
              </w:rPr>
              <w:t>#</w:t>
            </w:r>
          </w:p>
        </w:tc>
        <w:tc>
          <w:tcPr>
            <w:tcW w:type="dxa" w:w="3852"/>
            <w:vAlign w:val="center"/>
          </w:tcPr>
          <w:p w14:paraId="82040000">
            <w:pPr>
              <w:rPr>
                <w:rFonts w:ascii="Times New Roman" w:hAnsi="Times New Roman"/>
              </w:rPr>
            </w:pPr>
            <w:r>
              <w:rPr>
                <w:rFonts w:ascii="Times New Roman" w:hAnsi="Times New Roman"/>
              </w:rPr>
              <w:t>практические занятия</w:t>
            </w:r>
          </w:p>
        </w:tc>
        <w:tc>
          <w:tcPr>
            <w:tcW w:type="dxa" w:w="1417"/>
            <w:vAlign w:val="center"/>
          </w:tcPr>
          <w:p w14:paraId="83040000">
            <w:pPr>
              <w:ind/>
              <w:jc w:val="center"/>
              <w:rPr>
                <w:rFonts w:ascii="Times New Roman" w:hAnsi="Times New Roman"/>
              </w:rPr>
            </w:pPr>
            <w:r>
              <w:rPr>
                <w:rFonts w:ascii="Times New Roman" w:hAnsi="Times New Roman"/>
              </w:rPr>
              <w:t>11</w:t>
            </w:r>
          </w:p>
        </w:tc>
      </w:tr>
      <w:tr>
        <w:trPr>
          <w:trHeight w:hRule="atLeast" w:val="367"/>
        </w:trPr>
        <w:tc>
          <w:tcPr>
            <w:tcW w:type="dxa" w:w="690"/>
            <w:gridSpan w:val="1"/>
            <w:vMerge w:val="continue"/>
            <w:vAlign w:val="center"/>
          </w:tcPr>
          <w:p/>
        </w:tc>
        <w:tc>
          <w:tcPr>
            <w:tcW w:type="dxa" w:w="3700"/>
            <w:gridSpan w:val="1"/>
            <w:vMerge w:val="continue"/>
            <w:vAlign w:val="center"/>
          </w:tcPr>
          <w:p/>
        </w:tc>
        <w:tc>
          <w:tcPr>
            <w:tcW w:type="dxa" w:w="3852"/>
            <w:vAlign w:val="center"/>
          </w:tcPr>
          <w:p w14:paraId="84040000">
            <w:pPr>
              <w:rPr>
                <w:rFonts w:ascii="Times New Roman" w:hAnsi="Times New Roman"/>
              </w:rPr>
            </w:pPr>
            <w:r>
              <w:rPr>
                <w:rFonts w:ascii="Times New Roman" w:hAnsi="Times New Roman"/>
              </w:rPr>
              <w:t>лабораторные работы</w:t>
            </w:r>
          </w:p>
        </w:tc>
        <w:tc>
          <w:tcPr>
            <w:tcW w:type="dxa" w:w="1417"/>
            <w:vAlign w:val="center"/>
          </w:tcPr>
          <w:p w14:paraId="85040000">
            <w:pPr>
              <w:ind/>
              <w:jc w:val="center"/>
              <w:rPr>
                <w:rFonts w:ascii="Times New Roman" w:hAnsi="Times New Roman"/>
              </w:rPr>
            </w:pPr>
            <w:r>
              <w:rPr>
                <w:rFonts w:ascii="Times New Roman" w:hAnsi="Times New Roman"/>
              </w:rPr>
              <w:t>15</w:t>
            </w:r>
          </w:p>
        </w:tc>
      </w:tr>
      <w:tr>
        <w:trPr>
          <w:trHeight w:hRule="atLeast" w:val="367"/>
        </w:trPr>
        <w:tc>
          <w:tcPr>
            <w:tcW w:type="dxa" w:w="690"/>
            <w:gridSpan w:val="1"/>
            <w:vMerge w:val="continue"/>
            <w:vAlign w:val="center"/>
          </w:tcPr>
          <w:p/>
        </w:tc>
        <w:tc>
          <w:tcPr>
            <w:tcW w:type="dxa" w:w="3700"/>
            <w:gridSpan w:val="1"/>
            <w:vMerge w:val="continue"/>
            <w:vAlign w:val="center"/>
          </w:tcPr>
          <w:p/>
        </w:tc>
        <w:tc>
          <w:tcPr>
            <w:tcW w:type="dxa" w:w="3852"/>
            <w:vAlign w:val="center"/>
          </w:tcPr>
          <w:p w14:paraId="86040000">
            <w:pPr>
              <w:rPr>
                <w:rFonts w:ascii="Times New Roman" w:hAnsi="Times New Roman"/>
              </w:rPr>
            </w:pPr>
            <w:r>
              <w:rPr>
                <w:rFonts w:ascii="Times New Roman" w:hAnsi="Times New Roman"/>
              </w:rPr>
              <w:t>контрольные работы</w:t>
            </w:r>
          </w:p>
        </w:tc>
        <w:tc>
          <w:tcPr>
            <w:tcW w:type="dxa" w:w="1417"/>
            <w:vAlign w:val="center"/>
          </w:tcPr>
          <w:p w14:paraId="87040000">
            <w:pPr>
              <w:ind/>
              <w:jc w:val="center"/>
              <w:rPr>
                <w:rFonts w:ascii="Times New Roman" w:hAnsi="Times New Roman"/>
              </w:rPr>
            </w:pPr>
            <w:r>
              <w:rPr>
                <w:rFonts w:ascii="Times New Roman" w:hAnsi="Times New Roman"/>
              </w:rPr>
              <w:t>4</w:t>
            </w:r>
          </w:p>
        </w:tc>
      </w:tr>
      <w:tr>
        <w:trPr>
          <w:trHeight w:hRule="atLeast" w:val="367"/>
        </w:trPr>
        <w:tc>
          <w:tcPr>
            <w:tcW w:type="dxa" w:w="690"/>
            <w:gridSpan w:val="1"/>
            <w:vMerge w:val="continue"/>
            <w:vAlign w:val="center"/>
          </w:tcPr>
          <w:p/>
        </w:tc>
        <w:tc>
          <w:tcPr>
            <w:tcW w:type="dxa" w:w="3700"/>
            <w:gridSpan w:val="1"/>
            <w:vMerge w:val="continue"/>
            <w:vAlign w:val="center"/>
          </w:tcPr>
          <w:p/>
        </w:tc>
        <w:tc>
          <w:tcPr>
            <w:tcW w:type="dxa" w:w="3852"/>
            <w:vAlign w:val="center"/>
          </w:tcPr>
          <w:p w14:paraId="88040000">
            <w:pPr>
              <w:rPr>
                <w:rFonts w:ascii="Times New Roman" w:hAnsi="Times New Roman"/>
              </w:rPr>
            </w:pPr>
            <w:r>
              <w:rPr>
                <w:rFonts w:ascii="Times New Roman" w:hAnsi="Times New Roman"/>
              </w:rPr>
              <w:t>самостоятельная работа</w:t>
            </w:r>
          </w:p>
        </w:tc>
        <w:tc>
          <w:tcPr>
            <w:tcW w:type="dxa" w:w="1417"/>
            <w:vAlign w:val="center"/>
          </w:tcPr>
          <w:p w14:paraId="89040000">
            <w:pPr>
              <w:ind/>
              <w:jc w:val="center"/>
              <w:rPr>
                <w:rFonts w:ascii="Times New Roman" w:hAnsi="Times New Roman"/>
              </w:rPr>
            </w:pPr>
            <w:r>
              <w:rPr>
                <w:rFonts w:ascii="Times New Roman" w:hAnsi="Times New Roman"/>
              </w:rPr>
              <w:t>32</w:t>
            </w:r>
          </w:p>
        </w:tc>
      </w:tr>
      <w:tr>
        <w:trPr>
          <w:trHeight w:hRule="atLeast" w:val="375"/>
        </w:trPr>
        <w:tc>
          <w:tcPr>
            <w:tcW w:type="dxa" w:w="690"/>
            <w:vMerge w:val="restart"/>
            <w:vAlign w:val="center"/>
          </w:tcPr>
          <w:p w14:paraId="8A040000">
            <w:pPr>
              <w:rPr>
                <w:rFonts w:ascii="Times New Roman" w:hAnsi="Times New Roman"/>
              </w:rPr>
            </w:pPr>
            <w:r>
              <w:rPr>
                <w:rFonts w:ascii="Times New Roman" w:hAnsi="Times New Roman"/>
              </w:rPr>
              <w:t>II</w:t>
            </w:r>
            <w:r>
              <w:rPr>
                <w:rFonts w:ascii="Times New Roman" w:hAnsi="Times New Roman"/>
              </w:rPr>
              <w:t>.</w:t>
            </w:r>
          </w:p>
        </w:tc>
        <w:tc>
          <w:tcPr>
            <w:tcW w:type="dxa" w:w="3700"/>
            <w:vMerge w:val="restart"/>
            <w:vAlign w:val="center"/>
          </w:tcPr>
          <w:p w14:paraId="8B040000">
            <w:pPr>
              <w:rPr>
                <w:rFonts w:ascii="Times New Roman" w:hAnsi="Times New Roman"/>
              </w:rPr>
            </w:pPr>
            <w:r>
              <w:rPr>
                <w:rFonts w:ascii="Times New Roman" w:hAnsi="Times New Roman"/>
              </w:rPr>
              <w:t>Промежуточная аттестация</w:t>
            </w:r>
          </w:p>
        </w:tc>
        <w:tc>
          <w:tcPr>
            <w:tcW w:type="dxa" w:w="3852"/>
            <w:vAlign w:val="center"/>
          </w:tcPr>
          <w:p w14:paraId="8C040000">
            <w:pPr>
              <w:rPr>
                <w:rFonts w:ascii="Times New Roman" w:hAnsi="Times New Roman"/>
              </w:rPr>
            </w:pPr>
            <w:r>
              <w:rPr>
                <w:rFonts w:ascii="Times New Roman" w:hAnsi="Times New Roman"/>
              </w:rPr>
              <w:t>самостоятельная работа</w:t>
            </w:r>
          </w:p>
        </w:tc>
        <w:tc>
          <w:tcPr>
            <w:tcW w:type="dxa" w:w="1417"/>
            <w:vAlign w:val="center"/>
          </w:tcPr>
          <w:p w14:paraId="8D040000">
            <w:pPr>
              <w:ind/>
              <w:jc w:val="center"/>
              <w:rPr>
                <w:rFonts w:ascii="Times New Roman" w:hAnsi="Times New Roman"/>
              </w:rPr>
            </w:pPr>
            <w:r>
              <w:rPr>
                <w:rFonts w:ascii="Times New Roman" w:hAnsi="Times New Roman"/>
              </w:rPr>
              <w:t>8</w:t>
            </w:r>
          </w:p>
        </w:tc>
      </w:tr>
      <w:tr>
        <w:trPr>
          <w:trHeight w:hRule="atLeast" w:val="375"/>
        </w:trPr>
        <w:tc>
          <w:tcPr>
            <w:tcW w:type="dxa" w:w="690"/>
            <w:gridSpan w:val="1"/>
            <w:vMerge w:val="continue"/>
            <w:vAlign w:val="center"/>
          </w:tcPr>
          <w:p/>
        </w:tc>
        <w:tc>
          <w:tcPr>
            <w:tcW w:type="dxa" w:w="3700"/>
            <w:gridSpan w:val="1"/>
            <w:vMerge w:val="continue"/>
            <w:vAlign w:val="center"/>
          </w:tcPr>
          <w:p/>
        </w:tc>
        <w:tc>
          <w:tcPr>
            <w:tcW w:type="dxa" w:w="3852"/>
            <w:vAlign w:val="center"/>
          </w:tcPr>
          <w:p w14:paraId="8E040000">
            <w:pPr>
              <w:rPr>
                <w:rFonts w:ascii="Times New Roman" w:hAnsi="Times New Roman"/>
              </w:rPr>
            </w:pPr>
            <w:r>
              <w:rPr>
                <w:rFonts w:ascii="Times New Roman" w:hAnsi="Times New Roman"/>
              </w:rPr>
              <w:t>зачёт</w:t>
            </w:r>
          </w:p>
        </w:tc>
        <w:tc>
          <w:tcPr>
            <w:tcW w:type="dxa" w:w="1417"/>
            <w:vAlign w:val="center"/>
          </w:tcPr>
          <w:p w14:paraId="8F040000">
            <w:pPr>
              <w:ind/>
              <w:jc w:val="center"/>
              <w:rPr>
                <w:rFonts w:ascii="Times New Roman" w:hAnsi="Times New Roman"/>
              </w:rPr>
            </w:pPr>
            <w:r>
              <w:rPr>
                <w:rFonts w:ascii="Times New Roman" w:hAnsi="Times New Roman"/>
              </w:rPr>
              <w:t>2</w:t>
            </w:r>
          </w:p>
        </w:tc>
      </w:tr>
    </w:tbl>
    <w:p w14:paraId="90040000">
      <w:pPr>
        <w:ind/>
        <w:jc w:val="both"/>
        <w:rPr>
          <w:rFonts w:ascii="Times New Roman" w:hAnsi="Times New Roman"/>
        </w:rPr>
      </w:pPr>
    </w:p>
    <w:p w14:paraId="91040000">
      <w:pPr>
        <w:ind/>
        <w:jc w:val="both"/>
        <w:rPr>
          <w:rFonts w:ascii="Times New Roman" w:hAnsi="Times New Roman"/>
        </w:rPr>
      </w:pPr>
      <w:r>
        <w:rPr>
          <w:rFonts w:ascii="Times New Roman" w:hAnsi="Times New Roman"/>
        </w:rPr>
        <w:t>Раздел 1:</w:t>
      </w:r>
      <w:r>
        <w:rPr>
          <w:rFonts w:ascii="Times New Roman" w:hAnsi="Times New Roman"/>
        </w:rPr>
        <w:t xml:space="preserve"> </w:t>
      </w:r>
      <w:r>
        <w:rPr>
          <w:rFonts w:ascii="Times New Roman" w:hAnsi="Times New Roman"/>
        </w:rPr>
        <w:t>Углублённый</w:t>
      </w:r>
      <w:r>
        <w:rPr>
          <w:rFonts w:ascii="Times New Roman" w:hAnsi="Times New Roman"/>
        </w:rPr>
        <w:t xml:space="preserve"> </w:t>
      </w:r>
      <w:r>
        <w:rPr>
          <w:rFonts w:ascii="Times New Roman" w:hAnsi="Times New Roman"/>
        </w:rPr>
        <w:t>C</w:t>
      </w:r>
      <w:r>
        <w:rPr>
          <w:rFonts w:ascii="Times New Roman" w:hAnsi="Times New Roman"/>
        </w:rPr>
        <w:t>#</w:t>
      </w:r>
    </w:p>
    <w:p w14:paraId="92040000">
      <w:pPr>
        <w:numPr>
          <w:ilvl w:val="0"/>
          <w:numId w:val="38"/>
        </w:numPr>
        <w:ind/>
        <w:jc w:val="both"/>
        <w:rPr>
          <w:rFonts w:ascii="Times New Roman" w:hAnsi="Times New Roman"/>
        </w:rPr>
      </w:pPr>
      <w:r>
        <w:rPr>
          <w:rFonts w:ascii="Times New Roman" w:hAnsi="Times New Roman"/>
        </w:rPr>
        <w:t xml:space="preserve">Углублённая система типов </w:t>
      </w:r>
      <w:r>
        <w:rPr>
          <w:rFonts w:ascii="Times New Roman" w:hAnsi="Times New Roman"/>
        </w:rPr>
        <w:t>C</w:t>
      </w:r>
      <w:r>
        <w:rPr>
          <w:rFonts w:ascii="Times New Roman" w:hAnsi="Times New Roman"/>
        </w:rPr>
        <w:t xml:space="preserve">#. Класс </w:t>
      </w:r>
      <w:r>
        <w:rPr>
          <w:rFonts w:ascii="Times New Roman" w:hAnsi="Times New Roman"/>
        </w:rPr>
        <w:t>System</w:t>
      </w:r>
      <w:r>
        <w:rPr>
          <w:rFonts w:ascii="Times New Roman" w:hAnsi="Times New Roman"/>
        </w:rPr>
        <w:t>.</w:t>
      </w:r>
      <w:r>
        <w:rPr>
          <w:rFonts w:ascii="Times New Roman" w:hAnsi="Times New Roman"/>
        </w:rPr>
        <w:t>Object</w:t>
      </w:r>
      <w:r>
        <w:rPr>
          <w:rFonts w:ascii="Times New Roman" w:hAnsi="Times New Roman"/>
        </w:rPr>
        <w:t xml:space="preserve">, приведение типов, операторы </w:t>
      </w:r>
      <w:r>
        <w:rPr>
          <w:rFonts w:ascii="Times New Roman" w:hAnsi="Times New Roman"/>
        </w:rPr>
        <w:t>as</w:t>
      </w:r>
      <w:r>
        <w:rPr>
          <w:rFonts w:ascii="Times New Roman" w:hAnsi="Times New Roman"/>
        </w:rPr>
        <w:t xml:space="preserve"> и </w:t>
      </w:r>
      <w:r>
        <w:rPr>
          <w:rFonts w:ascii="Times New Roman" w:hAnsi="Times New Roman"/>
        </w:rPr>
        <w:t>is</w:t>
      </w:r>
      <w:r>
        <w:rPr>
          <w:rFonts w:ascii="Times New Roman" w:hAnsi="Times New Roman"/>
        </w:rPr>
        <w:t xml:space="preserve">. </w:t>
      </w:r>
      <w:r>
        <w:rPr>
          <w:rFonts w:ascii="Times New Roman" w:hAnsi="Times New Roman"/>
        </w:rPr>
        <w:t xml:space="preserve">Стек, куча, </w:t>
      </w:r>
      <w:r>
        <w:rPr>
          <w:rFonts w:ascii="Times New Roman" w:hAnsi="Times New Roman"/>
        </w:rPr>
        <w:t>JIT</w:t>
      </w:r>
      <w:r>
        <w:rPr>
          <w:rFonts w:ascii="Times New Roman" w:hAnsi="Times New Roman"/>
        </w:rPr>
        <w:t xml:space="preserve">-компиляция. </w:t>
      </w:r>
      <w:r>
        <w:rPr>
          <w:rFonts w:ascii="Times New Roman" w:hAnsi="Times New Roman"/>
        </w:rPr>
        <w:t>Ссылочные типы и типы-значения. Пространства имён</w:t>
      </w:r>
      <w:r>
        <w:rPr>
          <w:rFonts w:ascii="Times New Roman" w:hAnsi="Times New Roman"/>
        </w:rPr>
        <w:t xml:space="preserve">, </w:t>
      </w:r>
      <w:r>
        <w:rPr>
          <w:rFonts w:ascii="Times New Roman" w:hAnsi="Times New Roman"/>
        </w:rPr>
        <w:t>using</w:t>
      </w:r>
      <w:r>
        <w:rPr>
          <w:rFonts w:ascii="Times New Roman" w:hAnsi="Times New Roman"/>
        </w:rPr>
        <w:t>. Ключевые</w:t>
      </w:r>
      <w:r>
        <w:rPr>
          <w:rFonts w:ascii="Times New Roman" w:hAnsi="Times New Roman"/>
        </w:rPr>
        <w:t xml:space="preserve"> </w:t>
      </w:r>
      <w:r>
        <w:rPr>
          <w:rFonts w:ascii="Times New Roman" w:hAnsi="Times New Roman"/>
        </w:rPr>
        <w:t>слова</w:t>
      </w:r>
      <w:r>
        <w:rPr>
          <w:rFonts w:ascii="Times New Roman" w:hAnsi="Times New Roman"/>
        </w:rPr>
        <w:t xml:space="preserve"> checked </w:t>
      </w:r>
      <w:r>
        <w:rPr>
          <w:rFonts w:ascii="Times New Roman" w:hAnsi="Times New Roman"/>
        </w:rPr>
        <w:t>и</w:t>
      </w:r>
      <w:r>
        <w:rPr>
          <w:rFonts w:ascii="Times New Roman" w:hAnsi="Times New Roman"/>
        </w:rPr>
        <w:t xml:space="preserve"> unchecked. </w:t>
      </w:r>
      <w:r>
        <w:rPr>
          <w:rFonts w:ascii="Times New Roman" w:hAnsi="Times New Roman"/>
        </w:rPr>
        <w:t>Ключевые</w:t>
      </w:r>
      <w:r>
        <w:rPr>
          <w:rFonts w:ascii="Times New Roman" w:hAnsi="Times New Roman"/>
        </w:rPr>
        <w:t xml:space="preserve"> </w:t>
      </w:r>
      <w:r>
        <w:rPr>
          <w:rFonts w:ascii="Times New Roman" w:hAnsi="Times New Roman"/>
        </w:rPr>
        <w:t>слова</w:t>
      </w:r>
      <w:r>
        <w:rPr>
          <w:rFonts w:ascii="Times New Roman" w:hAnsi="Times New Roman"/>
        </w:rPr>
        <w:t xml:space="preserve"> abstract, virtual, override, sealed, new.</w:t>
      </w:r>
      <w:r>
        <w:rPr>
          <w:rFonts w:ascii="Times New Roman" w:hAnsi="Times New Roman"/>
        </w:rPr>
        <w:t xml:space="preserve"> </w:t>
      </w:r>
      <w:r>
        <w:rPr>
          <w:rFonts w:ascii="Times New Roman" w:hAnsi="Times New Roman"/>
        </w:rPr>
        <w:t>Статические классы.</w:t>
      </w:r>
      <w:r>
        <w:rPr>
          <w:rFonts w:ascii="Times New Roman" w:hAnsi="Times New Roman"/>
        </w:rPr>
        <w:t xml:space="preserve"> </w:t>
      </w:r>
      <w:r>
        <w:rPr>
          <w:rFonts w:ascii="Times New Roman" w:hAnsi="Times New Roman"/>
        </w:rPr>
        <w:t>Разница</w:t>
      </w:r>
      <w:r>
        <w:rPr>
          <w:rFonts w:ascii="Times New Roman" w:hAnsi="Times New Roman"/>
        </w:rPr>
        <w:t xml:space="preserve"> </w:t>
      </w:r>
      <w:r>
        <w:rPr>
          <w:rFonts w:ascii="Times New Roman" w:hAnsi="Times New Roman"/>
        </w:rPr>
        <w:t>между</w:t>
      </w:r>
      <w:r>
        <w:rPr>
          <w:rFonts w:ascii="Times New Roman" w:hAnsi="Times New Roman"/>
        </w:rPr>
        <w:t xml:space="preserve"> var </w:t>
      </w:r>
      <w:r>
        <w:rPr>
          <w:rFonts w:ascii="Times New Roman" w:hAnsi="Times New Roman"/>
        </w:rPr>
        <w:t>и</w:t>
      </w:r>
      <w:r>
        <w:rPr>
          <w:rFonts w:ascii="Times New Roman" w:hAnsi="Times New Roman"/>
        </w:rPr>
        <w:t xml:space="preserve"> dynamic.</w:t>
      </w:r>
    </w:p>
    <w:p w14:paraId="93040000">
      <w:pPr>
        <w:numPr>
          <w:ilvl w:val="0"/>
          <w:numId w:val="38"/>
        </w:numPr>
        <w:ind/>
        <w:jc w:val="both"/>
        <w:rPr>
          <w:rFonts w:ascii="Times New Roman" w:hAnsi="Times New Roman"/>
        </w:rPr>
      </w:pPr>
      <w:r>
        <w:rPr>
          <w:rFonts w:ascii="Times New Roman" w:hAnsi="Times New Roman"/>
        </w:rPr>
        <w:t>Конструкторы ссылочных типов и типов-значений</w:t>
      </w:r>
      <w:r>
        <w:rPr>
          <w:rFonts w:ascii="Times New Roman" w:hAnsi="Times New Roman"/>
        </w:rPr>
        <w:t>, статические конструкторы</w:t>
      </w:r>
      <w:r>
        <w:rPr>
          <w:rFonts w:ascii="Times New Roman" w:hAnsi="Times New Roman"/>
        </w:rPr>
        <w:t xml:space="preserve">. </w:t>
      </w:r>
      <w:r>
        <w:rPr>
          <w:rFonts w:ascii="Times New Roman" w:hAnsi="Times New Roman"/>
        </w:rPr>
        <w:t xml:space="preserve">Виртуальные методы и конструктор. </w:t>
      </w:r>
      <w:r>
        <w:rPr>
          <w:rFonts w:ascii="Times New Roman" w:hAnsi="Times New Roman"/>
        </w:rPr>
        <w:t>Перегрузка операторов, неявное преобразование типа</w:t>
      </w:r>
      <w:r>
        <w:rPr>
          <w:rFonts w:ascii="Times New Roman" w:hAnsi="Times New Roman"/>
        </w:rPr>
        <w:t xml:space="preserve">, ключевые слова </w:t>
      </w:r>
      <w:r>
        <w:rPr>
          <w:rFonts w:ascii="Times New Roman" w:hAnsi="Times New Roman"/>
        </w:rPr>
        <w:t>implicit</w:t>
      </w:r>
      <w:r>
        <w:rPr>
          <w:rFonts w:ascii="Times New Roman" w:hAnsi="Times New Roman"/>
        </w:rPr>
        <w:t xml:space="preserve"> и </w:t>
      </w:r>
      <w:r>
        <w:rPr>
          <w:rFonts w:ascii="Times New Roman" w:hAnsi="Times New Roman"/>
        </w:rPr>
        <w:t>explicit</w:t>
      </w:r>
      <w:r>
        <w:rPr>
          <w:rFonts w:ascii="Times New Roman" w:hAnsi="Times New Roman"/>
        </w:rPr>
        <w:t xml:space="preserve">. Свойства в </w:t>
      </w:r>
      <w:r>
        <w:rPr>
          <w:rFonts w:ascii="Times New Roman" w:hAnsi="Times New Roman"/>
        </w:rPr>
        <w:t>C</w:t>
      </w:r>
      <w:r>
        <w:rPr>
          <w:rFonts w:ascii="Times New Roman" w:hAnsi="Times New Roman"/>
        </w:rPr>
        <w:t>#. Методы-расширения</w:t>
      </w:r>
      <w:r>
        <w:rPr>
          <w:rFonts w:ascii="Times New Roman" w:hAnsi="Times New Roman"/>
        </w:rPr>
        <w:t xml:space="preserve">, </w:t>
      </w:r>
      <w:r>
        <w:rPr>
          <w:rFonts w:ascii="Times New Roman" w:hAnsi="Times New Roman"/>
        </w:rPr>
        <w:t>const</w:t>
      </w:r>
      <w:r>
        <w:rPr>
          <w:rFonts w:ascii="Times New Roman" w:hAnsi="Times New Roman"/>
        </w:rPr>
        <w:t xml:space="preserve">-методы, </w:t>
      </w:r>
      <w:r>
        <w:rPr>
          <w:rFonts w:ascii="Times New Roman" w:hAnsi="Times New Roman"/>
        </w:rPr>
        <w:t>partial</w:t>
      </w:r>
      <w:r>
        <w:rPr>
          <w:rFonts w:ascii="Times New Roman" w:hAnsi="Times New Roman"/>
        </w:rPr>
        <w:t xml:space="preserve">-методы. Необязательные и именованные параметры, модификаторы </w:t>
      </w:r>
      <w:r>
        <w:rPr>
          <w:rFonts w:ascii="Times New Roman" w:hAnsi="Times New Roman"/>
        </w:rPr>
        <w:t>ref</w:t>
      </w:r>
      <w:r>
        <w:rPr>
          <w:rFonts w:ascii="Times New Roman" w:hAnsi="Times New Roman"/>
        </w:rPr>
        <w:t xml:space="preserve"> и </w:t>
      </w:r>
      <w:r>
        <w:rPr>
          <w:rFonts w:ascii="Times New Roman" w:hAnsi="Times New Roman"/>
        </w:rPr>
        <w:t>out</w:t>
      </w:r>
      <w:r>
        <w:rPr>
          <w:rFonts w:ascii="Times New Roman" w:hAnsi="Times New Roman"/>
        </w:rPr>
        <w:t>. Сильные и слабые типы. Кортежные типы.</w:t>
      </w:r>
    </w:p>
    <w:p w14:paraId="94040000">
      <w:pPr>
        <w:numPr>
          <w:ilvl w:val="0"/>
          <w:numId w:val="38"/>
        </w:numPr>
        <w:ind/>
        <w:jc w:val="both"/>
        <w:rPr>
          <w:rFonts w:ascii="Times New Roman" w:hAnsi="Times New Roman"/>
        </w:rPr>
      </w:pPr>
      <w:r>
        <w:rPr>
          <w:rFonts w:ascii="Times New Roman" w:hAnsi="Times New Roman"/>
        </w:rPr>
        <w:t xml:space="preserve">Синтаксис описания обобщённого класса. </w:t>
      </w:r>
      <w:r>
        <w:rPr>
          <w:rFonts w:ascii="Times New Roman" w:hAnsi="Times New Roman"/>
        </w:rPr>
        <w:t>static</w:t>
      </w:r>
      <w:r>
        <w:rPr>
          <w:rFonts w:ascii="Times New Roman" w:hAnsi="Times New Roman"/>
        </w:rPr>
        <w:t xml:space="preserve">-поля в </w:t>
      </w:r>
      <w:r>
        <w:rPr>
          <w:rFonts w:ascii="Times New Roman" w:hAnsi="Times New Roman"/>
        </w:rPr>
        <w:t>генериках</w:t>
      </w:r>
      <w:r>
        <w:rPr>
          <w:rFonts w:ascii="Times New Roman" w:hAnsi="Times New Roman"/>
        </w:rPr>
        <w:t xml:space="preserve">. Обобщённые методы. Открытые и закрытые типы. Ковариантность и </w:t>
      </w:r>
      <w:r>
        <w:rPr>
          <w:rFonts w:ascii="Times New Roman" w:hAnsi="Times New Roman"/>
        </w:rPr>
        <w:t>контравариантность</w:t>
      </w:r>
      <w:r>
        <w:rPr>
          <w:rFonts w:ascii="Times New Roman" w:hAnsi="Times New Roman"/>
        </w:rPr>
        <w:t>.</w:t>
      </w:r>
      <w:r>
        <w:rPr>
          <w:rFonts w:ascii="Times New Roman" w:hAnsi="Times New Roman"/>
        </w:rPr>
        <w:t xml:space="preserve"> </w:t>
      </w:r>
      <w:r>
        <w:rPr>
          <w:rFonts w:ascii="Times New Roman" w:hAnsi="Times New Roman"/>
        </w:rPr>
        <w:t xml:space="preserve">Ограничения на параметры-типы: основные, ограничения конструктора. Ключевое слово </w:t>
      </w:r>
      <w:r>
        <w:rPr>
          <w:rFonts w:ascii="Times New Roman" w:hAnsi="Times New Roman"/>
        </w:rPr>
        <w:t>default</w:t>
      </w:r>
      <w:r>
        <w:rPr>
          <w:rFonts w:ascii="Times New Roman" w:hAnsi="Times New Roman"/>
        </w:rPr>
        <w:t xml:space="preserve">. Обобщённые интерфейсы. </w:t>
      </w:r>
    </w:p>
    <w:p w14:paraId="95040000">
      <w:pPr>
        <w:numPr>
          <w:ilvl w:val="0"/>
          <w:numId w:val="38"/>
        </w:numPr>
        <w:ind/>
        <w:jc w:val="both"/>
        <w:rPr>
          <w:rFonts w:ascii="Times New Roman" w:hAnsi="Times New Roman"/>
        </w:rPr>
      </w:pPr>
      <w:r>
        <w:rPr>
          <w:rFonts w:ascii="Times New Roman" w:hAnsi="Times New Roman"/>
        </w:rPr>
        <w:t>LINQ</w:t>
      </w:r>
      <w:r>
        <w:rPr>
          <w:rFonts w:ascii="Times New Roman" w:hAnsi="Times New Roman"/>
        </w:rPr>
        <w:t xml:space="preserve">. Синтаксический сахар для </w:t>
      </w:r>
      <w:r>
        <w:rPr>
          <w:rFonts w:ascii="Times New Roman" w:hAnsi="Times New Roman"/>
        </w:rPr>
        <w:t>LINQ</w:t>
      </w:r>
      <w:r>
        <w:rPr>
          <w:rFonts w:ascii="Times New Roman" w:hAnsi="Times New Roman"/>
        </w:rPr>
        <w:t xml:space="preserve"> в </w:t>
      </w:r>
      <w:r>
        <w:rPr>
          <w:rFonts w:ascii="Times New Roman" w:hAnsi="Times New Roman"/>
        </w:rPr>
        <w:t>C</w:t>
      </w:r>
      <w:r>
        <w:rPr>
          <w:rFonts w:ascii="Times New Roman" w:hAnsi="Times New Roman"/>
        </w:rPr>
        <w:t xml:space="preserve">#. Пространство имён </w:t>
      </w:r>
      <w:r>
        <w:rPr>
          <w:rFonts w:ascii="Times New Roman" w:hAnsi="Times New Roman"/>
        </w:rPr>
        <w:t>System</w:t>
      </w:r>
      <w:r>
        <w:rPr>
          <w:rFonts w:ascii="Times New Roman" w:hAnsi="Times New Roman"/>
        </w:rPr>
        <w:t>.</w:t>
      </w:r>
      <w:r>
        <w:rPr>
          <w:rFonts w:ascii="Times New Roman" w:hAnsi="Times New Roman"/>
        </w:rPr>
        <w:t>Linq</w:t>
      </w:r>
      <w:r>
        <w:rPr>
          <w:rFonts w:ascii="Times New Roman" w:hAnsi="Times New Roman"/>
        </w:rPr>
        <w:t>, библиотечные методы.</w:t>
      </w:r>
    </w:p>
    <w:p w14:paraId="96040000">
      <w:pPr>
        <w:numPr>
          <w:ilvl w:val="0"/>
          <w:numId w:val="38"/>
        </w:numPr>
        <w:ind/>
        <w:jc w:val="both"/>
        <w:rPr>
          <w:rFonts w:ascii="Times New Roman" w:hAnsi="Times New Roman"/>
        </w:rPr>
      </w:pPr>
      <w:r>
        <w:rPr>
          <w:rFonts w:ascii="Times New Roman" w:hAnsi="Times New Roman"/>
        </w:rPr>
        <w:t>Строки</w:t>
      </w:r>
      <w:r>
        <w:rPr>
          <w:rFonts w:ascii="Times New Roman" w:hAnsi="Times New Roman"/>
        </w:rPr>
        <w:t xml:space="preserve">, </w:t>
      </w:r>
      <w:r>
        <w:rPr>
          <w:rFonts w:ascii="Times New Roman" w:hAnsi="Times New Roman"/>
        </w:rPr>
        <w:t>verbatim</w:t>
      </w:r>
      <w:r>
        <w:rPr>
          <w:rFonts w:ascii="Times New Roman" w:hAnsi="Times New Roman"/>
        </w:rPr>
        <w:t>-строки, интерполяция строк</w:t>
      </w:r>
      <w:r>
        <w:rPr>
          <w:rFonts w:ascii="Times New Roman" w:hAnsi="Times New Roman"/>
        </w:rPr>
        <w:t xml:space="preserve">. Конвертирование символа в число, переносы строк. Класс </w:t>
      </w:r>
      <w:r>
        <w:rPr>
          <w:rFonts w:ascii="Times New Roman" w:hAnsi="Times New Roman"/>
        </w:rPr>
        <w:t>StringBuilder</w:t>
      </w:r>
      <w:r>
        <w:rPr>
          <w:rFonts w:ascii="Times New Roman" w:hAnsi="Times New Roman"/>
        </w:rPr>
        <w:t xml:space="preserve">. Культура, региональные стандарты. </w:t>
      </w:r>
      <w:r>
        <w:rPr>
          <w:rFonts w:ascii="Times New Roman" w:hAnsi="Times New Roman"/>
        </w:rPr>
        <w:t>Unicode</w:t>
      </w:r>
      <w:r>
        <w:rPr>
          <w:rFonts w:ascii="Times New Roman" w:hAnsi="Times New Roman"/>
        </w:rPr>
        <w:t xml:space="preserve">. Класс </w:t>
      </w:r>
      <w:r>
        <w:rPr>
          <w:rFonts w:ascii="Times New Roman" w:hAnsi="Times New Roman"/>
        </w:rPr>
        <w:t>SecureString</w:t>
      </w:r>
      <w:r>
        <w:rPr>
          <w:rFonts w:ascii="Times New Roman" w:hAnsi="Times New Roman"/>
        </w:rPr>
        <w:t xml:space="preserve">. </w:t>
      </w:r>
      <w:r>
        <w:rPr>
          <w:rFonts w:ascii="Times New Roman" w:hAnsi="Times New Roman"/>
        </w:rPr>
        <w:t xml:space="preserve">Интернирование строк. </w:t>
      </w:r>
      <w:r>
        <w:rPr>
          <w:rFonts w:ascii="Times New Roman" w:hAnsi="Times New Roman"/>
        </w:rPr>
        <w:t>Перечислимые типы, внутреннее устройство, методы перечислимых типов. Массивы, их реализация, копирование массивов</w:t>
      </w:r>
      <w:r>
        <w:rPr>
          <w:rFonts w:ascii="Times New Roman" w:hAnsi="Times New Roman"/>
        </w:rPr>
        <w:t>, небезопасный доступ к массиву, многомерные массивы.</w:t>
      </w:r>
    </w:p>
    <w:p w14:paraId="97040000">
      <w:pPr>
        <w:numPr>
          <w:ilvl w:val="0"/>
          <w:numId w:val="38"/>
        </w:numPr>
        <w:ind/>
        <w:jc w:val="both"/>
        <w:rPr>
          <w:rFonts w:ascii="Times New Roman" w:hAnsi="Times New Roman"/>
        </w:rPr>
      </w:pPr>
      <w:r>
        <w:rPr>
          <w:rFonts w:ascii="Times New Roman" w:hAnsi="Times New Roman"/>
        </w:rPr>
        <w:t xml:space="preserve">Делегаты. Ковариантность и </w:t>
      </w:r>
      <w:r>
        <w:rPr>
          <w:rFonts w:ascii="Times New Roman" w:hAnsi="Times New Roman"/>
        </w:rPr>
        <w:t>контравариантность</w:t>
      </w:r>
      <w:r>
        <w:rPr>
          <w:rFonts w:ascii="Times New Roman" w:hAnsi="Times New Roman"/>
        </w:rPr>
        <w:t xml:space="preserve"> делегатов. Цепочки делегатов, добавление и удаление делегатов из цепочки. Делегаты и рефлексия. Лямбда-выражения. События. Атрибуты. </w:t>
      </w:r>
      <w:r>
        <w:rPr>
          <w:rFonts w:ascii="Times New Roman" w:hAnsi="Times New Roman"/>
        </w:rPr>
        <w:t>Nullable</w:t>
      </w:r>
      <w:r>
        <w:rPr>
          <w:rFonts w:ascii="Times New Roman" w:hAnsi="Times New Roman"/>
        </w:rPr>
        <w:t xml:space="preserve">-типы: задание, операторы, упаковка и распаковка. Оператор «??». </w:t>
      </w:r>
    </w:p>
    <w:p w14:paraId="98040000">
      <w:pPr>
        <w:numPr>
          <w:ilvl w:val="0"/>
          <w:numId w:val="38"/>
        </w:numPr>
        <w:ind/>
        <w:jc w:val="both"/>
        <w:rPr>
          <w:rFonts w:ascii="Times New Roman" w:hAnsi="Times New Roman"/>
        </w:rPr>
      </w:pPr>
      <w:r>
        <w:rPr>
          <w:rFonts w:ascii="Times New Roman" w:hAnsi="Times New Roman"/>
        </w:rPr>
        <w:t xml:space="preserve">Исключения: семантика </w:t>
      </w:r>
      <w:r>
        <w:rPr>
          <w:rFonts w:ascii="Times New Roman" w:hAnsi="Times New Roman"/>
        </w:rPr>
        <w:t>try</w:t>
      </w:r>
      <w:r>
        <w:rPr>
          <w:rFonts w:ascii="Times New Roman" w:hAnsi="Times New Roman"/>
        </w:rPr>
        <w:t>/</w:t>
      </w:r>
      <w:r>
        <w:rPr>
          <w:rFonts w:ascii="Times New Roman" w:hAnsi="Times New Roman"/>
        </w:rPr>
        <w:t>catch</w:t>
      </w:r>
      <w:r>
        <w:rPr>
          <w:rFonts w:ascii="Times New Roman" w:hAnsi="Times New Roman"/>
        </w:rPr>
        <w:t>/</w:t>
      </w:r>
      <w:r>
        <w:rPr>
          <w:rFonts w:ascii="Times New Roman" w:hAnsi="Times New Roman"/>
        </w:rPr>
        <w:t>finally</w:t>
      </w:r>
      <w:r>
        <w:rPr>
          <w:rFonts w:ascii="Times New Roman" w:hAnsi="Times New Roman"/>
        </w:rPr>
        <w:t xml:space="preserve">, порядок сопоставления исключений в </w:t>
      </w:r>
      <w:r>
        <w:rPr>
          <w:rFonts w:ascii="Times New Roman" w:hAnsi="Times New Roman"/>
        </w:rPr>
        <w:t>catch</w:t>
      </w:r>
      <w:r>
        <w:rPr>
          <w:rFonts w:ascii="Times New Roman" w:hAnsi="Times New Roman"/>
        </w:rPr>
        <w:t xml:space="preserve">. </w:t>
      </w:r>
      <w:r>
        <w:rPr>
          <w:rFonts w:ascii="Times New Roman" w:hAnsi="Times New Roman"/>
        </w:rPr>
        <w:t>CLS</w:t>
      </w:r>
      <w:r>
        <w:rPr>
          <w:rFonts w:ascii="Times New Roman" w:hAnsi="Times New Roman"/>
        </w:rPr>
        <w:t>-(не)совместимые исключения. «</w:t>
      </w:r>
      <w:r>
        <w:rPr>
          <w:rFonts w:ascii="Times New Roman" w:hAnsi="Times New Roman"/>
        </w:rPr>
        <w:t>throw</w:t>
      </w:r>
      <w:r>
        <w:rPr>
          <w:rFonts w:ascii="Times New Roman" w:hAnsi="Times New Roman"/>
        </w:rPr>
        <w:t xml:space="preserve">», особенности перебрасывания исключений. Рефлексия и исключения. </w:t>
      </w:r>
      <w:r>
        <w:rPr>
          <w:rFonts w:ascii="Times New Roman" w:hAnsi="Times New Roman"/>
        </w:rPr>
        <w:t>Constrained</w:t>
      </w:r>
      <w:r>
        <w:rPr>
          <w:rFonts w:ascii="Times New Roman" w:hAnsi="Times New Roman"/>
        </w:rPr>
        <w:t xml:space="preserve"> </w:t>
      </w:r>
      <w:r>
        <w:rPr>
          <w:rFonts w:ascii="Times New Roman" w:hAnsi="Times New Roman"/>
        </w:rPr>
        <w:t>Execution</w:t>
      </w:r>
      <w:r>
        <w:rPr>
          <w:rFonts w:ascii="Times New Roman" w:hAnsi="Times New Roman"/>
        </w:rPr>
        <w:t xml:space="preserve"> </w:t>
      </w:r>
      <w:r>
        <w:rPr>
          <w:rFonts w:ascii="Times New Roman" w:hAnsi="Times New Roman"/>
        </w:rPr>
        <w:t>Region</w:t>
      </w:r>
      <w:r>
        <w:rPr>
          <w:rFonts w:ascii="Times New Roman" w:hAnsi="Times New Roman"/>
        </w:rPr>
        <w:t xml:space="preserve">. </w:t>
      </w:r>
    </w:p>
    <w:p w14:paraId="99040000">
      <w:pPr>
        <w:numPr>
          <w:ilvl w:val="0"/>
          <w:numId w:val="38"/>
        </w:numPr>
        <w:ind/>
        <w:jc w:val="both"/>
        <w:rPr>
          <w:rFonts w:ascii="Times New Roman" w:hAnsi="Times New Roman"/>
        </w:rPr>
      </w:pPr>
      <w:r>
        <w:rPr>
          <w:rFonts w:ascii="Times New Roman" w:hAnsi="Times New Roman"/>
        </w:rPr>
        <w:t>Сборка мусора и финализация в .</w:t>
      </w:r>
      <w:r>
        <w:rPr>
          <w:rFonts w:ascii="Times New Roman" w:hAnsi="Times New Roman"/>
        </w:rPr>
        <w:t>NET</w:t>
      </w:r>
      <w:r>
        <w:rPr>
          <w:rFonts w:ascii="Times New Roman" w:hAnsi="Times New Roman"/>
        </w:rPr>
        <w:t xml:space="preserve">. Метод </w:t>
      </w:r>
      <w:r>
        <w:rPr>
          <w:rFonts w:ascii="Times New Roman" w:hAnsi="Times New Roman"/>
        </w:rPr>
        <w:t>Dispose</w:t>
      </w:r>
      <w:r>
        <w:rPr>
          <w:rFonts w:ascii="Times New Roman" w:hAnsi="Times New Roman"/>
        </w:rPr>
        <w:t>(</w:t>
      </w:r>
      <w:r>
        <w:rPr>
          <w:rFonts w:ascii="Times New Roman" w:hAnsi="Times New Roman"/>
        </w:rPr>
        <w:t xml:space="preserve">), </w:t>
      </w:r>
      <w:r>
        <w:rPr>
          <w:rFonts w:ascii="Times New Roman" w:hAnsi="Times New Roman"/>
        </w:rPr>
        <w:t>финализаторы</w:t>
      </w:r>
      <w:r>
        <w:rPr>
          <w:rFonts w:ascii="Times New Roman" w:hAnsi="Times New Roman"/>
        </w:rPr>
        <w:t xml:space="preserve">, влияние на время жизни объекта. Большие объекты и сборка мусора. </w:t>
      </w:r>
      <w:r>
        <w:rPr>
          <w:rFonts w:ascii="Times New Roman" w:hAnsi="Times New Roman"/>
        </w:rPr>
        <w:t>Режимы сборщика мусора.</w:t>
      </w:r>
      <w:r>
        <w:rPr>
          <w:rFonts w:ascii="Times New Roman" w:hAnsi="Times New Roman"/>
        </w:rPr>
        <w:t xml:space="preserve"> </w:t>
      </w:r>
    </w:p>
    <w:p w14:paraId="9A040000">
      <w:pPr>
        <w:ind/>
        <w:jc w:val="both"/>
        <w:rPr>
          <w:rFonts w:ascii="Times New Roman" w:hAnsi="Times New Roman"/>
        </w:rPr>
      </w:pPr>
    </w:p>
    <w:p w14:paraId="9B040000">
      <w:pPr>
        <w:ind/>
        <w:jc w:val="both"/>
        <w:rPr>
          <w:rFonts w:ascii="Times New Roman" w:hAnsi="Times New Roman"/>
        </w:rPr>
      </w:pPr>
      <w:r>
        <w:rPr>
          <w:rFonts w:ascii="Times New Roman" w:hAnsi="Times New Roman"/>
        </w:rPr>
        <w:t>Период обучения (модуль): семестр 2,</w:t>
      </w:r>
      <w:r>
        <w:rPr>
          <w:rFonts w:ascii="Times New Roman" w:hAnsi="Times New Roman"/>
        </w:rPr>
        <w:t xml:space="preserve"> вариант</w:t>
      </w:r>
      <w:r>
        <w:rPr>
          <w:rFonts w:ascii="Times New Roman" w:hAnsi="Times New Roman"/>
        </w:rPr>
        <w:t xml:space="preserve"> 2: программирование на </w:t>
      </w:r>
      <w:r>
        <w:rPr>
          <w:rFonts w:ascii="Times New Roman" w:hAnsi="Times New Roman"/>
        </w:rPr>
        <w:t>C</w:t>
      </w:r>
      <w:r>
        <w:rPr>
          <w:rFonts w:ascii="Times New Roman" w:hAnsi="Times New Roman"/>
        </w:rPr>
        <w:t>++</w:t>
      </w:r>
    </w:p>
    <w:tbl>
      <w:tblPr>
        <w:tblStyle w:val="Style_2"/>
        <w:tblW w:type="auto" w:w="0"/>
        <w:tblInd w:type="dxa" w:w="-147"/>
        <w:tblLayout w:type="fixed"/>
      </w:tblPr>
      <w:tblGrid>
        <w:gridCol w:w="690"/>
        <w:gridCol w:w="3700"/>
        <w:gridCol w:w="3852"/>
        <w:gridCol w:w="1417"/>
      </w:tblGrid>
      <w:tr>
        <w:tc>
          <w:tcPr>
            <w:tcW w:type="dxa" w:w="690"/>
            <w:vAlign w:val="center"/>
          </w:tcPr>
          <w:p w14:paraId="9C040000">
            <w:pPr>
              <w:ind/>
              <w:jc w:val="center"/>
              <w:rPr>
                <w:rFonts w:ascii="Times New Roman" w:hAnsi="Times New Roman"/>
              </w:rPr>
            </w:pPr>
            <w:r>
              <w:rPr>
                <w:rFonts w:ascii="Times New Roman" w:hAnsi="Times New Roman"/>
              </w:rPr>
              <w:t>№ п</w:t>
            </w:r>
            <w:r>
              <w:rPr>
                <w:rFonts w:ascii="Times New Roman" w:hAnsi="Times New Roman"/>
              </w:rPr>
              <w:t>/</w:t>
            </w:r>
            <w:r>
              <w:rPr>
                <w:rFonts w:ascii="Times New Roman" w:hAnsi="Times New Roman"/>
              </w:rPr>
              <w:t>п</w:t>
            </w:r>
          </w:p>
        </w:tc>
        <w:tc>
          <w:tcPr>
            <w:tcW w:type="dxa" w:w="3700"/>
            <w:vAlign w:val="center"/>
          </w:tcPr>
          <w:p w14:paraId="9D040000">
            <w:pPr>
              <w:ind/>
              <w:jc w:val="center"/>
              <w:rPr>
                <w:rFonts w:ascii="Times New Roman" w:hAnsi="Times New Roman"/>
              </w:rPr>
            </w:pPr>
            <w:r>
              <w:rPr>
                <w:rFonts w:ascii="Times New Roman" w:hAnsi="Times New Roman"/>
              </w:rPr>
              <w:t>Наименование темы (раздела, части)</w:t>
            </w:r>
          </w:p>
        </w:tc>
        <w:tc>
          <w:tcPr>
            <w:tcW w:type="dxa" w:w="3852"/>
            <w:vAlign w:val="center"/>
          </w:tcPr>
          <w:p w14:paraId="9E040000">
            <w:pPr>
              <w:ind/>
              <w:jc w:val="center"/>
              <w:rPr>
                <w:rFonts w:ascii="Times New Roman" w:hAnsi="Times New Roman"/>
              </w:rPr>
            </w:pPr>
            <w:r>
              <w:rPr>
                <w:rFonts w:ascii="Times New Roman" w:hAnsi="Times New Roman"/>
              </w:rPr>
              <w:t>Вид учебных занятий</w:t>
            </w:r>
          </w:p>
        </w:tc>
        <w:tc>
          <w:tcPr>
            <w:tcW w:type="dxa" w:w="1417"/>
            <w:vAlign w:val="center"/>
          </w:tcPr>
          <w:p w14:paraId="9F040000">
            <w:pPr>
              <w:ind/>
              <w:jc w:val="center"/>
              <w:rPr>
                <w:rFonts w:ascii="Times New Roman" w:hAnsi="Times New Roman"/>
              </w:rPr>
            </w:pPr>
            <w:r>
              <w:rPr>
                <w:rFonts w:ascii="Times New Roman" w:hAnsi="Times New Roman"/>
              </w:rPr>
              <w:t>Количество часов</w:t>
            </w:r>
          </w:p>
        </w:tc>
      </w:tr>
      <w:tr>
        <w:trPr>
          <w:trHeight w:hRule="atLeast" w:val="367"/>
        </w:trPr>
        <w:tc>
          <w:tcPr>
            <w:tcW w:type="dxa" w:w="690"/>
            <w:vMerge w:val="restart"/>
            <w:vAlign w:val="center"/>
          </w:tcPr>
          <w:p w14:paraId="A0040000">
            <w:pPr>
              <w:rPr>
                <w:rFonts w:ascii="Times New Roman" w:hAnsi="Times New Roman"/>
              </w:rPr>
            </w:pPr>
            <w:r>
              <w:rPr>
                <w:rFonts w:ascii="Times New Roman" w:hAnsi="Times New Roman"/>
              </w:rPr>
              <w:t>I</w:t>
            </w:r>
            <w:r>
              <w:rPr>
                <w:rFonts w:ascii="Times New Roman" w:hAnsi="Times New Roman"/>
              </w:rPr>
              <w:t>.</w:t>
            </w:r>
          </w:p>
        </w:tc>
        <w:tc>
          <w:tcPr>
            <w:tcW w:type="dxa" w:w="3700"/>
            <w:vMerge w:val="restart"/>
            <w:vAlign w:val="center"/>
          </w:tcPr>
          <w:p w14:paraId="A1040000">
            <w:pPr>
              <w:rPr>
                <w:rFonts w:ascii="Times New Roman" w:hAnsi="Times New Roman"/>
              </w:rPr>
            </w:pPr>
            <w:r>
              <w:rPr>
                <w:rFonts w:ascii="Times New Roman" w:hAnsi="Times New Roman"/>
              </w:rPr>
              <w:t>Язык Си</w:t>
            </w:r>
          </w:p>
        </w:tc>
        <w:tc>
          <w:tcPr>
            <w:tcW w:type="dxa" w:w="3852"/>
            <w:vAlign w:val="center"/>
          </w:tcPr>
          <w:p w14:paraId="A2040000">
            <w:pPr>
              <w:rPr>
                <w:rFonts w:ascii="Times New Roman" w:hAnsi="Times New Roman"/>
              </w:rPr>
            </w:pPr>
            <w:r>
              <w:rPr>
                <w:rFonts w:ascii="Times New Roman" w:hAnsi="Times New Roman"/>
              </w:rPr>
              <w:t>практические занятия</w:t>
            </w:r>
          </w:p>
        </w:tc>
        <w:tc>
          <w:tcPr>
            <w:tcW w:type="dxa" w:w="1417"/>
            <w:vAlign w:val="center"/>
          </w:tcPr>
          <w:p w14:paraId="A3040000">
            <w:pPr>
              <w:ind/>
              <w:jc w:val="center"/>
              <w:rPr>
                <w:rFonts w:ascii="Times New Roman" w:hAnsi="Times New Roman"/>
              </w:rPr>
            </w:pPr>
            <w:r>
              <w:rPr>
                <w:rFonts w:ascii="Times New Roman" w:hAnsi="Times New Roman"/>
              </w:rPr>
              <w:t>4</w:t>
            </w:r>
          </w:p>
        </w:tc>
      </w:tr>
      <w:tr>
        <w:trPr>
          <w:trHeight w:hRule="atLeast" w:val="367"/>
        </w:trPr>
        <w:tc>
          <w:tcPr>
            <w:tcW w:type="dxa" w:w="690"/>
            <w:gridSpan w:val="1"/>
            <w:vMerge w:val="continue"/>
            <w:vAlign w:val="center"/>
          </w:tcPr>
          <w:p/>
        </w:tc>
        <w:tc>
          <w:tcPr>
            <w:tcW w:type="dxa" w:w="3700"/>
            <w:gridSpan w:val="1"/>
            <w:vMerge w:val="continue"/>
            <w:vAlign w:val="center"/>
          </w:tcPr>
          <w:p/>
        </w:tc>
        <w:tc>
          <w:tcPr>
            <w:tcW w:type="dxa" w:w="3852"/>
            <w:vAlign w:val="center"/>
          </w:tcPr>
          <w:p w14:paraId="A4040000">
            <w:pPr>
              <w:rPr>
                <w:rFonts w:ascii="Times New Roman" w:hAnsi="Times New Roman"/>
              </w:rPr>
            </w:pPr>
            <w:r>
              <w:rPr>
                <w:rFonts w:ascii="Times New Roman" w:hAnsi="Times New Roman"/>
              </w:rPr>
              <w:t>лабораторные работы</w:t>
            </w:r>
          </w:p>
        </w:tc>
        <w:tc>
          <w:tcPr>
            <w:tcW w:type="dxa" w:w="1417"/>
            <w:vAlign w:val="center"/>
          </w:tcPr>
          <w:p w14:paraId="A5040000">
            <w:pPr>
              <w:ind/>
              <w:jc w:val="center"/>
              <w:rPr>
                <w:rFonts w:ascii="Times New Roman" w:hAnsi="Times New Roman"/>
              </w:rPr>
            </w:pPr>
            <w:r>
              <w:rPr>
                <w:rFonts w:ascii="Times New Roman" w:hAnsi="Times New Roman"/>
              </w:rPr>
              <w:t>6</w:t>
            </w:r>
          </w:p>
        </w:tc>
      </w:tr>
      <w:tr>
        <w:trPr>
          <w:trHeight w:hRule="atLeast" w:val="367"/>
        </w:trPr>
        <w:tc>
          <w:tcPr>
            <w:tcW w:type="dxa" w:w="690"/>
            <w:gridSpan w:val="1"/>
            <w:vMerge w:val="continue"/>
            <w:vAlign w:val="center"/>
          </w:tcPr>
          <w:p/>
        </w:tc>
        <w:tc>
          <w:tcPr>
            <w:tcW w:type="dxa" w:w="3700"/>
            <w:gridSpan w:val="1"/>
            <w:vMerge w:val="continue"/>
            <w:vAlign w:val="center"/>
          </w:tcPr>
          <w:p/>
        </w:tc>
        <w:tc>
          <w:tcPr>
            <w:tcW w:type="dxa" w:w="3852"/>
            <w:vAlign w:val="center"/>
          </w:tcPr>
          <w:p w14:paraId="A6040000">
            <w:pPr>
              <w:rPr>
                <w:rFonts w:ascii="Times New Roman" w:hAnsi="Times New Roman"/>
              </w:rPr>
            </w:pPr>
            <w:r>
              <w:rPr>
                <w:rFonts w:ascii="Times New Roman" w:hAnsi="Times New Roman"/>
              </w:rPr>
              <w:t>контрольные работы</w:t>
            </w:r>
          </w:p>
        </w:tc>
        <w:tc>
          <w:tcPr>
            <w:tcW w:type="dxa" w:w="1417"/>
            <w:vAlign w:val="center"/>
          </w:tcPr>
          <w:p w14:paraId="A7040000">
            <w:pPr>
              <w:ind/>
              <w:jc w:val="center"/>
              <w:rPr>
                <w:rFonts w:ascii="Times New Roman" w:hAnsi="Times New Roman"/>
              </w:rPr>
            </w:pPr>
            <w:r>
              <w:rPr>
                <w:rFonts w:ascii="Times New Roman" w:hAnsi="Times New Roman"/>
              </w:rPr>
              <w:t>2</w:t>
            </w:r>
          </w:p>
        </w:tc>
      </w:tr>
      <w:tr>
        <w:trPr>
          <w:trHeight w:hRule="atLeast" w:val="367"/>
        </w:trPr>
        <w:tc>
          <w:tcPr>
            <w:tcW w:type="dxa" w:w="690"/>
            <w:gridSpan w:val="1"/>
            <w:vMerge w:val="continue"/>
            <w:vAlign w:val="center"/>
          </w:tcPr>
          <w:p/>
        </w:tc>
        <w:tc>
          <w:tcPr>
            <w:tcW w:type="dxa" w:w="3700"/>
            <w:gridSpan w:val="1"/>
            <w:vMerge w:val="continue"/>
            <w:vAlign w:val="center"/>
          </w:tcPr>
          <w:p/>
        </w:tc>
        <w:tc>
          <w:tcPr>
            <w:tcW w:type="dxa" w:w="3852"/>
            <w:vAlign w:val="center"/>
          </w:tcPr>
          <w:p w14:paraId="A8040000">
            <w:pPr>
              <w:rPr>
                <w:rFonts w:ascii="Times New Roman" w:hAnsi="Times New Roman"/>
              </w:rPr>
            </w:pPr>
            <w:r>
              <w:rPr>
                <w:rFonts w:ascii="Times New Roman" w:hAnsi="Times New Roman"/>
              </w:rPr>
              <w:t>самостоятельная работа</w:t>
            </w:r>
          </w:p>
        </w:tc>
        <w:tc>
          <w:tcPr>
            <w:tcW w:type="dxa" w:w="1417"/>
            <w:vAlign w:val="center"/>
          </w:tcPr>
          <w:p w14:paraId="A9040000">
            <w:pPr>
              <w:ind/>
              <w:jc w:val="center"/>
              <w:rPr>
                <w:rFonts w:ascii="Times New Roman" w:hAnsi="Times New Roman"/>
              </w:rPr>
            </w:pPr>
            <w:r>
              <w:rPr>
                <w:rFonts w:ascii="Times New Roman" w:hAnsi="Times New Roman"/>
              </w:rPr>
              <w:t>10</w:t>
            </w:r>
          </w:p>
        </w:tc>
      </w:tr>
      <w:tr>
        <w:trPr>
          <w:trHeight w:hRule="atLeast" w:val="367"/>
        </w:trPr>
        <w:tc>
          <w:tcPr>
            <w:tcW w:type="dxa" w:w="690"/>
            <w:vMerge w:val="restart"/>
            <w:vAlign w:val="center"/>
          </w:tcPr>
          <w:p w14:paraId="AA040000">
            <w:pPr>
              <w:rPr>
                <w:rFonts w:ascii="Times New Roman" w:hAnsi="Times New Roman"/>
              </w:rPr>
            </w:pPr>
            <w:r>
              <w:rPr>
                <w:rFonts w:ascii="Times New Roman" w:hAnsi="Times New Roman"/>
              </w:rPr>
              <w:t>II.</w:t>
            </w:r>
          </w:p>
        </w:tc>
        <w:tc>
          <w:tcPr>
            <w:tcW w:type="dxa" w:w="3700"/>
            <w:vMerge w:val="restart"/>
            <w:vAlign w:val="center"/>
          </w:tcPr>
          <w:p w14:paraId="AB040000">
            <w:pPr>
              <w:rPr>
                <w:rFonts w:ascii="Times New Roman" w:hAnsi="Times New Roman"/>
              </w:rPr>
            </w:pPr>
            <w:r>
              <w:rPr>
                <w:rFonts w:ascii="Times New Roman" w:hAnsi="Times New Roman"/>
              </w:rPr>
              <w:t xml:space="preserve">Язык </w:t>
            </w:r>
            <w:r>
              <w:rPr>
                <w:rFonts w:ascii="Times New Roman" w:hAnsi="Times New Roman"/>
              </w:rPr>
              <w:t>C++</w:t>
            </w:r>
          </w:p>
        </w:tc>
        <w:tc>
          <w:tcPr>
            <w:tcW w:type="dxa" w:w="3852"/>
            <w:vAlign w:val="center"/>
          </w:tcPr>
          <w:p w14:paraId="AC040000">
            <w:pPr>
              <w:rPr>
                <w:rFonts w:ascii="Times New Roman" w:hAnsi="Times New Roman"/>
              </w:rPr>
            </w:pPr>
            <w:r>
              <w:rPr>
                <w:rFonts w:ascii="Times New Roman" w:hAnsi="Times New Roman"/>
              </w:rPr>
              <w:t>практические занятия</w:t>
            </w:r>
          </w:p>
        </w:tc>
        <w:tc>
          <w:tcPr>
            <w:tcW w:type="dxa" w:w="1417"/>
            <w:vAlign w:val="center"/>
          </w:tcPr>
          <w:p w14:paraId="AD040000">
            <w:pPr>
              <w:ind/>
              <w:jc w:val="center"/>
              <w:rPr>
                <w:rFonts w:ascii="Times New Roman" w:hAnsi="Times New Roman"/>
              </w:rPr>
            </w:pPr>
            <w:r>
              <w:rPr>
                <w:rFonts w:ascii="Times New Roman" w:hAnsi="Times New Roman"/>
              </w:rPr>
              <w:t>7</w:t>
            </w:r>
          </w:p>
        </w:tc>
      </w:tr>
      <w:tr>
        <w:trPr>
          <w:trHeight w:hRule="atLeast" w:val="367"/>
        </w:trPr>
        <w:tc>
          <w:tcPr>
            <w:tcW w:type="dxa" w:w="690"/>
            <w:gridSpan w:val="1"/>
            <w:vMerge w:val="continue"/>
            <w:vAlign w:val="center"/>
          </w:tcPr>
          <w:p/>
        </w:tc>
        <w:tc>
          <w:tcPr>
            <w:tcW w:type="dxa" w:w="3700"/>
            <w:gridSpan w:val="1"/>
            <w:vMerge w:val="continue"/>
            <w:vAlign w:val="center"/>
          </w:tcPr>
          <w:p/>
        </w:tc>
        <w:tc>
          <w:tcPr>
            <w:tcW w:type="dxa" w:w="3852"/>
            <w:vAlign w:val="center"/>
          </w:tcPr>
          <w:p w14:paraId="AE040000">
            <w:pPr>
              <w:rPr>
                <w:rFonts w:ascii="Times New Roman" w:hAnsi="Times New Roman"/>
              </w:rPr>
            </w:pPr>
            <w:r>
              <w:rPr>
                <w:rFonts w:ascii="Times New Roman" w:hAnsi="Times New Roman"/>
              </w:rPr>
              <w:t>лабораторные работы</w:t>
            </w:r>
          </w:p>
        </w:tc>
        <w:tc>
          <w:tcPr>
            <w:tcW w:type="dxa" w:w="1417"/>
            <w:vAlign w:val="center"/>
          </w:tcPr>
          <w:p w14:paraId="AF040000">
            <w:pPr>
              <w:ind/>
              <w:jc w:val="center"/>
              <w:rPr>
                <w:rFonts w:ascii="Times New Roman" w:hAnsi="Times New Roman"/>
              </w:rPr>
            </w:pPr>
            <w:r>
              <w:rPr>
                <w:rFonts w:ascii="Times New Roman" w:hAnsi="Times New Roman"/>
              </w:rPr>
              <w:t>9</w:t>
            </w:r>
          </w:p>
        </w:tc>
      </w:tr>
      <w:tr>
        <w:trPr>
          <w:trHeight w:hRule="atLeast" w:val="367"/>
        </w:trPr>
        <w:tc>
          <w:tcPr>
            <w:tcW w:type="dxa" w:w="690"/>
            <w:gridSpan w:val="1"/>
            <w:vMerge w:val="continue"/>
            <w:vAlign w:val="center"/>
          </w:tcPr>
          <w:p/>
        </w:tc>
        <w:tc>
          <w:tcPr>
            <w:tcW w:type="dxa" w:w="3700"/>
            <w:gridSpan w:val="1"/>
            <w:vMerge w:val="continue"/>
            <w:vAlign w:val="center"/>
          </w:tcPr>
          <w:p/>
        </w:tc>
        <w:tc>
          <w:tcPr>
            <w:tcW w:type="dxa" w:w="3852"/>
            <w:vAlign w:val="center"/>
          </w:tcPr>
          <w:p w14:paraId="B0040000">
            <w:pPr>
              <w:rPr>
                <w:rFonts w:ascii="Times New Roman" w:hAnsi="Times New Roman"/>
              </w:rPr>
            </w:pPr>
            <w:r>
              <w:rPr>
                <w:rFonts w:ascii="Times New Roman" w:hAnsi="Times New Roman"/>
              </w:rPr>
              <w:t>контрольные работы</w:t>
            </w:r>
          </w:p>
        </w:tc>
        <w:tc>
          <w:tcPr>
            <w:tcW w:type="dxa" w:w="1417"/>
            <w:vAlign w:val="center"/>
          </w:tcPr>
          <w:p w14:paraId="B1040000">
            <w:pPr>
              <w:ind/>
              <w:jc w:val="center"/>
              <w:rPr>
                <w:rFonts w:ascii="Times New Roman" w:hAnsi="Times New Roman"/>
              </w:rPr>
            </w:pPr>
            <w:r>
              <w:rPr>
                <w:rFonts w:ascii="Times New Roman" w:hAnsi="Times New Roman"/>
              </w:rPr>
              <w:t>2</w:t>
            </w:r>
          </w:p>
        </w:tc>
      </w:tr>
      <w:tr>
        <w:trPr>
          <w:trHeight w:hRule="atLeast" w:val="367"/>
        </w:trPr>
        <w:tc>
          <w:tcPr>
            <w:tcW w:type="dxa" w:w="690"/>
            <w:gridSpan w:val="1"/>
            <w:vMerge w:val="continue"/>
            <w:vAlign w:val="center"/>
          </w:tcPr>
          <w:p/>
        </w:tc>
        <w:tc>
          <w:tcPr>
            <w:tcW w:type="dxa" w:w="3700"/>
            <w:gridSpan w:val="1"/>
            <w:vMerge w:val="continue"/>
            <w:vAlign w:val="center"/>
          </w:tcPr>
          <w:p/>
        </w:tc>
        <w:tc>
          <w:tcPr>
            <w:tcW w:type="dxa" w:w="3852"/>
            <w:vAlign w:val="center"/>
          </w:tcPr>
          <w:p w14:paraId="B2040000">
            <w:pPr>
              <w:rPr>
                <w:rFonts w:ascii="Times New Roman" w:hAnsi="Times New Roman"/>
              </w:rPr>
            </w:pPr>
            <w:r>
              <w:rPr>
                <w:rFonts w:ascii="Times New Roman" w:hAnsi="Times New Roman"/>
              </w:rPr>
              <w:t>самостоятельная работа</w:t>
            </w:r>
          </w:p>
        </w:tc>
        <w:tc>
          <w:tcPr>
            <w:tcW w:type="dxa" w:w="1417"/>
            <w:vAlign w:val="center"/>
          </w:tcPr>
          <w:p w14:paraId="B3040000">
            <w:pPr>
              <w:ind/>
              <w:jc w:val="center"/>
              <w:rPr>
                <w:rFonts w:ascii="Times New Roman" w:hAnsi="Times New Roman"/>
              </w:rPr>
            </w:pPr>
            <w:r>
              <w:rPr>
                <w:rFonts w:ascii="Times New Roman" w:hAnsi="Times New Roman"/>
              </w:rPr>
              <w:t>22</w:t>
            </w:r>
          </w:p>
        </w:tc>
      </w:tr>
      <w:tr>
        <w:trPr>
          <w:trHeight w:hRule="atLeast" w:val="375"/>
        </w:trPr>
        <w:tc>
          <w:tcPr>
            <w:tcW w:type="dxa" w:w="690"/>
            <w:vMerge w:val="restart"/>
            <w:vAlign w:val="center"/>
          </w:tcPr>
          <w:p w14:paraId="B4040000">
            <w:pPr>
              <w:rPr>
                <w:rFonts w:ascii="Times New Roman" w:hAnsi="Times New Roman"/>
              </w:rPr>
            </w:pPr>
            <w:r>
              <w:rPr>
                <w:rFonts w:ascii="Times New Roman" w:hAnsi="Times New Roman"/>
              </w:rPr>
              <w:t>III</w:t>
            </w:r>
            <w:r>
              <w:rPr>
                <w:rFonts w:ascii="Times New Roman" w:hAnsi="Times New Roman"/>
              </w:rPr>
              <w:t>.</w:t>
            </w:r>
          </w:p>
        </w:tc>
        <w:tc>
          <w:tcPr>
            <w:tcW w:type="dxa" w:w="3700"/>
            <w:vMerge w:val="restart"/>
            <w:vAlign w:val="center"/>
          </w:tcPr>
          <w:p w14:paraId="B5040000">
            <w:pPr>
              <w:rPr>
                <w:rFonts w:ascii="Times New Roman" w:hAnsi="Times New Roman"/>
              </w:rPr>
            </w:pPr>
            <w:r>
              <w:rPr>
                <w:rFonts w:ascii="Times New Roman" w:hAnsi="Times New Roman"/>
              </w:rPr>
              <w:t>Промежуточная аттестация</w:t>
            </w:r>
          </w:p>
        </w:tc>
        <w:tc>
          <w:tcPr>
            <w:tcW w:type="dxa" w:w="3852"/>
            <w:vAlign w:val="center"/>
          </w:tcPr>
          <w:p w14:paraId="B6040000">
            <w:pPr>
              <w:rPr>
                <w:rFonts w:ascii="Times New Roman" w:hAnsi="Times New Roman"/>
              </w:rPr>
            </w:pPr>
            <w:r>
              <w:rPr>
                <w:rFonts w:ascii="Times New Roman" w:hAnsi="Times New Roman"/>
              </w:rPr>
              <w:t>самостоятельная работа</w:t>
            </w:r>
          </w:p>
        </w:tc>
        <w:tc>
          <w:tcPr>
            <w:tcW w:type="dxa" w:w="1417"/>
            <w:vAlign w:val="center"/>
          </w:tcPr>
          <w:p w14:paraId="B7040000">
            <w:pPr>
              <w:ind/>
              <w:jc w:val="center"/>
              <w:rPr>
                <w:rFonts w:ascii="Times New Roman" w:hAnsi="Times New Roman"/>
              </w:rPr>
            </w:pPr>
            <w:r>
              <w:rPr>
                <w:rFonts w:ascii="Times New Roman" w:hAnsi="Times New Roman"/>
              </w:rPr>
              <w:t>8</w:t>
            </w:r>
          </w:p>
        </w:tc>
      </w:tr>
      <w:tr>
        <w:trPr>
          <w:trHeight w:hRule="atLeast" w:val="375"/>
        </w:trPr>
        <w:tc>
          <w:tcPr>
            <w:tcW w:type="dxa" w:w="690"/>
            <w:gridSpan w:val="1"/>
            <w:vMerge w:val="continue"/>
            <w:vAlign w:val="center"/>
          </w:tcPr>
          <w:p/>
        </w:tc>
        <w:tc>
          <w:tcPr>
            <w:tcW w:type="dxa" w:w="3700"/>
            <w:gridSpan w:val="1"/>
            <w:vMerge w:val="continue"/>
            <w:vAlign w:val="center"/>
          </w:tcPr>
          <w:p/>
        </w:tc>
        <w:tc>
          <w:tcPr>
            <w:tcW w:type="dxa" w:w="3852"/>
            <w:vAlign w:val="center"/>
          </w:tcPr>
          <w:p w14:paraId="B8040000">
            <w:pPr>
              <w:rPr>
                <w:rFonts w:ascii="Times New Roman" w:hAnsi="Times New Roman"/>
              </w:rPr>
            </w:pPr>
            <w:r>
              <w:rPr>
                <w:rFonts w:ascii="Times New Roman" w:hAnsi="Times New Roman"/>
              </w:rPr>
              <w:t>зачёт</w:t>
            </w:r>
          </w:p>
        </w:tc>
        <w:tc>
          <w:tcPr>
            <w:tcW w:type="dxa" w:w="1417"/>
            <w:vAlign w:val="center"/>
          </w:tcPr>
          <w:p w14:paraId="B9040000">
            <w:pPr>
              <w:ind/>
              <w:jc w:val="center"/>
              <w:rPr>
                <w:rFonts w:ascii="Times New Roman" w:hAnsi="Times New Roman"/>
              </w:rPr>
            </w:pPr>
            <w:r>
              <w:rPr>
                <w:rFonts w:ascii="Times New Roman" w:hAnsi="Times New Roman"/>
              </w:rPr>
              <w:t>2</w:t>
            </w:r>
          </w:p>
        </w:tc>
      </w:tr>
    </w:tbl>
    <w:p w14:paraId="BA040000">
      <w:pPr>
        <w:ind/>
        <w:jc w:val="both"/>
        <w:rPr>
          <w:rFonts w:ascii="Times New Roman" w:hAnsi="Times New Roman"/>
        </w:rPr>
      </w:pPr>
    </w:p>
    <w:p w14:paraId="BB040000">
      <w:pPr>
        <w:ind/>
        <w:jc w:val="both"/>
        <w:rPr>
          <w:rFonts w:ascii="Times New Roman" w:hAnsi="Times New Roman"/>
        </w:rPr>
      </w:pPr>
      <w:r>
        <w:rPr>
          <w:rFonts w:ascii="Times New Roman" w:hAnsi="Times New Roman"/>
        </w:rPr>
        <w:t>Раздел 1:</w:t>
      </w:r>
      <w:r>
        <w:rPr>
          <w:rFonts w:ascii="Times New Roman" w:hAnsi="Times New Roman"/>
        </w:rPr>
        <w:t xml:space="preserve"> Язык Си.</w:t>
      </w:r>
    </w:p>
    <w:p w14:paraId="BC040000">
      <w:pPr>
        <w:numPr>
          <w:ilvl w:val="0"/>
          <w:numId w:val="39"/>
        </w:numPr>
        <w:ind/>
        <w:jc w:val="both"/>
        <w:rPr>
          <w:rFonts w:ascii="Times New Roman" w:hAnsi="Times New Roman"/>
        </w:rPr>
      </w:pPr>
      <w:r>
        <w:rPr>
          <w:rFonts w:ascii="Times New Roman" w:hAnsi="Times New Roman"/>
        </w:rPr>
        <w:t xml:space="preserve">Различия Си и </w:t>
      </w:r>
      <w:r>
        <w:rPr>
          <w:rFonts w:ascii="Times New Roman" w:hAnsi="Times New Roman"/>
        </w:rPr>
        <w:t>C</w:t>
      </w:r>
      <w:r>
        <w:rPr>
          <w:rFonts w:ascii="Times New Roman" w:hAnsi="Times New Roman"/>
        </w:rPr>
        <w:t>#. Структурное программирование, нативное исполнение кода, низкоуровневая работа с памятью</w:t>
      </w:r>
      <w:r>
        <w:rPr>
          <w:rFonts w:ascii="Times New Roman" w:hAnsi="Times New Roman"/>
        </w:rPr>
        <w:t>, полный контроль над работой процессора.</w:t>
      </w:r>
    </w:p>
    <w:p w14:paraId="BD040000">
      <w:pPr>
        <w:numPr>
          <w:ilvl w:val="0"/>
          <w:numId w:val="39"/>
        </w:numPr>
        <w:ind/>
        <w:jc w:val="both"/>
        <w:rPr>
          <w:rFonts w:ascii="Times New Roman" w:hAnsi="Times New Roman"/>
        </w:rPr>
      </w:pPr>
      <w:r>
        <w:rPr>
          <w:rFonts w:ascii="Times New Roman" w:hAnsi="Times New Roman"/>
        </w:rPr>
        <w:t>Типы, операторы и выражения. Преобразования типов. Условные выражения и операторы ветвления, циклы. Функции, внешние переменные, области видимости, статические переменные, регистровые переменные. Препроцессор, заголовочные файлы и файлы с реализацией, включения файлов, модульная структура программы. Макросы и условная компиляция.</w:t>
      </w:r>
    </w:p>
    <w:p w14:paraId="BE040000">
      <w:pPr>
        <w:numPr>
          <w:ilvl w:val="0"/>
          <w:numId w:val="39"/>
        </w:numPr>
        <w:ind/>
        <w:jc w:val="both"/>
        <w:rPr>
          <w:rFonts w:ascii="Times New Roman" w:hAnsi="Times New Roman"/>
        </w:rPr>
      </w:pPr>
      <w:r>
        <w:rPr>
          <w:rFonts w:ascii="Times New Roman" w:hAnsi="Times New Roman"/>
        </w:rPr>
        <w:t xml:space="preserve">Указатели и массивы, выделение памяти. Адресная арифметика. Указатели и строки. Указатели на указатели, многомерные массивы. Указатели на функции. Структуры, массивы структур, указатели на структуры, структуры со ссылками на себя. Объединения. Битовые поля. </w:t>
      </w:r>
      <w:r>
        <w:rPr>
          <w:rFonts w:ascii="Times New Roman" w:hAnsi="Times New Roman"/>
        </w:rPr>
        <w:t>typedef.</w:t>
      </w:r>
    </w:p>
    <w:p w14:paraId="BF040000">
      <w:pPr>
        <w:ind/>
        <w:jc w:val="both"/>
        <w:rPr>
          <w:rFonts w:ascii="Times New Roman" w:hAnsi="Times New Roman"/>
        </w:rPr>
      </w:pPr>
      <w:r>
        <w:rPr>
          <w:rFonts w:ascii="Times New Roman" w:hAnsi="Times New Roman"/>
        </w:rPr>
        <w:t>Раздел 2:</w:t>
      </w:r>
      <w:r>
        <w:rPr>
          <w:rFonts w:ascii="Times New Roman" w:hAnsi="Times New Roman"/>
        </w:rPr>
        <w:t xml:space="preserve"> Язык </w:t>
      </w:r>
      <w:r>
        <w:rPr>
          <w:rFonts w:ascii="Times New Roman" w:hAnsi="Times New Roman"/>
        </w:rPr>
        <w:t>C++</w:t>
      </w:r>
    </w:p>
    <w:p w14:paraId="C0040000">
      <w:pPr>
        <w:pStyle w:val="Style_1"/>
        <w:numPr>
          <w:ilvl w:val="0"/>
          <w:numId w:val="40"/>
        </w:numPr>
        <w:ind/>
        <w:jc w:val="both"/>
        <w:rPr>
          <w:rFonts w:ascii="Times New Roman" w:hAnsi="Times New Roman"/>
        </w:rPr>
      </w:pPr>
      <w:r>
        <w:rPr>
          <w:rFonts w:ascii="Times New Roman" w:hAnsi="Times New Roman"/>
        </w:rPr>
        <w:t xml:space="preserve">Синтаксис </w:t>
      </w:r>
      <w:r>
        <w:rPr>
          <w:rFonts w:ascii="Times New Roman" w:hAnsi="Times New Roman"/>
        </w:rPr>
        <w:t>C</w:t>
      </w:r>
      <w:r>
        <w:rPr>
          <w:rFonts w:ascii="Times New Roman" w:hAnsi="Times New Roman"/>
        </w:rPr>
        <w:t>++, встроенные структуры данных, обзор стандартной библиотеки.</w:t>
      </w:r>
      <w:r>
        <w:rPr>
          <w:rFonts w:ascii="Times New Roman" w:hAnsi="Times New Roman"/>
        </w:rPr>
        <w:t xml:space="preserve"> Ввод-вывод средствами стандартных библиотек Си и </w:t>
      </w:r>
      <w:r>
        <w:rPr>
          <w:rFonts w:ascii="Times New Roman" w:hAnsi="Times New Roman"/>
        </w:rPr>
        <w:t>C</w:t>
      </w:r>
      <w:r>
        <w:rPr>
          <w:rFonts w:ascii="Times New Roman" w:hAnsi="Times New Roman"/>
        </w:rPr>
        <w:t xml:space="preserve">++. Массивы и их инициализация. Класс </w:t>
      </w:r>
      <w:r>
        <w:rPr>
          <w:rFonts w:ascii="Times New Roman" w:hAnsi="Times New Roman"/>
        </w:rPr>
        <w:t>string</w:t>
      </w:r>
      <w:r>
        <w:rPr>
          <w:rFonts w:ascii="Times New Roman" w:hAnsi="Times New Roman"/>
        </w:rPr>
        <w:t xml:space="preserve">, строковые литералы. Перечисления. Управление памятью через </w:t>
      </w:r>
      <w:r>
        <w:rPr>
          <w:rFonts w:ascii="Times New Roman" w:hAnsi="Times New Roman"/>
        </w:rPr>
        <w:t>new</w:t>
      </w:r>
      <w:r>
        <w:rPr>
          <w:rFonts w:ascii="Times New Roman" w:hAnsi="Times New Roman"/>
        </w:rPr>
        <w:t xml:space="preserve"> и </w:t>
      </w:r>
      <w:r>
        <w:rPr>
          <w:rFonts w:ascii="Times New Roman" w:hAnsi="Times New Roman"/>
        </w:rPr>
        <w:t>delete</w:t>
      </w:r>
      <w:r>
        <w:rPr>
          <w:rFonts w:ascii="Times New Roman" w:hAnsi="Times New Roman"/>
        </w:rPr>
        <w:t xml:space="preserve">. Цикл </w:t>
      </w:r>
      <w:r>
        <w:rPr>
          <w:rFonts w:ascii="Times New Roman" w:hAnsi="Times New Roman"/>
        </w:rPr>
        <w:t>for</w:t>
      </w:r>
      <w:r>
        <w:rPr>
          <w:rFonts w:ascii="Times New Roman" w:hAnsi="Times New Roman"/>
        </w:rPr>
        <w:t xml:space="preserve"> по диапазону. Файловый в</w:t>
      </w:r>
      <w:r>
        <w:rPr>
          <w:rFonts w:ascii="Times New Roman" w:hAnsi="Times New Roman"/>
        </w:rPr>
        <w:t>в</w:t>
      </w:r>
      <w:r>
        <w:rPr>
          <w:rFonts w:ascii="Times New Roman" w:hAnsi="Times New Roman"/>
        </w:rPr>
        <w:t>од-вывод на потоках. Прототипы функций</w:t>
      </w:r>
      <w:r>
        <w:rPr>
          <w:rFonts w:ascii="Times New Roman" w:hAnsi="Times New Roman"/>
        </w:rPr>
        <w:t>. Передача по ссылке и по значению.</w:t>
      </w:r>
      <w:r>
        <w:rPr>
          <w:rFonts w:ascii="Times New Roman" w:hAnsi="Times New Roman"/>
        </w:rPr>
        <w:t xml:space="preserve"> Аргументы по умолчанию.</w:t>
      </w:r>
    </w:p>
    <w:p w14:paraId="C1040000">
      <w:pPr>
        <w:pStyle w:val="Style_1"/>
        <w:numPr>
          <w:ilvl w:val="0"/>
          <w:numId w:val="40"/>
        </w:numPr>
        <w:ind/>
        <w:jc w:val="both"/>
        <w:rPr>
          <w:rFonts w:ascii="Times New Roman" w:hAnsi="Times New Roman"/>
        </w:rPr>
      </w:pPr>
      <w:r>
        <w:rPr>
          <w:rFonts w:ascii="Times New Roman" w:hAnsi="Times New Roman"/>
        </w:rPr>
        <w:t xml:space="preserve">Шаблоны функций. Явные специализации. Перегрузка функций с шаблонами. </w:t>
      </w:r>
      <w:r>
        <w:rPr>
          <w:rFonts w:ascii="Times New Roman" w:hAnsi="Times New Roman"/>
        </w:rPr>
        <w:t>decltype</w:t>
      </w:r>
      <w:r>
        <w:rPr>
          <w:rFonts w:ascii="Times New Roman" w:hAnsi="Times New Roman"/>
        </w:rPr>
        <w:t xml:space="preserve"> и </w:t>
      </w:r>
      <w:r>
        <w:rPr>
          <w:rFonts w:ascii="Times New Roman" w:hAnsi="Times New Roman"/>
        </w:rPr>
        <w:t>trailing</w:t>
      </w:r>
      <w:r>
        <w:rPr>
          <w:rFonts w:ascii="Times New Roman" w:hAnsi="Times New Roman"/>
        </w:rPr>
        <w:t xml:space="preserve"> </w:t>
      </w:r>
      <w:r>
        <w:rPr>
          <w:rFonts w:ascii="Times New Roman" w:hAnsi="Times New Roman"/>
        </w:rPr>
        <w:t>return</w:t>
      </w:r>
      <w:r>
        <w:rPr>
          <w:rFonts w:ascii="Times New Roman" w:hAnsi="Times New Roman"/>
        </w:rPr>
        <w:t xml:space="preserve"> </w:t>
      </w:r>
      <w:r>
        <w:rPr>
          <w:rFonts w:ascii="Times New Roman" w:hAnsi="Times New Roman"/>
        </w:rPr>
        <w:t>types</w:t>
      </w:r>
      <w:r>
        <w:rPr>
          <w:rFonts w:ascii="Times New Roman" w:hAnsi="Times New Roman"/>
        </w:rPr>
        <w:t xml:space="preserve">. Продолжительность хранения и области видимости. Языковое связывание функций. Пространства имён и </w:t>
      </w:r>
      <w:r>
        <w:rPr>
          <w:rFonts w:ascii="Times New Roman" w:hAnsi="Times New Roman"/>
        </w:rPr>
        <w:t>using</w:t>
      </w:r>
      <w:r>
        <w:rPr>
          <w:rFonts w:ascii="Times New Roman" w:hAnsi="Times New Roman"/>
        </w:rPr>
        <w:t>.</w:t>
      </w:r>
    </w:p>
    <w:p w14:paraId="C2040000">
      <w:pPr>
        <w:pStyle w:val="Style_1"/>
        <w:numPr>
          <w:ilvl w:val="0"/>
          <w:numId w:val="40"/>
        </w:numPr>
        <w:ind/>
        <w:jc w:val="both"/>
        <w:rPr>
          <w:rFonts w:ascii="Times New Roman" w:hAnsi="Times New Roman"/>
        </w:rPr>
      </w:pPr>
      <w:r>
        <w:rPr>
          <w:rFonts w:ascii="Times New Roman" w:hAnsi="Times New Roman"/>
        </w:rPr>
        <w:t xml:space="preserve">ООП на </w:t>
      </w:r>
      <w:r>
        <w:rPr>
          <w:rFonts w:ascii="Times New Roman" w:hAnsi="Times New Roman"/>
        </w:rPr>
        <w:t>C</w:t>
      </w:r>
      <w:r>
        <w:rPr>
          <w:rFonts w:ascii="Times New Roman" w:hAnsi="Times New Roman"/>
        </w:rPr>
        <w:t xml:space="preserve">++. Процедурное и объектно-ориентированное программирование, классы и интерфейсы. Модификаторы доступа. Конструкторы и деструкторы, присваивание и инициализация, ключевое слово </w:t>
      </w:r>
      <w:r>
        <w:rPr>
          <w:rFonts w:ascii="Times New Roman" w:hAnsi="Times New Roman"/>
        </w:rPr>
        <w:t>explicit</w:t>
      </w:r>
      <w:r>
        <w:rPr>
          <w:rFonts w:ascii="Times New Roman" w:hAnsi="Times New Roman"/>
        </w:rPr>
        <w:t xml:space="preserve">, функции преобразования типов. </w:t>
      </w:r>
      <w:r>
        <w:rPr>
          <w:rFonts w:ascii="Times New Roman" w:hAnsi="Times New Roman"/>
        </w:rPr>
        <w:t>const</w:t>
      </w:r>
      <w:r>
        <w:rPr>
          <w:rFonts w:ascii="Times New Roman" w:hAnsi="Times New Roman"/>
        </w:rPr>
        <w:t xml:space="preserve">-методы, </w:t>
      </w:r>
      <w:r>
        <w:rPr>
          <w:rFonts w:ascii="Times New Roman" w:hAnsi="Times New Roman"/>
        </w:rPr>
        <w:t>this</w:t>
      </w:r>
      <w:r>
        <w:rPr>
          <w:rFonts w:ascii="Times New Roman" w:hAnsi="Times New Roman"/>
        </w:rPr>
        <w:t xml:space="preserve">. Списковая инициализация. </w:t>
      </w:r>
      <w:r>
        <w:rPr>
          <w:rFonts w:ascii="Times New Roman" w:hAnsi="Times New Roman"/>
        </w:rPr>
        <w:t>enum</w:t>
      </w:r>
      <w:r>
        <w:rPr>
          <w:rFonts w:ascii="Times New Roman" w:hAnsi="Times New Roman"/>
        </w:rPr>
        <w:t xml:space="preserve"> </w:t>
      </w:r>
      <w:r>
        <w:rPr>
          <w:rFonts w:ascii="Times New Roman" w:hAnsi="Times New Roman"/>
        </w:rPr>
        <w:t>class</w:t>
      </w:r>
      <w:r>
        <w:rPr>
          <w:rFonts w:ascii="Times New Roman" w:hAnsi="Times New Roman"/>
        </w:rPr>
        <w:t xml:space="preserve">. Перегрузка операций. Ключевое слово </w:t>
      </w:r>
      <w:r>
        <w:rPr>
          <w:rFonts w:ascii="Times New Roman" w:hAnsi="Times New Roman"/>
        </w:rPr>
        <w:t>friend</w:t>
      </w:r>
      <w:r>
        <w:rPr>
          <w:rFonts w:ascii="Times New Roman" w:hAnsi="Times New Roman"/>
        </w:rPr>
        <w:t>.</w:t>
      </w:r>
    </w:p>
    <w:p w14:paraId="C3040000">
      <w:pPr>
        <w:pStyle w:val="Style_1"/>
        <w:numPr>
          <w:ilvl w:val="0"/>
          <w:numId w:val="40"/>
        </w:numPr>
        <w:ind/>
        <w:jc w:val="both"/>
        <w:rPr>
          <w:rFonts w:ascii="Times New Roman" w:hAnsi="Times New Roman"/>
        </w:rPr>
      </w:pPr>
      <w:r>
        <w:rPr>
          <w:rFonts w:ascii="Times New Roman" w:hAnsi="Times New Roman"/>
        </w:rPr>
        <w:t xml:space="preserve">Процесс компиляции. Препроцессор. Модульная организация программ на </w:t>
      </w:r>
      <w:r>
        <w:rPr>
          <w:rFonts w:ascii="Times New Roman" w:hAnsi="Times New Roman"/>
        </w:rPr>
        <w:t>C</w:t>
      </w:r>
      <w:r>
        <w:rPr>
          <w:rFonts w:ascii="Times New Roman" w:hAnsi="Times New Roman"/>
        </w:rPr>
        <w:t>++.</w:t>
      </w:r>
    </w:p>
    <w:p w14:paraId="C4040000">
      <w:pPr>
        <w:pStyle w:val="Style_1"/>
        <w:numPr>
          <w:ilvl w:val="0"/>
          <w:numId w:val="40"/>
        </w:numPr>
        <w:ind/>
        <w:jc w:val="both"/>
        <w:rPr>
          <w:rFonts w:ascii="Times New Roman" w:hAnsi="Times New Roman"/>
        </w:rPr>
      </w:pPr>
      <w:r>
        <w:rPr>
          <w:rFonts w:ascii="Times New Roman" w:hAnsi="Times New Roman"/>
        </w:rPr>
        <w:t xml:space="preserve">Системы сборки, система сборки </w:t>
      </w:r>
      <w:r>
        <w:rPr>
          <w:rFonts w:ascii="Times New Roman" w:hAnsi="Times New Roman"/>
        </w:rPr>
        <w:t>make</w:t>
      </w:r>
      <w:r>
        <w:rPr>
          <w:rFonts w:ascii="Times New Roman" w:hAnsi="Times New Roman"/>
        </w:rPr>
        <w:t xml:space="preserve">. Синтаксис </w:t>
      </w:r>
      <w:r>
        <w:rPr>
          <w:rFonts w:ascii="Times New Roman" w:hAnsi="Times New Roman"/>
        </w:rPr>
        <w:t>Makefile</w:t>
      </w:r>
      <w:r>
        <w:rPr>
          <w:rFonts w:ascii="Times New Roman" w:hAnsi="Times New Roman"/>
        </w:rPr>
        <w:t>.</w:t>
      </w:r>
    </w:p>
    <w:p w14:paraId="C5040000">
      <w:pPr>
        <w:pStyle w:val="Style_1"/>
        <w:numPr>
          <w:ilvl w:val="0"/>
          <w:numId w:val="40"/>
        </w:numPr>
        <w:ind/>
        <w:jc w:val="both"/>
        <w:rPr>
          <w:rFonts w:ascii="Times New Roman" w:hAnsi="Times New Roman"/>
        </w:rPr>
      </w:pPr>
      <w:r>
        <w:rPr>
          <w:rFonts w:ascii="Times New Roman" w:hAnsi="Times New Roman"/>
        </w:rPr>
        <w:t xml:space="preserve">Указатели и ссылки в </w:t>
      </w:r>
      <w:r>
        <w:rPr>
          <w:rFonts w:ascii="Times New Roman" w:hAnsi="Times New Roman"/>
        </w:rPr>
        <w:t>C</w:t>
      </w:r>
      <w:r>
        <w:rPr>
          <w:rFonts w:ascii="Times New Roman" w:hAnsi="Times New Roman"/>
        </w:rPr>
        <w:t xml:space="preserve">++. </w:t>
      </w:r>
      <w:r>
        <w:rPr>
          <w:rFonts w:ascii="Times New Roman" w:hAnsi="Times New Roman"/>
        </w:rPr>
        <w:t>const</w:t>
      </w:r>
      <w:r>
        <w:rPr>
          <w:rFonts w:ascii="Times New Roman" w:hAnsi="Times New Roman"/>
        </w:rPr>
        <w:t xml:space="preserve">-указатели. Ключевое слово </w:t>
      </w:r>
      <w:r>
        <w:rPr>
          <w:rFonts w:ascii="Times New Roman" w:hAnsi="Times New Roman"/>
        </w:rPr>
        <w:t>auto</w:t>
      </w:r>
      <w:r>
        <w:rPr>
          <w:rFonts w:ascii="Times New Roman" w:hAnsi="Times New Roman"/>
        </w:rPr>
        <w:t xml:space="preserve">. Ссылочные переменные и параметры, временные переменные, потенциальные проблемы. Ссылка на </w:t>
      </w:r>
      <w:r>
        <w:rPr>
          <w:rFonts w:ascii="Times New Roman" w:hAnsi="Times New Roman"/>
        </w:rPr>
        <w:t>rvalue</w:t>
      </w:r>
      <w:r>
        <w:rPr>
          <w:rFonts w:ascii="Times New Roman" w:hAnsi="Times New Roman"/>
        </w:rPr>
        <w:t xml:space="preserve">. </w:t>
      </w:r>
    </w:p>
    <w:p w14:paraId="C6040000">
      <w:pPr>
        <w:pStyle w:val="Style_1"/>
        <w:numPr>
          <w:ilvl w:val="0"/>
          <w:numId w:val="40"/>
        </w:numPr>
        <w:ind/>
        <w:jc w:val="both"/>
        <w:rPr>
          <w:rFonts w:ascii="Times New Roman" w:hAnsi="Times New Roman"/>
        </w:rPr>
      </w:pPr>
      <w:r>
        <w:rPr>
          <w:rFonts w:ascii="Times New Roman" w:hAnsi="Times New Roman"/>
        </w:rPr>
        <w:t xml:space="preserve">Утечки памяти. Работа с утилитой </w:t>
      </w:r>
      <w:r>
        <w:rPr>
          <w:rFonts w:ascii="Times New Roman" w:hAnsi="Times New Roman"/>
        </w:rPr>
        <w:t>valgrind</w:t>
      </w:r>
      <w:r>
        <w:rPr>
          <w:rFonts w:ascii="Times New Roman" w:hAnsi="Times New Roman"/>
        </w:rPr>
        <w:t>.</w:t>
      </w:r>
    </w:p>
    <w:p w14:paraId="C7040000">
      <w:pPr>
        <w:ind/>
        <w:jc w:val="both"/>
        <w:rPr>
          <w:rFonts w:ascii="Times New Roman" w:hAnsi="Times New Roman"/>
        </w:rPr>
      </w:pPr>
    </w:p>
    <w:p w14:paraId="C8040000">
      <w:pPr>
        <w:ind/>
        <w:jc w:val="both"/>
        <w:rPr>
          <w:rFonts w:ascii="Times New Roman" w:hAnsi="Times New Roman"/>
        </w:rPr>
      </w:pPr>
      <w:r>
        <w:rPr>
          <w:rFonts w:ascii="Times New Roman" w:hAnsi="Times New Roman"/>
        </w:rPr>
        <w:t>Период обучения (модуль): семестр 3</w:t>
      </w:r>
      <w:r>
        <w:rPr>
          <w:rFonts w:ascii="Times New Roman" w:hAnsi="Times New Roman"/>
        </w:rPr>
        <w:t xml:space="preserve">, вариант 1: </w:t>
      </w:r>
      <w:r>
        <w:rPr>
          <w:rFonts w:ascii="Times New Roman" w:hAnsi="Times New Roman"/>
        </w:rPr>
        <w:t>C</w:t>
      </w:r>
      <w:r>
        <w:rPr>
          <w:rFonts w:ascii="Times New Roman" w:hAnsi="Times New Roman"/>
        </w:rPr>
        <w:t>++, основы архитектуры программного обеспечения</w:t>
      </w:r>
    </w:p>
    <w:tbl>
      <w:tblPr>
        <w:tblStyle w:val="Style_2"/>
        <w:tblW w:type="auto" w:w="0"/>
        <w:tblInd w:type="dxa" w:w="-147"/>
        <w:tblLayout w:type="fixed"/>
      </w:tblPr>
      <w:tblGrid>
        <w:gridCol w:w="690"/>
        <w:gridCol w:w="3700"/>
        <w:gridCol w:w="3852"/>
        <w:gridCol w:w="1417"/>
      </w:tblGrid>
      <w:tr>
        <w:tc>
          <w:tcPr>
            <w:tcW w:type="dxa" w:w="690"/>
            <w:vAlign w:val="center"/>
          </w:tcPr>
          <w:p w14:paraId="C9040000">
            <w:pPr>
              <w:ind/>
              <w:jc w:val="center"/>
              <w:rPr>
                <w:rFonts w:ascii="Times New Roman" w:hAnsi="Times New Roman"/>
              </w:rPr>
            </w:pPr>
            <w:r>
              <w:rPr>
                <w:rFonts w:ascii="Times New Roman" w:hAnsi="Times New Roman"/>
              </w:rPr>
              <w:t>№ п</w:t>
            </w:r>
            <w:r>
              <w:rPr>
                <w:rFonts w:ascii="Times New Roman" w:hAnsi="Times New Roman"/>
              </w:rPr>
              <w:t>/</w:t>
            </w:r>
            <w:r>
              <w:rPr>
                <w:rFonts w:ascii="Times New Roman" w:hAnsi="Times New Roman"/>
              </w:rPr>
              <w:t>п</w:t>
            </w:r>
          </w:p>
        </w:tc>
        <w:tc>
          <w:tcPr>
            <w:tcW w:type="dxa" w:w="3700"/>
            <w:vAlign w:val="center"/>
          </w:tcPr>
          <w:p w14:paraId="CA040000">
            <w:pPr>
              <w:ind/>
              <w:jc w:val="center"/>
              <w:rPr>
                <w:rFonts w:ascii="Times New Roman" w:hAnsi="Times New Roman"/>
              </w:rPr>
            </w:pPr>
            <w:r>
              <w:rPr>
                <w:rFonts w:ascii="Times New Roman" w:hAnsi="Times New Roman"/>
              </w:rPr>
              <w:t>Наименование темы (раздела, части)</w:t>
            </w:r>
          </w:p>
        </w:tc>
        <w:tc>
          <w:tcPr>
            <w:tcW w:type="dxa" w:w="3852"/>
            <w:vAlign w:val="center"/>
          </w:tcPr>
          <w:p w14:paraId="CB040000">
            <w:pPr>
              <w:ind/>
              <w:jc w:val="center"/>
              <w:rPr>
                <w:rFonts w:ascii="Times New Roman" w:hAnsi="Times New Roman"/>
              </w:rPr>
            </w:pPr>
            <w:r>
              <w:rPr>
                <w:rFonts w:ascii="Times New Roman" w:hAnsi="Times New Roman"/>
              </w:rPr>
              <w:t>Вид учебных занятий</w:t>
            </w:r>
          </w:p>
        </w:tc>
        <w:tc>
          <w:tcPr>
            <w:tcW w:type="dxa" w:w="1417"/>
            <w:vAlign w:val="center"/>
          </w:tcPr>
          <w:p w14:paraId="CC040000">
            <w:pPr>
              <w:ind/>
              <w:jc w:val="center"/>
              <w:rPr>
                <w:rFonts w:ascii="Times New Roman" w:hAnsi="Times New Roman"/>
              </w:rPr>
            </w:pPr>
            <w:r>
              <w:rPr>
                <w:rFonts w:ascii="Times New Roman" w:hAnsi="Times New Roman"/>
              </w:rPr>
              <w:t>Количество часов</w:t>
            </w:r>
          </w:p>
        </w:tc>
      </w:tr>
      <w:tr>
        <w:trPr>
          <w:trHeight w:hRule="atLeast" w:val="367"/>
        </w:trPr>
        <w:tc>
          <w:tcPr>
            <w:tcW w:type="dxa" w:w="690"/>
            <w:vMerge w:val="restart"/>
            <w:vAlign w:val="center"/>
          </w:tcPr>
          <w:p w14:paraId="CD040000">
            <w:pPr>
              <w:rPr>
                <w:rFonts w:ascii="Times New Roman" w:hAnsi="Times New Roman"/>
              </w:rPr>
            </w:pPr>
            <w:r>
              <w:rPr>
                <w:rFonts w:ascii="Times New Roman" w:hAnsi="Times New Roman"/>
              </w:rPr>
              <w:t>I</w:t>
            </w:r>
            <w:r>
              <w:rPr>
                <w:rFonts w:ascii="Times New Roman" w:hAnsi="Times New Roman"/>
              </w:rPr>
              <w:t>.</w:t>
            </w:r>
          </w:p>
        </w:tc>
        <w:tc>
          <w:tcPr>
            <w:tcW w:type="dxa" w:w="3700"/>
            <w:vMerge w:val="restart"/>
            <w:vAlign w:val="center"/>
          </w:tcPr>
          <w:p w14:paraId="CE040000">
            <w:pPr>
              <w:rPr>
                <w:rFonts w:ascii="Times New Roman" w:hAnsi="Times New Roman"/>
              </w:rPr>
            </w:pPr>
            <w:r>
              <w:rPr>
                <w:rFonts w:ascii="Times New Roman" w:hAnsi="Times New Roman"/>
              </w:rPr>
              <w:t xml:space="preserve">Язык </w:t>
            </w:r>
            <w:r>
              <w:rPr>
                <w:rFonts w:ascii="Times New Roman" w:hAnsi="Times New Roman"/>
              </w:rPr>
              <w:t>C++</w:t>
            </w:r>
          </w:p>
        </w:tc>
        <w:tc>
          <w:tcPr>
            <w:tcW w:type="dxa" w:w="3852"/>
            <w:vAlign w:val="center"/>
          </w:tcPr>
          <w:p w14:paraId="CF040000">
            <w:pPr>
              <w:rPr>
                <w:rFonts w:ascii="Times New Roman" w:hAnsi="Times New Roman"/>
              </w:rPr>
            </w:pPr>
            <w:r>
              <w:rPr>
                <w:rFonts w:ascii="Times New Roman" w:hAnsi="Times New Roman"/>
              </w:rPr>
              <w:t>практические занятия</w:t>
            </w:r>
          </w:p>
        </w:tc>
        <w:tc>
          <w:tcPr>
            <w:tcW w:type="dxa" w:w="1417"/>
            <w:vAlign w:val="center"/>
          </w:tcPr>
          <w:p w14:paraId="D0040000">
            <w:pPr>
              <w:ind/>
              <w:jc w:val="center"/>
              <w:rPr>
                <w:rFonts w:ascii="Times New Roman" w:hAnsi="Times New Roman"/>
              </w:rPr>
            </w:pPr>
            <w:r>
              <w:rPr>
                <w:rFonts w:ascii="Times New Roman" w:hAnsi="Times New Roman"/>
              </w:rPr>
              <w:t>11</w:t>
            </w:r>
          </w:p>
        </w:tc>
      </w:tr>
      <w:tr>
        <w:trPr>
          <w:trHeight w:hRule="atLeast" w:val="367"/>
        </w:trPr>
        <w:tc>
          <w:tcPr>
            <w:tcW w:type="dxa" w:w="690"/>
            <w:gridSpan w:val="1"/>
            <w:vMerge w:val="continue"/>
            <w:vAlign w:val="center"/>
          </w:tcPr>
          <w:p/>
        </w:tc>
        <w:tc>
          <w:tcPr>
            <w:tcW w:type="dxa" w:w="3700"/>
            <w:gridSpan w:val="1"/>
            <w:vMerge w:val="continue"/>
            <w:vAlign w:val="center"/>
          </w:tcPr>
          <w:p/>
        </w:tc>
        <w:tc>
          <w:tcPr>
            <w:tcW w:type="dxa" w:w="3852"/>
            <w:vAlign w:val="center"/>
          </w:tcPr>
          <w:p w14:paraId="D1040000">
            <w:pPr>
              <w:rPr>
                <w:rFonts w:ascii="Times New Roman" w:hAnsi="Times New Roman"/>
              </w:rPr>
            </w:pPr>
            <w:r>
              <w:rPr>
                <w:rFonts w:ascii="Times New Roman" w:hAnsi="Times New Roman"/>
              </w:rPr>
              <w:t>лабораторные работы</w:t>
            </w:r>
          </w:p>
        </w:tc>
        <w:tc>
          <w:tcPr>
            <w:tcW w:type="dxa" w:w="1417"/>
            <w:vAlign w:val="center"/>
          </w:tcPr>
          <w:p w14:paraId="D2040000">
            <w:pPr>
              <w:ind/>
              <w:jc w:val="center"/>
              <w:rPr>
                <w:rFonts w:ascii="Times New Roman" w:hAnsi="Times New Roman"/>
              </w:rPr>
            </w:pPr>
            <w:r>
              <w:rPr>
                <w:rFonts w:ascii="Times New Roman" w:hAnsi="Times New Roman"/>
              </w:rPr>
              <w:t>11</w:t>
            </w:r>
          </w:p>
        </w:tc>
      </w:tr>
      <w:tr>
        <w:trPr>
          <w:trHeight w:hRule="atLeast" w:val="367"/>
        </w:trPr>
        <w:tc>
          <w:tcPr>
            <w:tcW w:type="dxa" w:w="690"/>
            <w:gridSpan w:val="1"/>
            <w:vMerge w:val="continue"/>
            <w:vAlign w:val="center"/>
          </w:tcPr>
          <w:p/>
        </w:tc>
        <w:tc>
          <w:tcPr>
            <w:tcW w:type="dxa" w:w="3700"/>
            <w:gridSpan w:val="1"/>
            <w:vMerge w:val="continue"/>
            <w:vAlign w:val="center"/>
          </w:tcPr>
          <w:p/>
        </w:tc>
        <w:tc>
          <w:tcPr>
            <w:tcW w:type="dxa" w:w="3852"/>
            <w:vAlign w:val="center"/>
          </w:tcPr>
          <w:p w14:paraId="D3040000">
            <w:pPr>
              <w:rPr>
                <w:rFonts w:ascii="Times New Roman" w:hAnsi="Times New Roman"/>
              </w:rPr>
            </w:pPr>
            <w:r>
              <w:rPr>
                <w:rFonts w:ascii="Times New Roman" w:hAnsi="Times New Roman"/>
              </w:rPr>
              <w:t>самостоятельная работа</w:t>
            </w:r>
          </w:p>
        </w:tc>
        <w:tc>
          <w:tcPr>
            <w:tcW w:type="dxa" w:w="1417"/>
            <w:vAlign w:val="center"/>
          </w:tcPr>
          <w:p w14:paraId="D4040000">
            <w:pPr>
              <w:ind/>
              <w:jc w:val="center"/>
              <w:rPr>
                <w:rFonts w:ascii="Times New Roman" w:hAnsi="Times New Roman"/>
              </w:rPr>
            </w:pPr>
            <w:r>
              <w:rPr>
                <w:rFonts w:ascii="Times New Roman" w:hAnsi="Times New Roman"/>
              </w:rPr>
              <w:t>25</w:t>
            </w:r>
          </w:p>
        </w:tc>
      </w:tr>
      <w:tr>
        <w:trPr>
          <w:trHeight w:hRule="atLeast" w:val="367"/>
        </w:trPr>
        <w:tc>
          <w:tcPr>
            <w:tcW w:type="dxa" w:w="690"/>
            <w:vMerge w:val="restart"/>
            <w:vAlign w:val="center"/>
          </w:tcPr>
          <w:p w14:paraId="D5040000">
            <w:pPr>
              <w:rPr>
                <w:rFonts w:ascii="Times New Roman" w:hAnsi="Times New Roman"/>
              </w:rPr>
            </w:pPr>
            <w:r>
              <w:rPr>
                <w:rFonts w:ascii="Times New Roman" w:hAnsi="Times New Roman"/>
              </w:rPr>
              <w:t>II.</w:t>
            </w:r>
          </w:p>
        </w:tc>
        <w:tc>
          <w:tcPr>
            <w:tcW w:type="dxa" w:w="3700"/>
            <w:vMerge w:val="restart"/>
            <w:vAlign w:val="center"/>
          </w:tcPr>
          <w:p w14:paraId="D6040000">
            <w:pPr>
              <w:rPr>
                <w:rFonts w:ascii="Times New Roman" w:hAnsi="Times New Roman"/>
              </w:rPr>
            </w:pPr>
            <w:r>
              <w:rPr>
                <w:rFonts w:ascii="Times New Roman" w:hAnsi="Times New Roman"/>
              </w:rPr>
              <w:t>Паттерны проектирования</w:t>
            </w:r>
          </w:p>
        </w:tc>
        <w:tc>
          <w:tcPr>
            <w:tcW w:type="dxa" w:w="3852"/>
            <w:vAlign w:val="center"/>
          </w:tcPr>
          <w:p w14:paraId="D7040000">
            <w:pPr>
              <w:rPr>
                <w:rFonts w:ascii="Times New Roman" w:hAnsi="Times New Roman"/>
              </w:rPr>
            </w:pPr>
            <w:r>
              <w:rPr>
                <w:rFonts w:ascii="Times New Roman" w:hAnsi="Times New Roman"/>
              </w:rPr>
              <w:t>практические занятия</w:t>
            </w:r>
          </w:p>
        </w:tc>
        <w:tc>
          <w:tcPr>
            <w:tcW w:type="dxa" w:w="1417"/>
            <w:vAlign w:val="center"/>
          </w:tcPr>
          <w:p w14:paraId="D8040000">
            <w:pPr>
              <w:ind/>
              <w:jc w:val="center"/>
              <w:rPr>
                <w:rFonts w:ascii="Times New Roman" w:hAnsi="Times New Roman"/>
              </w:rPr>
            </w:pPr>
            <w:r>
              <w:rPr>
                <w:rFonts w:ascii="Times New Roman" w:hAnsi="Times New Roman"/>
              </w:rPr>
              <w:t>4</w:t>
            </w:r>
          </w:p>
        </w:tc>
      </w:tr>
      <w:tr>
        <w:trPr>
          <w:trHeight w:hRule="atLeast" w:val="367"/>
        </w:trPr>
        <w:tc>
          <w:tcPr>
            <w:tcW w:type="dxa" w:w="690"/>
            <w:gridSpan w:val="1"/>
            <w:vMerge w:val="continue"/>
            <w:vAlign w:val="center"/>
          </w:tcPr>
          <w:p/>
        </w:tc>
        <w:tc>
          <w:tcPr>
            <w:tcW w:type="dxa" w:w="3700"/>
            <w:gridSpan w:val="1"/>
            <w:vMerge w:val="continue"/>
            <w:vAlign w:val="center"/>
          </w:tcPr>
          <w:p/>
        </w:tc>
        <w:tc>
          <w:tcPr>
            <w:tcW w:type="dxa" w:w="3852"/>
            <w:vAlign w:val="center"/>
          </w:tcPr>
          <w:p w14:paraId="D9040000">
            <w:pPr>
              <w:rPr>
                <w:rFonts w:ascii="Times New Roman" w:hAnsi="Times New Roman"/>
              </w:rPr>
            </w:pPr>
            <w:r>
              <w:rPr>
                <w:rFonts w:ascii="Times New Roman" w:hAnsi="Times New Roman"/>
              </w:rPr>
              <w:t>лабораторные работы</w:t>
            </w:r>
          </w:p>
        </w:tc>
        <w:tc>
          <w:tcPr>
            <w:tcW w:type="dxa" w:w="1417"/>
            <w:vAlign w:val="center"/>
          </w:tcPr>
          <w:p w14:paraId="DA040000">
            <w:pPr>
              <w:ind/>
              <w:jc w:val="center"/>
              <w:rPr>
                <w:rFonts w:ascii="Times New Roman" w:hAnsi="Times New Roman"/>
              </w:rPr>
            </w:pPr>
            <w:r>
              <w:rPr>
                <w:rFonts w:ascii="Times New Roman" w:hAnsi="Times New Roman"/>
              </w:rPr>
              <w:t>4</w:t>
            </w:r>
          </w:p>
        </w:tc>
      </w:tr>
      <w:tr>
        <w:trPr>
          <w:trHeight w:hRule="atLeast" w:val="367"/>
        </w:trPr>
        <w:tc>
          <w:tcPr>
            <w:tcW w:type="dxa" w:w="690"/>
            <w:gridSpan w:val="1"/>
            <w:vMerge w:val="continue"/>
            <w:vAlign w:val="center"/>
          </w:tcPr>
          <w:p/>
        </w:tc>
        <w:tc>
          <w:tcPr>
            <w:tcW w:type="dxa" w:w="3700"/>
            <w:gridSpan w:val="1"/>
            <w:vMerge w:val="continue"/>
            <w:vAlign w:val="center"/>
          </w:tcPr>
          <w:p/>
        </w:tc>
        <w:tc>
          <w:tcPr>
            <w:tcW w:type="dxa" w:w="3852"/>
            <w:vAlign w:val="center"/>
          </w:tcPr>
          <w:p w14:paraId="DB040000">
            <w:pPr>
              <w:rPr>
                <w:rFonts w:ascii="Times New Roman" w:hAnsi="Times New Roman"/>
              </w:rPr>
            </w:pPr>
            <w:r>
              <w:rPr>
                <w:rFonts w:ascii="Times New Roman" w:hAnsi="Times New Roman"/>
              </w:rPr>
              <w:t>самостоятельная работа</w:t>
            </w:r>
          </w:p>
        </w:tc>
        <w:tc>
          <w:tcPr>
            <w:tcW w:type="dxa" w:w="1417"/>
            <w:vAlign w:val="center"/>
          </w:tcPr>
          <w:p w14:paraId="DC040000">
            <w:pPr>
              <w:ind/>
              <w:jc w:val="center"/>
              <w:rPr>
                <w:rFonts w:ascii="Times New Roman" w:hAnsi="Times New Roman"/>
              </w:rPr>
            </w:pPr>
            <w:r>
              <w:rPr>
                <w:rFonts w:ascii="Times New Roman" w:hAnsi="Times New Roman"/>
              </w:rPr>
              <w:t>12</w:t>
            </w:r>
          </w:p>
        </w:tc>
      </w:tr>
      <w:tr>
        <w:trPr>
          <w:trHeight w:hRule="atLeast" w:val="375"/>
        </w:trPr>
        <w:tc>
          <w:tcPr>
            <w:tcW w:type="dxa" w:w="690"/>
            <w:vMerge w:val="restart"/>
            <w:vAlign w:val="center"/>
          </w:tcPr>
          <w:p w14:paraId="DD040000">
            <w:pPr>
              <w:rPr>
                <w:rFonts w:ascii="Times New Roman" w:hAnsi="Times New Roman"/>
              </w:rPr>
            </w:pPr>
            <w:r>
              <w:rPr>
                <w:rFonts w:ascii="Times New Roman" w:hAnsi="Times New Roman"/>
              </w:rPr>
              <w:t>III</w:t>
            </w:r>
            <w:r>
              <w:rPr>
                <w:rFonts w:ascii="Times New Roman" w:hAnsi="Times New Roman"/>
              </w:rPr>
              <w:t>.</w:t>
            </w:r>
          </w:p>
        </w:tc>
        <w:tc>
          <w:tcPr>
            <w:tcW w:type="dxa" w:w="3700"/>
            <w:vMerge w:val="restart"/>
            <w:vAlign w:val="center"/>
          </w:tcPr>
          <w:p w14:paraId="DE040000">
            <w:pPr>
              <w:rPr>
                <w:rFonts w:ascii="Times New Roman" w:hAnsi="Times New Roman"/>
              </w:rPr>
            </w:pPr>
            <w:r>
              <w:rPr>
                <w:rFonts w:ascii="Times New Roman" w:hAnsi="Times New Roman"/>
              </w:rPr>
              <w:t>Промежуточная аттестация</w:t>
            </w:r>
          </w:p>
        </w:tc>
        <w:tc>
          <w:tcPr>
            <w:tcW w:type="dxa" w:w="3852"/>
            <w:vAlign w:val="center"/>
          </w:tcPr>
          <w:p w14:paraId="DF040000">
            <w:pPr>
              <w:rPr>
                <w:rFonts w:ascii="Times New Roman" w:hAnsi="Times New Roman"/>
              </w:rPr>
            </w:pPr>
            <w:r>
              <w:rPr>
                <w:rFonts w:ascii="Times New Roman" w:hAnsi="Times New Roman"/>
              </w:rPr>
              <w:t>самостоятельная работа</w:t>
            </w:r>
          </w:p>
        </w:tc>
        <w:tc>
          <w:tcPr>
            <w:tcW w:type="dxa" w:w="1417"/>
            <w:vAlign w:val="center"/>
          </w:tcPr>
          <w:p w14:paraId="E0040000">
            <w:pPr>
              <w:ind/>
              <w:jc w:val="center"/>
              <w:rPr>
                <w:rFonts w:ascii="Times New Roman" w:hAnsi="Times New Roman"/>
              </w:rPr>
            </w:pPr>
            <w:r>
              <w:rPr>
                <w:rFonts w:ascii="Times New Roman" w:hAnsi="Times New Roman"/>
              </w:rPr>
              <w:t>3</w:t>
            </w:r>
          </w:p>
        </w:tc>
      </w:tr>
      <w:tr>
        <w:trPr>
          <w:trHeight w:hRule="atLeast" w:val="375"/>
        </w:trPr>
        <w:tc>
          <w:tcPr>
            <w:tcW w:type="dxa" w:w="690"/>
            <w:gridSpan w:val="1"/>
            <w:vMerge w:val="continue"/>
            <w:vAlign w:val="center"/>
          </w:tcPr>
          <w:p/>
        </w:tc>
        <w:tc>
          <w:tcPr>
            <w:tcW w:type="dxa" w:w="3700"/>
            <w:gridSpan w:val="1"/>
            <w:vMerge w:val="continue"/>
            <w:vAlign w:val="center"/>
          </w:tcPr>
          <w:p/>
        </w:tc>
        <w:tc>
          <w:tcPr>
            <w:tcW w:type="dxa" w:w="3852"/>
            <w:vAlign w:val="center"/>
          </w:tcPr>
          <w:p w14:paraId="E1040000">
            <w:pPr>
              <w:rPr>
                <w:rFonts w:ascii="Times New Roman" w:hAnsi="Times New Roman"/>
              </w:rPr>
            </w:pPr>
            <w:r>
              <w:rPr>
                <w:rFonts w:ascii="Times New Roman" w:hAnsi="Times New Roman"/>
              </w:rPr>
              <w:t>зачёт</w:t>
            </w:r>
          </w:p>
        </w:tc>
        <w:tc>
          <w:tcPr>
            <w:tcW w:type="dxa" w:w="1417"/>
            <w:vAlign w:val="center"/>
          </w:tcPr>
          <w:p w14:paraId="E2040000">
            <w:pPr>
              <w:ind/>
              <w:jc w:val="center"/>
              <w:rPr>
                <w:rFonts w:ascii="Times New Roman" w:hAnsi="Times New Roman"/>
              </w:rPr>
            </w:pPr>
            <w:r>
              <w:rPr>
                <w:rFonts w:ascii="Times New Roman" w:hAnsi="Times New Roman"/>
              </w:rPr>
              <w:t>2</w:t>
            </w:r>
          </w:p>
        </w:tc>
      </w:tr>
    </w:tbl>
    <w:p w14:paraId="E3040000">
      <w:pPr>
        <w:ind/>
        <w:jc w:val="both"/>
        <w:rPr>
          <w:rFonts w:ascii="Times New Roman" w:hAnsi="Times New Roman"/>
        </w:rPr>
      </w:pPr>
    </w:p>
    <w:p w14:paraId="E4040000">
      <w:pPr>
        <w:ind/>
        <w:jc w:val="both"/>
        <w:rPr>
          <w:rFonts w:ascii="Times New Roman" w:hAnsi="Times New Roman"/>
        </w:rPr>
      </w:pPr>
      <w:r>
        <w:rPr>
          <w:rFonts w:ascii="Times New Roman" w:hAnsi="Times New Roman"/>
        </w:rPr>
        <w:t xml:space="preserve">Раздел 1: Язык </w:t>
      </w:r>
      <w:r>
        <w:rPr>
          <w:rFonts w:ascii="Times New Roman" w:hAnsi="Times New Roman"/>
        </w:rPr>
        <w:t>C++</w:t>
      </w:r>
    </w:p>
    <w:p w14:paraId="E5040000">
      <w:pPr>
        <w:pStyle w:val="Style_1"/>
        <w:numPr>
          <w:ilvl w:val="0"/>
          <w:numId w:val="41"/>
        </w:numPr>
        <w:ind/>
        <w:jc w:val="both"/>
        <w:rPr>
          <w:rFonts w:ascii="Times New Roman" w:hAnsi="Times New Roman"/>
        </w:rPr>
      </w:pPr>
      <w:r>
        <w:rPr>
          <w:rFonts w:ascii="Times New Roman" w:hAnsi="Times New Roman"/>
        </w:rPr>
        <w:t xml:space="preserve">Синтаксис </w:t>
      </w:r>
      <w:r>
        <w:rPr>
          <w:rFonts w:ascii="Times New Roman" w:hAnsi="Times New Roman"/>
        </w:rPr>
        <w:t>C</w:t>
      </w:r>
      <w:r>
        <w:rPr>
          <w:rFonts w:ascii="Times New Roman" w:hAnsi="Times New Roman"/>
        </w:rPr>
        <w:t xml:space="preserve">++, встроенные структуры данных, обзор стандартной библиотеки. Ввод-вывод средствами стандартных библиотек Си и </w:t>
      </w:r>
      <w:r>
        <w:rPr>
          <w:rFonts w:ascii="Times New Roman" w:hAnsi="Times New Roman"/>
        </w:rPr>
        <w:t>C</w:t>
      </w:r>
      <w:r>
        <w:rPr>
          <w:rFonts w:ascii="Times New Roman" w:hAnsi="Times New Roman"/>
        </w:rPr>
        <w:t xml:space="preserve">++. Массивы и их инициализация. Класс </w:t>
      </w:r>
      <w:r>
        <w:rPr>
          <w:rFonts w:ascii="Times New Roman" w:hAnsi="Times New Roman"/>
        </w:rPr>
        <w:t>string</w:t>
      </w:r>
      <w:r>
        <w:rPr>
          <w:rFonts w:ascii="Times New Roman" w:hAnsi="Times New Roman"/>
        </w:rPr>
        <w:t xml:space="preserve">, строковые литералы. Перечисления. Управление памятью через </w:t>
      </w:r>
      <w:r>
        <w:rPr>
          <w:rFonts w:ascii="Times New Roman" w:hAnsi="Times New Roman"/>
        </w:rPr>
        <w:t>new</w:t>
      </w:r>
      <w:r>
        <w:rPr>
          <w:rFonts w:ascii="Times New Roman" w:hAnsi="Times New Roman"/>
        </w:rPr>
        <w:t xml:space="preserve"> и </w:t>
      </w:r>
      <w:r>
        <w:rPr>
          <w:rFonts w:ascii="Times New Roman" w:hAnsi="Times New Roman"/>
        </w:rPr>
        <w:t>delete</w:t>
      </w:r>
      <w:r>
        <w:rPr>
          <w:rFonts w:ascii="Times New Roman" w:hAnsi="Times New Roman"/>
        </w:rPr>
        <w:t xml:space="preserve">. Цикл </w:t>
      </w:r>
      <w:r>
        <w:rPr>
          <w:rFonts w:ascii="Times New Roman" w:hAnsi="Times New Roman"/>
        </w:rPr>
        <w:t>for</w:t>
      </w:r>
      <w:r>
        <w:rPr>
          <w:rFonts w:ascii="Times New Roman" w:hAnsi="Times New Roman"/>
        </w:rPr>
        <w:t xml:space="preserve"> по диапазону. Файловый ввод-вывод на потоках. Прототипы функций. Передача по ссылке и по значению. Аргументы по умолчанию.</w:t>
      </w:r>
    </w:p>
    <w:p w14:paraId="E6040000">
      <w:pPr>
        <w:pStyle w:val="Style_1"/>
        <w:numPr>
          <w:ilvl w:val="0"/>
          <w:numId w:val="41"/>
        </w:numPr>
        <w:ind/>
        <w:jc w:val="both"/>
        <w:rPr>
          <w:rFonts w:ascii="Times New Roman" w:hAnsi="Times New Roman"/>
        </w:rPr>
      </w:pPr>
      <w:r>
        <w:rPr>
          <w:rFonts w:ascii="Times New Roman" w:hAnsi="Times New Roman"/>
        </w:rPr>
        <w:t xml:space="preserve">Шаблоны функций. Явные специализации. Перегрузка функций с шаблонами. </w:t>
      </w:r>
      <w:r>
        <w:rPr>
          <w:rFonts w:ascii="Times New Roman" w:hAnsi="Times New Roman"/>
        </w:rPr>
        <w:t>decltype</w:t>
      </w:r>
      <w:r>
        <w:rPr>
          <w:rFonts w:ascii="Times New Roman" w:hAnsi="Times New Roman"/>
        </w:rPr>
        <w:t xml:space="preserve"> и </w:t>
      </w:r>
      <w:r>
        <w:rPr>
          <w:rFonts w:ascii="Times New Roman" w:hAnsi="Times New Roman"/>
        </w:rPr>
        <w:t>trailing</w:t>
      </w:r>
      <w:r>
        <w:rPr>
          <w:rFonts w:ascii="Times New Roman" w:hAnsi="Times New Roman"/>
        </w:rPr>
        <w:t xml:space="preserve"> </w:t>
      </w:r>
      <w:r>
        <w:rPr>
          <w:rFonts w:ascii="Times New Roman" w:hAnsi="Times New Roman"/>
        </w:rPr>
        <w:t>return</w:t>
      </w:r>
      <w:r>
        <w:rPr>
          <w:rFonts w:ascii="Times New Roman" w:hAnsi="Times New Roman"/>
        </w:rPr>
        <w:t xml:space="preserve"> </w:t>
      </w:r>
      <w:r>
        <w:rPr>
          <w:rFonts w:ascii="Times New Roman" w:hAnsi="Times New Roman"/>
        </w:rPr>
        <w:t>types</w:t>
      </w:r>
      <w:r>
        <w:rPr>
          <w:rFonts w:ascii="Times New Roman" w:hAnsi="Times New Roman"/>
        </w:rPr>
        <w:t xml:space="preserve">. Продолжительность хранения и области видимости. Языковое связывание функций. Пространства имён и </w:t>
      </w:r>
      <w:r>
        <w:rPr>
          <w:rFonts w:ascii="Times New Roman" w:hAnsi="Times New Roman"/>
        </w:rPr>
        <w:t>using</w:t>
      </w:r>
      <w:r>
        <w:rPr>
          <w:rFonts w:ascii="Times New Roman" w:hAnsi="Times New Roman"/>
        </w:rPr>
        <w:t>.</w:t>
      </w:r>
    </w:p>
    <w:p w14:paraId="E7040000">
      <w:pPr>
        <w:pStyle w:val="Style_1"/>
        <w:numPr>
          <w:ilvl w:val="0"/>
          <w:numId w:val="41"/>
        </w:numPr>
        <w:ind/>
        <w:jc w:val="both"/>
        <w:rPr>
          <w:rFonts w:ascii="Times New Roman" w:hAnsi="Times New Roman"/>
        </w:rPr>
      </w:pPr>
      <w:r>
        <w:rPr>
          <w:rFonts w:ascii="Times New Roman" w:hAnsi="Times New Roman"/>
        </w:rPr>
        <w:t xml:space="preserve">ООП на </w:t>
      </w:r>
      <w:r>
        <w:rPr>
          <w:rFonts w:ascii="Times New Roman" w:hAnsi="Times New Roman"/>
        </w:rPr>
        <w:t>C</w:t>
      </w:r>
      <w:r>
        <w:rPr>
          <w:rFonts w:ascii="Times New Roman" w:hAnsi="Times New Roman"/>
        </w:rPr>
        <w:t xml:space="preserve">++. Процедурное и объектно-ориентированное программирование, классы и интерфейсы. Модификаторы доступа. Конструкторы и деструкторы, присваивание и инициализация, ключевое слово </w:t>
      </w:r>
      <w:r>
        <w:rPr>
          <w:rFonts w:ascii="Times New Roman" w:hAnsi="Times New Roman"/>
        </w:rPr>
        <w:t>explicit</w:t>
      </w:r>
      <w:r>
        <w:rPr>
          <w:rFonts w:ascii="Times New Roman" w:hAnsi="Times New Roman"/>
        </w:rPr>
        <w:t xml:space="preserve">, функции преобразования </w:t>
      </w:r>
      <w:r>
        <w:rPr>
          <w:rFonts w:ascii="Times New Roman" w:hAnsi="Times New Roman"/>
        </w:rPr>
        <w:t xml:space="preserve">типов. </w:t>
      </w:r>
      <w:r>
        <w:rPr>
          <w:rFonts w:ascii="Times New Roman" w:hAnsi="Times New Roman"/>
        </w:rPr>
        <w:t>const</w:t>
      </w:r>
      <w:r>
        <w:rPr>
          <w:rFonts w:ascii="Times New Roman" w:hAnsi="Times New Roman"/>
        </w:rPr>
        <w:t xml:space="preserve">-методы, </w:t>
      </w:r>
      <w:r>
        <w:rPr>
          <w:rFonts w:ascii="Times New Roman" w:hAnsi="Times New Roman"/>
        </w:rPr>
        <w:t>this</w:t>
      </w:r>
      <w:r>
        <w:rPr>
          <w:rFonts w:ascii="Times New Roman" w:hAnsi="Times New Roman"/>
        </w:rPr>
        <w:t xml:space="preserve">. Списковая инициализация. </w:t>
      </w:r>
      <w:r>
        <w:rPr>
          <w:rFonts w:ascii="Times New Roman" w:hAnsi="Times New Roman"/>
        </w:rPr>
        <w:t>enum</w:t>
      </w:r>
      <w:r>
        <w:rPr>
          <w:rFonts w:ascii="Times New Roman" w:hAnsi="Times New Roman"/>
        </w:rPr>
        <w:t xml:space="preserve"> </w:t>
      </w:r>
      <w:r>
        <w:rPr>
          <w:rFonts w:ascii="Times New Roman" w:hAnsi="Times New Roman"/>
        </w:rPr>
        <w:t>class</w:t>
      </w:r>
      <w:r>
        <w:rPr>
          <w:rFonts w:ascii="Times New Roman" w:hAnsi="Times New Roman"/>
        </w:rPr>
        <w:t xml:space="preserve">. Перегрузка операций. Ключевое слово </w:t>
      </w:r>
      <w:r>
        <w:rPr>
          <w:rFonts w:ascii="Times New Roman" w:hAnsi="Times New Roman"/>
        </w:rPr>
        <w:t>friend</w:t>
      </w:r>
      <w:r>
        <w:rPr>
          <w:rFonts w:ascii="Times New Roman" w:hAnsi="Times New Roman"/>
        </w:rPr>
        <w:t>.</w:t>
      </w:r>
    </w:p>
    <w:p w14:paraId="E8040000">
      <w:pPr>
        <w:pStyle w:val="Style_1"/>
        <w:numPr>
          <w:ilvl w:val="0"/>
          <w:numId w:val="41"/>
        </w:numPr>
        <w:ind/>
        <w:jc w:val="both"/>
        <w:rPr>
          <w:rFonts w:ascii="Times New Roman" w:hAnsi="Times New Roman"/>
        </w:rPr>
      </w:pPr>
      <w:r>
        <w:rPr>
          <w:rFonts w:ascii="Times New Roman" w:hAnsi="Times New Roman"/>
        </w:rPr>
        <w:t xml:space="preserve">Процесс компиляции. Препроцессор. Модульная организация программ на </w:t>
      </w:r>
      <w:r>
        <w:rPr>
          <w:rFonts w:ascii="Times New Roman" w:hAnsi="Times New Roman"/>
        </w:rPr>
        <w:t>C</w:t>
      </w:r>
      <w:r>
        <w:rPr>
          <w:rFonts w:ascii="Times New Roman" w:hAnsi="Times New Roman"/>
        </w:rPr>
        <w:t>++.</w:t>
      </w:r>
    </w:p>
    <w:p w14:paraId="E9040000">
      <w:pPr>
        <w:pStyle w:val="Style_1"/>
        <w:numPr>
          <w:ilvl w:val="0"/>
          <w:numId w:val="41"/>
        </w:numPr>
        <w:ind/>
        <w:jc w:val="both"/>
        <w:rPr>
          <w:rFonts w:ascii="Times New Roman" w:hAnsi="Times New Roman"/>
        </w:rPr>
      </w:pPr>
      <w:r>
        <w:rPr>
          <w:rFonts w:ascii="Times New Roman" w:hAnsi="Times New Roman"/>
        </w:rPr>
        <w:t xml:space="preserve">Системы сборки, система сборки </w:t>
      </w:r>
      <w:r>
        <w:rPr>
          <w:rFonts w:ascii="Times New Roman" w:hAnsi="Times New Roman"/>
        </w:rPr>
        <w:t>make</w:t>
      </w:r>
      <w:r>
        <w:rPr>
          <w:rFonts w:ascii="Times New Roman" w:hAnsi="Times New Roman"/>
        </w:rPr>
        <w:t xml:space="preserve">. Синтаксис </w:t>
      </w:r>
      <w:r>
        <w:rPr>
          <w:rFonts w:ascii="Times New Roman" w:hAnsi="Times New Roman"/>
        </w:rPr>
        <w:t>Makefile</w:t>
      </w:r>
      <w:r>
        <w:rPr>
          <w:rFonts w:ascii="Times New Roman" w:hAnsi="Times New Roman"/>
        </w:rPr>
        <w:t>.</w:t>
      </w:r>
    </w:p>
    <w:p w14:paraId="EA040000">
      <w:pPr>
        <w:pStyle w:val="Style_1"/>
        <w:numPr>
          <w:ilvl w:val="0"/>
          <w:numId w:val="41"/>
        </w:numPr>
        <w:ind/>
        <w:jc w:val="both"/>
        <w:rPr>
          <w:rFonts w:ascii="Times New Roman" w:hAnsi="Times New Roman"/>
        </w:rPr>
      </w:pPr>
      <w:r>
        <w:rPr>
          <w:rFonts w:ascii="Times New Roman" w:hAnsi="Times New Roman"/>
        </w:rPr>
        <w:t xml:space="preserve">Указатели и ссылки в </w:t>
      </w:r>
      <w:r>
        <w:rPr>
          <w:rFonts w:ascii="Times New Roman" w:hAnsi="Times New Roman"/>
        </w:rPr>
        <w:t>C</w:t>
      </w:r>
      <w:r>
        <w:rPr>
          <w:rFonts w:ascii="Times New Roman" w:hAnsi="Times New Roman"/>
        </w:rPr>
        <w:t xml:space="preserve">++. </w:t>
      </w:r>
      <w:r>
        <w:rPr>
          <w:rFonts w:ascii="Times New Roman" w:hAnsi="Times New Roman"/>
        </w:rPr>
        <w:t>const</w:t>
      </w:r>
      <w:r>
        <w:rPr>
          <w:rFonts w:ascii="Times New Roman" w:hAnsi="Times New Roman"/>
        </w:rPr>
        <w:t xml:space="preserve">-указатели. Ключевое слово </w:t>
      </w:r>
      <w:r>
        <w:rPr>
          <w:rFonts w:ascii="Times New Roman" w:hAnsi="Times New Roman"/>
        </w:rPr>
        <w:t>auto</w:t>
      </w:r>
      <w:r>
        <w:rPr>
          <w:rFonts w:ascii="Times New Roman" w:hAnsi="Times New Roman"/>
        </w:rPr>
        <w:t xml:space="preserve">. Ссылочные переменные и параметры, временные переменные, потенциальные проблемы. Ссылка на </w:t>
      </w:r>
      <w:r>
        <w:rPr>
          <w:rFonts w:ascii="Times New Roman" w:hAnsi="Times New Roman"/>
        </w:rPr>
        <w:t>rvalue</w:t>
      </w:r>
      <w:r>
        <w:rPr>
          <w:rFonts w:ascii="Times New Roman" w:hAnsi="Times New Roman"/>
        </w:rPr>
        <w:t xml:space="preserve">. </w:t>
      </w:r>
    </w:p>
    <w:p w14:paraId="EB040000">
      <w:pPr>
        <w:pStyle w:val="Style_1"/>
        <w:numPr>
          <w:ilvl w:val="0"/>
          <w:numId w:val="41"/>
        </w:numPr>
        <w:ind/>
        <w:jc w:val="both"/>
        <w:rPr>
          <w:rFonts w:ascii="Times New Roman" w:hAnsi="Times New Roman"/>
        </w:rPr>
      </w:pPr>
      <w:r>
        <w:rPr>
          <w:rFonts w:ascii="Times New Roman" w:hAnsi="Times New Roman"/>
        </w:rPr>
        <w:t xml:space="preserve">Утечки памяти. Работа с утилитой </w:t>
      </w:r>
      <w:r>
        <w:rPr>
          <w:rFonts w:ascii="Times New Roman" w:hAnsi="Times New Roman"/>
        </w:rPr>
        <w:t>valgrind</w:t>
      </w:r>
      <w:r>
        <w:rPr>
          <w:rFonts w:ascii="Times New Roman" w:hAnsi="Times New Roman"/>
        </w:rPr>
        <w:t>.</w:t>
      </w:r>
    </w:p>
    <w:p w14:paraId="EC040000">
      <w:pPr>
        <w:ind/>
        <w:jc w:val="both"/>
        <w:rPr>
          <w:rFonts w:ascii="Times New Roman" w:hAnsi="Times New Roman"/>
        </w:rPr>
      </w:pPr>
      <w:r>
        <w:rPr>
          <w:rFonts w:ascii="Times New Roman" w:hAnsi="Times New Roman"/>
        </w:rPr>
        <w:t>Раздел 2: Паттерны проектирования</w:t>
      </w:r>
    </w:p>
    <w:p w14:paraId="ED040000">
      <w:pPr>
        <w:pStyle w:val="Style_1"/>
        <w:numPr>
          <w:ilvl w:val="0"/>
          <w:numId w:val="42"/>
        </w:numPr>
        <w:ind/>
        <w:jc w:val="both"/>
        <w:rPr>
          <w:rFonts w:ascii="Times New Roman" w:hAnsi="Times New Roman"/>
        </w:rPr>
      </w:pPr>
      <w:r>
        <w:rPr>
          <w:rFonts w:ascii="Times New Roman" w:hAnsi="Times New Roman"/>
        </w:rPr>
        <w:t xml:space="preserve">Понятие паттерна проектирования, пример использования паттернов при создании архитектуры программ: разработка текстового редактора. </w:t>
      </w:r>
      <w:r>
        <w:rPr>
          <w:rFonts w:ascii="Times New Roman" w:hAnsi="Times New Roman"/>
        </w:rPr>
        <w:t xml:space="preserve">Model-View-Controller </w:t>
      </w:r>
      <w:r>
        <w:rPr>
          <w:rFonts w:ascii="Times New Roman" w:hAnsi="Times New Roman"/>
        </w:rPr>
        <w:t>как пример паттерна.</w:t>
      </w:r>
    </w:p>
    <w:p w14:paraId="EE040000">
      <w:pPr>
        <w:pStyle w:val="Style_1"/>
        <w:numPr>
          <w:ilvl w:val="0"/>
          <w:numId w:val="42"/>
        </w:numPr>
        <w:ind/>
        <w:jc w:val="both"/>
        <w:rPr>
          <w:rFonts w:ascii="Times New Roman" w:hAnsi="Times New Roman"/>
        </w:rPr>
      </w:pPr>
      <w:r>
        <w:rPr>
          <w:rFonts w:ascii="Times New Roman" w:hAnsi="Times New Roman"/>
        </w:rPr>
        <w:t>Доклады по основным паттернам проектирования.</w:t>
      </w:r>
    </w:p>
    <w:p w14:paraId="EF040000">
      <w:pPr>
        <w:pStyle w:val="Style_1"/>
        <w:numPr>
          <w:ilvl w:val="0"/>
          <w:numId w:val="42"/>
        </w:numPr>
        <w:ind/>
        <w:jc w:val="both"/>
        <w:rPr>
          <w:rFonts w:ascii="Times New Roman" w:hAnsi="Times New Roman"/>
        </w:rPr>
      </w:pPr>
      <w:r>
        <w:rPr>
          <w:rFonts w:ascii="Times New Roman" w:hAnsi="Times New Roman"/>
        </w:rPr>
        <w:t>Доклады по основным паттернам проектирования.</w:t>
      </w:r>
    </w:p>
    <w:p w14:paraId="F0040000">
      <w:pPr>
        <w:ind/>
        <w:jc w:val="both"/>
        <w:rPr>
          <w:rFonts w:ascii="Times New Roman" w:hAnsi="Times New Roman"/>
        </w:rPr>
      </w:pPr>
    </w:p>
    <w:p w14:paraId="F1040000">
      <w:pPr>
        <w:ind/>
        <w:jc w:val="both"/>
        <w:rPr>
          <w:rFonts w:ascii="Times New Roman" w:hAnsi="Times New Roman"/>
        </w:rPr>
      </w:pPr>
      <w:r>
        <w:rPr>
          <w:rFonts w:ascii="Times New Roman" w:hAnsi="Times New Roman"/>
        </w:rPr>
        <w:t xml:space="preserve">Период обучения (модуль): семестр 3, вариант 2: углублённый </w:t>
      </w:r>
      <w:r>
        <w:rPr>
          <w:rFonts w:ascii="Times New Roman" w:hAnsi="Times New Roman"/>
        </w:rPr>
        <w:t>C</w:t>
      </w:r>
      <w:r>
        <w:rPr>
          <w:rFonts w:ascii="Times New Roman" w:hAnsi="Times New Roman"/>
        </w:rPr>
        <w:t>++, основы архитектуры программного обеспечения</w:t>
      </w:r>
    </w:p>
    <w:tbl>
      <w:tblPr>
        <w:tblStyle w:val="Style_2"/>
        <w:tblW w:type="auto" w:w="0"/>
        <w:tblInd w:type="dxa" w:w="-147"/>
        <w:tblLayout w:type="fixed"/>
      </w:tblPr>
      <w:tblGrid>
        <w:gridCol w:w="690"/>
        <w:gridCol w:w="3700"/>
        <w:gridCol w:w="3852"/>
        <w:gridCol w:w="1417"/>
      </w:tblGrid>
      <w:tr>
        <w:tc>
          <w:tcPr>
            <w:tcW w:type="dxa" w:w="690"/>
            <w:vAlign w:val="center"/>
          </w:tcPr>
          <w:p w14:paraId="F2040000">
            <w:pPr>
              <w:ind/>
              <w:jc w:val="center"/>
              <w:rPr>
                <w:rFonts w:ascii="Times New Roman" w:hAnsi="Times New Roman"/>
              </w:rPr>
            </w:pPr>
            <w:r>
              <w:rPr>
                <w:rFonts w:ascii="Times New Roman" w:hAnsi="Times New Roman"/>
              </w:rPr>
              <w:t>№ п</w:t>
            </w:r>
            <w:r>
              <w:rPr>
                <w:rFonts w:ascii="Times New Roman" w:hAnsi="Times New Roman"/>
              </w:rPr>
              <w:t>/</w:t>
            </w:r>
            <w:r>
              <w:rPr>
                <w:rFonts w:ascii="Times New Roman" w:hAnsi="Times New Roman"/>
              </w:rPr>
              <w:t>п</w:t>
            </w:r>
          </w:p>
        </w:tc>
        <w:tc>
          <w:tcPr>
            <w:tcW w:type="dxa" w:w="3700"/>
            <w:vAlign w:val="center"/>
          </w:tcPr>
          <w:p w14:paraId="F3040000">
            <w:pPr>
              <w:ind/>
              <w:jc w:val="center"/>
              <w:rPr>
                <w:rFonts w:ascii="Times New Roman" w:hAnsi="Times New Roman"/>
              </w:rPr>
            </w:pPr>
            <w:r>
              <w:rPr>
                <w:rFonts w:ascii="Times New Roman" w:hAnsi="Times New Roman"/>
              </w:rPr>
              <w:t>Наименование темы (раздела, части)</w:t>
            </w:r>
          </w:p>
        </w:tc>
        <w:tc>
          <w:tcPr>
            <w:tcW w:type="dxa" w:w="3852"/>
            <w:vAlign w:val="center"/>
          </w:tcPr>
          <w:p w14:paraId="F4040000">
            <w:pPr>
              <w:ind/>
              <w:jc w:val="center"/>
              <w:rPr>
                <w:rFonts w:ascii="Times New Roman" w:hAnsi="Times New Roman"/>
              </w:rPr>
            </w:pPr>
            <w:r>
              <w:rPr>
                <w:rFonts w:ascii="Times New Roman" w:hAnsi="Times New Roman"/>
              </w:rPr>
              <w:t>Вид учебных занятий</w:t>
            </w:r>
          </w:p>
        </w:tc>
        <w:tc>
          <w:tcPr>
            <w:tcW w:type="dxa" w:w="1417"/>
            <w:vAlign w:val="center"/>
          </w:tcPr>
          <w:p w14:paraId="F5040000">
            <w:pPr>
              <w:ind/>
              <w:jc w:val="center"/>
              <w:rPr>
                <w:rFonts w:ascii="Times New Roman" w:hAnsi="Times New Roman"/>
              </w:rPr>
            </w:pPr>
            <w:r>
              <w:rPr>
                <w:rFonts w:ascii="Times New Roman" w:hAnsi="Times New Roman"/>
              </w:rPr>
              <w:t>Количество часов</w:t>
            </w:r>
          </w:p>
        </w:tc>
      </w:tr>
      <w:tr>
        <w:trPr>
          <w:trHeight w:hRule="atLeast" w:val="367"/>
        </w:trPr>
        <w:tc>
          <w:tcPr>
            <w:tcW w:type="dxa" w:w="690"/>
            <w:vMerge w:val="restart"/>
            <w:vAlign w:val="center"/>
          </w:tcPr>
          <w:p w14:paraId="F6040000">
            <w:pPr>
              <w:rPr>
                <w:rFonts w:ascii="Times New Roman" w:hAnsi="Times New Roman"/>
              </w:rPr>
            </w:pPr>
            <w:r>
              <w:rPr>
                <w:rFonts w:ascii="Times New Roman" w:hAnsi="Times New Roman"/>
              </w:rPr>
              <w:t>I</w:t>
            </w:r>
            <w:r>
              <w:rPr>
                <w:rFonts w:ascii="Times New Roman" w:hAnsi="Times New Roman"/>
              </w:rPr>
              <w:t>.</w:t>
            </w:r>
          </w:p>
        </w:tc>
        <w:tc>
          <w:tcPr>
            <w:tcW w:type="dxa" w:w="3700"/>
            <w:vMerge w:val="restart"/>
            <w:vAlign w:val="center"/>
          </w:tcPr>
          <w:p w14:paraId="F7040000">
            <w:pPr>
              <w:rPr>
                <w:rFonts w:ascii="Times New Roman" w:hAnsi="Times New Roman"/>
              </w:rPr>
            </w:pPr>
            <w:r>
              <w:rPr>
                <w:rFonts w:ascii="Times New Roman" w:hAnsi="Times New Roman"/>
              </w:rPr>
              <w:t xml:space="preserve">Углублённый </w:t>
            </w:r>
            <w:r>
              <w:rPr>
                <w:rFonts w:ascii="Times New Roman" w:hAnsi="Times New Roman"/>
              </w:rPr>
              <w:t>C</w:t>
            </w:r>
            <w:r>
              <w:rPr>
                <w:rFonts w:ascii="Times New Roman" w:hAnsi="Times New Roman"/>
              </w:rPr>
              <w:t>++</w:t>
            </w:r>
          </w:p>
        </w:tc>
        <w:tc>
          <w:tcPr>
            <w:tcW w:type="dxa" w:w="3852"/>
            <w:vAlign w:val="center"/>
          </w:tcPr>
          <w:p w14:paraId="F8040000">
            <w:pPr>
              <w:rPr>
                <w:rFonts w:ascii="Times New Roman" w:hAnsi="Times New Roman"/>
              </w:rPr>
            </w:pPr>
            <w:r>
              <w:rPr>
                <w:rFonts w:ascii="Times New Roman" w:hAnsi="Times New Roman"/>
              </w:rPr>
              <w:t>практические занятия</w:t>
            </w:r>
          </w:p>
        </w:tc>
        <w:tc>
          <w:tcPr>
            <w:tcW w:type="dxa" w:w="1417"/>
            <w:vAlign w:val="center"/>
          </w:tcPr>
          <w:p w14:paraId="F9040000">
            <w:pPr>
              <w:ind/>
              <w:jc w:val="center"/>
              <w:rPr>
                <w:rFonts w:ascii="Times New Roman" w:hAnsi="Times New Roman"/>
              </w:rPr>
            </w:pPr>
            <w:r>
              <w:rPr>
                <w:rFonts w:ascii="Times New Roman" w:hAnsi="Times New Roman"/>
              </w:rPr>
              <w:t>11</w:t>
            </w:r>
          </w:p>
        </w:tc>
      </w:tr>
      <w:tr>
        <w:trPr>
          <w:trHeight w:hRule="atLeast" w:val="367"/>
        </w:trPr>
        <w:tc>
          <w:tcPr>
            <w:tcW w:type="dxa" w:w="690"/>
            <w:gridSpan w:val="1"/>
            <w:vMerge w:val="continue"/>
            <w:vAlign w:val="center"/>
          </w:tcPr>
          <w:p/>
        </w:tc>
        <w:tc>
          <w:tcPr>
            <w:tcW w:type="dxa" w:w="3700"/>
            <w:gridSpan w:val="1"/>
            <w:vMerge w:val="continue"/>
            <w:vAlign w:val="center"/>
          </w:tcPr>
          <w:p/>
        </w:tc>
        <w:tc>
          <w:tcPr>
            <w:tcW w:type="dxa" w:w="3852"/>
            <w:vAlign w:val="center"/>
          </w:tcPr>
          <w:p w14:paraId="FA040000">
            <w:pPr>
              <w:rPr>
                <w:rFonts w:ascii="Times New Roman" w:hAnsi="Times New Roman"/>
              </w:rPr>
            </w:pPr>
            <w:r>
              <w:rPr>
                <w:rFonts w:ascii="Times New Roman" w:hAnsi="Times New Roman"/>
              </w:rPr>
              <w:t>лабораторные работы</w:t>
            </w:r>
          </w:p>
        </w:tc>
        <w:tc>
          <w:tcPr>
            <w:tcW w:type="dxa" w:w="1417"/>
            <w:vAlign w:val="center"/>
          </w:tcPr>
          <w:p w14:paraId="FB040000">
            <w:pPr>
              <w:ind/>
              <w:jc w:val="center"/>
              <w:rPr>
                <w:rFonts w:ascii="Times New Roman" w:hAnsi="Times New Roman"/>
              </w:rPr>
            </w:pPr>
            <w:r>
              <w:rPr>
                <w:rFonts w:ascii="Times New Roman" w:hAnsi="Times New Roman"/>
              </w:rPr>
              <w:t>11</w:t>
            </w:r>
          </w:p>
        </w:tc>
      </w:tr>
      <w:tr>
        <w:trPr>
          <w:trHeight w:hRule="atLeast" w:val="367"/>
        </w:trPr>
        <w:tc>
          <w:tcPr>
            <w:tcW w:type="dxa" w:w="690"/>
            <w:gridSpan w:val="1"/>
            <w:vMerge w:val="continue"/>
            <w:vAlign w:val="center"/>
          </w:tcPr>
          <w:p/>
        </w:tc>
        <w:tc>
          <w:tcPr>
            <w:tcW w:type="dxa" w:w="3700"/>
            <w:gridSpan w:val="1"/>
            <w:vMerge w:val="continue"/>
            <w:vAlign w:val="center"/>
          </w:tcPr>
          <w:p/>
        </w:tc>
        <w:tc>
          <w:tcPr>
            <w:tcW w:type="dxa" w:w="3852"/>
            <w:vAlign w:val="center"/>
          </w:tcPr>
          <w:p w14:paraId="FC040000">
            <w:pPr>
              <w:rPr>
                <w:rFonts w:ascii="Times New Roman" w:hAnsi="Times New Roman"/>
              </w:rPr>
            </w:pPr>
            <w:r>
              <w:rPr>
                <w:rFonts w:ascii="Times New Roman" w:hAnsi="Times New Roman"/>
              </w:rPr>
              <w:t>самостоятельная работа</w:t>
            </w:r>
          </w:p>
        </w:tc>
        <w:tc>
          <w:tcPr>
            <w:tcW w:type="dxa" w:w="1417"/>
            <w:vAlign w:val="center"/>
          </w:tcPr>
          <w:p w14:paraId="FD040000">
            <w:pPr>
              <w:ind/>
              <w:jc w:val="center"/>
              <w:rPr>
                <w:rFonts w:ascii="Times New Roman" w:hAnsi="Times New Roman"/>
              </w:rPr>
            </w:pPr>
            <w:r>
              <w:rPr>
                <w:rFonts w:ascii="Times New Roman" w:hAnsi="Times New Roman"/>
              </w:rPr>
              <w:t>22</w:t>
            </w:r>
          </w:p>
        </w:tc>
      </w:tr>
      <w:tr>
        <w:trPr>
          <w:trHeight w:hRule="atLeast" w:val="367"/>
        </w:trPr>
        <w:tc>
          <w:tcPr>
            <w:tcW w:type="dxa" w:w="690"/>
            <w:vMerge w:val="restart"/>
            <w:vAlign w:val="center"/>
          </w:tcPr>
          <w:p w14:paraId="FE040000">
            <w:pPr>
              <w:rPr>
                <w:rFonts w:ascii="Times New Roman" w:hAnsi="Times New Roman"/>
              </w:rPr>
            </w:pPr>
            <w:r>
              <w:rPr>
                <w:rFonts w:ascii="Times New Roman" w:hAnsi="Times New Roman"/>
              </w:rPr>
              <w:t>II.</w:t>
            </w:r>
          </w:p>
        </w:tc>
        <w:tc>
          <w:tcPr>
            <w:tcW w:type="dxa" w:w="3700"/>
            <w:vMerge w:val="restart"/>
            <w:vAlign w:val="center"/>
          </w:tcPr>
          <w:p w14:paraId="FF040000">
            <w:pPr>
              <w:rPr>
                <w:rFonts w:ascii="Times New Roman" w:hAnsi="Times New Roman"/>
              </w:rPr>
            </w:pPr>
            <w:r>
              <w:rPr>
                <w:rFonts w:ascii="Times New Roman" w:hAnsi="Times New Roman"/>
              </w:rPr>
              <w:t>Паттерны проектирования</w:t>
            </w:r>
          </w:p>
        </w:tc>
        <w:tc>
          <w:tcPr>
            <w:tcW w:type="dxa" w:w="3852"/>
            <w:vAlign w:val="center"/>
          </w:tcPr>
          <w:p w14:paraId="00050000">
            <w:pPr>
              <w:rPr>
                <w:rFonts w:ascii="Times New Roman" w:hAnsi="Times New Roman"/>
              </w:rPr>
            </w:pPr>
            <w:r>
              <w:rPr>
                <w:rFonts w:ascii="Times New Roman" w:hAnsi="Times New Roman"/>
              </w:rPr>
              <w:t>практические занятия</w:t>
            </w:r>
          </w:p>
        </w:tc>
        <w:tc>
          <w:tcPr>
            <w:tcW w:type="dxa" w:w="1417"/>
            <w:vAlign w:val="center"/>
          </w:tcPr>
          <w:p w14:paraId="01050000">
            <w:pPr>
              <w:ind/>
              <w:jc w:val="center"/>
              <w:rPr>
                <w:rFonts w:ascii="Times New Roman" w:hAnsi="Times New Roman"/>
              </w:rPr>
            </w:pPr>
            <w:r>
              <w:rPr>
                <w:rFonts w:ascii="Times New Roman" w:hAnsi="Times New Roman"/>
              </w:rPr>
              <w:t>4</w:t>
            </w:r>
          </w:p>
        </w:tc>
      </w:tr>
      <w:tr>
        <w:trPr>
          <w:trHeight w:hRule="atLeast" w:val="367"/>
        </w:trPr>
        <w:tc>
          <w:tcPr>
            <w:tcW w:type="dxa" w:w="690"/>
            <w:gridSpan w:val="1"/>
            <w:vMerge w:val="continue"/>
            <w:vAlign w:val="center"/>
          </w:tcPr>
          <w:p/>
        </w:tc>
        <w:tc>
          <w:tcPr>
            <w:tcW w:type="dxa" w:w="3700"/>
            <w:gridSpan w:val="1"/>
            <w:vMerge w:val="continue"/>
            <w:vAlign w:val="center"/>
          </w:tcPr>
          <w:p/>
        </w:tc>
        <w:tc>
          <w:tcPr>
            <w:tcW w:type="dxa" w:w="3852"/>
            <w:vAlign w:val="center"/>
          </w:tcPr>
          <w:p w14:paraId="02050000">
            <w:pPr>
              <w:rPr>
                <w:rFonts w:ascii="Times New Roman" w:hAnsi="Times New Roman"/>
              </w:rPr>
            </w:pPr>
            <w:r>
              <w:rPr>
                <w:rFonts w:ascii="Times New Roman" w:hAnsi="Times New Roman"/>
              </w:rPr>
              <w:t>лабораторные работы</w:t>
            </w:r>
          </w:p>
        </w:tc>
        <w:tc>
          <w:tcPr>
            <w:tcW w:type="dxa" w:w="1417"/>
            <w:vAlign w:val="center"/>
          </w:tcPr>
          <w:p w14:paraId="03050000">
            <w:pPr>
              <w:ind/>
              <w:jc w:val="center"/>
              <w:rPr>
                <w:rFonts w:ascii="Times New Roman" w:hAnsi="Times New Roman"/>
              </w:rPr>
            </w:pPr>
            <w:r>
              <w:rPr>
                <w:rFonts w:ascii="Times New Roman" w:hAnsi="Times New Roman"/>
              </w:rPr>
              <w:t>4</w:t>
            </w:r>
          </w:p>
        </w:tc>
      </w:tr>
      <w:tr>
        <w:trPr>
          <w:trHeight w:hRule="atLeast" w:val="367"/>
        </w:trPr>
        <w:tc>
          <w:tcPr>
            <w:tcW w:type="dxa" w:w="690"/>
            <w:gridSpan w:val="1"/>
            <w:vMerge w:val="continue"/>
            <w:vAlign w:val="center"/>
          </w:tcPr>
          <w:p/>
        </w:tc>
        <w:tc>
          <w:tcPr>
            <w:tcW w:type="dxa" w:w="3700"/>
            <w:gridSpan w:val="1"/>
            <w:vMerge w:val="continue"/>
            <w:vAlign w:val="center"/>
          </w:tcPr>
          <w:p/>
        </w:tc>
        <w:tc>
          <w:tcPr>
            <w:tcW w:type="dxa" w:w="3852"/>
            <w:vAlign w:val="center"/>
          </w:tcPr>
          <w:p w14:paraId="04050000">
            <w:pPr>
              <w:rPr>
                <w:rFonts w:ascii="Times New Roman" w:hAnsi="Times New Roman"/>
              </w:rPr>
            </w:pPr>
            <w:r>
              <w:rPr>
                <w:rFonts w:ascii="Times New Roman" w:hAnsi="Times New Roman"/>
              </w:rPr>
              <w:t>самостоятельная работа</w:t>
            </w:r>
          </w:p>
        </w:tc>
        <w:tc>
          <w:tcPr>
            <w:tcW w:type="dxa" w:w="1417"/>
            <w:vAlign w:val="center"/>
          </w:tcPr>
          <w:p w14:paraId="05050000">
            <w:pPr>
              <w:ind/>
              <w:jc w:val="center"/>
              <w:rPr>
                <w:rFonts w:ascii="Times New Roman" w:hAnsi="Times New Roman"/>
              </w:rPr>
            </w:pPr>
            <w:r>
              <w:rPr>
                <w:rFonts w:ascii="Times New Roman" w:hAnsi="Times New Roman"/>
              </w:rPr>
              <w:t>15</w:t>
            </w:r>
          </w:p>
        </w:tc>
      </w:tr>
      <w:tr>
        <w:trPr>
          <w:trHeight w:hRule="atLeast" w:val="375"/>
        </w:trPr>
        <w:tc>
          <w:tcPr>
            <w:tcW w:type="dxa" w:w="690"/>
            <w:vMerge w:val="restart"/>
            <w:vAlign w:val="center"/>
          </w:tcPr>
          <w:p w14:paraId="06050000">
            <w:pPr>
              <w:rPr>
                <w:rFonts w:ascii="Times New Roman" w:hAnsi="Times New Roman"/>
              </w:rPr>
            </w:pPr>
            <w:r>
              <w:rPr>
                <w:rFonts w:ascii="Times New Roman" w:hAnsi="Times New Roman"/>
              </w:rPr>
              <w:t>III</w:t>
            </w:r>
            <w:r>
              <w:rPr>
                <w:rFonts w:ascii="Times New Roman" w:hAnsi="Times New Roman"/>
              </w:rPr>
              <w:t>.</w:t>
            </w:r>
          </w:p>
        </w:tc>
        <w:tc>
          <w:tcPr>
            <w:tcW w:type="dxa" w:w="3700"/>
            <w:vMerge w:val="restart"/>
            <w:vAlign w:val="center"/>
          </w:tcPr>
          <w:p w14:paraId="07050000">
            <w:pPr>
              <w:rPr>
                <w:rFonts w:ascii="Times New Roman" w:hAnsi="Times New Roman"/>
              </w:rPr>
            </w:pPr>
            <w:r>
              <w:rPr>
                <w:rFonts w:ascii="Times New Roman" w:hAnsi="Times New Roman"/>
              </w:rPr>
              <w:t>Промежуточная аттестация</w:t>
            </w:r>
          </w:p>
        </w:tc>
        <w:tc>
          <w:tcPr>
            <w:tcW w:type="dxa" w:w="3852"/>
            <w:vAlign w:val="center"/>
          </w:tcPr>
          <w:p w14:paraId="08050000">
            <w:pPr>
              <w:rPr>
                <w:rFonts w:ascii="Times New Roman" w:hAnsi="Times New Roman"/>
              </w:rPr>
            </w:pPr>
            <w:r>
              <w:rPr>
                <w:rFonts w:ascii="Times New Roman" w:hAnsi="Times New Roman"/>
              </w:rPr>
              <w:t>самостоятельная работа</w:t>
            </w:r>
          </w:p>
        </w:tc>
        <w:tc>
          <w:tcPr>
            <w:tcW w:type="dxa" w:w="1417"/>
            <w:vAlign w:val="center"/>
          </w:tcPr>
          <w:p w14:paraId="09050000">
            <w:pPr>
              <w:ind/>
              <w:jc w:val="center"/>
              <w:rPr>
                <w:rFonts w:ascii="Times New Roman" w:hAnsi="Times New Roman"/>
              </w:rPr>
            </w:pPr>
            <w:r>
              <w:rPr>
                <w:rFonts w:ascii="Times New Roman" w:hAnsi="Times New Roman"/>
              </w:rPr>
              <w:t>3</w:t>
            </w:r>
          </w:p>
        </w:tc>
      </w:tr>
      <w:tr>
        <w:trPr>
          <w:trHeight w:hRule="atLeast" w:val="375"/>
        </w:trPr>
        <w:tc>
          <w:tcPr>
            <w:tcW w:type="dxa" w:w="690"/>
            <w:gridSpan w:val="1"/>
            <w:vMerge w:val="continue"/>
            <w:vAlign w:val="center"/>
          </w:tcPr>
          <w:p/>
        </w:tc>
        <w:tc>
          <w:tcPr>
            <w:tcW w:type="dxa" w:w="3700"/>
            <w:gridSpan w:val="1"/>
            <w:vMerge w:val="continue"/>
            <w:vAlign w:val="center"/>
          </w:tcPr>
          <w:p/>
        </w:tc>
        <w:tc>
          <w:tcPr>
            <w:tcW w:type="dxa" w:w="3852"/>
            <w:vAlign w:val="center"/>
          </w:tcPr>
          <w:p w14:paraId="0A050000">
            <w:pPr>
              <w:rPr>
                <w:rFonts w:ascii="Times New Roman" w:hAnsi="Times New Roman"/>
              </w:rPr>
            </w:pPr>
            <w:r>
              <w:rPr>
                <w:rFonts w:ascii="Times New Roman" w:hAnsi="Times New Roman"/>
              </w:rPr>
              <w:t>зачёт</w:t>
            </w:r>
          </w:p>
        </w:tc>
        <w:tc>
          <w:tcPr>
            <w:tcW w:type="dxa" w:w="1417"/>
            <w:vAlign w:val="center"/>
          </w:tcPr>
          <w:p w14:paraId="0B050000">
            <w:pPr>
              <w:ind/>
              <w:jc w:val="center"/>
              <w:rPr>
                <w:rFonts w:ascii="Times New Roman" w:hAnsi="Times New Roman"/>
              </w:rPr>
            </w:pPr>
            <w:r>
              <w:rPr>
                <w:rFonts w:ascii="Times New Roman" w:hAnsi="Times New Roman"/>
              </w:rPr>
              <w:t>2</w:t>
            </w:r>
          </w:p>
        </w:tc>
      </w:tr>
    </w:tbl>
    <w:p w14:paraId="0C050000">
      <w:pPr>
        <w:ind/>
        <w:jc w:val="both"/>
        <w:rPr>
          <w:rFonts w:ascii="Times New Roman" w:hAnsi="Times New Roman"/>
        </w:rPr>
      </w:pPr>
    </w:p>
    <w:p w14:paraId="0D050000">
      <w:pPr>
        <w:ind/>
        <w:jc w:val="both"/>
        <w:rPr>
          <w:rFonts w:ascii="Times New Roman" w:hAnsi="Times New Roman"/>
        </w:rPr>
      </w:pPr>
      <w:r>
        <w:rPr>
          <w:rFonts w:ascii="Times New Roman" w:hAnsi="Times New Roman"/>
        </w:rPr>
        <w:t>Раздел 1:</w:t>
      </w:r>
      <w:r>
        <w:rPr>
          <w:rFonts w:ascii="Times New Roman" w:hAnsi="Times New Roman"/>
        </w:rPr>
        <w:t xml:space="preserve"> Углублённый </w:t>
      </w:r>
      <w:r>
        <w:rPr>
          <w:rFonts w:ascii="Times New Roman" w:hAnsi="Times New Roman"/>
        </w:rPr>
        <w:t>C</w:t>
      </w:r>
      <w:r>
        <w:rPr>
          <w:rFonts w:ascii="Times New Roman" w:hAnsi="Times New Roman"/>
        </w:rPr>
        <w:t>++</w:t>
      </w:r>
    </w:p>
    <w:p w14:paraId="0E050000">
      <w:pPr>
        <w:numPr>
          <w:ilvl w:val="0"/>
          <w:numId w:val="43"/>
        </w:numPr>
        <w:ind/>
        <w:jc w:val="both"/>
        <w:rPr>
          <w:rFonts w:ascii="Times New Roman" w:hAnsi="Times New Roman"/>
        </w:rPr>
      </w:pPr>
      <w:r>
        <w:rPr>
          <w:rFonts w:ascii="Times New Roman" w:hAnsi="Times New Roman"/>
        </w:rPr>
        <w:t xml:space="preserve">Стандартная библиотека: ввод-вывод, контейнеры, алгоритмы. Потоки, модификаторы потоков, связывание потоков. Контейнеры стандартной библиотеки. Заголовочный файл </w:t>
      </w:r>
      <w:r>
        <w:rPr>
          <w:rFonts w:ascii="Times New Roman" w:hAnsi="Times New Roman"/>
        </w:rPr>
        <w:t>algorithm</w:t>
      </w:r>
      <w:r>
        <w:rPr>
          <w:rFonts w:ascii="Times New Roman" w:hAnsi="Times New Roman"/>
        </w:rPr>
        <w:t>, алгоритмы стандартной библиотеки. Лямбда-выражения. Ассоциативные контейнеры.</w:t>
      </w:r>
    </w:p>
    <w:p w14:paraId="0F050000">
      <w:pPr>
        <w:numPr>
          <w:ilvl w:val="0"/>
          <w:numId w:val="43"/>
        </w:numPr>
        <w:ind/>
        <w:jc w:val="both"/>
        <w:rPr>
          <w:rFonts w:ascii="Times New Roman" w:hAnsi="Times New Roman"/>
        </w:rPr>
      </w:pPr>
      <w:r>
        <w:rPr>
          <w:rFonts w:ascii="Times New Roman" w:hAnsi="Times New Roman"/>
        </w:rPr>
        <w:t xml:space="preserve">Динамическая память: умные указатели, </w:t>
      </w:r>
      <w:r>
        <w:rPr>
          <w:rFonts w:ascii="Times New Roman" w:hAnsi="Times New Roman"/>
        </w:rPr>
        <w:t>аллокаторы</w:t>
      </w:r>
      <w:r>
        <w:rPr>
          <w:rFonts w:ascii="Times New Roman" w:hAnsi="Times New Roman"/>
        </w:rPr>
        <w:t xml:space="preserve">. </w:t>
      </w:r>
      <w:r>
        <w:rPr>
          <w:rFonts w:ascii="Times New Roman" w:hAnsi="Times New Roman"/>
        </w:rPr>
        <w:t>Move-</w:t>
      </w:r>
      <w:r>
        <w:rPr>
          <w:rFonts w:ascii="Times New Roman" w:hAnsi="Times New Roman"/>
        </w:rPr>
        <w:t>семантика.</w:t>
      </w:r>
    </w:p>
    <w:p w14:paraId="10050000">
      <w:pPr>
        <w:numPr>
          <w:ilvl w:val="0"/>
          <w:numId w:val="43"/>
        </w:numPr>
        <w:ind/>
        <w:jc w:val="both"/>
        <w:rPr>
          <w:rFonts w:ascii="Times New Roman" w:hAnsi="Times New Roman"/>
        </w:rPr>
      </w:pPr>
      <w:r>
        <w:rPr>
          <w:rFonts w:ascii="Times New Roman" w:hAnsi="Times New Roman"/>
        </w:rPr>
        <w:t xml:space="preserve">Перегрузка операторов, </w:t>
      </w:r>
      <w:r>
        <w:rPr>
          <w:rFonts w:ascii="Times New Roman" w:hAnsi="Times New Roman"/>
        </w:rPr>
        <w:t>std</w:t>
      </w:r>
      <w:r>
        <w:rPr>
          <w:rFonts w:ascii="Times New Roman" w:hAnsi="Times New Roman"/>
        </w:rPr>
        <w:t>::</w:t>
      </w:r>
      <w:r>
        <w:rPr>
          <w:rFonts w:ascii="Times New Roman" w:hAnsi="Times New Roman"/>
        </w:rPr>
        <w:t>function</w:t>
      </w:r>
      <w:r>
        <w:rPr>
          <w:rFonts w:ascii="Times New Roman" w:hAnsi="Times New Roman"/>
        </w:rPr>
        <w:t>, объекты-функции.</w:t>
      </w:r>
    </w:p>
    <w:p w14:paraId="11050000">
      <w:pPr>
        <w:numPr>
          <w:ilvl w:val="0"/>
          <w:numId w:val="43"/>
        </w:numPr>
        <w:ind/>
        <w:jc w:val="both"/>
        <w:rPr>
          <w:rFonts w:ascii="Times New Roman" w:hAnsi="Times New Roman"/>
        </w:rPr>
      </w:pPr>
      <w:r>
        <w:rPr>
          <w:rFonts w:ascii="Times New Roman" w:hAnsi="Times New Roman"/>
        </w:rPr>
        <w:t xml:space="preserve">Шаблоны в </w:t>
      </w:r>
      <w:r>
        <w:rPr>
          <w:rFonts w:ascii="Times New Roman" w:hAnsi="Times New Roman"/>
        </w:rPr>
        <w:t>C</w:t>
      </w:r>
      <w:r>
        <w:rPr>
          <w:rFonts w:ascii="Times New Roman" w:hAnsi="Times New Roman"/>
        </w:rPr>
        <w:t xml:space="preserve">++. Понятие, устройство и синтаксис шаблонов. </w:t>
      </w:r>
      <w:r>
        <w:rPr>
          <w:rFonts w:ascii="Times New Roman" w:hAnsi="Times New Roman"/>
        </w:rPr>
        <w:t>type_traits</w:t>
      </w:r>
      <w:r>
        <w:rPr>
          <w:rFonts w:ascii="Times New Roman" w:hAnsi="Times New Roman"/>
        </w:rPr>
        <w:t xml:space="preserve">, </w:t>
      </w:r>
      <w:r>
        <w:rPr>
          <w:rFonts w:ascii="Times New Roman" w:hAnsi="Times New Roman"/>
        </w:rPr>
        <w:t>forward</w:t>
      </w:r>
      <w:r>
        <w:rPr>
          <w:rFonts w:ascii="Times New Roman" w:hAnsi="Times New Roman"/>
        </w:rPr>
        <w:t xml:space="preserve">, перегрузка, </w:t>
      </w:r>
      <w:r>
        <w:rPr>
          <w:rFonts w:ascii="Times New Roman" w:hAnsi="Times New Roman"/>
        </w:rPr>
        <w:t>вариадические</w:t>
      </w:r>
      <w:r>
        <w:rPr>
          <w:rFonts w:ascii="Times New Roman" w:hAnsi="Times New Roman"/>
        </w:rPr>
        <w:t xml:space="preserve"> шаблоны.</w:t>
      </w:r>
    </w:p>
    <w:p w14:paraId="12050000">
      <w:pPr>
        <w:numPr>
          <w:ilvl w:val="0"/>
          <w:numId w:val="43"/>
        </w:numPr>
        <w:ind/>
        <w:jc w:val="both"/>
        <w:rPr>
          <w:rFonts w:ascii="Times New Roman" w:hAnsi="Times New Roman"/>
        </w:rPr>
      </w:pPr>
      <w:r>
        <w:rPr>
          <w:rFonts w:ascii="Times New Roman" w:hAnsi="Times New Roman"/>
        </w:rPr>
        <w:t>Обработка исключений, пространства имён, множественное и виртуальное наследование. Перегрузка</w:t>
      </w:r>
      <w:r>
        <w:rPr>
          <w:rFonts w:ascii="Times New Roman" w:hAnsi="Times New Roman"/>
        </w:rPr>
        <w:t xml:space="preserve"> new/delete, placement new, RTTI, </w:t>
      </w:r>
      <w:r>
        <w:rPr>
          <w:rFonts w:ascii="Times New Roman" w:hAnsi="Times New Roman"/>
        </w:rPr>
        <w:t>enum</w:t>
      </w:r>
      <w:r>
        <w:rPr>
          <w:rFonts w:ascii="Times New Roman" w:hAnsi="Times New Roman"/>
        </w:rPr>
        <w:t xml:space="preserve">, pointer to member, </w:t>
      </w:r>
      <w:r>
        <w:rPr>
          <w:rFonts w:ascii="Times New Roman" w:hAnsi="Times New Roman"/>
        </w:rPr>
        <w:t>вложенные</w:t>
      </w:r>
      <w:r>
        <w:rPr>
          <w:rFonts w:ascii="Times New Roman" w:hAnsi="Times New Roman"/>
        </w:rPr>
        <w:t xml:space="preserve"> </w:t>
      </w:r>
      <w:r>
        <w:rPr>
          <w:rFonts w:ascii="Times New Roman" w:hAnsi="Times New Roman"/>
        </w:rPr>
        <w:t>и</w:t>
      </w:r>
      <w:r>
        <w:rPr>
          <w:rFonts w:ascii="Times New Roman" w:hAnsi="Times New Roman"/>
        </w:rPr>
        <w:t xml:space="preserve"> </w:t>
      </w:r>
      <w:r>
        <w:rPr>
          <w:rFonts w:ascii="Times New Roman" w:hAnsi="Times New Roman"/>
        </w:rPr>
        <w:t>локальные</w:t>
      </w:r>
      <w:r>
        <w:rPr>
          <w:rFonts w:ascii="Times New Roman" w:hAnsi="Times New Roman"/>
        </w:rPr>
        <w:t xml:space="preserve"> </w:t>
      </w:r>
      <w:r>
        <w:rPr>
          <w:rFonts w:ascii="Times New Roman" w:hAnsi="Times New Roman"/>
        </w:rPr>
        <w:t>классы</w:t>
      </w:r>
      <w:r>
        <w:rPr>
          <w:rFonts w:ascii="Times New Roman" w:hAnsi="Times New Roman"/>
        </w:rPr>
        <w:t xml:space="preserve">, union, </w:t>
      </w:r>
      <w:r>
        <w:rPr>
          <w:rFonts w:ascii="Times New Roman" w:hAnsi="Times New Roman"/>
        </w:rPr>
        <w:t>битовые</w:t>
      </w:r>
      <w:r>
        <w:rPr>
          <w:rFonts w:ascii="Times New Roman" w:hAnsi="Times New Roman"/>
        </w:rPr>
        <w:t xml:space="preserve"> </w:t>
      </w:r>
      <w:r>
        <w:rPr>
          <w:rFonts w:ascii="Times New Roman" w:hAnsi="Times New Roman"/>
        </w:rPr>
        <w:t>поля</w:t>
      </w:r>
      <w:r>
        <w:rPr>
          <w:rFonts w:ascii="Times New Roman" w:hAnsi="Times New Roman"/>
        </w:rPr>
        <w:t>, volatile, extern c.</w:t>
      </w:r>
    </w:p>
    <w:p w14:paraId="13050000">
      <w:pPr>
        <w:ind/>
        <w:jc w:val="both"/>
        <w:rPr>
          <w:rFonts w:ascii="Times New Roman" w:hAnsi="Times New Roman"/>
        </w:rPr>
      </w:pPr>
      <w:r>
        <w:rPr>
          <w:rFonts w:ascii="Times New Roman" w:hAnsi="Times New Roman"/>
        </w:rPr>
        <w:t>Раздел 2: Паттерны проектирования</w:t>
      </w:r>
    </w:p>
    <w:p w14:paraId="14050000">
      <w:pPr>
        <w:pStyle w:val="Style_1"/>
        <w:numPr>
          <w:ilvl w:val="0"/>
          <w:numId w:val="44"/>
        </w:numPr>
        <w:ind/>
        <w:jc w:val="both"/>
        <w:rPr>
          <w:rFonts w:ascii="Times New Roman" w:hAnsi="Times New Roman"/>
        </w:rPr>
      </w:pPr>
      <w:r>
        <w:rPr>
          <w:rFonts w:ascii="Times New Roman" w:hAnsi="Times New Roman"/>
        </w:rPr>
        <w:t xml:space="preserve">Понятие паттерна проектирования, пример использования паттернов при создании архитектуры программ: разработка текстового редактора. </w:t>
      </w:r>
      <w:r>
        <w:rPr>
          <w:rFonts w:ascii="Times New Roman" w:hAnsi="Times New Roman"/>
        </w:rPr>
        <w:t xml:space="preserve">Model-View-Controller </w:t>
      </w:r>
      <w:r>
        <w:rPr>
          <w:rFonts w:ascii="Times New Roman" w:hAnsi="Times New Roman"/>
        </w:rPr>
        <w:t>как пример паттерна.</w:t>
      </w:r>
    </w:p>
    <w:p w14:paraId="15050000">
      <w:pPr>
        <w:pStyle w:val="Style_1"/>
        <w:numPr>
          <w:ilvl w:val="0"/>
          <w:numId w:val="44"/>
        </w:numPr>
        <w:ind/>
        <w:jc w:val="both"/>
        <w:rPr>
          <w:rFonts w:ascii="Times New Roman" w:hAnsi="Times New Roman"/>
        </w:rPr>
      </w:pPr>
      <w:r>
        <w:rPr>
          <w:rFonts w:ascii="Times New Roman" w:hAnsi="Times New Roman"/>
        </w:rPr>
        <w:t>Доклады по основным паттернам проектирования.</w:t>
      </w:r>
    </w:p>
    <w:p w14:paraId="16050000">
      <w:pPr>
        <w:pStyle w:val="Style_1"/>
        <w:numPr>
          <w:ilvl w:val="0"/>
          <w:numId w:val="44"/>
        </w:numPr>
        <w:ind/>
        <w:jc w:val="both"/>
        <w:rPr>
          <w:rFonts w:ascii="Times New Roman" w:hAnsi="Times New Roman"/>
        </w:rPr>
      </w:pPr>
      <w:r>
        <w:rPr>
          <w:rFonts w:ascii="Times New Roman" w:hAnsi="Times New Roman"/>
        </w:rPr>
        <w:t>Доклады по основным паттернам проектирования.</w:t>
      </w:r>
    </w:p>
    <w:p w14:paraId="17050000">
      <w:pPr>
        <w:ind/>
        <w:jc w:val="both"/>
        <w:rPr>
          <w:ins w:author="Yurii Litvinov" w:date="2023-01-22T20:29:00" w:id="605"/>
          <w:rFonts w:ascii="Times New Roman" w:hAnsi="Times New Roman"/>
        </w:rPr>
      </w:pPr>
    </w:p>
    <w:p w14:paraId="18050000">
      <w:pPr>
        <w:ind/>
        <w:jc w:val="both"/>
        <w:rPr>
          <w:ins w:author="Yurii Litvinov" w:date="2023-01-22T20:29:00" w:id="606"/>
          <w:rFonts w:ascii="Times New Roman" w:hAnsi="Times New Roman"/>
        </w:rPr>
      </w:pPr>
      <w:ins w:author="Yurii Litvinov" w:date="2023-01-22T20:29:00" w:id="607">
        <w:r>
          <w:rPr>
            <w:rFonts w:ascii="Times New Roman" w:hAnsi="Times New Roman"/>
          </w:rPr>
          <w:t xml:space="preserve">Период обучения (модуль): семестр 4, вариант 1: углублённый </w:t>
        </w:r>
        <w:r>
          <w:rPr>
            <w:rFonts w:ascii="Times New Roman" w:hAnsi="Times New Roman"/>
          </w:rPr>
          <w:t>C</w:t>
        </w:r>
        <w:r>
          <w:rPr>
            <w:rFonts w:ascii="Times New Roman" w:hAnsi="Times New Roman"/>
          </w:rPr>
          <w:t>++, основы архитектуры программного обеспечения</w:t>
        </w:r>
      </w:ins>
    </w:p>
    <w:tbl>
      <w:tblPr>
        <w:tblStyle w:val="Style_2"/>
        <w:tblW w:type="auto" w:w="0"/>
        <w:tblInd w:type="dxa" w:w="-147"/>
        <w:tblLayout w:type="fixed"/>
      </w:tblPr>
      <w:tblGrid>
        <w:gridCol w:w="690"/>
        <w:gridCol w:w="3700"/>
        <w:gridCol w:w="3852"/>
        <w:gridCol w:w="1417"/>
      </w:tblGrid>
      <w:tr>
        <w:trPr>
          <w:ins w:author="Yurii Litvinov" w:date="2023-01-22T20:29:00" w:id="608"/>
        </w:trPr>
        <w:tc>
          <w:tcPr>
            <w:tcW w:type="dxa" w:w="690"/>
            <w:vAlign w:val="center"/>
          </w:tcPr>
          <w:p w14:paraId="19050000">
            <w:pPr>
              <w:ind/>
              <w:jc w:val="center"/>
              <w:rPr>
                <w:ins w:author="Yurii Litvinov" w:date="2023-01-22T20:29:00" w:id="609"/>
                <w:rFonts w:ascii="Times New Roman" w:hAnsi="Times New Roman"/>
              </w:rPr>
            </w:pPr>
            <w:ins w:author="Yurii Litvinov" w:date="2023-01-22T20:29:00" w:id="610">
              <w:r>
                <w:rPr>
                  <w:rFonts w:ascii="Times New Roman" w:hAnsi="Times New Roman"/>
                </w:rPr>
                <w:t>№ п</w:t>
              </w:r>
              <w:r>
                <w:rPr>
                  <w:rFonts w:ascii="Times New Roman" w:hAnsi="Times New Roman"/>
                </w:rPr>
                <w:t>/</w:t>
              </w:r>
              <w:r>
                <w:rPr>
                  <w:rFonts w:ascii="Times New Roman" w:hAnsi="Times New Roman"/>
                </w:rPr>
                <w:t>п</w:t>
              </w:r>
            </w:ins>
          </w:p>
        </w:tc>
        <w:tc>
          <w:tcPr>
            <w:tcW w:type="dxa" w:w="3700"/>
            <w:vAlign w:val="center"/>
          </w:tcPr>
          <w:p w14:paraId="1A050000">
            <w:pPr>
              <w:ind/>
              <w:jc w:val="center"/>
              <w:rPr>
                <w:ins w:author="Yurii Litvinov" w:date="2023-01-22T20:29:00" w:id="611"/>
                <w:rFonts w:ascii="Times New Roman" w:hAnsi="Times New Roman"/>
              </w:rPr>
            </w:pPr>
            <w:ins w:author="Yurii Litvinov" w:date="2023-01-22T20:29:00" w:id="612">
              <w:r>
                <w:rPr>
                  <w:rFonts w:ascii="Times New Roman" w:hAnsi="Times New Roman"/>
                </w:rPr>
                <w:t>Наименование темы (раздела, части)</w:t>
              </w:r>
            </w:ins>
          </w:p>
        </w:tc>
        <w:tc>
          <w:tcPr>
            <w:tcW w:type="dxa" w:w="3852"/>
            <w:vAlign w:val="center"/>
          </w:tcPr>
          <w:p w14:paraId="1B050000">
            <w:pPr>
              <w:ind/>
              <w:jc w:val="center"/>
              <w:rPr>
                <w:ins w:author="Yurii Litvinov" w:date="2023-01-22T20:29:00" w:id="613"/>
                <w:rFonts w:ascii="Times New Roman" w:hAnsi="Times New Roman"/>
              </w:rPr>
            </w:pPr>
            <w:ins w:author="Yurii Litvinov" w:date="2023-01-22T20:29:00" w:id="614">
              <w:r>
                <w:rPr>
                  <w:rFonts w:ascii="Times New Roman" w:hAnsi="Times New Roman"/>
                </w:rPr>
                <w:t>Вид учебных занятий</w:t>
              </w:r>
            </w:ins>
          </w:p>
        </w:tc>
        <w:tc>
          <w:tcPr>
            <w:tcW w:type="dxa" w:w="1417"/>
            <w:vAlign w:val="center"/>
          </w:tcPr>
          <w:p w14:paraId="1C050000">
            <w:pPr>
              <w:ind/>
              <w:jc w:val="center"/>
              <w:rPr>
                <w:ins w:author="Yurii Litvinov" w:date="2023-01-22T20:29:00" w:id="615"/>
                <w:rFonts w:ascii="Times New Roman" w:hAnsi="Times New Roman"/>
              </w:rPr>
            </w:pPr>
            <w:ins w:author="Yurii Litvinov" w:date="2023-01-22T20:29:00" w:id="616">
              <w:r>
                <w:rPr>
                  <w:rFonts w:ascii="Times New Roman" w:hAnsi="Times New Roman"/>
                </w:rPr>
                <w:t>Количество часов</w:t>
              </w:r>
            </w:ins>
          </w:p>
        </w:tc>
      </w:tr>
      <w:tr>
        <w:trPr>
          <w:trHeight w:hRule="atLeast" w:val="367"/>
          <w:ins w:author="Yurii Litvinov" w:date="2023-01-22T20:29:00" w:id="617"/>
        </w:trPr>
        <w:tc>
          <w:tcPr>
            <w:tcW w:type="dxa" w:w="690"/>
            <w:vMerge w:val="restart"/>
            <w:vAlign w:val="center"/>
          </w:tcPr>
          <w:p w14:paraId="1D050000">
            <w:pPr>
              <w:rPr>
                <w:ins w:author="Yurii Litvinov" w:date="2023-01-22T20:29:00" w:id="618"/>
                <w:rFonts w:ascii="Times New Roman" w:hAnsi="Times New Roman"/>
              </w:rPr>
            </w:pPr>
            <w:ins w:author="Yurii Litvinov" w:date="2023-01-22T20:29:00" w:id="619">
              <w:r>
                <w:rPr>
                  <w:rFonts w:ascii="Times New Roman" w:hAnsi="Times New Roman"/>
                </w:rPr>
                <w:t>I</w:t>
              </w:r>
              <w:r>
                <w:rPr>
                  <w:rFonts w:ascii="Times New Roman" w:hAnsi="Times New Roman"/>
                </w:rPr>
                <w:t>.</w:t>
              </w:r>
            </w:ins>
          </w:p>
        </w:tc>
        <w:tc>
          <w:tcPr>
            <w:tcW w:type="dxa" w:w="3700"/>
            <w:vMerge w:val="restart"/>
            <w:vAlign w:val="center"/>
          </w:tcPr>
          <w:p w14:paraId="1E050000">
            <w:pPr>
              <w:rPr>
                <w:ins w:author="Yurii Litvinov" w:date="2023-01-22T20:29:00" w:id="620"/>
                <w:rFonts w:ascii="Times New Roman" w:hAnsi="Times New Roman"/>
              </w:rPr>
            </w:pPr>
            <w:ins w:author="Yurii Litvinov" w:date="2023-01-22T20:29:00" w:id="621">
              <w:r>
                <w:rPr>
                  <w:rFonts w:ascii="Times New Roman" w:hAnsi="Times New Roman"/>
                </w:rPr>
                <w:t xml:space="preserve">Углублённый </w:t>
              </w:r>
              <w:r>
                <w:rPr>
                  <w:rFonts w:ascii="Times New Roman" w:hAnsi="Times New Roman"/>
                </w:rPr>
                <w:t>C</w:t>
              </w:r>
              <w:r>
                <w:rPr>
                  <w:rFonts w:ascii="Times New Roman" w:hAnsi="Times New Roman"/>
                </w:rPr>
                <w:t>++</w:t>
              </w:r>
            </w:ins>
          </w:p>
        </w:tc>
        <w:tc>
          <w:tcPr>
            <w:tcW w:type="dxa" w:w="3852"/>
            <w:vAlign w:val="center"/>
          </w:tcPr>
          <w:p w14:paraId="1F050000">
            <w:pPr>
              <w:rPr>
                <w:ins w:author="Yurii Litvinov" w:date="2023-01-22T20:29:00" w:id="622"/>
                <w:rFonts w:ascii="Times New Roman" w:hAnsi="Times New Roman"/>
              </w:rPr>
            </w:pPr>
            <w:ins w:author="Yurii Litvinov" w:date="2023-01-22T20:29:00" w:id="623">
              <w:r>
                <w:rPr>
                  <w:rFonts w:ascii="Times New Roman" w:hAnsi="Times New Roman"/>
                </w:rPr>
                <w:t>практические занятия</w:t>
              </w:r>
            </w:ins>
          </w:p>
        </w:tc>
        <w:tc>
          <w:tcPr>
            <w:tcW w:type="dxa" w:w="1417"/>
            <w:vAlign w:val="center"/>
          </w:tcPr>
          <w:p w14:paraId="20050000">
            <w:pPr>
              <w:ind/>
              <w:jc w:val="center"/>
              <w:rPr>
                <w:ins w:author="Yurii Litvinov" w:date="2023-01-22T20:29:00" w:id="624"/>
                <w:rFonts w:ascii="Times New Roman" w:hAnsi="Times New Roman"/>
              </w:rPr>
            </w:pPr>
            <w:ins w:author="Yurii Litvinov" w:date="2023-01-22T20:29:00" w:id="625">
              <w:r>
                <w:rPr>
                  <w:rFonts w:ascii="Times New Roman" w:hAnsi="Times New Roman"/>
                </w:rPr>
                <w:t>20</w:t>
              </w:r>
            </w:ins>
          </w:p>
        </w:tc>
      </w:tr>
      <w:tr>
        <w:trPr>
          <w:trHeight w:hRule="atLeast" w:val="367"/>
          <w:ins w:author="Yurii Litvinov" w:date="2023-01-22T20:29:00" w:id="626"/>
        </w:trPr>
        <w:tc>
          <w:tcPr>
            <w:tcW w:type="dxa" w:w="690"/>
            <w:gridSpan w:val="1"/>
            <w:vMerge w:val="continue"/>
            <w:vAlign w:val="center"/>
          </w:tcPr>
          <w:p/>
        </w:tc>
        <w:tc>
          <w:tcPr>
            <w:tcW w:type="dxa" w:w="3700"/>
            <w:gridSpan w:val="1"/>
            <w:vMerge w:val="continue"/>
            <w:vAlign w:val="center"/>
          </w:tcPr>
          <w:p/>
        </w:tc>
        <w:tc>
          <w:tcPr>
            <w:tcW w:type="dxa" w:w="3852"/>
            <w:vAlign w:val="center"/>
          </w:tcPr>
          <w:p w14:paraId="21050000">
            <w:pPr>
              <w:rPr>
                <w:ins w:author="Yurii Litvinov" w:date="2023-01-22T20:29:00" w:id="627"/>
                <w:rFonts w:ascii="Times New Roman" w:hAnsi="Times New Roman"/>
              </w:rPr>
            </w:pPr>
            <w:ins w:author="Yurii Litvinov" w:date="2023-01-22T20:29:00" w:id="628">
              <w:r>
                <w:rPr>
                  <w:rFonts w:ascii="Times New Roman" w:hAnsi="Times New Roman"/>
                </w:rPr>
                <w:t>контрольные работы</w:t>
              </w:r>
            </w:ins>
          </w:p>
        </w:tc>
        <w:tc>
          <w:tcPr>
            <w:tcW w:type="dxa" w:w="1417"/>
            <w:vAlign w:val="center"/>
          </w:tcPr>
          <w:p w14:paraId="22050000">
            <w:pPr>
              <w:ind/>
              <w:jc w:val="center"/>
              <w:rPr>
                <w:ins w:author="Yurii Litvinov" w:date="2023-01-22T20:29:00" w:id="629"/>
                <w:rFonts w:ascii="Times New Roman" w:hAnsi="Times New Roman"/>
              </w:rPr>
            </w:pPr>
            <w:ins w:author="Yurii Litvinov" w:date="2023-01-22T20:29:00" w:id="630">
              <w:r>
                <w:rPr>
                  <w:rFonts w:ascii="Times New Roman" w:hAnsi="Times New Roman"/>
                </w:rPr>
                <w:t>2</w:t>
              </w:r>
            </w:ins>
          </w:p>
        </w:tc>
      </w:tr>
      <w:tr>
        <w:trPr>
          <w:trHeight w:hRule="atLeast" w:val="367"/>
          <w:ins w:author="Yurii Litvinov" w:date="2023-01-22T20:29:00" w:id="631"/>
        </w:trPr>
        <w:tc>
          <w:tcPr>
            <w:tcW w:type="dxa" w:w="690"/>
            <w:gridSpan w:val="1"/>
            <w:vMerge w:val="continue"/>
            <w:vAlign w:val="center"/>
          </w:tcPr>
          <w:p/>
        </w:tc>
        <w:tc>
          <w:tcPr>
            <w:tcW w:type="dxa" w:w="3700"/>
            <w:gridSpan w:val="1"/>
            <w:vMerge w:val="continue"/>
            <w:vAlign w:val="center"/>
          </w:tcPr>
          <w:p/>
        </w:tc>
        <w:tc>
          <w:tcPr>
            <w:tcW w:type="dxa" w:w="3852"/>
            <w:vAlign w:val="center"/>
          </w:tcPr>
          <w:p w14:paraId="23050000">
            <w:pPr>
              <w:rPr>
                <w:ins w:author="Yurii Litvinov" w:date="2023-01-22T20:29:00" w:id="632"/>
                <w:rFonts w:ascii="Times New Roman" w:hAnsi="Times New Roman"/>
              </w:rPr>
            </w:pPr>
            <w:ins w:author="Yurii Litvinov" w:date="2023-01-22T20:29:00" w:id="633">
              <w:r>
                <w:rPr>
                  <w:rFonts w:ascii="Times New Roman" w:hAnsi="Times New Roman"/>
                </w:rPr>
                <w:t>самостоятельная работа</w:t>
              </w:r>
            </w:ins>
          </w:p>
        </w:tc>
        <w:tc>
          <w:tcPr>
            <w:tcW w:type="dxa" w:w="1417"/>
            <w:vAlign w:val="center"/>
          </w:tcPr>
          <w:p w14:paraId="24050000">
            <w:pPr>
              <w:ind/>
              <w:jc w:val="center"/>
              <w:rPr>
                <w:ins w:author="Yurii Litvinov" w:date="2023-01-22T20:29:00" w:id="634"/>
                <w:rFonts w:ascii="Times New Roman" w:hAnsi="Times New Roman"/>
              </w:rPr>
            </w:pPr>
            <w:ins w:author="Yurii Litvinov" w:date="2023-01-22T20:29:00" w:id="635">
              <w:r>
                <w:rPr>
                  <w:rFonts w:ascii="Times New Roman" w:hAnsi="Times New Roman"/>
                </w:rPr>
                <w:t>2</w:t>
              </w:r>
              <w:r>
                <w:rPr>
                  <w:rFonts w:ascii="Times New Roman" w:hAnsi="Times New Roman"/>
                </w:rPr>
                <w:t>0</w:t>
              </w:r>
            </w:ins>
          </w:p>
        </w:tc>
      </w:tr>
      <w:tr>
        <w:trPr>
          <w:trHeight w:hRule="atLeast" w:val="367"/>
          <w:ins w:author="Yurii Litvinov" w:date="2023-01-22T20:29:00" w:id="636"/>
        </w:trPr>
        <w:tc>
          <w:tcPr>
            <w:tcW w:type="dxa" w:w="690"/>
            <w:vMerge w:val="restart"/>
            <w:vAlign w:val="center"/>
          </w:tcPr>
          <w:p w14:paraId="25050000">
            <w:pPr>
              <w:rPr>
                <w:ins w:author="Yurii Litvinov" w:date="2023-01-22T20:29:00" w:id="637"/>
                <w:rFonts w:ascii="Times New Roman" w:hAnsi="Times New Roman"/>
              </w:rPr>
            </w:pPr>
            <w:ins w:author="Yurii Litvinov" w:date="2023-01-22T20:29:00" w:id="638">
              <w:r>
                <w:rPr>
                  <w:rFonts w:ascii="Times New Roman" w:hAnsi="Times New Roman"/>
                </w:rPr>
                <w:t>II.</w:t>
              </w:r>
            </w:ins>
          </w:p>
        </w:tc>
        <w:tc>
          <w:tcPr>
            <w:tcW w:type="dxa" w:w="3700"/>
            <w:vMerge w:val="restart"/>
            <w:vAlign w:val="center"/>
          </w:tcPr>
          <w:p w14:paraId="26050000">
            <w:pPr>
              <w:rPr>
                <w:ins w:author="Yurii Litvinov" w:date="2023-01-22T20:29:00" w:id="639"/>
                <w:rFonts w:ascii="Times New Roman" w:hAnsi="Times New Roman"/>
              </w:rPr>
            </w:pPr>
            <w:ins w:author="Yurii Litvinov" w:date="2023-01-22T20:29:00" w:id="640">
              <w:r>
                <w:rPr>
                  <w:rFonts w:ascii="Times New Roman" w:hAnsi="Times New Roman"/>
                </w:rPr>
                <w:t>Паттерны проектирования</w:t>
              </w:r>
            </w:ins>
          </w:p>
        </w:tc>
        <w:tc>
          <w:tcPr>
            <w:tcW w:type="dxa" w:w="3852"/>
            <w:vAlign w:val="center"/>
          </w:tcPr>
          <w:p w14:paraId="27050000">
            <w:pPr>
              <w:rPr>
                <w:ins w:author="Yurii Litvinov" w:date="2023-01-22T20:29:00" w:id="641"/>
                <w:rFonts w:ascii="Times New Roman" w:hAnsi="Times New Roman"/>
              </w:rPr>
            </w:pPr>
            <w:ins w:author="Yurii Litvinov" w:date="2023-01-22T20:29:00" w:id="642">
              <w:r>
                <w:rPr>
                  <w:rFonts w:ascii="Times New Roman" w:hAnsi="Times New Roman"/>
                </w:rPr>
                <w:t>практические занятия</w:t>
              </w:r>
            </w:ins>
          </w:p>
        </w:tc>
        <w:tc>
          <w:tcPr>
            <w:tcW w:type="dxa" w:w="1417"/>
            <w:vAlign w:val="center"/>
          </w:tcPr>
          <w:p w14:paraId="28050000">
            <w:pPr>
              <w:ind/>
              <w:jc w:val="center"/>
              <w:rPr>
                <w:ins w:author="Yurii Litvinov" w:date="2023-01-22T20:29:00" w:id="643"/>
                <w:rFonts w:ascii="Times New Roman" w:hAnsi="Times New Roman"/>
              </w:rPr>
            </w:pPr>
            <w:ins w:author="Yurii Litvinov" w:date="2023-01-22T20:29:00" w:id="644">
              <w:r>
                <w:rPr>
                  <w:rFonts w:ascii="Times New Roman" w:hAnsi="Times New Roman"/>
                </w:rPr>
                <w:t>6</w:t>
              </w:r>
            </w:ins>
          </w:p>
        </w:tc>
      </w:tr>
      <w:tr>
        <w:trPr>
          <w:trHeight w:hRule="atLeast" w:val="367"/>
          <w:ins w:author="Yurii Litvinov" w:date="2023-01-22T20:29:00" w:id="645"/>
        </w:trPr>
        <w:tc>
          <w:tcPr>
            <w:tcW w:type="dxa" w:w="690"/>
            <w:gridSpan w:val="1"/>
            <w:vMerge w:val="continue"/>
            <w:vAlign w:val="center"/>
          </w:tcPr>
          <w:p/>
        </w:tc>
        <w:tc>
          <w:tcPr>
            <w:tcW w:type="dxa" w:w="3700"/>
            <w:gridSpan w:val="1"/>
            <w:vMerge w:val="continue"/>
            <w:vAlign w:val="center"/>
          </w:tcPr>
          <w:p/>
        </w:tc>
        <w:tc>
          <w:tcPr>
            <w:tcW w:type="dxa" w:w="3852"/>
            <w:vAlign w:val="center"/>
          </w:tcPr>
          <w:p w14:paraId="29050000">
            <w:pPr>
              <w:rPr>
                <w:ins w:author="Yurii Litvinov" w:date="2023-01-22T20:29:00" w:id="646"/>
                <w:rFonts w:ascii="Times New Roman" w:hAnsi="Times New Roman"/>
              </w:rPr>
            </w:pPr>
            <w:ins w:author="Yurii Litvinov" w:date="2023-01-22T20:29:00" w:id="647">
              <w:r>
                <w:rPr>
                  <w:rFonts w:ascii="Times New Roman" w:hAnsi="Times New Roman"/>
                </w:rPr>
                <w:t>контрольные работы</w:t>
              </w:r>
            </w:ins>
          </w:p>
        </w:tc>
        <w:tc>
          <w:tcPr>
            <w:tcW w:type="dxa" w:w="1417"/>
            <w:vAlign w:val="center"/>
          </w:tcPr>
          <w:p w14:paraId="2A050000">
            <w:pPr>
              <w:ind/>
              <w:jc w:val="center"/>
              <w:rPr>
                <w:ins w:author="Yurii Litvinov" w:date="2023-01-22T20:29:00" w:id="648"/>
                <w:rFonts w:ascii="Times New Roman" w:hAnsi="Times New Roman"/>
              </w:rPr>
            </w:pPr>
            <w:ins w:author="Yurii Litvinov" w:date="2023-01-22T20:29:00" w:id="649">
              <w:r>
                <w:rPr>
                  <w:rFonts w:ascii="Times New Roman" w:hAnsi="Times New Roman"/>
                </w:rPr>
                <w:t>2</w:t>
              </w:r>
            </w:ins>
          </w:p>
        </w:tc>
      </w:tr>
      <w:tr>
        <w:trPr>
          <w:trHeight w:hRule="atLeast" w:val="367"/>
          <w:ins w:author="Yurii Litvinov" w:date="2023-01-22T20:29:00" w:id="650"/>
        </w:trPr>
        <w:tc>
          <w:tcPr>
            <w:tcW w:type="dxa" w:w="690"/>
            <w:gridSpan w:val="1"/>
            <w:vMerge w:val="continue"/>
            <w:vAlign w:val="center"/>
          </w:tcPr>
          <w:p/>
        </w:tc>
        <w:tc>
          <w:tcPr>
            <w:tcW w:type="dxa" w:w="3700"/>
            <w:gridSpan w:val="1"/>
            <w:vMerge w:val="continue"/>
            <w:vAlign w:val="center"/>
          </w:tcPr>
          <w:p/>
        </w:tc>
        <w:tc>
          <w:tcPr>
            <w:tcW w:type="dxa" w:w="3852"/>
            <w:vAlign w:val="center"/>
          </w:tcPr>
          <w:p w14:paraId="2B050000">
            <w:pPr>
              <w:rPr>
                <w:ins w:author="Yurii Litvinov" w:date="2023-01-22T20:29:00" w:id="651"/>
                <w:rFonts w:ascii="Times New Roman" w:hAnsi="Times New Roman"/>
              </w:rPr>
            </w:pPr>
            <w:ins w:author="Yurii Litvinov" w:date="2023-01-22T20:29:00" w:id="652">
              <w:r>
                <w:rPr>
                  <w:rFonts w:ascii="Times New Roman" w:hAnsi="Times New Roman"/>
                </w:rPr>
                <w:t>самостоятельная работа</w:t>
              </w:r>
            </w:ins>
          </w:p>
        </w:tc>
        <w:tc>
          <w:tcPr>
            <w:tcW w:type="dxa" w:w="1417"/>
            <w:vAlign w:val="center"/>
          </w:tcPr>
          <w:p w14:paraId="2C050000">
            <w:pPr>
              <w:ind/>
              <w:jc w:val="center"/>
              <w:rPr>
                <w:ins w:author="Yurii Litvinov" w:date="2023-01-22T20:29:00" w:id="653"/>
                <w:rFonts w:ascii="Times New Roman" w:hAnsi="Times New Roman"/>
              </w:rPr>
            </w:pPr>
            <w:ins w:author="Yurii Litvinov" w:date="2023-01-22T20:29:00" w:id="654">
              <w:r>
                <w:rPr>
                  <w:rFonts w:ascii="Times New Roman" w:hAnsi="Times New Roman"/>
                </w:rPr>
                <w:t>1</w:t>
              </w:r>
              <w:r>
                <w:rPr>
                  <w:rFonts w:ascii="Times New Roman" w:hAnsi="Times New Roman"/>
                </w:rPr>
                <w:t>0</w:t>
              </w:r>
            </w:ins>
          </w:p>
        </w:tc>
      </w:tr>
      <w:tr>
        <w:trPr>
          <w:trHeight w:hRule="atLeast" w:val="375"/>
          <w:ins w:author="Yurii Litvinov" w:date="2023-01-22T20:29:00" w:id="655"/>
        </w:trPr>
        <w:tc>
          <w:tcPr>
            <w:tcW w:type="dxa" w:w="690"/>
            <w:vMerge w:val="restart"/>
            <w:vAlign w:val="center"/>
          </w:tcPr>
          <w:p w14:paraId="2D050000">
            <w:pPr>
              <w:rPr>
                <w:ins w:author="Yurii Litvinov" w:date="2023-01-22T20:29:00" w:id="656"/>
                <w:rFonts w:ascii="Times New Roman" w:hAnsi="Times New Roman"/>
              </w:rPr>
            </w:pPr>
            <w:ins w:author="Yurii Litvinov" w:date="2023-01-22T20:29:00" w:id="657">
              <w:r>
                <w:rPr>
                  <w:rFonts w:ascii="Times New Roman" w:hAnsi="Times New Roman"/>
                </w:rPr>
                <w:t>III</w:t>
              </w:r>
              <w:r>
                <w:rPr>
                  <w:rFonts w:ascii="Times New Roman" w:hAnsi="Times New Roman"/>
                </w:rPr>
                <w:t>.</w:t>
              </w:r>
            </w:ins>
          </w:p>
        </w:tc>
        <w:tc>
          <w:tcPr>
            <w:tcW w:type="dxa" w:w="3700"/>
            <w:vMerge w:val="restart"/>
            <w:vAlign w:val="center"/>
          </w:tcPr>
          <w:p w14:paraId="2E050000">
            <w:pPr>
              <w:rPr>
                <w:ins w:author="Yurii Litvinov" w:date="2023-01-22T20:29:00" w:id="658"/>
                <w:rFonts w:ascii="Times New Roman" w:hAnsi="Times New Roman"/>
              </w:rPr>
            </w:pPr>
            <w:ins w:author="Yurii Litvinov" w:date="2023-01-22T20:29:00" w:id="659">
              <w:r>
                <w:rPr>
                  <w:rFonts w:ascii="Times New Roman" w:hAnsi="Times New Roman"/>
                </w:rPr>
                <w:t>Промежуточная аттестация</w:t>
              </w:r>
            </w:ins>
          </w:p>
        </w:tc>
        <w:tc>
          <w:tcPr>
            <w:tcW w:type="dxa" w:w="3852"/>
            <w:vAlign w:val="center"/>
          </w:tcPr>
          <w:p w14:paraId="2F050000">
            <w:pPr>
              <w:rPr>
                <w:ins w:author="Yurii Litvinov" w:date="2023-01-22T20:29:00" w:id="660"/>
                <w:rFonts w:ascii="Times New Roman" w:hAnsi="Times New Roman"/>
              </w:rPr>
            </w:pPr>
            <w:ins w:author="Yurii Litvinov" w:date="2023-01-22T20:29:00" w:id="661">
              <w:r>
                <w:rPr>
                  <w:rFonts w:ascii="Times New Roman" w:hAnsi="Times New Roman"/>
                </w:rPr>
                <w:t>самостоятельная работа</w:t>
              </w:r>
            </w:ins>
          </w:p>
        </w:tc>
        <w:tc>
          <w:tcPr>
            <w:tcW w:type="dxa" w:w="1417"/>
            <w:vAlign w:val="center"/>
          </w:tcPr>
          <w:p w14:paraId="30050000">
            <w:pPr>
              <w:ind/>
              <w:jc w:val="center"/>
              <w:rPr>
                <w:ins w:author="Yurii Litvinov" w:date="2023-01-22T20:29:00" w:id="662"/>
                <w:rFonts w:ascii="Times New Roman" w:hAnsi="Times New Roman"/>
              </w:rPr>
            </w:pPr>
            <w:ins w:author="Yurii Litvinov" w:date="2023-01-22T20:29:00" w:id="663">
              <w:r>
                <w:rPr>
                  <w:rFonts w:ascii="Times New Roman" w:hAnsi="Times New Roman"/>
                </w:rPr>
                <w:t>8</w:t>
              </w:r>
            </w:ins>
          </w:p>
        </w:tc>
      </w:tr>
      <w:tr>
        <w:trPr>
          <w:trHeight w:hRule="atLeast" w:val="375"/>
          <w:ins w:author="Yurii Litvinov" w:date="2023-01-22T20:29:00" w:id="664"/>
        </w:trPr>
        <w:tc>
          <w:tcPr>
            <w:tcW w:type="dxa" w:w="690"/>
            <w:gridSpan w:val="1"/>
            <w:vMerge w:val="continue"/>
            <w:vAlign w:val="center"/>
          </w:tcPr>
          <w:p/>
        </w:tc>
        <w:tc>
          <w:tcPr>
            <w:tcW w:type="dxa" w:w="3700"/>
            <w:gridSpan w:val="1"/>
            <w:vMerge w:val="continue"/>
            <w:vAlign w:val="center"/>
          </w:tcPr>
          <w:p/>
        </w:tc>
        <w:tc>
          <w:tcPr>
            <w:tcW w:type="dxa" w:w="3852"/>
            <w:vAlign w:val="center"/>
          </w:tcPr>
          <w:p w14:paraId="31050000">
            <w:pPr>
              <w:rPr>
                <w:ins w:author="Yurii Litvinov" w:date="2023-01-22T20:29:00" w:id="665"/>
                <w:rFonts w:ascii="Times New Roman" w:hAnsi="Times New Roman"/>
              </w:rPr>
            </w:pPr>
            <w:ins w:author="Yurii Litvinov" w:date="2023-01-22T20:29:00" w:id="666">
              <w:r>
                <w:rPr>
                  <w:rFonts w:ascii="Times New Roman" w:hAnsi="Times New Roman"/>
                </w:rPr>
                <w:t>зачёт</w:t>
              </w:r>
            </w:ins>
          </w:p>
        </w:tc>
        <w:tc>
          <w:tcPr>
            <w:tcW w:type="dxa" w:w="1417"/>
            <w:vAlign w:val="center"/>
          </w:tcPr>
          <w:p w14:paraId="32050000">
            <w:pPr>
              <w:ind/>
              <w:jc w:val="center"/>
              <w:rPr>
                <w:ins w:author="Yurii Litvinov" w:date="2023-01-22T20:29:00" w:id="667"/>
                <w:rFonts w:ascii="Times New Roman" w:hAnsi="Times New Roman"/>
              </w:rPr>
            </w:pPr>
            <w:ins w:author="Yurii Litvinov" w:date="2023-01-22T20:29:00" w:id="668">
              <w:r>
                <w:rPr>
                  <w:rFonts w:ascii="Times New Roman" w:hAnsi="Times New Roman"/>
                </w:rPr>
                <w:t>2</w:t>
              </w:r>
            </w:ins>
          </w:p>
        </w:tc>
      </w:tr>
    </w:tbl>
    <w:p w14:paraId="33050000">
      <w:pPr>
        <w:ind/>
        <w:jc w:val="both"/>
        <w:rPr>
          <w:ins w:author="Yurii Litvinov" w:date="2023-01-22T20:29:00" w:id="669"/>
          <w:rFonts w:ascii="Times New Roman" w:hAnsi="Times New Roman"/>
        </w:rPr>
      </w:pPr>
    </w:p>
    <w:p w14:paraId="34050000">
      <w:pPr>
        <w:ind/>
        <w:jc w:val="both"/>
        <w:rPr>
          <w:ins w:author="Yurii Litvinov" w:date="2023-01-22T20:29:00" w:id="670"/>
          <w:rFonts w:ascii="Times New Roman" w:hAnsi="Times New Roman"/>
        </w:rPr>
      </w:pPr>
      <w:ins w:author="Yurii Litvinov" w:date="2023-01-22T20:29:00" w:id="671">
        <w:r>
          <w:rPr>
            <w:rFonts w:ascii="Times New Roman" w:hAnsi="Times New Roman"/>
          </w:rPr>
          <w:t xml:space="preserve">Раздел 1: Углублённый </w:t>
        </w:r>
        <w:r>
          <w:rPr>
            <w:rFonts w:ascii="Times New Roman" w:hAnsi="Times New Roman"/>
          </w:rPr>
          <w:t>C</w:t>
        </w:r>
        <w:r>
          <w:rPr>
            <w:rFonts w:ascii="Times New Roman" w:hAnsi="Times New Roman"/>
          </w:rPr>
          <w:t>++</w:t>
        </w:r>
      </w:ins>
    </w:p>
    <w:p w14:paraId="35050000">
      <w:pPr>
        <w:numPr>
          <w:ilvl w:val="0"/>
          <w:numId w:val="43"/>
        </w:numPr>
        <w:ind/>
        <w:jc w:val="both"/>
        <w:rPr>
          <w:ins w:author="Yurii Litvinov" w:date="2023-01-22T20:29:00" w:id="672"/>
          <w:rFonts w:ascii="Times New Roman" w:hAnsi="Times New Roman"/>
        </w:rPr>
      </w:pPr>
      <w:ins w:author="Yurii Litvinov" w:date="2023-01-22T20:29:00" w:id="673">
        <w:r>
          <w:rPr>
            <w:rFonts w:ascii="Times New Roman" w:hAnsi="Times New Roman"/>
          </w:rPr>
          <w:t xml:space="preserve">Стандартная библиотека: ввод-вывод, контейнеры, алгоритмы. Потоки, модификаторы потоков, связывание потоков. Контейнеры стандартной библиотеки. Заголовочный файл </w:t>
        </w:r>
        <w:r>
          <w:rPr>
            <w:rFonts w:ascii="Times New Roman" w:hAnsi="Times New Roman"/>
          </w:rPr>
          <w:t>algorithm</w:t>
        </w:r>
        <w:r>
          <w:rPr>
            <w:rFonts w:ascii="Times New Roman" w:hAnsi="Times New Roman"/>
          </w:rPr>
          <w:t>, алгоритмы стандартной библиотеки. Лямбда-выражения. Ассоциативные контейнеры.</w:t>
        </w:r>
      </w:ins>
    </w:p>
    <w:p w14:paraId="36050000">
      <w:pPr>
        <w:numPr>
          <w:ilvl w:val="0"/>
          <w:numId w:val="43"/>
        </w:numPr>
        <w:ind/>
        <w:jc w:val="both"/>
        <w:rPr>
          <w:ins w:author="Yurii Litvinov" w:date="2023-01-22T20:29:00" w:id="674"/>
          <w:rFonts w:ascii="Times New Roman" w:hAnsi="Times New Roman"/>
        </w:rPr>
      </w:pPr>
      <w:ins w:author="Yurii Litvinov" w:date="2023-01-22T20:29:00" w:id="675">
        <w:r>
          <w:rPr>
            <w:rFonts w:ascii="Times New Roman" w:hAnsi="Times New Roman"/>
          </w:rPr>
          <w:t xml:space="preserve">Динамическая память: умные указатели, </w:t>
        </w:r>
        <w:r>
          <w:rPr>
            <w:rFonts w:ascii="Times New Roman" w:hAnsi="Times New Roman"/>
          </w:rPr>
          <w:t>аллокаторы</w:t>
        </w:r>
        <w:r>
          <w:rPr>
            <w:rFonts w:ascii="Times New Roman" w:hAnsi="Times New Roman"/>
          </w:rPr>
          <w:t xml:space="preserve">. </w:t>
        </w:r>
        <w:r>
          <w:rPr>
            <w:rFonts w:ascii="Times New Roman" w:hAnsi="Times New Roman"/>
          </w:rPr>
          <w:t>Move-</w:t>
        </w:r>
        <w:r>
          <w:rPr>
            <w:rFonts w:ascii="Times New Roman" w:hAnsi="Times New Roman"/>
          </w:rPr>
          <w:t>семантика.</w:t>
        </w:r>
      </w:ins>
    </w:p>
    <w:p w14:paraId="37050000">
      <w:pPr>
        <w:numPr>
          <w:ilvl w:val="0"/>
          <w:numId w:val="43"/>
        </w:numPr>
        <w:ind/>
        <w:jc w:val="both"/>
        <w:rPr>
          <w:ins w:author="Yurii Litvinov" w:date="2023-01-22T20:29:00" w:id="676"/>
          <w:rFonts w:ascii="Times New Roman" w:hAnsi="Times New Roman"/>
        </w:rPr>
      </w:pPr>
      <w:ins w:author="Yurii Litvinov" w:date="2023-01-22T20:29:00" w:id="677">
        <w:r>
          <w:rPr>
            <w:rFonts w:ascii="Times New Roman" w:hAnsi="Times New Roman"/>
          </w:rPr>
          <w:t xml:space="preserve">Перегрузка операторов, </w:t>
        </w:r>
        <w:r>
          <w:rPr>
            <w:rFonts w:ascii="Times New Roman" w:hAnsi="Times New Roman"/>
          </w:rPr>
          <w:t>std</w:t>
        </w:r>
        <w:r>
          <w:rPr>
            <w:rFonts w:ascii="Times New Roman" w:hAnsi="Times New Roman"/>
          </w:rPr>
          <w:t>::</w:t>
        </w:r>
        <w:r>
          <w:rPr>
            <w:rFonts w:ascii="Times New Roman" w:hAnsi="Times New Roman"/>
          </w:rPr>
          <w:t>function</w:t>
        </w:r>
        <w:r>
          <w:rPr>
            <w:rFonts w:ascii="Times New Roman" w:hAnsi="Times New Roman"/>
          </w:rPr>
          <w:t>, объекты-функции.</w:t>
        </w:r>
      </w:ins>
    </w:p>
    <w:p w14:paraId="38050000">
      <w:pPr>
        <w:numPr>
          <w:ilvl w:val="0"/>
          <w:numId w:val="43"/>
        </w:numPr>
        <w:ind/>
        <w:jc w:val="both"/>
        <w:rPr>
          <w:ins w:author="Yurii Litvinov" w:date="2023-01-22T20:29:00" w:id="678"/>
          <w:rFonts w:ascii="Times New Roman" w:hAnsi="Times New Roman"/>
        </w:rPr>
      </w:pPr>
      <w:ins w:author="Yurii Litvinov" w:date="2023-01-22T20:29:00" w:id="679">
        <w:r>
          <w:rPr>
            <w:rFonts w:ascii="Times New Roman" w:hAnsi="Times New Roman"/>
          </w:rPr>
          <w:t xml:space="preserve">Шаблоны в </w:t>
        </w:r>
        <w:r>
          <w:rPr>
            <w:rFonts w:ascii="Times New Roman" w:hAnsi="Times New Roman"/>
          </w:rPr>
          <w:t>C</w:t>
        </w:r>
        <w:r>
          <w:rPr>
            <w:rFonts w:ascii="Times New Roman" w:hAnsi="Times New Roman"/>
          </w:rPr>
          <w:t xml:space="preserve">++. Понятие, устройство и синтаксис шаблонов. </w:t>
        </w:r>
        <w:r>
          <w:rPr>
            <w:rFonts w:ascii="Times New Roman" w:hAnsi="Times New Roman"/>
          </w:rPr>
          <w:t>type_traits</w:t>
        </w:r>
        <w:r>
          <w:rPr>
            <w:rFonts w:ascii="Times New Roman" w:hAnsi="Times New Roman"/>
          </w:rPr>
          <w:t xml:space="preserve">, </w:t>
        </w:r>
        <w:r>
          <w:rPr>
            <w:rFonts w:ascii="Times New Roman" w:hAnsi="Times New Roman"/>
          </w:rPr>
          <w:t>forward</w:t>
        </w:r>
        <w:r>
          <w:rPr>
            <w:rFonts w:ascii="Times New Roman" w:hAnsi="Times New Roman"/>
          </w:rPr>
          <w:t xml:space="preserve">, перегрузка, </w:t>
        </w:r>
        <w:r>
          <w:rPr>
            <w:rFonts w:ascii="Times New Roman" w:hAnsi="Times New Roman"/>
          </w:rPr>
          <w:t>вариадические</w:t>
        </w:r>
        <w:r>
          <w:rPr>
            <w:rFonts w:ascii="Times New Roman" w:hAnsi="Times New Roman"/>
          </w:rPr>
          <w:t xml:space="preserve"> шаблоны.</w:t>
        </w:r>
      </w:ins>
    </w:p>
    <w:p w14:paraId="39050000">
      <w:pPr>
        <w:numPr>
          <w:ilvl w:val="0"/>
          <w:numId w:val="43"/>
        </w:numPr>
        <w:ind/>
        <w:jc w:val="both"/>
        <w:rPr>
          <w:ins w:author="Yurii Litvinov" w:date="2023-01-22T20:29:00" w:id="680"/>
          <w:rFonts w:ascii="Times New Roman" w:hAnsi="Times New Roman"/>
        </w:rPr>
      </w:pPr>
      <w:ins w:author="Yurii Litvinov" w:date="2023-01-22T20:29:00" w:id="681">
        <w:r>
          <w:rPr>
            <w:rFonts w:ascii="Times New Roman" w:hAnsi="Times New Roman"/>
          </w:rPr>
          <w:t>Обработка исключений, пространства имён, множественное и виртуальное наследование. Перегрузка</w:t>
        </w:r>
        <w:r>
          <w:rPr>
            <w:rFonts w:ascii="Times New Roman" w:hAnsi="Times New Roman"/>
          </w:rPr>
          <w:t xml:space="preserve"> new/delete, placement new, RTTI, </w:t>
        </w:r>
        <w:r>
          <w:rPr>
            <w:rFonts w:ascii="Times New Roman" w:hAnsi="Times New Roman"/>
          </w:rPr>
          <w:t>enum</w:t>
        </w:r>
        <w:r>
          <w:rPr>
            <w:rFonts w:ascii="Times New Roman" w:hAnsi="Times New Roman"/>
          </w:rPr>
          <w:t xml:space="preserve">, pointer to member, </w:t>
        </w:r>
        <w:r>
          <w:rPr>
            <w:rFonts w:ascii="Times New Roman" w:hAnsi="Times New Roman"/>
          </w:rPr>
          <w:t>вложенные</w:t>
        </w:r>
        <w:r>
          <w:rPr>
            <w:rFonts w:ascii="Times New Roman" w:hAnsi="Times New Roman"/>
          </w:rPr>
          <w:t xml:space="preserve"> </w:t>
        </w:r>
        <w:r>
          <w:rPr>
            <w:rFonts w:ascii="Times New Roman" w:hAnsi="Times New Roman"/>
          </w:rPr>
          <w:t>и</w:t>
        </w:r>
        <w:r>
          <w:rPr>
            <w:rFonts w:ascii="Times New Roman" w:hAnsi="Times New Roman"/>
          </w:rPr>
          <w:t xml:space="preserve"> </w:t>
        </w:r>
        <w:r>
          <w:rPr>
            <w:rFonts w:ascii="Times New Roman" w:hAnsi="Times New Roman"/>
          </w:rPr>
          <w:t>локальные</w:t>
        </w:r>
        <w:r>
          <w:rPr>
            <w:rFonts w:ascii="Times New Roman" w:hAnsi="Times New Roman"/>
          </w:rPr>
          <w:t xml:space="preserve"> </w:t>
        </w:r>
        <w:r>
          <w:rPr>
            <w:rFonts w:ascii="Times New Roman" w:hAnsi="Times New Roman"/>
          </w:rPr>
          <w:t>классы</w:t>
        </w:r>
        <w:r>
          <w:rPr>
            <w:rFonts w:ascii="Times New Roman" w:hAnsi="Times New Roman"/>
          </w:rPr>
          <w:t xml:space="preserve">, union, </w:t>
        </w:r>
        <w:r>
          <w:rPr>
            <w:rFonts w:ascii="Times New Roman" w:hAnsi="Times New Roman"/>
          </w:rPr>
          <w:t>битовые</w:t>
        </w:r>
        <w:r>
          <w:rPr>
            <w:rFonts w:ascii="Times New Roman" w:hAnsi="Times New Roman"/>
          </w:rPr>
          <w:t xml:space="preserve"> </w:t>
        </w:r>
        <w:r>
          <w:rPr>
            <w:rFonts w:ascii="Times New Roman" w:hAnsi="Times New Roman"/>
          </w:rPr>
          <w:t>поля</w:t>
        </w:r>
        <w:r>
          <w:rPr>
            <w:rFonts w:ascii="Times New Roman" w:hAnsi="Times New Roman"/>
          </w:rPr>
          <w:t>, volatile, extern c.</w:t>
        </w:r>
      </w:ins>
    </w:p>
    <w:p w14:paraId="3A050000">
      <w:pPr>
        <w:ind/>
        <w:jc w:val="both"/>
        <w:rPr>
          <w:ins w:author="Yurii Litvinov" w:date="2023-01-22T20:29:00" w:id="682"/>
          <w:rFonts w:ascii="Times New Roman" w:hAnsi="Times New Roman"/>
        </w:rPr>
      </w:pPr>
      <w:ins w:author="Yurii Litvinov" w:date="2023-01-22T20:29:00" w:id="683">
        <w:r>
          <w:rPr>
            <w:rFonts w:ascii="Times New Roman" w:hAnsi="Times New Roman"/>
          </w:rPr>
          <w:t>Раздел 2: Паттерны проектирования</w:t>
        </w:r>
      </w:ins>
    </w:p>
    <w:p w14:paraId="3B050000">
      <w:pPr>
        <w:pStyle w:val="Style_1"/>
        <w:numPr>
          <w:ilvl w:val="0"/>
          <w:numId w:val="44"/>
        </w:numPr>
        <w:ind/>
        <w:jc w:val="both"/>
        <w:rPr>
          <w:ins w:author="Yurii Litvinov" w:date="2023-01-22T20:29:00" w:id="684"/>
          <w:rFonts w:ascii="Times New Roman" w:hAnsi="Times New Roman"/>
        </w:rPr>
      </w:pPr>
      <w:ins w:author="Yurii Litvinov" w:date="2023-01-22T20:29:00" w:id="685">
        <w:r>
          <w:rPr>
            <w:rFonts w:ascii="Times New Roman" w:hAnsi="Times New Roman"/>
          </w:rPr>
          <w:t xml:space="preserve">Понятие паттерна проектирования, пример использования паттернов при создании архитектуры программ: разработка текстового редактора. </w:t>
        </w:r>
        <w:r>
          <w:rPr>
            <w:rFonts w:ascii="Times New Roman" w:hAnsi="Times New Roman"/>
          </w:rPr>
          <w:t xml:space="preserve">Model-View-Controller </w:t>
        </w:r>
        <w:r>
          <w:rPr>
            <w:rFonts w:ascii="Times New Roman" w:hAnsi="Times New Roman"/>
          </w:rPr>
          <w:t>как пример паттерна.</w:t>
        </w:r>
      </w:ins>
    </w:p>
    <w:p w14:paraId="3C050000">
      <w:pPr>
        <w:pStyle w:val="Style_1"/>
        <w:numPr>
          <w:ilvl w:val="0"/>
          <w:numId w:val="44"/>
        </w:numPr>
        <w:ind/>
        <w:jc w:val="both"/>
        <w:rPr>
          <w:ins w:author="Yurii Litvinov" w:date="2023-01-22T20:29:00" w:id="686"/>
          <w:rFonts w:ascii="Times New Roman" w:hAnsi="Times New Roman"/>
        </w:rPr>
      </w:pPr>
      <w:ins w:author="Yurii Litvinov" w:date="2023-01-22T20:29:00" w:id="687">
        <w:r>
          <w:rPr>
            <w:rFonts w:ascii="Times New Roman" w:hAnsi="Times New Roman"/>
          </w:rPr>
          <w:t>Доклады по основным паттернам проектирования.</w:t>
        </w:r>
      </w:ins>
    </w:p>
    <w:p w14:paraId="3D050000">
      <w:pPr>
        <w:rPr>
          <w:ins w:author="Yurii Litvinov" w:date="2023-01-22T20:29:00" w:id="688"/>
          <w:rFonts w:ascii="Times New Roman" w:hAnsi="Times New Roman"/>
          <w:b w:val="1"/>
        </w:rPr>
      </w:pPr>
    </w:p>
    <w:p w14:paraId="3E050000">
      <w:pPr>
        <w:ind/>
        <w:jc w:val="both"/>
        <w:rPr>
          <w:ins w:author="Yurii Litvinov" w:date="2023-01-22T20:29:00" w:id="689"/>
          <w:rFonts w:ascii="Times New Roman" w:hAnsi="Times New Roman"/>
        </w:rPr>
      </w:pPr>
      <w:ins w:author="Yurii Litvinov" w:date="2023-01-22T20:29:00" w:id="690">
        <w:r>
          <w:rPr>
            <w:rFonts w:ascii="Times New Roman" w:hAnsi="Times New Roman"/>
          </w:rPr>
          <w:t xml:space="preserve">Период обучения (модуль): семестр 4, вариант 2: многопоточное программирование на </w:t>
        </w:r>
        <w:r>
          <w:rPr>
            <w:rFonts w:ascii="Times New Roman" w:hAnsi="Times New Roman"/>
          </w:rPr>
          <w:t>C</w:t>
        </w:r>
        <w:r>
          <w:rPr>
            <w:rFonts w:ascii="Times New Roman" w:hAnsi="Times New Roman"/>
          </w:rPr>
          <w:t>++</w:t>
        </w:r>
      </w:ins>
    </w:p>
    <w:tbl>
      <w:tblPr>
        <w:tblStyle w:val="Style_2"/>
        <w:tblW w:type="auto" w:w="0"/>
        <w:tblInd w:type="dxa" w:w="-147"/>
        <w:tblLayout w:type="fixed"/>
      </w:tblPr>
      <w:tblGrid>
        <w:gridCol w:w="690"/>
        <w:gridCol w:w="3700"/>
        <w:gridCol w:w="3852"/>
        <w:gridCol w:w="1417"/>
      </w:tblGrid>
      <w:tr>
        <w:trPr>
          <w:ins w:author="Yurii Litvinov" w:date="2023-01-22T20:29:00" w:id="691"/>
        </w:trPr>
        <w:tc>
          <w:tcPr>
            <w:tcW w:type="dxa" w:w="690"/>
            <w:vAlign w:val="center"/>
          </w:tcPr>
          <w:p w14:paraId="3F050000">
            <w:pPr>
              <w:ind/>
              <w:jc w:val="center"/>
              <w:rPr>
                <w:ins w:author="Yurii Litvinov" w:date="2023-01-22T20:29:00" w:id="692"/>
                <w:rFonts w:ascii="Times New Roman" w:hAnsi="Times New Roman"/>
              </w:rPr>
            </w:pPr>
            <w:ins w:author="Yurii Litvinov" w:date="2023-01-22T20:29:00" w:id="693">
              <w:r>
                <w:rPr>
                  <w:rFonts w:ascii="Times New Roman" w:hAnsi="Times New Roman"/>
                </w:rPr>
                <w:t>№ п</w:t>
              </w:r>
              <w:r>
                <w:rPr>
                  <w:rFonts w:ascii="Times New Roman" w:hAnsi="Times New Roman"/>
                </w:rPr>
                <w:t>/</w:t>
              </w:r>
              <w:r>
                <w:rPr>
                  <w:rFonts w:ascii="Times New Roman" w:hAnsi="Times New Roman"/>
                </w:rPr>
                <w:t>п</w:t>
              </w:r>
            </w:ins>
          </w:p>
        </w:tc>
        <w:tc>
          <w:tcPr>
            <w:tcW w:type="dxa" w:w="3700"/>
            <w:vAlign w:val="center"/>
          </w:tcPr>
          <w:p w14:paraId="40050000">
            <w:pPr>
              <w:ind/>
              <w:jc w:val="center"/>
              <w:rPr>
                <w:ins w:author="Yurii Litvinov" w:date="2023-01-22T20:29:00" w:id="694"/>
                <w:rFonts w:ascii="Times New Roman" w:hAnsi="Times New Roman"/>
              </w:rPr>
            </w:pPr>
            <w:ins w:author="Yurii Litvinov" w:date="2023-01-22T20:29:00" w:id="695">
              <w:r>
                <w:rPr>
                  <w:rFonts w:ascii="Times New Roman" w:hAnsi="Times New Roman"/>
                </w:rPr>
                <w:t>Наименование темы (раздела, части)</w:t>
              </w:r>
            </w:ins>
          </w:p>
        </w:tc>
        <w:tc>
          <w:tcPr>
            <w:tcW w:type="dxa" w:w="3852"/>
            <w:vAlign w:val="center"/>
          </w:tcPr>
          <w:p w14:paraId="41050000">
            <w:pPr>
              <w:ind/>
              <w:jc w:val="center"/>
              <w:rPr>
                <w:ins w:author="Yurii Litvinov" w:date="2023-01-22T20:29:00" w:id="696"/>
                <w:rFonts w:ascii="Times New Roman" w:hAnsi="Times New Roman"/>
              </w:rPr>
            </w:pPr>
            <w:ins w:author="Yurii Litvinov" w:date="2023-01-22T20:29:00" w:id="697">
              <w:r>
                <w:rPr>
                  <w:rFonts w:ascii="Times New Roman" w:hAnsi="Times New Roman"/>
                </w:rPr>
                <w:t>Вид учебных занятий</w:t>
              </w:r>
            </w:ins>
          </w:p>
        </w:tc>
        <w:tc>
          <w:tcPr>
            <w:tcW w:type="dxa" w:w="1417"/>
            <w:vAlign w:val="center"/>
          </w:tcPr>
          <w:p w14:paraId="42050000">
            <w:pPr>
              <w:ind/>
              <w:jc w:val="center"/>
              <w:rPr>
                <w:ins w:author="Yurii Litvinov" w:date="2023-01-22T20:29:00" w:id="698"/>
                <w:rFonts w:ascii="Times New Roman" w:hAnsi="Times New Roman"/>
              </w:rPr>
            </w:pPr>
            <w:ins w:author="Yurii Litvinov" w:date="2023-01-22T20:29:00" w:id="699">
              <w:r>
                <w:rPr>
                  <w:rFonts w:ascii="Times New Roman" w:hAnsi="Times New Roman"/>
                </w:rPr>
                <w:t>Количество часов</w:t>
              </w:r>
            </w:ins>
          </w:p>
        </w:tc>
      </w:tr>
      <w:tr>
        <w:trPr>
          <w:trHeight w:hRule="atLeast" w:val="367"/>
          <w:ins w:author="Yurii Litvinov" w:date="2023-01-22T20:29:00" w:id="700"/>
        </w:trPr>
        <w:tc>
          <w:tcPr>
            <w:tcW w:type="dxa" w:w="690"/>
            <w:vMerge w:val="restart"/>
            <w:vAlign w:val="center"/>
          </w:tcPr>
          <w:p w14:paraId="43050000">
            <w:pPr>
              <w:rPr>
                <w:ins w:author="Yurii Litvinov" w:date="2023-01-22T20:29:00" w:id="701"/>
                <w:rFonts w:ascii="Times New Roman" w:hAnsi="Times New Roman"/>
              </w:rPr>
            </w:pPr>
            <w:ins w:author="Yurii Litvinov" w:date="2023-01-22T20:29:00" w:id="702">
              <w:r>
                <w:rPr>
                  <w:rFonts w:ascii="Times New Roman" w:hAnsi="Times New Roman"/>
                </w:rPr>
                <w:t>I</w:t>
              </w:r>
              <w:r>
                <w:rPr>
                  <w:rFonts w:ascii="Times New Roman" w:hAnsi="Times New Roman"/>
                </w:rPr>
                <w:t>.</w:t>
              </w:r>
            </w:ins>
          </w:p>
        </w:tc>
        <w:tc>
          <w:tcPr>
            <w:tcW w:type="dxa" w:w="3700"/>
            <w:vMerge w:val="restart"/>
            <w:vAlign w:val="center"/>
          </w:tcPr>
          <w:p w14:paraId="44050000">
            <w:pPr>
              <w:rPr>
                <w:ins w:author="Yurii Litvinov" w:date="2023-01-22T20:29:00" w:id="703"/>
                <w:rFonts w:ascii="Times New Roman" w:hAnsi="Times New Roman"/>
              </w:rPr>
            </w:pPr>
            <w:ins w:author="Yurii Litvinov" w:date="2023-01-22T20:29:00" w:id="704">
              <w:r>
                <w:rPr>
                  <w:rFonts w:ascii="Times New Roman" w:hAnsi="Times New Roman"/>
                </w:rPr>
                <w:t>Базовое многопоточное программирование</w:t>
              </w:r>
            </w:ins>
          </w:p>
        </w:tc>
        <w:tc>
          <w:tcPr>
            <w:tcW w:type="dxa" w:w="3852"/>
            <w:vAlign w:val="center"/>
          </w:tcPr>
          <w:p w14:paraId="45050000">
            <w:pPr>
              <w:rPr>
                <w:ins w:author="Yurii Litvinov" w:date="2023-01-22T20:29:00" w:id="705"/>
                <w:rFonts w:ascii="Times New Roman" w:hAnsi="Times New Roman"/>
              </w:rPr>
            </w:pPr>
            <w:ins w:author="Yurii Litvinov" w:date="2023-01-22T20:29:00" w:id="706">
              <w:r>
                <w:rPr>
                  <w:rFonts w:ascii="Times New Roman" w:hAnsi="Times New Roman"/>
                </w:rPr>
                <w:t>практические занятия</w:t>
              </w:r>
            </w:ins>
          </w:p>
        </w:tc>
        <w:tc>
          <w:tcPr>
            <w:tcW w:type="dxa" w:w="1417"/>
            <w:vAlign w:val="center"/>
          </w:tcPr>
          <w:p w14:paraId="46050000">
            <w:pPr>
              <w:ind/>
              <w:jc w:val="center"/>
              <w:rPr>
                <w:ins w:author="Yurii Litvinov" w:date="2023-01-22T20:29:00" w:id="707"/>
                <w:rFonts w:ascii="Times New Roman" w:hAnsi="Times New Roman"/>
              </w:rPr>
            </w:pPr>
            <w:ins w:author="Yurii Litvinov" w:date="2023-01-22T20:29:00" w:id="708">
              <w:r>
                <w:rPr>
                  <w:rFonts w:ascii="Times New Roman" w:hAnsi="Times New Roman"/>
                </w:rPr>
                <w:t>16</w:t>
              </w:r>
            </w:ins>
          </w:p>
        </w:tc>
      </w:tr>
      <w:tr>
        <w:trPr>
          <w:trHeight w:hRule="atLeast" w:val="367"/>
          <w:ins w:author="Yurii Litvinov" w:date="2023-01-22T20:29:00" w:id="709"/>
        </w:trPr>
        <w:tc>
          <w:tcPr>
            <w:tcW w:type="dxa" w:w="690"/>
            <w:gridSpan w:val="1"/>
            <w:vMerge w:val="continue"/>
            <w:vAlign w:val="center"/>
          </w:tcPr>
          <w:p/>
        </w:tc>
        <w:tc>
          <w:tcPr>
            <w:tcW w:type="dxa" w:w="3700"/>
            <w:gridSpan w:val="1"/>
            <w:vMerge w:val="continue"/>
            <w:vAlign w:val="center"/>
          </w:tcPr>
          <w:p/>
        </w:tc>
        <w:tc>
          <w:tcPr>
            <w:tcW w:type="dxa" w:w="3852"/>
            <w:vAlign w:val="center"/>
          </w:tcPr>
          <w:p w14:paraId="47050000">
            <w:pPr>
              <w:rPr>
                <w:ins w:author="Yurii Litvinov" w:date="2023-01-22T20:29:00" w:id="710"/>
                <w:rFonts w:ascii="Times New Roman" w:hAnsi="Times New Roman"/>
              </w:rPr>
            </w:pPr>
            <w:ins w:author="Yurii Litvinov" w:date="2023-01-22T20:29:00" w:id="711">
              <w:r>
                <w:rPr>
                  <w:rFonts w:ascii="Times New Roman" w:hAnsi="Times New Roman"/>
                </w:rPr>
                <w:t>контрольные работы</w:t>
              </w:r>
            </w:ins>
          </w:p>
        </w:tc>
        <w:tc>
          <w:tcPr>
            <w:tcW w:type="dxa" w:w="1417"/>
            <w:vAlign w:val="center"/>
          </w:tcPr>
          <w:p w14:paraId="48050000">
            <w:pPr>
              <w:ind/>
              <w:jc w:val="center"/>
              <w:rPr>
                <w:ins w:author="Yurii Litvinov" w:date="2023-01-22T20:29:00" w:id="712"/>
                <w:rFonts w:ascii="Times New Roman" w:hAnsi="Times New Roman"/>
              </w:rPr>
            </w:pPr>
            <w:ins w:author="Yurii Litvinov" w:date="2023-01-22T20:29:00" w:id="713">
              <w:r>
                <w:rPr>
                  <w:rFonts w:ascii="Times New Roman" w:hAnsi="Times New Roman"/>
                </w:rPr>
                <w:t>2</w:t>
              </w:r>
            </w:ins>
          </w:p>
        </w:tc>
      </w:tr>
      <w:tr>
        <w:trPr>
          <w:trHeight w:hRule="atLeast" w:val="367"/>
          <w:ins w:author="Yurii Litvinov" w:date="2023-01-22T20:29:00" w:id="714"/>
        </w:trPr>
        <w:tc>
          <w:tcPr>
            <w:tcW w:type="dxa" w:w="690"/>
            <w:gridSpan w:val="1"/>
            <w:vMerge w:val="continue"/>
            <w:vAlign w:val="center"/>
          </w:tcPr>
          <w:p/>
        </w:tc>
        <w:tc>
          <w:tcPr>
            <w:tcW w:type="dxa" w:w="3700"/>
            <w:gridSpan w:val="1"/>
            <w:vMerge w:val="continue"/>
            <w:vAlign w:val="center"/>
          </w:tcPr>
          <w:p/>
        </w:tc>
        <w:tc>
          <w:tcPr>
            <w:tcW w:type="dxa" w:w="3852"/>
            <w:vAlign w:val="center"/>
          </w:tcPr>
          <w:p w14:paraId="49050000">
            <w:pPr>
              <w:rPr>
                <w:ins w:author="Yurii Litvinov" w:date="2023-01-22T20:29:00" w:id="715"/>
                <w:rFonts w:ascii="Times New Roman" w:hAnsi="Times New Roman"/>
              </w:rPr>
            </w:pPr>
            <w:ins w:author="Yurii Litvinov" w:date="2023-01-22T20:29:00" w:id="716">
              <w:r>
                <w:rPr>
                  <w:rFonts w:ascii="Times New Roman" w:hAnsi="Times New Roman"/>
                </w:rPr>
                <w:t>самостоятельная работа</w:t>
              </w:r>
            </w:ins>
          </w:p>
        </w:tc>
        <w:tc>
          <w:tcPr>
            <w:tcW w:type="dxa" w:w="1417"/>
            <w:vAlign w:val="center"/>
          </w:tcPr>
          <w:p w14:paraId="4A050000">
            <w:pPr>
              <w:ind/>
              <w:jc w:val="center"/>
              <w:rPr>
                <w:ins w:author="Yurii Litvinov" w:date="2023-01-22T20:29:00" w:id="717"/>
                <w:rFonts w:ascii="Times New Roman" w:hAnsi="Times New Roman"/>
              </w:rPr>
            </w:pPr>
            <w:ins w:author="Yurii Litvinov" w:date="2023-01-22T20:29:00" w:id="718">
              <w:r>
                <w:rPr>
                  <w:rFonts w:ascii="Times New Roman" w:hAnsi="Times New Roman"/>
                </w:rPr>
                <w:t>18</w:t>
              </w:r>
            </w:ins>
          </w:p>
        </w:tc>
      </w:tr>
      <w:tr>
        <w:trPr>
          <w:trHeight w:hRule="atLeast" w:val="367"/>
          <w:ins w:author="Yurii Litvinov" w:date="2023-01-22T20:29:00" w:id="719"/>
        </w:trPr>
        <w:tc>
          <w:tcPr>
            <w:tcW w:type="dxa" w:w="690"/>
            <w:vMerge w:val="restart"/>
            <w:vAlign w:val="center"/>
          </w:tcPr>
          <w:p w14:paraId="4B050000">
            <w:pPr>
              <w:rPr>
                <w:ins w:author="Yurii Litvinov" w:date="2023-01-22T20:29:00" w:id="720"/>
                <w:rFonts w:ascii="Times New Roman" w:hAnsi="Times New Roman"/>
              </w:rPr>
            </w:pPr>
            <w:ins w:author="Yurii Litvinov" w:date="2023-01-22T20:29:00" w:id="721">
              <w:r>
                <w:rPr>
                  <w:rFonts w:ascii="Times New Roman" w:hAnsi="Times New Roman"/>
                </w:rPr>
                <w:t>II.</w:t>
              </w:r>
            </w:ins>
          </w:p>
        </w:tc>
        <w:tc>
          <w:tcPr>
            <w:tcW w:type="dxa" w:w="3700"/>
            <w:vMerge w:val="restart"/>
            <w:vAlign w:val="center"/>
          </w:tcPr>
          <w:p w14:paraId="4C050000">
            <w:pPr>
              <w:rPr>
                <w:ins w:author="Yurii Litvinov" w:date="2023-01-22T20:29:00" w:id="722"/>
                <w:rFonts w:ascii="Times New Roman" w:hAnsi="Times New Roman"/>
              </w:rPr>
            </w:pPr>
            <w:ins w:author="Yurii Litvinov" w:date="2023-01-22T20:29:00" w:id="723">
              <w:r>
                <w:rPr>
                  <w:rFonts w:ascii="Times New Roman" w:hAnsi="Times New Roman"/>
                </w:rPr>
                <w:t>Асинхронное программирование, модель памяти</w:t>
              </w:r>
            </w:ins>
          </w:p>
        </w:tc>
        <w:tc>
          <w:tcPr>
            <w:tcW w:type="dxa" w:w="3852"/>
            <w:vAlign w:val="center"/>
          </w:tcPr>
          <w:p w14:paraId="4D050000">
            <w:pPr>
              <w:rPr>
                <w:ins w:author="Yurii Litvinov" w:date="2023-01-22T20:29:00" w:id="724"/>
                <w:rFonts w:ascii="Times New Roman" w:hAnsi="Times New Roman"/>
              </w:rPr>
            </w:pPr>
            <w:ins w:author="Yurii Litvinov" w:date="2023-01-22T20:29:00" w:id="725">
              <w:r>
                <w:rPr>
                  <w:rFonts w:ascii="Times New Roman" w:hAnsi="Times New Roman"/>
                </w:rPr>
                <w:t>практические занятия</w:t>
              </w:r>
            </w:ins>
          </w:p>
        </w:tc>
        <w:tc>
          <w:tcPr>
            <w:tcW w:type="dxa" w:w="1417"/>
            <w:vAlign w:val="center"/>
          </w:tcPr>
          <w:p w14:paraId="4E050000">
            <w:pPr>
              <w:ind/>
              <w:jc w:val="center"/>
              <w:rPr>
                <w:ins w:author="Yurii Litvinov" w:date="2023-01-22T20:29:00" w:id="726"/>
                <w:rFonts w:ascii="Times New Roman" w:hAnsi="Times New Roman"/>
              </w:rPr>
            </w:pPr>
            <w:ins w:author="Yurii Litvinov" w:date="2023-01-22T20:29:00" w:id="727">
              <w:r>
                <w:rPr>
                  <w:rFonts w:ascii="Times New Roman" w:hAnsi="Times New Roman"/>
                </w:rPr>
                <w:t>10</w:t>
              </w:r>
            </w:ins>
          </w:p>
        </w:tc>
      </w:tr>
      <w:tr>
        <w:trPr>
          <w:trHeight w:hRule="atLeast" w:val="367"/>
          <w:ins w:author="Yurii Litvinov" w:date="2023-01-22T20:29:00" w:id="728"/>
        </w:trPr>
        <w:tc>
          <w:tcPr>
            <w:tcW w:type="dxa" w:w="690"/>
            <w:gridSpan w:val="1"/>
            <w:vMerge w:val="continue"/>
            <w:vAlign w:val="center"/>
          </w:tcPr>
          <w:p/>
        </w:tc>
        <w:tc>
          <w:tcPr>
            <w:tcW w:type="dxa" w:w="3700"/>
            <w:gridSpan w:val="1"/>
            <w:vMerge w:val="continue"/>
            <w:vAlign w:val="center"/>
          </w:tcPr>
          <w:p/>
        </w:tc>
        <w:tc>
          <w:tcPr>
            <w:tcW w:type="dxa" w:w="3852"/>
            <w:vAlign w:val="center"/>
          </w:tcPr>
          <w:p w14:paraId="4F050000">
            <w:pPr>
              <w:rPr>
                <w:ins w:author="Yurii Litvinov" w:date="2023-01-22T20:29:00" w:id="729"/>
                <w:rFonts w:ascii="Times New Roman" w:hAnsi="Times New Roman"/>
              </w:rPr>
            </w:pPr>
            <w:ins w:author="Yurii Litvinov" w:date="2023-01-22T20:29:00" w:id="730">
              <w:r>
                <w:rPr>
                  <w:rFonts w:ascii="Times New Roman" w:hAnsi="Times New Roman"/>
                </w:rPr>
                <w:t>контрольные работы</w:t>
              </w:r>
            </w:ins>
          </w:p>
        </w:tc>
        <w:tc>
          <w:tcPr>
            <w:tcW w:type="dxa" w:w="1417"/>
            <w:vAlign w:val="center"/>
          </w:tcPr>
          <w:p w14:paraId="50050000">
            <w:pPr>
              <w:ind/>
              <w:jc w:val="center"/>
              <w:rPr>
                <w:ins w:author="Yurii Litvinov" w:date="2023-01-22T20:29:00" w:id="731"/>
                <w:rFonts w:ascii="Times New Roman" w:hAnsi="Times New Roman"/>
              </w:rPr>
            </w:pPr>
            <w:ins w:author="Yurii Litvinov" w:date="2023-01-22T20:29:00" w:id="732">
              <w:r>
                <w:rPr>
                  <w:rFonts w:ascii="Times New Roman" w:hAnsi="Times New Roman"/>
                </w:rPr>
                <w:t>2</w:t>
              </w:r>
            </w:ins>
          </w:p>
        </w:tc>
      </w:tr>
      <w:tr>
        <w:trPr>
          <w:trHeight w:hRule="atLeast" w:val="367"/>
          <w:ins w:author="Yurii Litvinov" w:date="2023-01-22T20:29:00" w:id="733"/>
        </w:trPr>
        <w:tc>
          <w:tcPr>
            <w:tcW w:type="dxa" w:w="690"/>
            <w:gridSpan w:val="1"/>
            <w:vMerge w:val="continue"/>
            <w:vAlign w:val="center"/>
          </w:tcPr>
          <w:p/>
        </w:tc>
        <w:tc>
          <w:tcPr>
            <w:tcW w:type="dxa" w:w="3700"/>
            <w:gridSpan w:val="1"/>
            <w:vMerge w:val="continue"/>
            <w:vAlign w:val="center"/>
          </w:tcPr>
          <w:p/>
        </w:tc>
        <w:tc>
          <w:tcPr>
            <w:tcW w:type="dxa" w:w="3852"/>
            <w:vAlign w:val="center"/>
          </w:tcPr>
          <w:p w14:paraId="51050000">
            <w:pPr>
              <w:rPr>
                <w:ins w:author="Yurii Litvinov" w:date="2023-01-22T20:29:00" w:id="734"/>
                <w:rFonts w:ascii="Times New Roman" w:hAnsi="Times New Roman"/>
              </w:rPr>
            </w:pPr>
            <w:ins w:author="Yurii Litvinov" w:date="2023-01-22T20:29:00" w:id="735">
              <w:r>
                <w:rPr>
                  <w:rFonts w:ascii="Times New Roman" w:hAnsi="Times New Roman"/>
                </w:rPr>
                <w:t>самостоятельная работа</w:t>
              </w:r>
            </w:ins>
          </w:p>
        </w:tc>
        <w:tc>
          <w:tcPr>
            <w:tcW w:type="dxa" w:w="1417"/>
            <w:vAlign w:val="center"/>
          </w:tcPr>
          <w:p w14:paraId="52050000">
            <w:pPr>
              <w:ind/>
              <w:jc w:val="center"/>
              <w:rPr>
                <w:ins w:author="Yurii Litvinov" w:date="2023-01-22T20:29:00" w:id="736"/>
                <w:rFonts w:ascii="Times New Roman" w:hAnsi="Times New Roman"/>
              </w:rPr>
            </w:pPr>
            <w:ins w:author="Yurii Litvinov" w:date="2023-01-22T20:29:00" w:id="737">
              <w:r>
                <w:rPr>
                  <w:rFonts w:ascii="Times New Roman" w:hAnsi="Times New Roman"/>
                </w:rPr>
                <w:t>1</w:t>
              </w:r>
              <w:r>
                <w:rPr>
                  <w:rFonts w:ascii="Times New Roman" w:hAnsi="Times New Roman"/>
                </w:rPr>
                <w:t>2</w:t>
              </w:r>
            </w:ins>
          </w:p>
        </w:tc>
      </w:tr>
      <w:tr>
        <w:trPr>
          <w:trHeight w:hRule="atLeast" w:val="375"/>
          <w:ins w:author="Yurii Litvinov" w:date="2023-01-22T20:29:00" w:id="738"/>
        </w:trPr>
        <w:tc>
          <w:tcPr>
            <w:tcW w:type="dxa" w:w="690"/>
            <w:vMerge w:val="restart"/>
            <w:vAlign w:val="center"/>
          </w:tcPr>
          <w:p w14:paraId="53050000">
            <w:pPr>
              <w:rPr>
                <w:ins w:author="Yurii Litvinov" w:date="2023-01-22T20:29:00" w:id="739"/>
                <w:rFonts w:ascii="Times New Roman" w:hAnsi="Times New Roman"/>
              </w:rPr>
            </w:pPr>
            <w:ins w:author="Yurii Litvinov" w:date="2023-01-22T20:29:00" w:id="740">
              <w:r>
                <w:rPr>
                  <w:rFonts w:ascii="Times New Roman" w:hAnsi="Times New Roman"/>
                </w:rPr>
                <w:t>III</w:t>
              </w:r>
              <w:r>
                <w:rPr>
                  <w:rFonts w:ascii="Times New Roman" w:hAnsi="Times New Roman"/>
                </w:rPr>
                <w:t>.</w:t>
              </w:r>
            </w:ins>
          </w:p>
        </w:tc>
        <w:tc>
          <w:tcPr>
            <w:tcW w:type="dxa" w:w="3700"/>
            <w:vMerge w:val="restart"/>
            <w:vAlign w:val="center"/>
          </w:tcPr>
          <w:p w14:paraId="54050000">
            <w:pPr>
              <w:rPr>
                <w:ins w:author="Yurii Litvinov" w:date="2023-01-22T20:29:00" w:id="741"/>
                <w:rFonts w:ascii="Times New Roman" w:hAnsi="Times New Roman"/>
              </w:rPr>
            </w:pPr>
            <w:ins w:author="Yurii Litvinov" w:date="2023-01-22T20:29:00" w:id="742">
              <w:r>
                <w:rPr>
                  <w:rFonts w:ascii="Times New Roman" w:hAnsi="Times New Roman"/>
                </w:rPr>
                <w:t>Промежуточная аттестация</w:t>
              </w:r>
            </w:ins>
          </w:p>
        </w:tc>
        <w:tc>
          <w:tcPr>
            <w:tcW w:type="dxa" w:w="3852"/>
            <w:vAlign w:val="center"/>
          </w:tcPr>
          <w:p w14:paraId="55050000">
            <w:pPr>
              <w:rPr>
                <w:ins w:author="Yurii Litvinov" w:date="2023-01-22T20:29:00" w:id="743"/>
                <w:rFonts w:ascii="Times New Roman" w:hAnsi="Times New Roman"/>
              </w:rPr>
            </w:pPr>
            <w:ins w:author="Yurii Litvinov" w:date="2023-01-22T20:29:00" w:id="744">
              <w:r>
                <w:rPr>
                  <w:rFonts w:ascii="Times New Roman" w:hAnsi="Times New Roman"/>
                </w:rPr>
                <w:t>самостоятельная работа</w:t>
              </w:r>
            </w:ins>
          </w:p>
        </w:tc>
        <w:tc>
          <w:tcPr>
            <w:tcW w:type="dxa" w:w="1417"/>
            <w:vAlign w:val="center"/>
          </w:tcPr>
          <w:p w14:paraId="56050000">
            <w:pPr>
              <w:ind/>
              <w:jc w:val="center"/>
              <w:rPr>
                <w:ins w:author="Yurii Litvinov" w:date="2023-01-22T20:29:00" w:id="745"/>
                <w:rFonts w:ascii="Times New Roman" w:hAnsi="Times New Roman"/>
              </w:rPr>
            </w:pPr>
            <w:ins w:author="Yurii Litvinov" w:date="2023-01-22T20:29:00" w:id="746">
              <w:r>
                <w:rPr>
                  <w:rFonts w:ascii="Times New Roman" w:hAnsi="Times New Roman"/>
                </w:rPr>
                <w:t>8</w:t>
              </w:r>
            </w:ins>
          </w:p>
        </w:tc>
      </w:tr>
      <w:tr>
        <w:trPr>
          <w:trHeight w:hRule="atLeast" w:val="375"/>
          <w:ins w:author="Yurii Litvinov" w:date="2023-01-22T20:29:00" w:id="747"/>
        </w:trPr>
        <w:tc>
          <w:tcPr>
            <w:tcW w:type="dxa" w:w="690"/>
            <w:gridSpan w:val="1"/>
            <w:vMerge w:val="continue"/>
            <w:vAlign w:val="center"/>
          </w:tcPr>
          <w:p/>
        </w:tc>
        <w:tc>
          <w:tcPr>
            <w:tcW w:type="dxa" w:w="3700"/>
            <w:gridSpan w:val="1"/>
            <w:vMerge w:val="continue"/>
            <w:vAlign w:val="center"/>
          </w:tcPr>
          <w:p/>
        </w:tc>
        <w:tc>
          <w:tcPr>
            <w:tcW w:type="dxa" w:w="3852"/>
            <w:vAlign w:val="center"/>
          </w:tcPr>
          <w:p w14:paraId="57050000">
            <w:pPr>
              <w:rPr>
                <w:ins w:author="Yurii Litvinov" w:date="2023-01-22T20:29:00" w:id="748"/>
                <w:rFonts w:ascii="Times New Roman" w:hAnsi="Times New Roman"/>
              </w:rPr>
            </w:pPr>
            <w:ins w:author="Yurii Litvinov" w:date="2023-01-22T20:29:00" w:id="749">
              <w:r>
                <w:rPr>
                  <w:rFonts w:ascii="Times New Roman" w:hAnsi="Times New Roman"/>
                </w:rPr>
                <w:t>зачёт</w:t>
              </w:r>
            </w:ins>
          </w:p>
        </w:tc>
        <w:tc>
          <w:tcPr>
            <w:tcW w:type="dxa" w:w="1417"/>
            <w:vAlign w:val="center"/>
          </w:tcPr>
          <w:p w14:paraId="58050000">
            <w:pPr>
              <w:ind/>
              <w:jc w:val="center"/>
              <w:rPr>
                <w:ins w:author="Yurii Litvinov" w:date="2023-01-22T20:29:00" w:id="750"/>
                <w:rFonts w:ascii="Times New Roman" w:hAnsi="Times New Roman"/>
              </w:rPr>
            </w:pPr>
            <w:ins w:author="Yurii Litvinov" w:date="2023-01-22T20:29:00" w:id="751">
              <w:r>
                <w:rPr>
                  <w:rFonts w:ascii="Times New Roman" w:hAnsi="Times New Roman"/>
                </w:rPr>
                <w:t>2</w:t>
              </w:r>
            </w:ins>
          </w:p>
        </w:tc>
      </w:tr>
    </w:tbl>
    <w:p w14:paraId="59050000">
      <w:pPr>
        <w:ind/>
        <w:jc w:val="both"/>
        <w:rPr>
          <w:ins w:author="Yurii Litvinov" w:date="2023-01-22T20:29:00" w:id="752"/>
          <w:rFonts w:ascii="Times New Roman" w:hAnsi="Times New Roman"/>
        </w:rPr>
      </w:pPr>
    </w:p>
    <w:p w14:paraId="5A050000">
      <w:pPr>
        <w:ind/>
        <w:jc w:val="both"/>
        <w:rPr>
          <w:ins w:author="Yurii Litvinov" w:date="2023-01-22T20:29:00" w:id="753"/>
          <w:rFonts w:ascii="Times New Roman" w:hAnsi="Times New Roman"/>
        </w:rPr>
      </w:pPr>
      <w:ins w:author="Yurii Litvinov" w:date="2023-01-22T20:29:00" w:id="754">
        <w:r>
          <w:rPr>
            <w:rFonts w:ascii="Times New Roman" w:hAnsi="Times New Roman"/>
          </w:rPr>
          <w:t>Раздел 1: Базовое многопоточное программирование</w:t>
        </w:r>
      </w:ins>
    </w:p>
    <w:p w14:paraId="5B050000">
      <w:pPr>
        <w:pStyle w:val="Style_1"/>
        <w:numPr>
          <w:ilvl w:val="0"/>
          <w:numId w:val="45"/>
        </w:numPr>
        <w:ind/>
        <w:jc w:val="both"/>
        <w:rPr>
          <w:ins w:author="Yurii Litvinov" w:date="2023-01-22T20:29:00" w:id="755"/>
          <w:rFonts w:ascii="Times New Roman" w:hAnsi="Times New Roman"/>
        </w:rPr>
      </w:pPr>
      <w:ins w:author="Yurii Litvinov" w:date="2023-01-22T20:29:00" w:id="756">
        <w:r>
          <w:rPr>
            <w:rFonts w:ascii="Times New Roman" w:hAnsi="Times New Roman"/>
          </w:rPr>
          <w:t xml:space="preserve">Зачем нужна многопоточность, плюсы и минусы. Простая параллельная программа на </w:t>
        </w:r>
        <w:r>
          <w:rPr>
            <w:rFonts w:ascii="Times New Roman" w:hAnsi="Times New Roman"/>
          </w:rPr>
          <w:t>C</w:t>
        </w:r>
        <w:r>
          <w:rPr>
            <w:rFonts w:ascii="Times New Roman" w:hAnsi="Times New Roman"/>
          </w:rPr>
          <w:t>++. Понятие критической секции, гонки, взаимная блокировка, понятие расписания.</w:t>
        </w:r>
      </w:ins>
    </w:p>
    <w:p w14:paraId="5C050000">
      <w:pPr>
        <w:pStyle w:val="Style_1"/>
        <w:numPr>
          <w:ilvl w:val="0"/>
          <w:numId w:val="45"/>
        </w:numPr>
        <w:ind/>
        <w:jc w:val="both"/>
        <w:rPr>
          <w:ins w:author="Yurii Litvinov" w:date="2023-01-22T20:29:00" w:id="757"/>
          <w:rFonts w:ascii="Times New Roman" w:hAnsi="Times New Roman"/>
        </w:rPr>
      </w:pPr>
      <w:ins w:author="Yurii Litvinov" w:date="2023-01-22T20:29:00" w:id="758">
        <w:r>
          <w:rPr>
            <w:rFonts w:ascii="Times New Roman" w:hAnsi="Times New Roman"/>
          </w:rPr>
          <w:t xml:space="preserve">Использование </w:t>
        </w:r>
        <w:r>
          <w:rPr>
            <w:rFonts w:ascii="Times New Roman" w:hAnsi="Times New Roman"/>
          </w:rPr>
          <w:t>Valgrind</w:t>
        </w:r>
        <w:r>
          <w:rPr>
            <w:rFonts w:ascii="Times New Roman" w:hAnsi="Times New Roman"/>
          </w:rPr>
          <w:t xml:space="preserve">. Параллельные программы с </w:t>
        </w:r>
        <w:r>
          <w:rPr>
            <w:rFonts w:ascii="Times New Roman" w:hAnsi="Times New Roman"/>
          </w:rPr>
          <w:t>mutex</w:t>
        </w:r>
        <w:r>
          <w:rPr>
            <w:rFonts w:ascii="Times New Roman" w:hAnsi="Times New Roman"/>
          </w:rPr>
          <w:t xml:space="preserve">. Взаимные блокировки и способы их избежания: </w:t>
        </w:r>
        <w:r>
          <w:rPr>
            <w:rFonts w:ascii="Times New Roman" w:hAnsi="Times New Roman"/>
          </w:rPr>
          <w:t>trylock</w:t>
        </w:r>
        <w:r>
          <w:rPr>
            <w:rFonts w:ascii="Times New Roman" w:hAnsi="Times New Roman"/>
          </w:rPr>
          <w:t xml:space="preserve">, диспетчер, мьютексы большей гранулярности, замки в правильном порядке. Атомарные операции, </w:t>
        </w:r>
        <w:r>
          <w:rPr>
            <w:rFonts w:ascii="Times New Roman" w:hAnsi="Times New Roman"/>
          </w:rPr>
          <w:t>thread-safe-</w:t>
        </w:r>
        <w:r>
          <w:rPr>
            <w:rFonts w:ascii="Times New Roman" w:hAnsi="Times New Roman"/>
          </w:rPr>
          <w:t>код.</w:t>
        </w:r>
      </w:ins>
    </w:p>
    <w:p w14:paraId="5D050000">
      <w:pPr>
        <w:pStyle w:val="Style_1"/>
        <w:numPr>
          <w:ilvl w:val="0"/>
          <w:numId w:val="45"/>
        </w:numPr>
        <w:ind/>
        <w:jc w:val="both"/>
        <w:rPr>
          <w:ins w:author="Yurii Litvinov" w:date="2023-01-22T20:29:00" w:id="759"/>
          <w:rFonts w:ascii="Times New Roman" w:hAnsi="Times New Roman"/>
        </w:rPr>
      </w:pPr>
      <w:ins w:author="Yurii Litvinov" w:date="2023-01-22T20:29:00" w:id="760">
        <w:r>
          <w:rPr>
            <w:rFonts w:ascii="Times New Roman" w:hAnsi="Times New Roman"/>
          </w:rPr>
          <w:t>RAII</w:t>
        </w:r>
        <w:r>
          <w:rPr>
            <w:rFonts w:ascii="Times New Roman" w:hAnsi="Times New Roman"/>
          </w:rPr>
          <w:t xml:space="preserve"> в многопоточном программировании: концепция, </w:t>
        </w:r>
        <w:r>
          <w:rPr>
            <w:rFonts w:ascii="Times New Roman" w:hAnsi="Times New Roman"/>
          </w:rPr>
          <w:t>lock</w:t>
        </w:r>
        <w:r>
          <w:rPr>
            <w:rFonts w:ascii="Times New Roman" w:hAnsi="Times New Roman"/>
          </w:rPr>
          <w:t>_</w:t>
        </w:r>
        <w:r>
          <w:rPr>
            <w:rFonts w:ascii="Times New Roman" w:hAnsi="Times New Roman"/>
          </w:rPr>
          <w:t>guard</w:t>
        </w:r>
        <w:r>
          <w:rPr>
            <w:rFonts w:ascii="Times New Roman" w:hAnsi="Times New Roman"/>
          </w:rPr>
          <w:t xml:space="preserve">, </w:t>
        </w:r>
        <w:r>
          <w:rPr>
            <w:rFonts w:ascii="Times New Roman" w:hAnsi="Times New Roman"/>
          </w:rPr>
          <w:t>unique</w:t>
        </w:r>
        <w:r>
          <w:rPr>
            <w:rFonts w:ascii="Times New Roman" w:hAnsi="Times New Roman"/>
          </w:rPr>
          <w:t>_</w:t>
        </w:r>
        <w:r>
          <w:rPr>
            <w:rFonts w:ascii="Times New Roman" w:hAnsi="Times New Roman"/>
          </w:rPr>
          <w:t>lock</w:t>
        </w:r>
        <w:r>
          <w:rPr>
            <w:rFonts w:ascii="Times New Roman" w:hAnsi="Times New Roman"/>
          </w:rPr>
          <w:t xml:space="preserve">. </w:t>
        </w:r>
        <w:r>
          <w:rPr>
            <w:rFonts w:ascii="Times New Roman" w:hAnsi="Times New Roman"/>
          </w:rPr>
          <w:t>conditional</w:t>
        </w:r>
        <w:r>
          <w:rPr>
            <w:rFonts w:ascii="Times New Roman" w:hAnsi="Times New Roman"/>
          </w:rPr>
          <w:t xml:space="preserve">-ы, </w:t>
        </w:r>
        <w:r>
          <w:rPr>
            <w:rFonts w:ascii="Times New Roman" w:hAnsi="Times New Roman"/>
          </w:rPr>
          <w:t>thread</w:t>
        </w:r>
        <w:r>
          <w:rPr>
            <w:rFonts w:ascii="Times New Roman" w:hAnsi="Times New Roman"/>
          </w:rPr>
          <w:t xml:space="preserve"> </w:t>
        </w:r>
        <w:r>
          <w:rPr>
            <w:rFonts w:ascii="Times New Roman" w:hAnsi="Times New Roman"/>
          </w:rPr>
          <w:t>pool</w:t>
        </w:r>
        <w:r>
          <w:rPr>
            <w:rFonts w:ascii="Times New Roman" w:hAnsi="Times New Roman"/>
          </w:rPr>
          <w:t xml:space="preserve">. Проектирование интерфейсов </w:t>
        </w:r>
        <w:r>
          <w:rPr>
            <w:rFonts w:ascii="Times New Roman" w:hAnsi="Times New Roman"/>
          </w:rPr>
          <w:t>потокобезопасных</w:t>
        </w:r>
        <w:r>
          <w:rPr>
            <w:rFonts w:ascii="Times New Roman" w:hAnsi="Times New Roman"/>
          </w:rPr>
          <w:t xml:space="preserve"> абстракций.</w:t>
        </w:r>
      </w:ins>
    </w:p>
    <w:p w14:paraId="5E050000">
      <w:pPr>
        <w:ind/>
        <w:jc w:val="both"/>
        <w:rPr>
          <w:ins w:author="Yurii Litvinov" w:date="2023-01-22T20:29:00" w:id="761"/>
          <w:rFonts w:ascii="Times New Roman" w:hAnsi="Times New Roman"/>
        </w:rPr>
      </w:pPr>
      <w:ins w:author="Yurii Litvinov" w:date="2023-01-22T20:29:00" w:id="762">
        <w:r>
          <w:rPr>
            <w:rFonts w:ascii="Times New Roman" w:hAnsi="Times New Roman"/>
          </w:rPr>
          <w:t>Раздел 2: Асинхронное программирование, модель памяти</w:t>
        </w:r>
      </w:ins>
    </w:p>
    <w:p w14:paraId="5F050000">
      <w:pPr>
        <w:pStyle w:val="Style_1"/>
        <w:numPr>
          <w:ilvl w:val="0"/>
          <w:numId w:val="46"/>
        </w:numPr>
        <w:ind/>
        <w:jc w:val="both"/>
        <w:rPr>
          <w:ins w:author="Yurii Litvinov" w:date="2023-01-22T20:29:00" w:id="763"/>
          <w:rFonts w:ascii="Times New Roman" w:hAnsi="Times New Roman"/>
        </w:rPr>
      </w:pPr>
      <w:ins w:author="Yurii Litvinov" w:date="2023-01-22T20:29:00" w:id="764">
        <w:r>
          <w:rPr>
            <w:rFonts w:ascii="Times New Roman" w:hAnsi="Times New Roman"/>
          </w:rPr>
          <w:t xml:space="preserve">Более подробно </w:t>
        </w:r>
        <w:r>
          <w:rPr>
            <w:rFonts w:ascii="Times New Roman" w:hAnsi="Times New Roman"/>
          </w:rPr>
          <w:t>conditional</w:t>
        </w:r>
        <w:r>
          <w:rPr>
            <w:rFonts w:ascii="Times New Roman" w:hAnsi="Times New Roman"/>
          </w:rPr>
          <w:t xml:space="preserve"> </w:t>
        </w:r>
        <w:r>
          <w:rPr>
            <w:rFonts w:ascii="Times New Roman" w:hAnsi="Times New Roman"/>
          </w:rPr>
          <w:t>variables</w:t>
        </w:r>
        <w:r>
          <w:rPr>
            <w:rFonts w:ascii="Times New Roman" w:hAnsi="Times New Roman"/>
          </w:rPr>
          <w:t xml:space="preserve">, проблема сочетания с </w:t>
        </w:r>
        <w:r>
          <w:rPr>
            <w:rFonts w:ascii="Times New Roman" w:hAnsi="Times New Roman"/>
          </w:rPr>
          <w:t>atomic</w:t>
        </w:r>
        <w:r>
          <w:rPr>
            <w:rFonts w:ascii="Times New Roman" w:hAnsi="Times New Roman"/>
          </w:rPr>
          <w:t>.</w:t>
        </w:r>
      </w:ins>
    </w:p>
    <w:p w14:paraId="60050000">
      <w:pPr>
        <w:pStyle w:val="Style_1"/>
        <w:numPr>
          <w:ilvl w:val="0"/>
          <w:numId w:val="46"/>
        </w:numPr>
        <w:ind/>
        <w:jc w:val="both"/>
        <w:rPr>
          <w:ins w:author="Yurii Litvinov" w:date="2023-01-22T20:29:00" w:id="765"/>
          <w:rFonts w:ascii="Times New Roman" w:hAnsi="Times New Roman"/>
        </w:rPr>
      </w:pPr>
      <w:ins w:author="Yurii Litvinov" w:date="2023-01-22T20:29:00" w:id="766">
        <w:r>
          <w:rPr>
            <w:rFonts w:ascii="Times New Roman" w:hAnsi="Times New Roman"/>
          </w:rPr>
          <w:t xml:space="preserve">Асинхронное программирование на </w:t>
        </w:r>
        <w:r>
          <w:rPr>
            <w:rFonts w:ascii="Times New Roman" w:hAnsi="Times New Roman"/>
          </w:rPr>
          <w:t>C</w:t>
        </w:r>
        <w:r>
          <w:rPr>
            <w:rFonts w:ascii="Times New Roman" w:hAnsi="Times New Roman"/>
          </w:rPr>
          <w:t xml:space="preserve">++: </w:t>
        </w:r>
        <w:r>
          <w:rPr>
            <w:rFonts w:ascii="Times New Roman" w:hAnsi="Times New Roman"/>
          </w:rPr>
          <w:t>std</w:t>
        </w:r>
        <w:r>
          <w:rPr>
            <w:rFonts w:ascii="Times New Roman" w:hAnsi="Times New Roman"/>
          </w:rPr>
          <w:t>::</w:t>
        </w:r>
        <w:r>
          <w:rPr>
            <w:rFonts w:ascii="Times New Roman" w:hAnsi="Times New Roman"/>
          </w:rPr>
          <w:t>future</w:t>
        </w:r>
        <w:r>
          <w:rPr>
            <w:rFonts w:ascii="Times New Roman" w:hAnsi="Times New Roman"/>
          </w:rPr>
          <w:t>/</w:t>
        </w:r>
        <w:r>
          <w:rPr>
            <w:rFonts w:ascii="Times New Roman" w:hAnsi="Times New Roman"/>
          </w:rPr>
          <w:t>std</w:t>
        </w:r>
        <w:r>
          <w:rPr>
            <w:rFonts w:ascii="Times New Roman" w:hAnsi="Times New Roman"/>
          </w:rPr>
          <w:t>::</w:t>
        </w:r>
        <w:r>
          <w:rPr>
            <w:rFonts w:ascii="Times New Roman" w:hAnsi="Times New Roman"/>
          </w:rPr>
          <w:t>promise</w:t>
        </w:r>
        <w:r>
          <w:rPr>
            <w:rFonts w:ascii="Times New Roman" w:hAnsi="Times New Roman"/>
          </w:rPr>
          <w:t>.</w:t>
        </w:r>
      </w:ins>
    </w:p>
    <w:p w14:paraId="61050000">
      <w:pPr>
        <w:pStyle w:val="Style_1"/>
        <w:numPr>
          <w:ilvl w:val="0"/>
          <w:numId w:val="46"/>
        </w:numPr>
        <w:ind/>
        <w:jc w:val="both"/>
        <w:rPr>
          <w:ins w:author="Yurii Litvinov" w:date="2023-01-22T20:29:00" w:id="767"/>
          <w:rFonts w:ascii="Times New Roman" w:hAnsi="Times New Roman"/>
        </w:rPr>
      </w:pPr>
      <w:ins w:author="Yurii Litvinov" w:date="2023-01-22T20:29:00" w:id="768">
        <w:r>
          <w:rPr>
            <w:rFonts w:ascii="Times New Roman" w:hAnsi="Times New Roman"/>
          </w:rPr>
          <w:t>Понятие модели памяти</w:t>
        </w:r>
        <w:r>
          <w:rPr>
            <w:rFonts w:ascii="Times New Roman" w:hAnsi="Times New Roman"/>
          </w:rPr>
          <w:t>.</w:t>
        </w:r>
      </w:ins>
    </w:p>
    <w:p w14:paraId="62050000">
      <w:pPr>
        <w:ind/>
        <w:jc w:val="both"/>
        <w:rPr>
          <w:rFonts w:ascii="Times New Roman" w:hAnsi="Times New Roman"/>
        </w:rPr>
      </w:pPr>
    </w:p>
    <w:p w14:paraId="63050000">
      <w:pPr>
        <w:ind w:firstLine="720" w:left="0"/>
        <w:jc w:val="both"/>
        <w:rPr>
          <w:rFonts w:ascii="Times New Roman" w:hAnsi="Times New Roman"/>
        </w:rPr>
      </w:pPr>
      <w:r>
        <w:rPr>
          <w:rFonts w:ascii="Times New Roman" w:hAnsi="Times New Roman"/>
        </w:rPr>
        <w:t>В целях оперативной актуализации программы обучения допустимы отклонения от обозначенного здесь плана занятий (вплоть до полной замены темы тех или иных занятий) при условии сохранения общей структуры курса и следования учебному плану.</w:t>
      </w:r>
    </w:p>
    <w:p w14:paraId="64050000">
      <w:pPr>
        <w:ind/>
        <w:jc w:val="both"/>
        <w:rPr>
          <w:rFonts w:ascii="Times New Roman" w:hAnsi="Times New Roman"/>
        </w:rPr>
      </w:pPr>
    </w:p>
    <w:p w14:paraId="65050000">
      <w:pPr>
        <w:rPr>
          <w:rFonts w:ascii="Times New Roman" w:hAnsi="Times New Roman"/>
          <w:b w:val="1"/>
        </w:rPr>
      </w:pPr>
      <w:r>
        <w:rPr>
          <w:rFonts w:ascii="Times New Roman" w:hAnsi="Times New Roman"/>
          <w:b w:val="1"/>
        </w:rPr>
        <w:br w:type="page"/>
      </w:r>
    </w:p>
    <w:p w14:paraId="66050000">
      <w:pPr>
        <w:ind/>
        <w:jc w:val="both"/>
        <w:rPr>
          <w:rFonts w:ascii="Times New Roman" w:hAnsi="Times New Roman"/>
        </w:rPr>
      </w:pPr>
      <w:r>
        <w:rPr>
          <w:rFonts w:ascii="Times New Roman" w:hAnsi="Times New Roman"/>
          <w:b w:val="1"/>
        </w:rPr>
        <w:t xml:space="preserve">Вариант реализации 4: </w:t>
      </w:r>
      <w:r>
        <w:rPr>
          <w:rFonts w:ascii="Times New Roman" w:hAnsi="Times New Roman"/>
          <w:b w:val="1"/>
        </w:rPr>
        <w:t xml:space="preserve">Программирование на </w:t>
      </w:r>
      <w:r>
        <w:rPr>
          <w:rFonts w:ascii="Times New Roman" w:hAnsi="Times New Roman"/>
          <w:b w:val="1"/>
        </w:rPr>
        <w:t>C</w:t>
      </w:r>
      <w:r>
        <w:rPr>
          <w:rFonts w:ascii="Times New Roman" w:hAnsi="Times New Roman"/>
          <w:b w:val="1"/>
        </w:rPr>
        <w:t xml:space="preserve"> и C++.</w:t>
      </w:r>
    </w:p>
    <w:p w14:paraId="67050000">
      <w:pPr>
        <w:ind/>
        <w:jc w:val="both"/>
        <w:rPr>
          <w:rFonts w:ascii="Times New Roman" w:hAnsi="Times New Roman"/>
          <w:b w:val="1"/>
        </w:rPr>
      </w:pPr>
    </w:p>
    <w:p w14:paraId="68050000">
      <w:pPr>
        <w:ind/>
        <w:jc w:val="both"/>
        <w:rPr>
          <w:rFonts w:ascii="Times New Roman" w:hAnsi="Times New Roman"/>
        </w:rPr>
      </w:pPr>
      <w:r>
        <w:rPr>
          <w:rFonts w:ascii="Times New Roman" w:hAnsi="Times New Roman"/>
        </w:rPr>
        <w:t>Период обучения (модуль): семестр 1. Язык C.</w:t>
      </w:r>
    </w:p>
    <w:tbl>
      <w:tblPr>
        <w:tblStyle w:val="Style_2"/>
        <w:tblW w:type="auto" w:w="0"/>
        <w:tblInd w:type="dxa" w:w="-147"/>
        <w:tblLayout w:type="fixed"/>
      </w:tblPr>
      <w:tblGrid>
        <w:gridCol w:w="684"/>
        <w:gridCol w:w="3701"/>
        <w:gridCol w:w="3852"/>
        <w:gridCol w:w="1422"/>
      </w:tblGrid>
      <w:tr>
        <w:tc>
          <w:tcPr>
            <w:tcW w:type="dxa" w:w="684"/>
            <w:shd w:fill="auto" w:val="clear"/>
            <w:vAlign w:val="center"/>
          </w:tcPr>
          <w:p w14:paraId="69050000">
            <w:pPr>
              <w:ind/>
              <w:jc w:val="center"/>
              <w:rPr>
                <w:rFonts w:ascii="Times New Roman" w:hAnsi="Times New Roman"/>
              </w:rPr>
            </w:pPr>
            <w:r>
              <w:rPr>
                <w:rFonts w:ascii="Times New Roman" w:hAnsi="Times New Roman"/>
              </w:rPr>
              <w:t>№ п</w:t>
            </w:r>
            <w:r>
              <w:rPr>
                <w:rFonts w:ascii="Times New Roman" w:hAnsi="Times New Roman"/>
              </w:rPr>
              <w:t>/</w:t>
            </w:r>
            <w:r>
              <w:rPr>
                <w:rFonts w:ascii="Times New Roman" w:hAnsi="Times New Roman"/>
              </w:rPr>
              <w:t>п</w:t>
            </w:r>
          </w:p>
        </w:tc>
        <w:tc>
          <w:tcPr>
            <w:tcW w:type="dxa" w:w="3701"/>
            <w:shd w:fill="auto" w:val="clear"/>
            <w:vAlign w:val="center"/>
          </w:tcPr>
          <w:p w14:paraId="6A050000">
            <w:pPr>
              <w:ind/>
              <w:jc w:val="center"/>
              <w:rPr>
                <w:rFonts w:ascii="Times New Roman" w:hAnsi="Times New Roman"/>
              </w:rPr>
            </w:pPr>
            <w:r>
              <w:rPr>
                <w:rFonts w:ascii="Times New Roman" w:hAnsi="Times New Roman"/>
              </w:rPr>
              <w:t>Наименование темы (раздела, части)</w:t>
            </w:r>
          </w:p>
        </w:tc>
        <w:tc>
          <w:tcPr>
            <w:tcW w:type="dxa" w:w="3852"/>
            <w:shd w:fill="auto" w:val="clear"/>
            <w:vAlign w:val="center"/>
          </w:tcPr>
          <w:p w14:paraId="6B050000">
            <w:pPr>
              <w:ind/>
              <w:jc w:val="center"/>
              <w:rPr>
                <w:rFonts w:ascii="Times New Roman" w:hAnsi="Times New Roman"/>
              </w:rPr>
            </w:pPr>
            <w:r>
              <w:rPr>
                <w:rFonts w:ascii="Times New Roman" w:hAnsi="Times New Roman"/>
              </w:rPr>
              <w:t>Вид учебных занятий</w:t>
            </w:r>
          </w:p>
        </w:tc>
        <w:tc>
          <w:tcPr>
            <w:tcW w:type="dxa" w:w="1422"/>
            <w:shd w:fill="auto" w:val="clear"/>
            <w:vAlign w:val="center"/>
          </w:tcPr>
          <w:p w14:paraId="6C050000">
            <w:pPr>
              <w:ind/>
              <w:jc w:val="center"/>
              <w:rPr>
                <w:rFonts w:ascii="Times New Roman" w:hAnsi="Times New Roman"/>
              </w:rPr>
            </w:pPr>
            <w:r>
              <w:rPr>
                <w:rFonts w:ascii="Times New Roman" w:hAnsi="Times New Roman"/>
              </w:rPr>
              <w:t>Количество часов</w:t>
            </w:r>
          </w:p>
        </w:tc>
      </w:tr>
      <w:tr>
        <w:trPr>
          <w:trHeight w:hRule="atLeast" w:val="367"/>
        </w:trPr>
        <w:tc>
          <w:tcPr>
            <w:tcW w:type="dxa" w:w="684"/>
            <w:vMerge w:val="restart"/>
            <w:shd w:fill="auto" w:val="clear"/>
            <w:vAlign w:val="center"/>
          </w:tcPr>
          <w:p w14:paraId="6D050000">
            <w:pPr>
              <w:rPr>
                <w:rFonts w:ascii="Times New Roman" w:hAnsi="Times New Roman"/>
              </w:rPr>
            </w:pPr>
            <w:r>
              <w:rPr>
                <w:rFonts w:ascii="Times New Roman" w:hAnsi="Times New Roman"/>
              </w:rPr>
              <w:t>I</w:t>
            </w:r>
            <w:r>
              <w:rPr>
                <w:rFonts w:ascii="Times New Roman" w:hAnsi="Times New Roman"/>
              </w:rPr>
              <w:t>.</w:t>
            </w:r>
          </w:p>
        </w:tc>
        <w:tc>
          <w:tcPr>
            <w:tcW w:type="dxa" w:w="3701"/>
            <w:vMerge w:val="restart"/>
            <w:shd w:fill="auto" w:val="clear"/>
            <w:vAlign w:val="center"/>
          </w:tcPr>
          <w:p w14:paraId="6E050000">
            <w:pPr>
              <w:rPr>
                <w:rFonts w:ascii="Times New Roman" w:hAnsi="Times New Roman"/>
              </w:rPr>
            </w:pPr>
            <w:r>
              <w:rPr>
                <w:rFonts w:ascii="Times New Roman" w:hAnsi="Times New Roman"/>
              </w:rPr>
              <w:t>Язык C</w:t>
            </w:r>
          </w:p>
        </w:tc>
        <w:tc>
          <w:tcPr>
            <w:tcW w:type="dxa" w:w="3852"/>
            <w:shd w:fill="auto" w:val="clear"/>
            <w:vAlign w:val="center"/>
          </w:tcPr>
          <w:p w14:paraId="6F050000">
            <w:pPr>
              <w:rPr>
                <w:rFonts w:ascii="Times New Roman" w:hAnsi="Times New Roman"/>
              </w:rPr>
            </w:pPr>
            <w:r>
              <w:rPr>
                <w:rFonts w:ascii="Times New Roman" w:hAnsi="Times New Roman"/>
              </w:rPr>
              <w:t>практические занятия</w:t>
            </w:r>
          </w:p>
        </w:tc>
        <w:tc>
          <w:tcPr>
            <w:tcW w:type="dxa" w:w="1422"/>
            <w:shd w:fill="auto" w:val="clear"/>
            <w:vAlign w:val="center"/>
          </w:tcPr>
          <w:p w14:paraId="70050000">
            <w:pPr>
              <w:ind/>
              <w:jc w:val="center"/>
              <w:rPr>
                <w:rFonts w:ascii="Times New Roman" w:hAnsi="Times New Roman"/>
              </w:rPr>
            </w:pPr>
            <w:r>
              <w:rPr>
                <w:rFonts w:ascii="Times New Roman" w:hAnsi="Times New Roman"/>
              </w:rPr>
              <w:t>22</w:t>
            </w:r>
          </w:p>
        </w:tc>
      </w:tr>
      <w:tr>
        <w:trPr>
          <w:trHeight w:hRule="atLeast" w:val="367"/>
        </w:trPr>
        <w:tc>
          <w:tcPr>
            <w:tcW w:type="dxa" w:w="684"/>
            <w:gridSpan w:val="1"/>
            <w:vMerge w:val="continue"/>
            <w:shd w:fill="auto" w:val="clear"/>
            <w:vAlign w:val="center"/>
          </w:tcPr>
          <w:p/>
        </w:tc>
        <w:tc>
          <w:tcPr>
            <w:tcW w:type="dxa" w:w="3701"/>
            <w:gridSpan w:val="1"/>
            <w:vMerge w:val="continue"/>
            <w:shd w:fill="auto" w:val="clear"/>
            <w:vAlign w:val="center"/>
          </w:tcPr>
          <w:p/>
        </w:tc>
        <w:tc>
          <w:tcPr>
            <w:tcW w:type="dxa" w:w="3852"/>
            <w:shd w:fill="auto" w:val="clear"/>
            <w:vAlign w:val="center"/>
          </w:tcPr>
          <w:p w14:paraId="71050000">
            <w:pPr>
              <w:rPr>
                <w:rFonts w:ascii="Times New Roman" w:hAnsi="Times New Roman"/>
              </w:rPr>
            </w:pPr>
            <w:r>
              <w:rPr>
                <w:rFonts w:ascii="Times New Roman" w:hAnsi="Times New Roman"/>
              </w:rPr>
              <w:t>лабораторные работы</w:t>
            </w:r>
          </w:p>
        </w:tc>
        <w:tc>
          <w:tcPr>
            <w:tcW w:type="dxa" w:w="1422"/>
            <w:shd w:fill="auto" w:val="clear"/>
            <w:vAlign w:val="center"/>
          </w:tcPr>
          <w:p w14:paraId="72050000">
            <w:pPr>
              <w:ind/>
              <w:jc w:val="center"/>
              <w:rPr>
                <w:rFonts w:ascii="Times New Roman" w:hAnsi="Times New Roman"/>
              </w:rPr>
            </w:pPr>
            <w:r>
              <w:rPr>
                <w:rFonts w:ascii="Times New Roman" w:hAnsi="Times New Roman"/>
              </w:rPr>
              <w:t>7</w:t>
            </w:r>
          </w:p>
        </w:tc>
      </w:tr>
      <w:tr>
        <w:trPr>
          <w:trHeight w:hRule="atLeast" w:val="367"/>
        </w:trPr>
        <w:tc>
          <w:tcPr>
            <w:tcW w:type="dxa" w:w="684"/>
            <w:gridSpan w:val="1"/>
            <w:vMerge w:val="continue"/>
            <w:shd w:fill="auto" w:val="clear"/>
            <w:vAlign w:val="center"/>
          </w:tcPr>
          <w:p/>
        </w:tc>
        <w:tc>
          <w:tcPr>
            <w:tcW w:type="dxa" w:w="3701"/>
            <w:gridSpan w:val="1"/>
            <w:vMerge w:val="continue"/>
            <w:shd w:fill="auto" w:val="clear"/>
            <w:vAlign w:val="center"/>
          </w:tcPr>
          <w:p/>
        </w:tc>
        <w:tc>
          <w:tcPr>
            <w:tcW w:type="dxa" w:w="3852"/>
            <w:shd w:fill="auto" w:val="clear"/>
            <w:vAlign w:val="center"/>
          </w:tcPr>
          <w:p w14:paraId="73050000">
            <w:pPr>
              <w:rPr>
                <w:rFonts w:ascii="Times New Roman" w:hAnsi="Times New Roman"/>
              </w:rPr>
            </w:pPr>
            <w:r>
              <w:rPr>
                <w:rFonts w:ascii="Times New Roman" w:hAnsi="Times New Roman"/>
              </w:rPr>
              <w:t>контрольные работы</w:t>
            </w:r>
          </w:p>
        </w:tc>
        <w:tc>
          <w:tcPr>
            <w:tcW w:type="dxa" w:w="1422"/>
            <w:shd w:fill="auto" w:val="clear"/>
            <w:vAlign w:val="center"/>
          </w:tcPr>
          <w:p w14:paraId="74050000">
            <w:pPr>
              <w:ind/>
              <w:jc w:val="center"/>
              <w:rPr>
                <w:rFonts w:ascii="Times New Roman" w:hAnsi="Times New Roman"/>
              </w:rPr>
            </w:pPr>
            <w:r>
              <w:rPr>
                <w:rFonts w:ascii="Times New Roman" w:hAnsi="Times New Roman"/>
              </w:rPr>
              <w:t>2</w:t>
            </w:r>
          </w:p>
        </w:tc>
      </w:tr>
      <w:tr>
        <w:trPr>
          <w:trHeight w:hRule="atLeast" w:val="367"/>
        </w:trPr>
        <w:tc>
          <w:tcPr>
            <w:tcW w:type="dxa" w:w="684"/>
            <w:gridSpan w:val="1"/>
            <w:vMerge w:val="continue"/>
            <w:shd w:fill="auto" w:val="clear"/>
            <w:vAlign w:val="center"/>
          </w:tcPr>
          <w:p/>
        </w:tc>
        <w:tc>
          <w:tcPr>
            <w:tcW w:type="dxa" w:w="3701"/>
            <w:gridSpan w:val="1"/>
            <w:vMerge w:val="continue"/>
            <w:shd w:fill="auto" w:val="clear"/>
            <w:vAlign w:val="center"/>
          </w:tcPr>
          <w:p/>
        </w:tc>
        <w:tc>
          <w:tcPr>
            <w:tcW w:type="dxa" w:w="3852"/>
            <w:tcBorders>
              <w:top w:sz="4" w:val="nil"/>
            </w:tcBorders>
            <w:shd w:fill="auto" w:val="clear"/>
            <w:vAlign w:val="center"/>
          </w:tcPr>
          <w:p w14:paraId="75050000">
            <w:pPr>
              <w:rPr>
                <w:rFonts w:ascii="Times New Roman" w:hAnsi="Times New Roman"/>
              </w:rPr>
            </w:pPr>
            <w:r>
              <w:rPr>
                <w:rFonts w:ascii="Times New Roman" w:hAnsi="Times New Roman"/>
              </w:rPr>
              <w:t>самостоятельная работа</w:t>
            </w:r>
          </w:p>
        </w:tc>
        <w:tc>
          <w:tcPr>
            <w:tcW w:type="dxa" w:w="1422"/>
            <w:tcBorders>
              <w:top w:sz="4" w:val="nil"/>
            </w:tcBorders>
            <w:shd w:fill="auto" w:val="clear"/>
            <w:vAlign w:val="center"/>
          </w:tcPr>
          <w:p w14:paraId="76050000">
            <w:pPr>
              <w:ind/>
              <w:jc w:val="center"/>
              <w:rPr>
                <w:rFonts w:ascii="Times New Roman" w:hAnsi="Times New Roman"/>
              </w:rPr>
            </w:pPr>
            <w:r>
              <w:rPr>
                <w:rFonts w:ascii="Times New Roman" w:hAnsi="Times New Roman"/>
              </w:rPr>
              <w:t>37</w:t>
            </w:r>
          </w:p>
        </w:tc>
      </w:tr>
      <w:tr>
        <w:trPr>
          <w:trHeight w:hRule="atLeast" w:val="375"/>
        </w:trPr>
        <w:tc>
          <w:tcPr>
            <w:tcW w:type="dxa" w:w="684"/>
            <w:vMerge w:val="restart"/>
            <w:shd w:fill="auto" w:val="clear"/>
            <w:vAlign w:val="center"/>
          </w:tcPr>
          <w:p w14:paraId="77050000">
            <w:pPr>
              <w:rPr>
                <w:rFonts w:ascii="Times New Roman" w:hAnsi="Times New Roman"/>
              </w:rPr>
            </w:pPr>
            <w:r>
              <w:rPr>
                <w:rFonts w:ascii="Times New Roman" w:hAnsi="Times New Roman"/>
              </w:rPr>
              <w:t>II</w:t>
            </w:r>
            <w:r>
              <w:rPr>
                <w:rFonts w:ascii="Times New Roman" w:hAnsi="Times New Roman"/>
              </w:rPr>
              <w:t>.</w:t>
            </w:r>
          </w:p>
        </w:tc>
        <w:tc>
          <w:tcPr>
            <w:tcW w:type="dxa" w:w="3701"/>
            <w:vMerge w:val="restart"/>
            <w:shd w:fill="auto" w:val="clear"/>
            <w:vAlign w:val="center"/>
          </w:tcPr>
          <w:p w14:paraId="78050000">
            <w:pPr>
              <w:rPr>
                <w:rFonts w:ascii="Times New Roman" w:hAnsi="Times New Roman"/>
              </w:rPr>
            </w:pPr>
            <w:r>
              <w:rPr>
                <w:rFonts w:ascii="Times New Roman" w:hAnsi="Times New Roman"/>
              </w:rPr>
              <w:t>Структуры данных</w:t>
            </w:r>
          </w:p>
        </w:tc>
        <w:tc>
          <w:tcPr>
            <w:tcW w:type="dxa" w:w="3852"/>
            <w:shd w:fill="auto" w:val="clear"/>
            <w:vAlign w:val="center"/>
          </w:tcPr>
          <w:p w14:paraId="79050000">
            <w:pPr>
              <w:rPr>
                <w:rFonts w:ascii="Times New Roman" w:hAnsi="Times New Roman"/>
              </w:rPr>
            </w:pPr>
            <w:r>
              <w:rPr>
                <w:rFonts w:ascii="Times New Roman" w:hAnsi="Times New Roman"/>
              </w:rPr>
              <w:t>практические занятия</w:t>
            </w:r>
          </w:p>
        </w:tc>
        <w:tc>
          <w:tcPr>
            <w:tcW w:type="dxa" w:w="1422"/>
            <w:shd w:fill="auto" w:val="clear"/>
            <w:vAlign w:val="center"/>
          </w:tcPr>
          <w:p w14:paraId="7A050000">
            <w:pPr>
              <w:ind/>
              <w:jc w:val="center"/>
              <w:rPr>
                <w:rFonts w:ascii="Times New Roman" w:hAnsi="Times New Roman"/>
              </w:rPr>
            </w:pPr>
            <w:r>
              <w:rPr>
                <w:rFonts w:ascii="Times New Roman" w:hAnsi="Times New Roman"/>
              </w:rPr>
              <w:t>2</w:t>
            </w:r>
            <w:r>
              <w:rPr>
                <w:rFonts w:ascii="Times New Roman" w:hAnsi="Times New Roman"/>
              </w:rPr>
              <w:t>1</w:t>
            </w:r>
          </w:p>
        </w:tc>
      </w:tr>
      <w:tr>
        <w:trPr>
          <w:trHeight w:hRule="atLeast" w:val="375"/>
        </w:trPr>
        <w:tc>
          <w:tcPr>
            <w:tcW w:type="dxa" w:w="684"/>
            <w:gridSpan w:val="1"/>
            <w:vMerge w:val="continue"/>
            <w:shd w:fill="auto" w:val="clear"/>
            <w:vAlign w:val="center"/>
          </w:tcPr>
          <w:p/>
        </w:tc>
        <w:tc>
          <w:tcPr>
            <w:tcW w:type="dxa" w:w="3701"/>
            <w:gridSpan w:val="1"/>
            <w:vMerge w:val="continue"/>
            <w:shd w:fill="auto" w:val="clear"/>
            <w:vAlign w:val="center"/>
          </w:tcPr>
          <w:p/>
        </w:tc>
        <w:tc>
          <w:tcPr>
            <w:tcW w:type="dxa" w:w="3852"/>
            <w:tcBorders>
              <w:top w:sz="4" w:val="nil"/>
            </w:tcBorders>
            <w:shd w:fill="auto" w:val="clear"/>
            <w:vAlign w:val="center"/>
          </w:tcPr>
          <w:p w14:paraId="7B050000">
            <w:pPr>
              <w:rPr>
                <w:rFonts w:ascii="Times New Roman" w:hAnsi="Times New Roman"/>
              </w:rPr>
            </w:pPr>
            <w:r>
              <w:rPr>
                <w:rFonts w:ascii="Times New Roman" w:hAnsi="Times New Roman"/>
              </w:rPr>
              <w:t>лабораторные работы</w:t>
            </w:r>
          </w:p>
        </w:tc>
        <w:tc>
          <w:tcPr>
            <w:tcW w:type="dxa" w:w="1422"/>
            <w:tcBorders>
              <w:top w:sz="4" w:val="nil"/>
            </w:tcBorders>
            <w:shd w:fill="auto" w:val="clear"/>
            <w:vAlign w:val="center"/>
          </w:tcPr>
          <w:p w14:paraId="7C050000">
            <w:pPr>
              <w:ind/>
              <w:jc w:val="center"/>
              <w:rPr>
                <w:rFonts w:ascii="Times New Roman" w:hAnsi="Times New Roman"/>
              </w:rPr>
            </w:pPr>
            <w:r>
              <w:rPr>
                <w:rFonts w:ascii="Times New Roman" w:hAnsi="Times New Roman"/>
              </w:rPr>
              <w:t>8</w:t>
            </w:r>
          </w:p>
        </w:tc>
      </w:tr>
      <w:tr>
        <w:trPr>
          <w:trHeight w:hRule="atLeast" w:val="375"/>
        </w:trPr>
        <w:tc>
          <w:tcPr>
            <w:tcW w:type="dxa" w:w="684"/>
            <w:gridSpan w:val="1"/>
            <w:vMerge w:val="continue"/>
            <w:shd w:fill="auto" w:val="clear"/>
            <w:vAlign w:val="center"/>
          </w:tcPr>
          <w:p/>
        </w:tc>
        <w:tc>
          <w:tcPr>
            <w:tcW w:type="dxa" w:w="3701"/>
            <w:gridSpan w:val="1"/>
            <w:vMerge w:val="continue"/>
            <w:shd w:fill="auto" w:val="clear"/>
            <w:vAlign w:val="center"/>
          </w:tcPr>
          <w:p/>
        </w:tc>
        <w:tc>
          <w:tcPr>
            <w:tcW w:type="dxa" w:w="3852"/>
            <w:tcBorders>
              <w:top w:sz="4" w:val="nil"/>
            </w:tcBorders>
            <w:shd w:fill="auto" w:val="clear"/>
            <w:vAlign w:val="center"/>
          </w:tcPr>
          <w:p w14:paraId="7D050000">
            <w:pPr>
              <w:rPr>
                <w:rFonts w:ascii="Times New Roman" w:hAnsi="Times New Roman"/>
              </w:rPr>
            </w:pPr>
            <w:r>
              <w:rPr>
                <w:rFonts w:ascii="Times New Roman" w:hAnsi="Times New Roman"/>
              </w:rPr>
              <w:t>контрольные работы</w:t>
            </w:r>
          </w:p>
        </w:tc>
        <w:tc>
          <w:tcPr>
            <w:tcW w:type="dxa" w:w="1422"/>
            <w:tcBorders>
              <w:top w:sz="4" w:val="nil"/>
            </w:tcBorders>
            <w:shd w:fill="auto" w:val="clear"/>
            <w:vAlign w:val="center"/>
          </w:tcPr>
          <w:p w14:paraId="7E050000">
            <w:pPr>
              <w:ind/>
              <w:jc w:val="center"/>
              <w:rPr>
                <w:rFonts w:ascii="Times New Roman" w:hAnsi="Times New Roman"/>
              </w:rPr>
            </w:pPr>
            <w:r>
              <w:rPr>
                <w:rFonts w:ascii="Times New Roman" w:hAnsi="Times New Roman"/>
              </w:rPr>
              <w:t>2</w:t>
            </w:r>
          </w:p>
        </w:tc>
      </w:tr>
      <w:tr>
        <w:trPr>
          <w:trHeight w:hRule="atLeast" w:val="375"/>
        </w:trPr>
        <w:tc>
          <w:tcPr>
            <w:tcW w:type="dxa" w:w="684"/>
            <w:gridSpan w:val="1"/>
            <w:vMerge w:val="continue"/>
            <w:shd w:fill="auto" w:val="clear"/>
            <w:vAlign w:val="center"/>
          </w:tcPr>
          <w:p/>
        </w:tc>
        <w:tc>
          <w:tcPr>
            <w:tcW w:type="dxa" w:w="3701"/>
            <w:gridSpan w:val="1"/>
            <w:vMerge w:val="continue"/>
            <w:shd w:fill="auto" w:val="clear"/>
            <w:vAlign w:val="center"/>
          </w:tcPr>
          <w:p/>
        </w:tc>
        <w:tc>
          <w:tcPr>
            <w:tcW w:type="dxa" w:w="3852"/>
            <w:tcBorders>
              <w:top w:sz="4" w:val="nil"/>
            </w:tcBorders>
            <w:shd w:fill="auto" w:val="clear"/>
            <w:vAlign w:val="center"/>
          </w:tcPr>
          <w:p w14:paraId="7F050000">
            <w:pPr>
              <w:rPr>
                <w:rFonts w:ascii="Times New Roman" w:hAnsi="Times New Roman"/>
              </w:rPr>
            </w:pPr>
            <w:r>
              <w:rPr>
                <w:rFonts w:ascii="Times New Roman" w:hAnsi="Times New Roman"/>
              </w:rPr>
              <w:t>самостоятельная работа</w:t>
            </w:r>
          </w:p>
        </w:tc>
        <w:tc>
          <w:tcPr>
            <w:tcW w:type="dxa" w:w="1422"/>
            <w:tcBorders>
              <w:top w:sz="4" w:val="nil"/>
            </w:tcBorders>
            <w:shd w:fill="auto" w:val="clear"/>
            <w:vAlign w:val="center"/>
          </w:tcPr>
          <w:p w14:paraId="80050000">
            <w:pPr>
              <w:ind/>
              <w:jc w:val="center"/>
              <w:rPr>
                <w:rFonts w:ascii="Times New Roman" w:hAnsi="Times New Roman"/>
              </w:rPr>
            </w:pPr>
            <w:r>
              <w:rPr>
                <w:rFonts w:ascii="Times New Roman" w:hAnsi="Times New Roman"/>
              </w:rPr>
              <w:t>38</w:t>
            </w:r>
          </w:p>
        </w:tc>
      </w:tr>
      <w:tr>
        <w:trPr>
          <w:trHeight w:hRule="atLeast" w:val="375"/>
        </w:trPr>
        <w:tc>
          <w:tcPr>
            <w:tcW w:type="dxa" w:w="684"/>
            <w:vMerge w:val="restart"/>
            <w:shd w:fill="auto" w:val="clear"/>
            <w:vAlign w:val="center"/>
          </w:tcPr>
          <w:p w14:paraId="81050000">
            <w:pPr>
              <w:rPr>
                <w:rFonts w:ascii="Times New Roman" w:hAnsi="Times New Roman"/>
              </w:rPr>
            </w:pPr>
            <w:r>
              <w:rPr>
                <w:rFonts w:ascii="Times New Roman" w:hAnsi="Times New Roman"/>
              </w:rPr>
              <w:t>III</w:t>
            </w:r>
            <w:r>
              <w:rPr>
                <w:rFonts w:ascii="Times New Roman" w:hAnsi="Times New Roman"/>
              </w:rPr>
              <w:t>.</w:t>
            </w:r>
          </w:p>
        </w:tc>
        <w:tc>
          <w:tcPr>
            <w:tcW w:type="dxa" w:w="3701"/>
            <w:vMerge w:val="restart"/>
            <w:shd w:fill="auto" w:val="clear"/>
            <w:vAlign w:val="center"/>
          </w:tcPr>
          <w:p w14:paraId="82050000">
            <w:pPr>
              <w:rPr>
                <w:rFonts w:ascii="Times New Roman" w:hAnsi="Times New Roman"/>
              </w:rPr>
            </w:pPr>
            <w:r>
              <w:rPr>
                <w:rFonts w:ascii="Times New Roman" w:hAnsi="Times New Roman"/>
              </w:rPr>
              <w:t>Промежуточная аттестация</w:t>
            </w:r>
          </w:p>
        </w:tc>
        <w:tc>
          <w:tcPr>
            <w:tcW w:type="dxa" w:w="3852"/>
            <w:tcBorders>
              <w:top w:sz="4" w:val="nil"/>
            </w:tcBorders>
            <w:shd w:fill="auto" w:val="clear"/>
            <w:vAlign w:val="center"/>
          </w:tcPr>
          <w:p w14:paraId="83050000">
            <w:pPr>
              <w:rPr>
                <w:rFonts w:ascii="Times New Roman" w:hAnsi="Times New Roman"/>
              </w:rPr>
            </w:pPr>
            <w:r>
              <w:rPr>
                <w:rFonts w:ascii="Times New Roman" w:hAnsi="Times New Roman"/>
              </w:rPr>
              <w:t>самостоятельная работа</w:t>
            </w:r>
          </w:p>
        </w:tc>
        <w:tc>
          <w:tcPr>
            <w:tcW w:type="dxa" w:w="1422"/>
            <w:tcBorders>
              <w:top w:sz="4" w:val="nil"/>
            </w:tcBorders>
            <w:shd w:fill="auto" w:val="clear"/>
            <w:vAlign w:val="center"/>
          </w:tcPr>
          <w:p w14:paraId="84050000">
            <w:pPr>
              <w:ind/>
              <w:jc w:val="center"/>
              <w:rPr>
                <w:rFonts w:ascii="Times New Roman" w:hAnsi="Times New Roman"/>
              </w:rPr>
            </w:pPr>
            <w:r>
              <w:rPr>
                <w:rFonts w:ascii="Times New Roman" w:hAnsi="Times New Roman"/>
              </w:rPr>
              <w:t>5</w:t>
            </w:r>
          </w:p>
        </w:tc>
      </w:tr>
      <w:tr>
        <w:trPr>
          <w:trHeight w:hRule="atLeast" w:val="375"/>
        </w:trPr>
        <w:tc>
          <w:tcPr>
            <w:tcW w:type="dxa" w:w="684"/>
            <w:gridSpan w:val="1"/>
            <w:vMerge w:val="continue"/>
            <w:shd w:fill="auto" w:val="clear"/>
            <w:vAlign w:val="center"/>
          </w:tcPr>
          <w:p/>
        </w:tc>
        <w:tc>
          <w:tcPr>
            <w:tcW w:type="dxa" w:w="3701"/>
            <w:gridSpan w:val="1"/>
            <w:vMerge w:val="continue"/>
            <w:shd w:fill="auto" w:val="clear"/>
            <w:vAlign w:val="center"/>
          </w:tcPr>
          <w:p/>
        </w:tc>
        <w:tc>
          <w:tcPr>
            <w:tcW w:type="dxa" w:w="3852"/>
            <w:tcBorders>
              <w:top w:sz="4" w:val="nil"/>
            </w:tcBorders>
            <w:shd w:fill="auto" w:val="clear"/>
            <w:vAlign w:val="center"/>
          </w:tcPr>
          <w:p w14:paraId="85050000">
            <w:pPr>
              <w:rPr>
                <w:rFonts w:ascii="Times New Roman" w:hAnsi="Times New Roman"/>
              </w:rPr>
            </w:pPr>
            <w:r>
              <w:rPr>
                <w:rFonts w:ascii="Times New Roman" w:hAnsi="Times New Roman"/>
              </w:rPr>
              <w:t>зачёт</w:t>
            </w:r>
          </w:p>
        </w:tc>
        <w:tc>
          <w:tcPr>
            <w:tcW w:type="dxa" w:w="1422"/>
            <w:tcBorders>
              <w:top w:sz="4" w:val="nil"/>
            </w:tcBorders>
            <w:shd w:fill="auto" w:val="clear"/>
            <w:vAlign w:val="center"/>
          </w:tcPr>
          <w:p w14:paraId="86050000">
            <w:pPr>
              <w:ind/>
              <w:jc w:val="center"/>
              <w:rPr>
                <w:rFonts w:ascii="Times New Roman" w:hAnsi="Times New Roman"/>
              </w:rPr>
            </w:pPr>
            <w:r>
              <w:rPr>
                <w:rFonts w:ascii="Times New Roman" w:hAnsi="Times New Roman"/>
              </w:rPr>
              <w:t>2</w:t>
            </w:r>
          </w:p>
        </w:tc>
      </w:tr>
    </w:tbl>
    <w:p w14:paraId="87050000">
      <w:pPr>
        <w:rPr>
          <w:rFonts w:ascii="Times New Roman" w:hAnsi="Times New Roman"/>
        </w:rPr>
      </w:pPr>
    </w:p>
    <w:p w14:paraId="88050000">
      <w:pPr>
        <w:ind/>
        <w:jc w:val="both"/>
        <w:rPr>
          <w:rFonts w:ascii="Times New Roman" w:hAnsi="Times New Roman"/>
        </w:rPr>
      </w:pPr>
      <w:r>
        <w:rPr>
          <w:rFonts w:ascii="Times New Roman" w:hAnsi="Times New Roman"/>
        </w:rPr>
        <w:t>Раздел 1:</w:t>
      </w:r>
    </w:p>
    <w:p w14:paraId="89050000">
      <w:pPr>
        <w:numPr>
          <w:ilvl w:val="0"/>
          <w:numId w:val="47"/>
        </w:numPr>
        <w:ind/>
        <w:jc w:val="both"/>
        <w:rPr>
          <w:rFonts w:ascii="Times New Roman" w:hAnsi="Times New Roman"/>
        </w:rPr>
      </w:pPr>
      <w:r>
        <w:rPr>
          <w:rFonts w:ascii="Times New Roman" w:hAnsi="Times New Roman"/>
        </w:rPr>
        <w:t>Блок-схемы алгоритмов.</w:t>
      </w:r>
    </w:p>
    <w:p w14:paraId="8A050000">
      <w:pPr>
        <w:numPr>
          <w:ilvl w:val="0"/>
          <w:numId w:val="47"/>
        </w:numPr>
        <w:ind/>
        <w:jc w:val="both"/>
        <w:rPr>
          <w:rFonts w:ascii="Times New Roman" w:hAnsi="Times New Roman"/>
        </w:rPr>
      </w:pPr>
      <w:r>
        <w:rPr>
          <w:rFonts w:ascii="Times New Roman" w:hAnsi="Times New Roman"/>
        </w:rPr>
        <w:t>Раздельная компиляция. Программы для разработки на C. Препроцессор.</w:t>
      </w:r>
    </w:p>
    <w:p w14:paraId="8B050000">
      <w:pPr>
        <w:numPr>
          <w:ilvl w:val="0"/>
          <w:numId w:val="47"/>
        </w:numPr>
        <w:ind/>
        <w:jc w:val="both"/>
        <w:rPr>
          <w:rFonts w:ascii="Times New Roman" w:hAnsi="Times New Roman"/>
        </w:rPr>
      </w:pPr>
      <w:r>
        <w:rPr>
          <w:rFonts w:ascii="Times New Roman" w:hAnsi="Times New Roman"/>
        </w:rPr>
        <w:t>Общая структура программы на C. Понятие типа в C. Явно выписанные константы. Переменные. Ввод значений. Арифметические операции. Функции из стандартной математической библиотеки.</w:t>
      </w:r>
    </w:p>
    <w:p w14:paraId="8C050000">
      <w:pPr>
        <w:numPr>
          <w:ilvl w:val="0"/>
          <w:numId w:val="47"/>
        </w:numPr>
        <w:ind/>
        <w:jc w:val="both"/>
        <w:rPr>
          <w:rFonts w:ascii="Times New Roman" w:hAnsi="Times New Roman"/>
        </w:rPr>
      </w:pPr>
      <w:r>
        <w:rPr>
          <w:rFonts w:ascii="Times New Roman" w:hAnsi="Times New Roman"/>
        </w:rPr>
        <w:t>Параметры вывода. Операции сравнения. Логические операции. Побитовые операции. Условная операция. Операция последования.</w:t>
      </w:r>
    </w:p>
    <w:p w14:paraId="8D050000">
      <w:pPr>
        <w:numPr>
          <w:ilvl w:val="0"/>
          <w:numId w:val="47"/>
        </w:numPr>
        <w:ind/>
        <w:jc w:val="both"/>
        <w:rPr>
          <w:rFonts w:ascii="Times New Roman" w:hAnsi="Times New Roman"/>
        </w:rPr>
      </w:pPr>
      <w:r>
        <w:rPr>
          <w:rFonts w:ascii="Times New Roman" w:hAnsi="Times New Roman"/>
        </w:rPr>
        <w:t xml:space="preserve">Оператор, сделанный из выражения. Составной оператор, локальные и глобальные переменные. Условный оператор. Оператор выбора, оператор </w:t>
      </w:r>
      <w:r>
        <w:rPr>
          <w:rFonts w:ascii="Times New Roman" w:hAnsi="Times New Roman"/>
        </w:rPr>
        <w:t>break</w:t>
      </w:r>
      <w:r>
        <w:rPr>
          <w:rFonts w:ascii="Times New Roman" w:hAnsi="Times New Roman"/>
        </w:rPr>
        <w:t xml:space="preserve">. Операторы цикла, операторы </w:t>
      </w:r>
      <w:r>
        <w:rPr>
          <w:rFonts w:ascii="Times New Roman" w:hAnsi="Times New Roman"/>
        </w:rPr>
        <w:t>break</w:t>
      </w:r>
      <w:r>
        <w:rPr>
          <w:rFonts w:ascii="Times New Roman" w:hAnsi="Times New Roman"/>
        </w:rPr>
        <w:t xml:space="preserve"> и </w:t>
      </w:r>
      <w:r>
        <w:rPr>
          <w:rFonts w:ascii="Times New Roman" w:hAnsi="Times New Roman"/>
        </w:rPr>
        <w:t>continue</w:t>
      </w:r>
      <w:r>
        <w:rPr>
          <w:rFonts w:ascii="Times New Roman" w:hAnsi="Times New Roman"/>
        </w:rPr>
        <w:t xml:space="preserve">. Метки и оператор </w:t>
      </w:r>
      <w:r>
        <w:rPr>
          <w:rFonts w:ascii="Times New Roman" w:hAnsi="Times New Roman"/>
        </w:rPr>
        <w:t>goto</w:t>
      </w:r>
      <w:r>
        <w:rPr>
          <w:rFonts w:ascii="Times New Roman" w:hAnsi="Times New Roman"/>
        </w:rPr>
        <w:t>.</w:t>
      </w:r>
    </w:p>
    <w:p w14:paraId="8E050000">
      <w:pPr>
        <w:numPr>
          <w:ilvl w:val="0"/>
          <w:numId w:val="47"/>
        </w:numPr>
        <w:ind/>
        <w:jc w:val="both"/>
        <w:rPr>
          <w:rFonts w:ascii="Times New Roman" w:hAnsi="Times New Roman"/>
        </w:rPr>
      </w:pPr>
      <w:r>
        <w:rPr>
          <w:rFonts w:ascii="Times New Roman" w:hAnsi="Times New Roman"/>
        </w:rPr>
        <w:t>Необходимость массивов. Их объявления и определения, доступ к элементам. Указатели. Арифметика указателей. Связь с массивами.</w:t>
      </w:r>
    </w:p>
    <w:p w14:paraId="8F050000">
      <w:pPr>
        <w:numPr>
          <w:ilvl w:val="0"/>
          <w:numId w:val="47"/>
        </w:numPr>
        <w:ind/>
        <w:jc w:val="both"/>
        <w:rPr>
          <w:rFonts w:ascii="Times New Roman" w:hAnsi="Times New Roman"/>
        </w:rPr>
      </w:pPr>
      <w:r>
        <w:rPr>
          <w:rFonts w:ascii="Times New Roman" w:hAnsi="Times New Roman"/>
        </w:rPr>
        <w:t>Понятие функции. Параметры и результат функции. Передача параметров по значению и по ссылке. Объявление и определение функции. Статические переменные. Возврат указателя в качестве результата.</w:t>
      </w:r>
    </w:p>
    <w:p w14:paraId="90050000">
      <w:pPr>
        <w:numPr>
          <w:ilvl w:val="0"/>
          <w:numId w:val="47"/>
        </w:numPr>
        <w:ind/>
        <w:jc w:val="both"/>
        <w:rPr>
          <w:rFonts w:ascii="Times New Roman" w:hAnsi="Times New Roman"/>
        </w:rPr>
      </w:pPr>
      <w:r>
        <w:rPr>
          <w:rFonts w:ascii="Times New Roman" w:hAnsi="Times New Roman"/>
        </w:rPr>
        <w:t>Динамические массивы, разреженные матрицы. Рекурсия. Функции, число и типы параметров которых заранее неизвестны.</w:t>
      </w:r>
    </w:p>
    <w:p w14:paraId="91050000">
      <w:pPr>
        <w:numPr>
          <w:ilvl w:val="0"/>
          <w:numId w:val="47"/>
        </w:numPr>
        <w:ind/>
        <w:jc w:val="both"/>
        <w:rPr>
          <w:rFonts w:ascii="Times New Roman" w:hAnsi="Times New Roman"/>
        </w:rPr>
      </w:pPr>
      <w:r>
        <w:rPr>
          <w:rFonts w:ascii="Times New Roman" w:hAnsi="Times New Roman"/>
        </w:rPr>
        <w:t xml:space="preserve">Сортировка. Указатели на функции. </w:t>
      </w:r>
    </w:p>
    <w:p w14:paraId="92050000">
      <w:pPr>
        <w:numPr>
          <w:ilvl w:val="0"/>
          <w:numId w:val="47"/>
        </w:numPr>
        <w:ind/>
        <w:jc w:val="both"/>
        <w:rPr>
          <w:rFonts w:ascii="Times New Roman" w:hAnsi="Times New Roman"/>
        </w:rPr>
      </w:pPr>
      <w:r>
        <w:rPr>
          <w:rFonts w:ascii="Times New Roman" w:hAnsi="Times New Roman"/>
        </w:rPr>
        <w:t>Поиск.</w:t>
      </w:r>
    </w:p>
    <w:p w14:paraId="93050000">
      <w:pPr>
        <w:numPr>
          <w:ilvl w:val="0"/>
          <w:numId w:val="47"/>
        </w:numPr>
        <w:ind/>
        <w:jc w:val="both"/>
        <w:rPr>
          <w:rFonts w:ascii="Times New Roman" w:hAnsi="Times New Roman"/>
        </w:rPr>
      </w:pPr>
      <w:r>
        <w:rPr>
          <w:rFonts w:ascii="Times New Roman" w:hAnsi="Times New Roman"/>
        </w:rPr>
        <w:t>Строки.</w:t>
      </w:r>
    </w:p>
    <w:p w14:paraId="94050000">
      <w:pPr>
        <w:numPr>
          <w:ilvl w:val="0"/>
          <w:numId w:val="47"/>
        </w:numPr>
        <w:ind/>
        <w:jc w:val="both"/>
        <w:rPr>
          <w:rFonts w:ascii="Times New Roman" w:hAnsi="Times New Roman"/>
        </w:rPr>
      </w:pPr>
      <w:r>
        <w:rPr>
          <w:rFonts w:ascii="Times New Roman" w:hAnsi="Times New Roman"/>
        </w:rPr>
        <w:t>Структурные типы данных. Объединения.</w:t>
      </w:r>
    </w:p>
    <w:p w14:paraId="95050000">
      <w:pPr>
        <w:numPr>
          <w:ilvl w:val="0"/>
          <w:numId w:val="47"/>
        </w:numPr>
        <w:ind/>
        <w:jc w:val="both"/>
        <w:rPr>
          <w:rFonts w:ascii="Times New Roman" w:hAnsi="Times New Roman"/>
        </w:rPr>
      </w:pPr>
      <w:r>
        <w:rPr>
          <w:rFonts w:ascii="Times New Roman" w:hAnsi="Times New Roman"/>
        </w:rPr>
        <w:t>Библиотека ввода-вывода.</w:t>
      </w:r>
    </w:p>
    <w:p w14:paraId="96050000">
      <w:pPr>
        <w:numPr>
          <w:ilvl w:val="0"/>
          <w:numId w:val="47"/>
        </w:numPr>
        <w:ind/>
        <w:jc w:val="both"/>
        <w:rPr>
          <w:rFonts w:ascii="Times New Roman" w:hAnsi="Times New Roman"/>
        </w:rPr>
      </w:pPr>
      <w:r>
        <w:rPr>
          <w:rFonts w:ascii="Times New Roman" w:hAnsi="Times New Roman"/>
        </w:rPr>
        <w:t>Контрольная работа.</w:t>
      </w:r>
    </w:p>
    <w:p w14:paraId="97050000">
      <w:pPr>
        <w:numPr>
          <w:ilvl w:val="0"/>
          <w:numId w:val="47"/>
        </w:numPr>
        <w:ind/>
        <w:jc w:val="both"/>
        <w:rPr>
          <w:rFonts w:ascii="Times New Roman" w:hAnsi="Times New Roman"/>
        </w:rPr>
      </w:pPr>
      <w:r>
        <w:rPr>
          <w:rFonts w:ascii="Times New Roman" w:hAnsi="Times New Roman"/>
        </w:rPr>
        <w:t>Переписывание контрольной работы.</w:t>
      </w:r>
    </w:p>
    <w:p w14:paraId="98050000">
      <w:pPr>
        <w:ind/>
        <w:jc w:val="both"/>
        <w:rPr>
          <w:rFonts w:ascii="Times New Roman" w:hAnsi="Times New Roman"/>
        </w:rPr>
      </w:pPr>
      <w:r>
        <w:rPr>
          <w:rFonts w:ascii="Times New Roman" w:hAnsi="Times New Roman"/>
        </w:rPr>
        <w:t>Раздел 2:</w:t>
      </w:r>
    </w:p>
    <w:p w14:paraId="99050000">
      <w:pPr>
        <w:pStyle w:val="Style_1"/>
        <w:numPr>
          <w:ilvl w:val="0"/>
          <w:numId w:val="48"/>
        </w:numPr>
        <w:ind/>
        <w:jc w:val="both"/>
        <w:rPr>
          <w:rFonts w:ascii="Times New Roman" w:hAnsi="Times New Roman"/>
        </w:rPr>
      </w:pPr>
      <w:r>
        <w:rPr>
          <w:rFonts w:ascii="Times New Roman" w:hAnsi="Times New Roman"/>
        </w:rPr>
        <w:t>Связные списки.</w:t>
      </w:r>
    </w:p>
    <w:p w14:paraId="9A050000">
      <w:pPr>
        <w:pStyle w:val="Style_1"/>
        <w:numPr>
          <w:ilvl w:val="0"/>
          <w:numId w:val="48"/>
        </w:numPr>
        <w:ind/>
        <w:jc w:val="both"/>
        <w:rPr>
          <w:rFonts w:ascii="Times New Roman" w:hAnsi="Times New Roman"/>
        </w:rPr>
      </w:pPr>
      <w:r>
        <w:rPr>
          <w:rFonts w:ascii="Times New Roman" w:hAnsi="Times New Roman"/>
        </w:rPr>
        <w:t>Стеки и очереди.</w:t>
      </w:r>
    </w:p>
    <w:p w14:paraId="9B050000">
      <w:pPr>
        <w:pStyle w:val="Style_1"/>
        <w:numPr>
          <w:ilvl w:val="0"/>
          <w:numId w:val="48"/>
        </w:numPr>
        <w:ind/>
        <w:jc w:val="both"/>
        <w:rPr>
          <w:rFonts w:ascii="Times New Roman" w:hAnsi="Times New Roman"/>
        </w:rPr>
      </w:pPr>
      <w:r>
        <w:rPr>
          <w:rFonts w:ascii="Times New Roman" w:hAnsi="Times New Roman"/>
        </w:rPr>
        <w:t>Двоичные деревья.</w:t>
      </w:r>
    </w:p>
    <w:p w14:paraId="9C050000">
      <w:pPr>
        <w:pStyle w:val="Style_1"/>
        <w:numPr>
          <w:ilvl w:val="0"/>
          <w:numId w:val="48"/>
        </w:numPr>
        <w:ind/>
        <w:jc w:val="both"/>
        <w:rPr>
          <w:rFonts w:ascii="Times New Roman" w:hAnsi="Times New Roman"/>
        </w:rPr>
      </w:pPr>
      <w:r>
        <w:rPr>
          <w:rFonts w:ascii="Times New Roman" w:hAnsi="Times New Roman"/>
        </w:rPr>
        <w:t>Произвольные деревья.</w:t>
      </w:r>
    </w:p>
    <w:p w14:paraId="9D050000">
      <w:pPr>
        <w:pStyle w:val="Style_1"/>
        <w:numPr>
          <w:ilvl w:val="0"/>
          <w:numId w:val="48"/>
        </w:numPr>
        <w:ind/>
        <w:jc w:val="both"/>
        <w:rPr>
          <w:rFonts w:ascii="Times New Roman" w:hAnsi="Times New Roman"/>
        </w:rPr>
      </w:pPr>
      <w:r>
        <w:rPr>
          <w:rFonts w:ascii="Times New Roman" w:hAnsi="Times New Roman"/>
        </w:rPr>
        <w:t>Обход дерева.</w:t>
      </w:r>
    </w:p>
    <w:p w14:paraId="9E050000">
      <w:pPr>
        <w:pStyle w:val="Style_1"/>
        <w:numPr>
          <w:ilvl w:val="0"/>
          <w:numId w:val="48"/>
        </w:numPr>
        <w:ind/>
        <w:jc w:val="both"/>
        <w:rPr>
          <w:rFonts w:ascii="Times New Roman" w:hAnsi="Times New Roman"/>
        </w:rPr>
      </w:pPr>
      <w:r>
        <w:rPr>
          <w:rFonts w:ascii="Times New Roman" w:hAnsi="Times New Roman"/>
        </w:rPr>
        <w:t>Деревья поиска. Деревья поразрядного поиска.</w:t>
      </w:r>
    </w:p>
    <w:p w14:paraId="9F050000">
      <w:pPr>
        <w:pStyle w:val="Style_1"/>
        <w:numPr>
          <w:ilvl w:val="0"/>
          <w:numId w:val="48"/>
        </w:numPr>
        <w:ind/>
        <w:jc w:val="both"/>
        <w:rPr>
          <w:rFonts w:ascii="Times New Roman" w:hAnsi="Times New Roman"/>
        </w:rPr>
      </w:pPr>
      <w:r>
        <w:rPr>
          <w:rFonts w:ascii="Times New Roman" w:hAnsi="Times New Roman"/>
        </w:rPr>
        <w:t>Деревья двоичного поиска.</w:t>
      </w:r>
    </w:p>
    <w:p w14:paraId="A0050000">
      <w:pPr>
        <w:pStyle w:val="Style_1"/>
        <w:numPr>
          <w:ilvl w:val="0"/>
          <w:numId w:val="48"/>
        </w:numPr>
        <w:ind/>
        <w:jc w:val="both"/>
        <w:rPr>
          <w:rFonts w:ascii="Times New Roman" w:hAnsi="Times New Roman"/>
        </w:rPr>
      </w:pPr>
      <w:r>
        <w:rPr>
          <w:rFonts w:ascii="Times New Roman" w:hAnsi="Times New Roman"/>
        </w:rPr>
        <w:t>АВЛ-деревья.</w:t>
      </w:r>
    </w:p>
    <w:p w14:paraId="A1050000">
      <w:pPr>
        <w:pStyle w:val="Style_1"/>
        <w:numPr>
          <w:ilvl w:val="0"/>
          <w:numId w:val="48"/>
        </w:numPr>
        <w:ind/>
        <w:jc w:val="both"/>
        <w:rPr>
          <w:rFonts w:ascii="Times New Roman" w:hAnsi="Times New Roman"/>
        </w:rPr>
      </w:pPr>
      <w:r>
        <w:rPr>
          <w:rFonts w:ascii="Times New Roman" w:hAnsi="Times New Roman"/>
        </w:rPr>
        <w:t>B-деревья.</w:t>
      </w:r>
    </w:p>
    <w:p w14:paraId="A2050000">
      <w:pPr>
        <w:pStyle w:val="Style_1"/>
        <w:numPr>
          <w:ilvl w:val="0"/>
          <w:numId w:val="48"/>
        </w:numPr>
        <w:ind/>
        <w:jc w:val="both"/>
        <w:rPr>
          <w:rFonts w:ascii="Times New Roman" w:hAnsi="Times New Roman"/>
        </w:rPr>
      </w:pPr>
      <w:r>
        <w:rPr>
          <w:rFonts w:ascii="Times New Roman" w:hAnsi="Times New Roman"/>
        </w:rPr>
        <w:t>Красно-черные деревья.</w:t>
      </w:r>
    </w:p>
    <w:p w14:paraId="A3050000">
      <w:pPr>
        <w:pStyle w:val="Style_1"/>
        <w:numPr>
          <w:ilvl w:val="0"/>
          <w:numId w:val="48"/>
        </w:numPr>
        <w:ind/>
        <w:jc w:val="both"/>
        <w:rPr>
          <w:rFonts w:ascii="Times New Roman" w:hAnsi="Times New Roman"/>
        </w:rPr>
      </w:pPr>
      <w:r>
        <w:rPr>
          <w:rFonts w:ascii="Times New Roman" w:hAnsi="Times New Roman"/>
        </w:rPr>
        <w:t>Гибридные деревья (смесь поразрядного и двоичного поиска).</w:t>
      </w:r>
    </w:p>
    <w:p w14:paraId="A4050000">
      <w:pPr>
        <w:pStyle w:val="Style_1"/>
        <w:numPr>
          <w:ilvl w:val="0"/>
          <w:numId w:val="48"/>
        </w:numPr>
        <w:ind/>
        <w:jc w:val="both"/>
        <w:rPr>
          <w:rFonts w:ascii="Times New Roman" w:hAnsi="Times New Roman"/>
        </w:rPr>
      </w:pPr>
      <w:r>
        <w:rPr>
          <w:rFonts w:ascii="Times New Roman" w:hAnsi="Times New Roman"/>
        </w:rPr>
        <w:t>Декартовы деревья.</w:t>
      </w:r>
    </w:p>
    <w:p w14:paraId="A5050000">
      <w:pPr>
        <w:pStyle w:val="Style_1"/>
        <w:numPr>
          <w:ilvl w:val="0"/>
          <w:numId w:val="48"/>
        </w:numPr>
        <w:ind/>
        <w:jc w:val="both"/>
        <w:rPr>
          <w:rFonts w:ascii="Times New Roman" w:hAnsi="Times New Roman"/>
        </w:rPr>
      </w:pPr>
      <w:r>
        <w:rPr>
          <w:rFonts w:ascii="Times New Roman" w:hAnsi="Times New Roman"/>
        </w:rPr>
        <w:t>Хэш-таблицы.</w:t>
      </w:r>
    </w:p>
    <w:p w14:paraId="A6050000">
      <w:pPr>
        <w:pStyle w:val="Style_1"/>
        <w:numPr>
          <w:ilvl w:val="0"/>
          <w:numId w:val="48"/>
        </w:numPr>
        <w:ind/>
        <w:jc w:val="both"/>
        <w:rPr>
          <w:rFonts w:ascii="Times New Roman" w:hAnsi="Times New Roman"/>
        </w:rPr>
      </w:pPr>
      <w:r>
        <w:rPr>
          <w:rFonts w:ascii="Times New Roman" w:hAnsi="Times New Roman"/>
        </w:rPr>
        <w:t>Контрольная работа.</w:t>
      </w:r>
    </w:p>
    <w:p w14:paraId="A7050000">
      <w:pPr>
        <w:pStyle w:val="Style_1"/>
        <w:numPr>
          <w:ilvl w:val="0"/>
          <w:numId w:val="48"/>
        </w:numPr>
        <w:ind/>
        <w:jc w:val="both"/>
        <w:rPr>
          <w:rFonts w:ascii="Times New Roman" w:hAnsi="Times New Roman"/>
        </w:rPr>
      </w:pPr>
      <w:r>
        <w:rPr>
          <w:rFonts w:ascii="Times New Roman" w:hAnsi="Times New Roman"/>
        </w:rPr>
        <w:t>Переписывание контрольной работы.</w:t>
      </w:r>
    </w:p>
    <w:p w14:paraId="A8050000">
      <w:pPr>
        <w:ind/>
        <w:jc w:val="both"/>
        <w:rPr>
          <w:rFonts w:ascii="Times New Roman" w:hAnsi="Times New Roman"/>
        </w:rPr>
      </w:pPr>
    </w:p>
    <w:p w14:paraId="A9050000">
      <w:pPr>
        <w:ind/>
        <w:jc w:val="both"/>
        <w:rPr>
          <w:rFonts w:ascii="Times New Roman" w:hAnsi="Times New Roman"/>
        </w:rPr>
      </w:pPr>
      <w:r>
        <w:rPr>
          <w:rFonts w:ascii="Times New Roman" w:hAnsi="Times New Roman"/>
        </w:rPr>
        <w:t xml:space="preserve">Период обучения (модуль): семестр 2. Язык </w:t>
      </w:r>
      <w:r>
        <w:rPr>
          <w:rFonts w:ascii="Times New Roman" w:hAnsi="Times New Roman"/>
        </w:rPr>
        <w:t>C</w:t>
      </w:r>
      <w:r>
        <w:rPr>
          <w:rFonts w:ascii="Times New Roman" w:hAnsi="Times New Roman"/>
        </w:rPr>
        <w:t>++.</w:t>
      </w:r>
    </w:p>
    <w:tbl>
      <w:tblPr>
        <w:tblStyle w:val="Style_2"/>
        <w:tblW w:type="auto" w:w="0"/>
        <w:tblInd w:type="dxa" w:w="-147"/>
        <w:tblLayout w:type="fixed"/>
      </w:tblPr>
      <w:tblGrid>
        <w:gridCol w:w="684"/>
        <w:gridCol w:w="3701"/>
        <w:gridCol w:w="3852"/>
        <w:gridCol w:w="1422"/>
      </w:tblGrid>
      <w:tr>
        <w:tc>
          <w:tcPr>
            <w:tcW w:type="dxa" w:w="684"/>
            <w:shd w:fill="auto" w:val="clear"/>
            <w:vAlign w:val="center"/>
          </w:tcPr>
          <w:p w14:paraId="AA050000">
            <w:pPr>
              <w:ind/>
              <w:jc w:val="center"/>
              <w:rPr>
                <w:rFonts w:ascii="Times New Roman" w:hAnsi="Times New Roman"/>
              </w:rPr>
            </w:pPr>
            <w:r>
              <w:rPr>
                <w:rFonts w:ascii="Times New Roman" w:hAnsi="Times New Roman"/>
              </w:rPr>
              <w:t>№ п</w:t>
            </w:r>
            <w:r>
              <w:rPr>
                <w:rFonts w:ascii="Times New Roman" w:hAnsi="Times New Roman"/>
              </w:rPr>
              <w:t>/</w:t>
            </w:r>
            <w:r>
              <w:rPr>
                <w:rFonts w:ascii="Times New Roman" w:hAnsi="Times New Roman"/>
              </w:rPr>
              <w:t>п</w:t>
            </w:r>
          </w:p>
        </w:tc>
        <w:tc>
          <w:tcPr>
            <w:tcW w:type="dxa" w:w="3701"/>
            <w:shd w:fill="auto" w:val="clear"/>
            <w:vAlign w:val="center"/>
          </w:tcPr>
          <w:p w14:paraId="AB050000">
            <w:pPr>
              <w:ind/>
              <w:jc w:val="center"/>
              <w:rPr>
                <w:rFonts w:ascii="Times New Roman" w:hAnsi="Times New Roman"/>
              </w:rPr>
            </w:pPr>
            <w:r>
              <w:rPr>
                <w:rFonts w:ascii="Times New Roman" w:hAnsi="Times New Roman"/>
              </w:rPr>
              <w:t>Наименование темы (раздела, части)</w:t>
            </w:r>
          </w:p>
        </w:tc>
        <w:tc>
          <w:tcPr>
            <w:tcW w:type="dxa" w:w="3852"/>
            <w:shd w:fill="auto" w:val="clear"/>
            <w:vAlign w:val="center"/>
          </w:tcPr>
          <w:p w14:paraId="AC050000">
            <w:pPr>
              <w:ind/>
              <w:jc w:val="center"/>
              <w:rPr>
                <w:rFonts w:ascii="Times New Roman" w:hAnsi="Times New Roman"/>
              </w:rPr>
            </w:pPr>
            <w:r>
              <w:rPr>
                <w:rFonts w:ascii="Times New Roman" w:hAnsi="Times New Roman"/>
              </w:rPr>
              <w:t>Вид учебных занятий</w:t>
            </w:r>
          </w:p>
        </w:tc>
        <w:tc>
          <w:tcPr>
            <w:tcW w:type="dxa" w:w="1422"/>
            <w:shd w:fill="auto" w:val="clear"/>
            <w:vAlign w:val="center"/>
          </w:tcPr>
          <w:p w14:paraId="AD050000">
            <w:pPr>
              <w:ind/>
              <w:jc w:val="center"/>
              <w:rPr>
                <w:rFonts w:ascii="Times New Roman" w:hAnsi="Times New Roman"/>
              </w:rPr>
            </w:pPr>
            <w:r>
              <w:rPr>
                <w:rFonts w:ascii="Times New Roman" w:hAnsi="Times New Roman"/>
              </w:rPr>
              <w:t>Количество часов</w:t>
            </w:r>
          </w:p>
        </w:tc>
      </w:tr>
      <w:tr>
        <w:trPr>
          <w:trHeight w:hRule="atLeast" w:val="367"/>
        </w:trPr>
        <w:tc>
          <w:tcPr>
            <w:tcW w:type="dxa" w:w="684"/>
            <w:vMerge w:val="restart"/>
            <w:shd w:fill="auto" w:val="clear"/>
            <w:vAlign w:val="center"/>
          </w:tcPr>
          <w:p w14:paraId="AE050000">
            <w:pPr>
              <w:rPr>
                <w:rFonts w:ascii="Times New Roman" w:hAnsi="Times New Roman"/>
              </w:rPr>
            </w:pPr>
            <w:r>
              <w:rPr>
                <w:rFonts w:ascii="Times New Roman" w:hAnsi="Times New Roman"/>
              </w:rPr>
              <w:t>I</w:t>
            </w:r>
            <w:r>
              <w:rPr>
                <w:rFonts w:ascii="Times New Roman" w:hAnsi="Times New Roman"/>
              </w:rPr>
              <w:t>.</w:t>
            </w:r>
          </w:p>
        </w:tc>
        <w:tc>
          <w:tcPr>
            <w:tcW w:type="dxa" w:w="3701"/>
            <w:vMerge w:val="restart"/>
            <w:shd w:fill="auto" w:val="clear"/>
            <w:vAlign w:val="center"/>
          </w:tcPr>
          <w:p w14:paraId="AF050000">
            <w:pPr>
              <w:rPr>
                <w:rFonts w:ascii="Times New Roman" w:hAnsi="Times New Roman"/>
              </w:rPr>
            </w:pPr>
            <w:r>
              <w:rPr>
                <w:rFonts w:ascii="Times New Roman" w:hAnsi="Times New Roman"/>
              </w:rPr>
              <w:t>Расширение С</w:t>
            </w:r>
          </w:p>
        </w:tc>
        <w:tc>
          <w:tcPr>
            <w:tcW w:type="dxa" w:w="3852"/>
            <w:shd w:fill="auto" w:val="clear"/>
            <w:vAlign w:val="center"/>
          </w:tcPr>
          <w:p w14:paraId="B0050000">
            <w:pPr>
              <w:rPr>
                <w:rFonts w:ascii="Times New Roman" w:hAnsi="Times New Roman"/>
              </w:rPr>
            </w:pPr>
            <w:r>
              <w:rPr>
                <w:rFonts w:ascii="Times New Roman" w:hAnsi="Times New Roman"/>
              </w:rPr>
              <w:t>практические занятия</w:t>
            </w:r>
          </w:p>
        </w:tc>
        <w:tc>
          <w:tcPr>
            <w:tcW w:type="dxa" w:w="1422"/>
            <w:shd w:fill="auto" w:val="clear"/>
            <w:vAlign w:val="center"/>
          </w:tcPr>
          <w:p w14:paraId="B1050000">
            <w:pPr>
              <w:ind/>
              <w:jc w:val="center"/>
              <w:rPr>
                <w:rFonts w:ascii="Times New Roman" w:hAnsi="Times New Roman"/>
              </w:rPr>
            </w:pPr>
            <w:r>
              <w:rPr>
                <w:rFonts w:ascii="Times New Roman" w:hAnsi="Times New Roman"/>
              </w:rPr>
              <w:t>6</w:t>
            </w:r>
          </w:p>
        </w:tc>
      </w:tr>
      <w:tr>
        <w:trPr>
          <w:trHeight w:hRule="atLeast" w:val="367"/>
        </w:trPr>
        <w:tc>
          <w:tcPr>
            <w:tcW w:type="dxa" w:w="684"/>
            <w:gridSpan w:val="1"/>
            <w:vMerge w:val="continue"/>
            <w:shd w:fill="auto" w:val="clear"/>
            <w:vAlign w:val="center"/>
          </w:tcPr>
          <w:p/>
        </w:tc>
        <w:tc>
          <w:tcPr>
            <w:tcW w:type="dxa" w:w="3701"/>
            <w:gridSpan w:val="1"/>
            <w:vMerge w:val="continue"/>
            <w:shd w:fill="auto" w:val="clear"/>
            <w:vAlign w:val="center"/>
          </w:tcPr>
          <w:p/>
        </w:tc>
        <w:tc>
          <w:tcPr>
            <w:tcW w:type="dxa" w:w="3852"/>
            <w:shd w:fill="auto" w:val="clear"/>
            <w:vAlign w:val="center"/>
          </w:tcPr>
          <w:p w14:paraId="B2050000">
            <w:pPr>
              <w:rPr>
                <w:rFonts w:ascii="Times New Roman" w:hAnsi="Times New Roman"/>
              </w:rPr>
            </w:pPr>
            <w:r>
              <w:rPr>
                <w:rFonts w:ascii="Times New Roman" w:hAnsi="Times New Roman"/>
              </w:rPr>
              <w:t>лабораторные работы</w:t>
            </w:r>
          </w:p>
        </w:tc>
        <w:tc>
          <w:tcPr>
            <w:tcW w:type="dxa" w:w="1422"/>
            <w:shd w:fill="auto" w:val="clear"/>
            <w:vAlign w:val="center"/>
          </w:tcPr>
          <w:p w14:paraId="B3050000">
            <w:pPr>
              <w:ind/>
              <w:jc w:val="center"/>
              <w:rPr>
                <w:rFonts w:ascii="Times New Roman" w:hAnsi="Times New Roman"/>
              </w:rPr>
            </w:pPr>
            <w:r>
              <w:rPr>
                <w:rFonts w:ascii="Times New Roman" w:hAnsi="Times New Roman"/>
              </w:rPr>
              <w:t>8</w:t>
            </w:r>
          </w:p>
        </w:tc>
      </w:tr>
      <w:tr>
        <w:trPr>
          <w:trHeight w:hRule="atLeast" w:val="367"/>
        </w:trPr>
        <w:tc>
          <w:tcPr>
            <w:tcW w:type="dxa" w:w="684"/>
            <w:gridSpan w:val="1"/>
            <w:vMerge w:val="continue"/>
            <w:shd w:fill="auto" w:val="clear"/>
            <w:vAlign w:val="center"/>
          </w:tcPr>
          <w:p/>
        </w:tc>
        <w:tc>
          <w:tcPr>
            <w:tcW w:type="dxa" w:w="3701"/>
            <w:gridSpan w:val="1"/>
            <w:vMerge w:val="continue"/>
            <w:shd w:fill="auto" w:val="clear"/>
            <w:vAlign w:val="center"/>
          </w:tcPr>
          <w:p/>
        </w:tc>
        <w:tc>
          <w:tcPr>
            <w:tcW w:type="dxa" w:w="3852"/>
            <w:shd w:fill="auto" w:val="clear"/>
            <w:vAlign w:val="center"/>
          </w:tcPr>
          <w:p w14:paraId="B4050000">
            <w:pPr>
              <w:rPr>
                <w:rFonts w:ascii="Times New Roman" w:hAnsi="Times New Roman"/>
              </w:rPr>
            </w:pPr>
            <w:r>
              <w:rPr>
                <w:rFonts w:ascii="Times New Roman" w:hAnsi="Times New Roman"/>
              </w:rPr>
              <w:t>контрольные работы</w:t>
            </w:r>
          </w:p>
        </w:tc>
        <w:tc>
          <w:tcPr>
            <w:tcW w:type="dxa" w:w="1422"/>
            <w:shd w:fill="auto" w:val="clear"/>
            <w:vAlign w:val="center"/>
          </w:tcPr>
          <w:p w14:paraId="B5050000">
            <w:pPr>
              <w:ind/>
              <w:jc w:val="center"/>
              <w:rPr>
                <w:rFonts w:ascii="Times New Roman" w:hAnsi="Times New Roman"/>
              </w:rPr>
            </w:pPr>
            <w:r>
              <w:rPr>
                <w:rFonts w:ascii="Times New Roman" w:hAnsi="Times New Roman"/>
              </w:rPr>
              <w:t>2</w:t>
            </w:r>
          </w:p>
        </w:tc>
      </w:tr>
      <w:tr>
        <w:trPr>
          <w:trHeight w:hRule="atLeast" w:val="367"/>
        </w:trPr>
        <w:tc>
          <w:tcPr>
            <w:tcW w:type="dxa" w:w="684"/>
            <w:gridSpan w:val="1"/>
            <w:vMerge w:val="continue"/>
            <w:shd w:fill="auto" w:val="clear"/>
            <w:vAlign w:val="center"/>
          </w:tcPr>
          <w:p/>
        </w:tc>
        <w:tc>
          <w:tcPr>
            <w:tcW w:type="dxa" w:w="3701"/>
            <w:gridSpan w:val="1"/>
            <w:vMerge w:val="continue"/>
            <w:shd w:fill="auto" w:val="clear"/>
            <w:vAlign w:val="center"/>
          </w:tcPr>
          <w:p/>
        </w:tc>
        <w:tc>
          <w:tcPr>
            <w:tcW w:type="dxa" w:w="3852"/>
            <w:tcBorders>
              <w:top w:sz="4" w:val="nil"/>
            </w:tcBorders>
            <w:shd w:fill="auto" w:val="clear"/>
            <w:vAlign w:val="center"/>
          </w:tcPr>
          <w:p w14:paraId="B6050000">
            <w:pPr>
              <w:rPr>
                <w:rFonts w:ascii="Times New Roman" w:hAnsi="Times New Roman"/>
              </w:rPr>
            </w:pPr>
            <w:r>
              <w:rPr>
                <w:rFonts w:ascii="Times New Roman" w:hAnsi="Times New Roman"/>
              </w:rPr>
              <w:t>самостоятельная работа</w:t>
            </w:r>
          </w:p>
        </w:tc>
        <w:tc>
          <w:tcPr>
            <w:tcW w:type="dxa" w:w="1422"/>
            <w:tcBorders>
              <w:top w:sz="4" w:val="nil"/>
            </w:tcBorders>
            <w:shd w:fill="auto" w:val="clear"/>
            <w:vAlign w:val="center"/>
          </w:tcPr>
          <w:p w14:paraId="B7050000">
            <w:pPr>
              <w:ind/>
              <w:jc w:val="center"/>
              <w:rPr>
                <w:rFonts w:ascii="Times New Roman" w:hAnsi="Times New Roman"/>
              </w:rPr>
            </w:pPr>
            <w:r>
              <w:rPr>
                <w:rFonts w:ascii="Times New Roman" w:hAnsi="Times New Roman"/>
              </w:rPr>
              <w:t>16</w:t>
            </w:r>
          </w:p>
        </w:tc>
      </w:tr>
      <w:tr>
        <w:trPr>
          <w:trHeight w:hRule="atLeast" w:val="367"/>
        </w:trPr>
        <w:tc>
          <w:tcPr>
            <w:tcW w:type="dxa" w:w="684"/>
            <w:vMerge w:val="restart"/>
            <w:tcBorders>
              <w:top w:sz="4" w:val="nil"/>
            </w:tcBorders>
            <w:shd w:fill="auto" w:val="clear"/>
            <w:vAlign w:val="center"/>
          </w:tcPr>
          <w:p w14:paraId="B8050000">
            <w:pPr>
              <w:rPr>
                <w:rFonts w:ascii="Times New Roman" w:hAnsi="Times New Roman"/>
              </w:rPr>
            </w:pPr>
            <w:r>
              <w:rPr>
                <w:rFonts w:ascii="Times New Roman" w:hAnsi="Times New Roman"/>
              </w:rPr>
              <w:t>II.</w:t>
            </w:r>
          </w:p>
        </w:tc>
        <w:tc>
          <w:tcPr>
            <w:tcW w:type="dxa" w:w="3701"/>
            <w:vMerge w:val="restart"/>
            <w:tcBorders>
              <w:top w:sz="4" w:val="nil"/>
            </w:tcBorders>
            <w:shd w:fill="auto" w:val="clear"/>
            <w:vAlign w:val="center"/>
          </w:tcPr>
          <w:p w14:paraId="B9050000">
            <w:pPr>
              <w:rPr>
                <w:rFonts w:ascii="Times New Roman" w:hAnsi="Times New Roman"/>
              </w:rPr>
            </w:pPr>
            <w:r>
              <w:rPr>
                <w:rFonts w:ascii="Times New Roman" w:hAnsi="Times New Roman"/>
              </w:rPr>
              <w:t>Структурные типы данных в C++</w:t>
            </w:r>
          </w:p>
        </w:tc>
        <w:tc>
          <w:tcPr>
            <w:tcW w:type="dxa" w:w="3852"/>
            <w:tcBorders>
              <w:top w:sz="4" w:val="nil"/>
            </w:tcBorders>
            <w:shd w:fill="auto" w:val="clear"/>
            <w:vAlign w:val="center"/>
          </w:tcPr>
          <w:p w14:paraId="BA050000">
            <w:pPr>
              <w:rPr>
                <w:rFonts w:ascii="Times New Roman" w:hAnsi="Times New Roman"/>
              </w:rPr>
            </w:pPr>
            <w:r>
              <w:rPr>
                <w:rFonts w:ascii="Times New Roman" w:hAnsi="Times New Roman"/>
              </w:rPr>
              <w:t>практические занятия</w:t>
            </w:r>
          </w:p>
        </w:tc>
        <w:tc>
          <w:tcPr>
            <w:tcW w:type="dxa" w:w="1422"/>
            <w:tcBorders>
              <w:top w:sz="4" w:val="nil"/>
            </w:tcBorders>
            <w:shd w:fill="auto" w:val="clear"/>
            <w:vAlign w:val="center"/>
          </w:tcPr>
          <w:p w14:paraId="BB050000">
            <w:pPr>
              <w:ind/>
              <w:jc w:val="center"/>
              <w:rPr>
                <w:rFonts w:ascii="Times New Roman" w:hAnsi="Times New Roman"/>
              </w:rPr>
            </w:pPr>
            <w:r>
              <w:rPr>
                <w:rFonts w:ascii="Times New Roman" w:hAnsi="Times New Roman"/>
              </w:rPr>
              <w:t>5</w:t>
            </w:r>
          </w:p>
        </w:tc>
      </w:tr>
      <w:tr>
        <w:trPr>
          <w:trHeight w:hRule="atLeast" w:val="367"/>
        </w:trPr>
        <w:tc>
          <w:tcPr>
            <w:tcW w:type="dxa" w:w="684"/>
            <w:gridSpan w:val="1"/>
            <w:vMerge w:val="continue"/>
            <w:tcBorders>
              <w:top w:sz="4" w:val="nil"/>
            </w:tcBorders>
            <w:shd w:fill="auto" w:val="clear"/>
            <w:vAlign w:val="center"/>
          </w:tcPr>
          <w:p/>
        </w:tc>
        <w:tc>
          <w:tcPr>
            <w:tcW w:type="dxa" w:w="3701"/>
            <w:gridSpan w:val="1"/>
            <w:vMerge w:val="continue"/>
            <w:tcBorders>
              <w:top w:sz="4" w:val="nil"/>
            </w:tcBorders>
            <w:shd w:fill="auto" w:val="clear"/>
            <w:vAlign w:val="center"/>
          </w:tcPr>
          <w:p/>
        </w:tc>
        <w:tc>
          <w:tcPr>
            <w:tcW w:type="dxa" w:w="3852"/>
            <w:tcBorders>
              <w:top w:sz="4" w:val="nil"/>
            </w:tcBorders>
            <w:shd w:fill="auto" w:val="clear"/>
            <w:vAlign w:val="center"/>
          </w:tcPr>
          <w:p w14:paraId="BC050000">
            <w:pPr>
              <w:rPr>
                <w:rFonts w:ascii="Times New Roman" w:hAnsi="Times New Roman"/>
              </w:rPr>
            </w:pPr>
            <w:r>
              <w:rPr>
                <w:rFonts w:ascii="Times New Roman" w:hAnsi="Times New Roman"/>
              </w:rPr>
              <w:t>лабораторные работы</w:t>
            </w:r>
          </w:p>
        </w:tc>
        <w:tc>
          <w:tcPr>
            <w:tcW w:type="dxa" w:w="1422"/>
            <w:tcBorders>
              <w:top w:sz="4" w:val="nil"/>
            </w:tcBorders>
            <w:shd w:fill="auto" w:val="clear"/>
            <w:vAlign w:val="center"/>
          </w:tcPr>
          <w:p w14:paraId="BD050000">
            <w:pPr>
              <w:ind/>
              <w:jc w:val="center"/>
              <w:rPr>
                <w:rFonts w:ascii="Times New Roman" w:hAnsi="Times New Roman"/>
              </w:rPr>
            </w:pPr>
            <w:r>
              <w:rPr>
                <w:rFonts w:ascii="Times New Roman" w:hAnsi="Times New Roman"/>
              </w:rPr>
              <w:t>7</w:t>
            </w:r>
          </w:p>
        </w:tc>
      </w:tr>
      <w:tr>
        <w:trPr>
          <w:trHeight w:hRule="atLeast" w:val="367"/>
        </w:trPr>
        <w:tc>
          <w:tcPr>
            <w:tcW w:type="dxa" w:w="684"/>
            <w:gridSpan w:val="1"/>
            <w:vMerge w:val="continue"/>
            <w:tcBorders>
              <w:top w:sz="4" w:val="nil"/>
            </w:tcBorders>
            <w:shd w:fill="auto" w:val="clear"/>
            <w:vAlign w:val="center"/>
          </w:tcPr>
          <w:p/>
        </w:tc>
        <w:tc>
          <w:tcPr>
            <w:tcW w:type="dxa" w:w="3701"/>
            <w:gridSpan w:val="1"/>
            <w:vMerge w:val="continue"/>
            <w:tcBorders>
              <w:top w:sz="4" w:val="nil"/>
            </w:tcBorders>
            <w:shd w:fill="auto" w:val="clear"/>
            <w:vAlign w:val="center"/>
          </w:tcPr>
          <w:p/>
        </w:tc>
        <w:tc>
          <w:tcPr>
            <w:tcW w:type="dxa" w:w="3852"/>
            <w:tcBorders>
              <w:top w:sz="4" w:val="nil"/>
            </w:tcBorders>
            <w:shd w:fill="auto" w:val="clear"/>
            <w:vAlign w:val="center"/>
          </w:tcPr>
          <w:p w14:paraId="BE050000">
            <w:pPr>
              <w:rPr>
                <w:rFonts w:ascii="Times New Roman" w:hAnsi="Times New Roman"/>
              </w:rPr>
            </w:pPr>
            <w:r>
              <w:rPr>
                <w:rFonts w:ascii="Times New Roman" w:hAnsi="Times New Roman"/>
              </w:rPr>
              <w:t>контрольные работы</w:t>
            </w:r>
          </w:p>
        </w:tc>
        <w:tc>
          <w:tcPr>
            <w:tcW w:type="dxa" w:w="1422"/>
            <w:tcBorders>
              <w:top w:sz="4" w:val="nil"/>
            </w:tcBorders>
            <w:shd w:fill="auto" w:val="clear"/>
            <w:vAlign w:val="center"/>
          </w:tcPr>
          <w:p w14:paraId="BF050000">
            <w:pPr>
              <w:ind/>
              <w:jc w:val="center"/>
              <w:rPr>
                <w:rFonts w:ascii="Times New Roman" w:hAnsi="Times New Roman"/>
              </w:rPr>
            </w:pPr>
            <w:r>
              <w:rPr>
                <w:rFonts w:ascii="Times New Roman" w:hAnsi="Times New Roman"/>
              </w:rPr>
              <w:t>2</w:t>
            </w:r>
          </w:p>
        </w:tc>
      </w:tr>
      <w:tr>
        <w:trPr>
          <w:trHeight w:hRule="atLeast" w:val="367"/>
        </w:trPr>
        <w:tc>
          <w:tcPr>
            <w:tcW w:type="dxa" w:w="684"/>
            <w:gridSpan w:val="1"/>
            <w:vMerge w:val="continue"/>
            <w:tcBorders>
              <w:top w:sz="4" w:val="nil"/>
            </w:tcBorders>
            <w:shd w:fill="auto" w:val="clear"/>
            <w:vAlign w:val="center"/>
          </w:tcPr>
          <w:p/>
        </w:tc>
        <w:tc>
          <w:tcPr>
            <w:tcW w:type="dxa" w:w="3701"/>
            <w:gridSpan w:val="1"/>
            <w:vMerge w:val="continue"/>
            <w:tcBorders>
              <w:top w:sz="4" w:val="nil"/>
            </w:tcBorders>
            <w:shd w:fill="auto" w:val="clear"/>
            <w:vAlign w:val="center"/>
          </w:tcPr>
          <w:p/>
        </w:tc>
        <w:tc>
          <w:tcPr>
            <w:tcW w:type="dxa" w:w="3852"/>
            <w:tcBorders>
              <w:top w:sz="4" w:val="nil"/>
            </w:tcBorders>
            <w:shd w:fill="auto" w:val="clear"/>
            <w:vAlign w:val="center"/>
          </w:tcPr>
          <w:p w14:paraId="C0050000">
            <w:pPr>
              <w:rPr>
                <w:rFonts w:ascii="Times New Roman" w:hAnsi="Times New Roman"/>
              </w:rPr>
            </w:pPr>
            <w:r>
              <w:rPr>
                <w:rFonts w:ascii="Times New Roman" w:hAnsi="Times New Roman"/>
              </w:rPr>
              <w:t>самостоятельная работа</w:t>
            </w:r>
          </w:p>
        </w:tc>
        <w:tc>
          <w:tcPr>
            <w:tcW w:type="dxa" w:w="1422"/>
            <w:tcBorders>
              <w:top w:sz="4" w:val="nil"/>
            </w:tcBorders>
            <w:shd w:fill="auto" w:val="clear"/>
            <w:vAlign w:val="center"/>
          </w:tcPr>
          <w:p w14:paraId="C1050000">
            <w:pPr>
              <w:ind/>
              <w:jc w:val="center"/>
              <w:rPr>
                <w:rFonts w:ascii="Times New Roman" w:hAnsi="Times New Roman"/>
              </w:rPr>
            </w:pPr>
            <w:r>
              <w:rPr>
                <w:rFonts w:ascii="Times New Roman" w:hAnsi="Times New Roman"/>
              </w:rPr>
              <w:t>16</w:t>
            </w:r>
          </w:p>
        </w:tc>
      </w:tr>
      <w:tr>
        <w:trPr>
          <w:trHeight w:hRule="atLeast" w:val="367"/>
        </w:trPr>
        <w:tc>
          <w:tcPr>
            <w:tcW w:type="dxa" w:w="684"/>
            <w:vMerge w:val="restart"/>
            <w:tcBorders>
              <w:top w:sz="4" w:val="nil"/>
            </w:tcBorders>
            <w:shd w:fill="auto" w:val="clear"/>
            <w:vAlign w:val="center"/>
          </w:tcPr>
          <w:p w14:paraId="C2050000">
            <w:pPr>
              <w:rPr>
                <w:rFonts w:ascii="Times New Roman" w:hAnsi="Times New Roman"/>
              </w:rPr>
            </w:pPr>
            <w:r>
              <w:rPr>
                <w:rFonts w:ascii="Times New Roman" w:hAnsi="Times New Roman"/>
              </w:rPr>
              <w:t>III</w:t>
            </w:r>
            <w:r>
              <w:rPr>
                <w:rFonts w:ascii="Times New Roman" w:hAnsi="Times New Roman"/>
              </w:rPr>
              <w:t>.</w:t>
            </w:r>
          </w:p>
        </w:tc>
        <w:tc>
          <w:tcPr>
            <w:tcW w:type="dxa" w:w="3701"/>
            <w:vMerge w:val="restart"/>
            <w:tcBorders>
              <w:top w:sz="4" w:val="nil"/>
            </w:tcBorders>
            <w:shd w:fill="auto" w:val="clear"/>
            <w:vAlign w:val="center"/>
          </w:tcPr>
          <w:p w14:paraId="C3050000">
            <w:pPr>
              <w:rPr>
                <w:rFonts w:ascii="Times New Roman" w:hAnsi="Times New Roman"/>
              </w:rPr>
            </w:pPr>
            <w:r>
              <w:rPr>
                <w:rFonts w:ascii="Times New Roman" w:hAnsi="Times New Roman"/>
              </w:rPr>
              <w:t>Промежуточная аттестация</w:t>
            </w:r>
          </w:p>
        </w:tc>
        <w:tc>
          <w:tcPr>
            <w:tcW w:type="dxa" w:w="3852"/>
            <w:tcBorders>
              <w:top w:sz="4" w:val="nil"/>
            </w:tcBorders>
            <w:shd w:fill="auto" w:val="clear"/>
            <w:vAlign w:val="center"/>
          </w:tcPr>
          <w:p w14:paraId="C4050000">
            <w:pPr>
              <w:rPr>
                <w:rFonts w:ascii="Times New Roman" w:hAnsi="Times New Roman"/>
              </w:rPr>
            </w:pPr>
            <w:r>
              <w:rPr>
                <w:rFonts w:ascii="Times New Roman" w:hAnsi="Times New Roman"/>
              </w:rPr>
              <w:t>самостоятельная работа</w:t>
            </w:r>
          </w:p>
        </w:tc>
        <w:tc>
          <w:tcPr>
            <w:tcW w:type="dxa" w:w="1422"/>
            <w:tcBorders>
              <w:top w:sz="4" w:val="nil"/>
            </w:tcBorders>
            <w:shd w:fill="auto" w:val="clear"/>
            <w:vAlign w:val="center"/>
          </w:tcPr>
          <w:p w14:paraId="C5050000">
            <w:pPr>
              <w:ind/>
              <w:jc w:val="center"/>
              <w:rPr>
                <w:rFonts w:ascii="Times New Roman" w:hAnsi="Times New Roman"/>
              </w:rPr>
            </w:pPr>
            <w:r>
              <w:rPr>
                <w:rFonts w:ascii="Times New Roman" w:hAnsi="Times New Roman"/>
              </w:rPr>
              <w:t>8</w:t>
            </w:r>
          </w:p>
        </w:tc>
      </w:tr>
      <w:tr>
        <w:trPr>
          <w:trHeight w:hRule="atLeast" w:val="375"/>
        </w:trPr>
        <w:tc>
          <w:tcPr>
            <w:tcW w:type="dxa" w:w="684"/>
            <w:gridSpan w:val="1"/>
            <w:vMerge w:val="continue"/>
            <w:tcBorders>
              <w:top w:sz="4" w:val="nil"/>
            </w:tcBorders>
            <w:shd w:fill="auto" w:val="clear"/>
            <w:vAlign w:val="center"/>
          </w:tcPr>
          <w:p/>
        </w:tc>
        <w:tc>
          <w:tcPr>
            <w:tcW w:type="dxa" w:w="3701"/>
            <w:gridSpan w:val="1"/>
            <w:vMerge w:val="continue"/>
            <w:tcBorders>
              <w:top w:sz="4" w:val="nil"/>
            </w:tcBorders>
            <w:shd w:fill="auto" w:val="clear"/>
            <w:vAlign w:val="center"/>
          </w:tcPr>
          <w:p/>
        </w:tc>
        <w:tc>
          <w:tcPr>
            <w:tcW w:type="dxa" w:w="3852"/>
            <w:shd w:fill="auto" w:val="clear"/>
            <w:vAlign w:val="center"/>
          </w:tcPr>
          <w:p w14:paraId="C6050000">
            <w:pPr>
              <w:rPr>
                <w:rFonts w:ascii="Times New Roman" w:hAnsi="Times New Roman"/>
              </w:rPr>
            </w:pPr>
            <w:r>
              <w:rPr>
                <w:rFonts w:ascii="Times New Roman" w:hAnsi="Times New Roman"/>
              </w:rPr>
              <w:t>зачёт</w:t>
            </w:r>
          </w:p>
        </w:tc>
        <w:tc>
          <w:tcPr>
            <w:tcW w:type="dxa" w:w="1422"/>
            <w:shd w:fill="auto" w:val="clear"/>
            <w:vAlign w:val="center"/>
          </w:tcPr>
          <w:p w14:paraId="C7050000">
            <w:pPr>
              <w:ind/>
              <w:jc w:val="center"/>
              <w:rPr>
                <w:rFonts w:ascii="Times New Roman" w:hAnsi="Times New Roman"/>
              </w:rPr>
            </w:pPr>
            <w:r>
              <w:rPr>
                <w:rFonts w:ascii="Times New Roman" w:hAnsi="Times New Roman"/>
              </w:rPr>
              <w:t>2</w:t>
            </w:r>
          </w:p>
        </w:tc>
      </w:tr>
    </w:tbl>
    <w:p w14:paraId="C8050000">
      <w:pPr>
        <w:ind/>
        <w:jc w:val="both"/>
        <w:rPr>
          <w:rFonts w:ascii="Times New Roman" w:hAnsi="Times New Roman"/>
        </w:rPr>
      </w:pPr>
    </w:p>
    <w:p w14:paraId="C9050000">
      <w:pPr>
        <w:ind/>
        <w:jc w:val="both"/>
        <w:rPr>
          <w:rFonts w:ascii="Times New Roman" w:hAnsi="Times New Roman"/>
        </w:rPr>
      </w:pPr>
      <w:r>
        <w:rPr>
          <w:rFonts w:ascii="Times New Roman" w:hAnsi="Times New Roman"/>
        </w:rPr>
        <w:t>Раздел 1:</w:t>
      </w:r>
    </w:p>
    <w:p w14:paraId="CA050000">
      <w:pPr>
        <w:numPr>
          <w:ilvl w:val="0"/>
          <w:numId w:val="49"/>
        </w:numPr>
        <w:ind/>
        <w:jc w:val="both"/>
        <w:rPr>
          <w:rFonts w:ascii="Times New Roman" w:hAnsi="Times New Roman"/>
        </w:rPr>
      </w:pPr>
      <w:r>
        <w:rPr>
          <w:rFonts w:ascii="Times New Roman" w:hAnsi="Times New Roman"/>
        </w:rPr>
        <w:t xml:space="preserve">Операции </w:t>
      </w:r>
      <w:r>
        <w:rPr>
          <w:rFonts w:ascii="Times New Roman" w:hAnsi="Times New Roman"/>
        </w:rPr>
        <w:t>new</w:t>
      </w:r>
      <w:r>
        <w:rPr>
          <w:rFonts w:ascii="Times New Roman" w:hAnsi="Times New Roman"/>
        </w:rPr>
        <w:t xml:space="preserve"> и </w:t>
      </w:r>
      <w:r>
        <w:rPr>
          <w:rFonts w:ascii="Times New Roman" w:hAnsi="Times New Roman"/>
        </w:rPr>
        <w:t>delete</w:t>
      </w:r>
      <w:r>
        <w:rPr>
          <w:rFonts w:ascii="Times New Roman" w:hAnsi="Times New Roman"/>
        </w:rPr>
        <w:t xml:space="preserve"> для управления динамической памятью. Автоматическое определение типа переменных и результатов функций, ключевое слово </w:t>
      </w:r>
      <w:r>
        <w:rPr>
          <w:rFonts w:ascii="Times New Roman" w:hAnsi="Times New Roman"/>
        </w:rPr>
        <w:t>auto</w:t>
      </w:r>
      <w:r>
        <w:rPr>
          <w:rFonts w:ascii="Times New Roman" w:hAnsi="Times New Roman"/>
        </w:rPr>
        <w:t>. Простейший ввод-вывод, манипуляторы. Цикл по элементам массива. Передача параметров по ссылке. Значения по умолчанию. Перегрузка функций. Возврат результатов по ссылке.</w:t>
      </w:r>
    </w:p>
    <w:p w14:paraId="CB050000">
      <w:pPr>
        <w:numPr>
          <w:ilvl w:val="0"/>
          <w:numId w:val="49"/>
        </w:numPr>
        <w:ind/>
        <w:jc w:val="both"/>
        <w:rPr>
          <w:rFonts w:ascii="Times New Roman" w:hAnsi="Times New Roman"/>
        </w:rPr>
      </w:pPr>
      <w:r>
        <w:rPr>
          <w:rFonts w:ascii="Times New Roman" w:hAnsi="Times New Roman"/>
        </w:rPr>
        <w:t>Подставляемые функции. Шаблонные функции. Функции, набор типов параметров которых может быть разным (через шаблоны с переменным числом параметров).</w:t>
      </w:r>
    </w:p>
    <w:p w14:paraId="CC050000">
      <w:pPr>
        <w:numPr>
          <w:ilvl w:val="0"/>
          <w:numId w:val="49"/>
        </w:numPr>
        <w:ind/>
        <w:jc w:val="both"/>
        <w:rPr>
          <w:rFonts w:ascii="Times New Roman" w:hAnsi="Times New Roman"/>
        </w:rPr>
      </w:pPr>
      <w:r>
        <w:rPr>
          <w:rFonts w:ascii="Times New Roman" w:hAnsi="Times New Roman"/>
        </w:rPr>
        <w:t>Функции, значения которых можно вычислять на этапе компиляции. Получение новых функций путем подстановки констант на место некоторых параметров имеющихся функций. Безымянные функции.</w:t>
      </w:r>
    </w:p>
    <w:p w14:paraId="CD050000">
      <w:pPr>
        <w:numPr>
          <w:ilvl w:val="0"/>
          <w:numId w:val="49"/>
        </w:numPr>
        <w:ind/>
        <w:jc w:val="both"/>
        <w:rPr>
          <w:rFonts w:ascii="Times New Roman" w:hAnsi="Times New Roman"/>
        </w:rPr>
      </w:pPr>
      <w:r>
        <w:rPr>
          <w:rFonts w:ascii="Times New Roman" w:hAnsi="Times New Roman"/>
        </w:rPr>
        <w:t xml:space="preserve">Тип </w:t>
      </w:r>
      <w:r>
        <w:rPr>
          <w:rFonts w:ascii="Times New Roman" w:hAnsi="Times New Roman"/>
        </w:rPr>
        <w:t>string</w:t>
      </w:r>
      <w:r>
        <w:rPr>
          <w:rFonts w:ascii="Times New Roman" w:hAnsi="Times New Roman"/>
        </w:rPr>
        <w:t>.</w:t>
      </w:r>
    </w:p>
    <w:p w14:paraId="CE050000">
      <w:pPr>
        <w:numPr>
          <w:ilvl w:val="0"/>
          <w:numId w:val="49"/>
        </w:numPr>
        <w:ind/>
        <w:jc w:val="both"/>
        <w:rPr>
          <w:rFonts w:ascii="Times New Roman" w:hAnsi="Times New Roman"/>
        </w:rPr>
      </w:pPr>
      <w:r>
        <w:rPr>
          <w:rFonts w:ascii="Times New Roman" w:hAnsi="Times New Roman"/>
        </w:rPr>
        <w:t xml:space="preserve">Шаблонные типы </w:t>
      </w:r>
      <w:r>
        <w:rPr>
          <w:rFonts w:ascii="Times New Roman" w:hAnsi="Times New Roman"/>
        </w:rPr>
        <w:t>vector</w:t>
      </w:r>
      <w:r>
        <w:rPr>
          <w:rFonts w:ascii="Times New Roman" w:hAnsi="Times New Roman"/>
        </w:rPr>
        <w:t xml:space="preserve"> и </w:t>
      </w:r>
      <w:r>
        <w:rPr>
          <w:rFonts w:ascii="Times New Roman" w:hAnsi="Times New Roman"/>
        </w:rPr>
        <w:t>list</w:t>
      </w:r>
      <w:r>
        <w:rPr>
          <w:rFonts w:ascii="Times New Roman" w:hAnsi="Times New Roman"/>
        </w:rPr>
        <w:t>, итераторы.</w:t>
      </w:r>
    </w:p>
    <w:p w14:paraId="CF050000">
      <w:pPr>
        <w:numPr>
          <w:ilvl w:val="0"/>
          <w:numId w:val="49"/>
        </w:numPr>
        <w:ind/>
        <w:jc w:val="both"/>
        <w:rPr>
          <w:rFonts w:ascii="Times New Roman" w:hAnsi="Times New Roman"/>
        </w:rPr>
      </w:pPr>
      <w:r>
        <w:rPr>
          <w:rFonts w:ascii="Times New Roman" w:hAnsi="Times New Roman"/>
        </w:rPr>
        <w:t>Контрольная работа.</w:t>
      </w:r>
    </w:p>
    <w:p w14:paraId="D0050000">
      <w:pPr>
        <w:numPr>
          <w:ilvl w:val="0"/>
          <w:numId w:val="49"/>
        </w:numPr>
        <w:ind/>
        <w:jc w:val="both"/>
        <w:rPr>
          <w:rFonts w:ascii="Times New Roman" w:hAnsi="Times New Roman"/>
        </w:rPr>
      </w:pPr>
      <w:r>
        <w:rPr>
          <w:rFonts w:ascii="Times New Roman" w:hAnsi="Times New Roman"/>
        </w:rPr>
        <w:t>Переписывание контрольной работы.</w:t>
      </w:r>
    </w:p>
    <w:p w14:paraId="D1050000">
      <w:pPr>
        <w:ind/>
        <w:jc w:val="both"/>
        <w:rPr>
          <w:rFonts w:ascii="Times New Roman" w:hAnsi="Times New Roman"/>
        </w:rPr>
      </w:pPr>
      <w:r>
        <w:rPr>
          <w:rFonts w:ascii="Times New Roman" w:hAnsi="Times New Roman"/>
        </w:rPr>
        <w:t>Раздел 2:</w:t>
      </w:r>
    </w:p>
    <w:p w14:paraId="D2050000">
      <w:pPr>
        <w:numPr>
          <w:ilvl w:val="0"/>
          <w:numId w:val="50"/>
        </w:numPr>
        <w:ind/>
        <w:jc w:val="both"/>
        <w:rPr>
          <w:rFonts w:ascii="Times New Roman" w:hAnsi="Times New Roman"/>
        </w:rPr>
      </w:pPr>
      <w:r>
        <w:rPr>
          <w:rFonts w:ascii="Times New Roman" w:hAnsi="Times New Roman"/>
        </w:rPr>
        <w:t xml:space="preserve">Права доступа, причины сокрытия полей, ключевое слово </w:t>
      </w:r>
      <w:r>
        <w:rPr>
          <w:rFonts w:ascii="Times New Roman" w:hAnsi="Times New Roman"/>
        </w:rPr>
        <w:t>class</w:t>
      </w:r>
      <w:r>
        <w:rPr>
          <w:rFonts w:ascii="Times New Roman" w:hAnsi="Times New Roman"/>
        </w:rPr>
        <w:t>, друзья. Статические поля структур. Методы в структурах, в том числе статические, операция разрешения области видимости.</w:t>
      </w:r>
    </w:p>
    <w:p w14:paraId="D3050000">
      <w:pPr>
        <w:numPr>
          <w:ilvl w:val="0"/>
          <w:numId w:val="50"/>
        </w:numPr>
        <w:ind/>
        <w:jc w:val="both"/>
        <w:rPr>
          <w:rFonts w:ascii="Times New Roman" w:hAnsi="Times New Roman"/>
        </w:rPr>
      </w:pPr>
      <w:r>
        <w:rPr>
          <w:rFonts w:ascii="Times New Roman" w:hAnsi="Times New Roman"/>
        </w:rPr>
        <w:t>Конструкторы и деструкторы, большие и маленькие объекты, семантика перемещения.</w:t>
      </w:r>
    </w:p>
    <w:p w14:paraId="D4050000">
      <w:pPr>
        <w:numPr>
          <w:ilvl w:val="0"/>
          <w:numId w:val="50"/>
        </w:numPr>
        <w:ind/>
        <w:jc w:val="both"/>
        <w:rPr>
          <w:rFonts w:ascii="Times New Roman" w:hAnsi="Times New Roman"/>
        </w:rPr>
      </w:pPr>
      <w:r>
        <w:rPr>
          <w:rFonts w:ascii="Times New Roman" w:hAnsi="Times New Roman"/>
        </w:rPr>
        <w:t>Перегрузка операций и методов. Мимикрия, умные указатели, функторы.</w:t>
      </w:r>
    </w:p>
    <w:p w14:paraId="D5050000">
      <w:pPr>
        <w:numPr>
          <w:ilvl w:val="0"/>
          <w:numId w:val="50"/>
        </w:numPr>
        <w:ind/>
        <w:jc w:val="both"/>
        <w:rPr>
          <w:rFonts w:ascii="Times New Roman" w:hAnsi="Times New Roman"/>
        </w:rPr>
      </w:pPr>
      <w:r>
        <w:rPr>
          <w:rFonts w:ascii="Times New Roman" w:hAnsi="Times New Roman"/>
        </w:rPr>
        <w:t xml:space="preserve">Указатели на поля и методы. Шаблоны классов, специализация, явное </w:t>
      </w:r>
      <w:r>
        <w:rPr>
          <w:rFonts w:ascii="Times New Roman" w:hAnsi="Times New Roman"/>
        </w:rPr>
        <w:t>инстанциирование</w:t>
      </w:r>
      <w:r>
        <w:rPr>
          <w:rFonts w:ascii="Times New Roman" w:hAnsi="Times New Roman"/>
        </w:rPr>
        <w:t>, полиморфизм, обобщенное программирование.</w:t>
      </w:r>
    </w:p>
    <w:p w14:paraId="D6050000">
      <w:pPr>
        <w:numPr>
          <w:ilvl w:val="0"/>
          <w:numId w:val="50"/>
        </w:numPr>
        <w:ind/>
        <w:jc w:val="both"/>
        <w:rPr>
          <w:rFonts w:ascii="Times New Roman" w:hAnsi="Times New Roman"/>
        </w:rPr>
      </w:pPr>
      <w:r>
        <w:rPr>
          <w:rFonts w:ascii="Times New Roman" w:hAnsi="Times New Roman"/>
        </w:rPr>
        <w:t>Контрольная работа.</w:t>
      </w:r>
    </w:p>
    <w:p w14:paraId="D7050000">
      <w:pPr>
        <w:numPr>
          <w:ilvl w:val="0"/>
          <w:numId w:val="50"/>
        </w:numPr>
        <w:ind/>
        <w:jc w:val="both"/>
        <w:rPr>
          <w:rFonts w:ascii="Times New Roman" w:hAnsi="Times New Roman"/>
        </w:rPr>
      </w:pPr>
      <w:r>
        <w:rPr>
          <w:rFonts w:ascii="Times New Roman" w:hAnsi="Times New Roman"/>
        </w:rPr>
        <w:t>Переписывание контрольной работы.</w:t>
      </w:r>
    </w:p>
    <w:p w14:paraId="D8050000">
      <w:pPr>
        <w:pStyle w:val="Style_1"/>
        <w:ind/>
        <w:jc w:val="both"/>
        <w:rPr>
          <w:rFonts w:ascii="Times New Roman" w:hAnsi="Times New Roman"/>
        </w:rPr>
      </w:pPr>
    </w:p>
    <w:p w14:paraId="D9050000">
      <w:pPr>
        <w:ind/>
        <w:jc w:val="both"/>
        <w:rPr>
          <w:rFonts w:ascii="Times New Roman" w:hAnsi="Times New Roman"/>
        </w:rPr>
      </w:pPr>
      <w:r>
        <w:rPr>
          <w:rFonts w:ascii="Times New Roman" w:hAnsi="Times New Roman"/>
        </w:rPr>
        <w:t xml:space="preserve">Период обучения (модуль): семестр 3. Язык </w:t>
      </w:r>
      <w:r>
        <w:rPr>
          <w:rFonts w:ascii="Times New Roman" w:hAnsi="Times New Roman"/>
        </w:rPr>
        <w:t>C</w:t>
      </w:r>
      <w:r>
        <w:rPr>
          <w:rFonts w:ascii="Times New Roman" w:hAnsi="Times New Roman"/>
        </w:rPr>
        <w:t>++. Продолжение.</w:t>
      </w:r>
    </w:p>
    <w:tbl>
      <w:tblPr>
        <w:tblStyle w:val="Style_2"/>
        <w:tblW w:type="auto" w:w="0"/>
        <w:tblInd w:type="dxa" w:w="-147"/>
        <w:tblLayout w:type="fixed"/>
      </w:tblPr>
      <w:tblGrid>
        <w:gridCol w:w="684"/>
        <w:gridCol w:w="3701"/>
        <w:gridCol w:w="3852"/>
        <w:gridCol w:w="1422"/>
      </w:tblGrid>
      <w:tr>
        <w:tc>
          <w:tcPr>
            <w:tcW w:type="dxa" w:w="684"/>
            <w:shd w:fill="auto" w:val="clear"/>
            <w:vAlign w:val="center"/>
          </w:tcPr>
          <w:p w14:paraId="DA050000">
            <w:pPr>
              <w:ind/>
              <w:jc w:val="center"/>
              <w:rPr>
                <w:rFonts w:ascii="Times New Roman" w:hAnsi="Times New Roman"/>
              </w:rPr>
            </w:pPr>
            <w:r>
              <w:rPr>
                <w:rFonts w:ascii="Times New Roman" w:hAnsi="Times New Roman"/>
              </w:rPr>
              <w:t>№ п</w:t>
            </w:r>
            <w:r>
              <w:rPr>
                <w:rFonts w:ascii="Times New Roman" w:hAnsi="Times New Roman"/>
              </w:rPr>
              <w:t>/</w:t>
            </w:r>
            <w:r>
              <w:rPr>
                <w:rFonts w:ascii="Times New Roman" w:hAnsi="Times New Roman"/>
              </w:rPr>
              <w:t>п</w:t>
            </w:r>
          </w:p>
        </w:tc>
        <w:tc>
          <w:tcPr>
            <w:tcW w:type="dxa" w:w="3701"/>
            <w:shd w:fill="auto" w:val="clear"/>
            <w:vAlign w:val="center"/>
          </w:tcPr>
          <w:p w14:paraId="DB050000">
            <w:pPr>
              <w:ind/>
              <w:jc w:val="center"/>
              <w:rPr>
                <w:rFonts w:ascii="Times New Roman" w:hAnsi="Times New Roman"/>
              </w:rPr>
            </w:pPr>
            <w:r>
              <w:rPr>
                <w:rFonts w:ascii="Times New Roman" w:hAnsi="Times New Roman"/>
              </w:rPr>
              <w:t>Наименование темы (раздела, части)</w:t>
            </w:r>
          </w:p>
        </w:tc>
        <w:tc>
          <w:tcPr>
            <w:tcW w:type="dxa" w:w="3852"/>
            <w:shd w:fill="auto" w:val="clear"/>
            <w:vAlign w:val="center"/>
          </w:tcPr>
          <w:p w14:paraId="DC050000">
            <w:pPr>
              <w:ind/>
              <w:jc w:val="center"/>
              <w:rPr>
                <w:rFonts w:ascii="Times New Roman" w:hAnsi="Times New Roman"/>
              </w:rPr>
            </w:pPr>
            <w:r>
              <w:rPr>
                <w:rFonts w:ascii="Times New Roman" w:hAnsi="Times New Roman"/>
              </w:rPr>
              <w:t>Вид учебных занятий</w:t>
            </w:r>
          </w:p>
        </w:tc>
        <w:tc>
          <w:tcPr>
            <w:tcW w:type="dxa" w:w="1422"/>
            <w:shd w:fill="auto" w:val="clear"/>
            <w:vAlign w:val="center"/>
          </w:tcPr>
          <w:p w14:paraId="DD050000">
            <w:pPr>
              <w:ind/>
              <w:jc w:val="center"/>
              <w:rPr>
                <w:rFonts w:ascii="Times New Roman" w:hAnsi="Times New Roman"/>
              </w:rPr>
            </w:pPr>
            <w:r>
              <w:rPr>
                <w:rFonts w:ascii="Times New Roman" w:hAnsi="Times New Roman"/>
              </w:rPr>
              <w:t>Количество часов</w:t>
            </w:r>
          </w:p>
        </w:tc>
      </w:tr>
      <w:tr>
        <w:trPr>
          <w:trHeight w:hRule="atLeast" w:val="367"/>
        </w:trPr>
        <w:tc>
          <w:tcPr>
            <w:tcW w:type="dxa" w:w="684"/>
            <w:vMerge w:val="restart"/>
            <w:shd w:fill="auto" w:val="clear"/>
            <w:vAlign w:val="center"/>
          </w:tcPr>
          <w:p w14:paraId="DE050000">
            <w:pPr>
              <w:rPr>
                <w:rFonts w:ascii="Times New Roman" w:hAnsi="Times New Roman"/>
              </w:rPr>
            </w:pPr>
            <w:r>
              <w:rPr>
                <w:rFonts w:ascii="Times New Roman" w:hAnsi="Times New Roman"/>
              </w:rPr>
              <w:t>I</w:t>
            </w:r>
            <w:r>
              <w:rPr>
                <w:rFonts w:ascii="Times New Roman" w:hAnsi="Times New Roman"/>
              </w:rPr>
              <w:t>.</w:t>
            </w:r>
          </w:p>
        </w:tc>
        <w:tc>
          <w:tcPr>
            <w:tcW w:type="dxa" w:w="3701"/>
            <w:vMerge w:val="restart"/>
            <w:shd w:fill="auto" w:val="clear"/>
            <w:vAlign w:val="center"/>
          </w:tcPr>
          <w:p w14:paraId="DF050000">
            <w:pPr>
              <w:rPr>
                <w:rFonts w:ascii="Times New Roman" w:hAnsi="Times New Roman"/>
              </w:rPr>
            </w:pPr>
            <w:r>
              <w:rPr>
                <w:rFonts w:ascii="Times New Roman" w:hAnsi="Times New Roman"/>
              </w:rPr>
              <w:t>Наследование</w:t>
            </w:r>
          </w:p>
        </w:tc>
        <w:tc>
          <w:tcPr>
            <w:tcW w:type="dxa" w:w="3852"/>
            <w:shd w:fill="auto" w:val="clear"/>
            <w:vAlign w:val="center"/>
          </w:tcPr>
          <w:p w14:paraId="E0050000">
            <w:pPr>
              <w:rPr>
                <w:rFonts w:ascii="Times New Roman" w:hAnsi="Times New Roman"/>
              </w:rPr>
            </w:pPr>
            <w:r>
              <w:rPr>
                <w:rFonts w:ascii="Times New Roman" w:hAnsi="Times New Roman"/>
              </w:rPr>
              <w:t>практические занятия</w:t>
            </w:r>
          </w:p>
        </w:tc>
        <w:tc>
          <w:tcPr>
            <w:tcW w:type="dxa" w:w="1422"/>
            <w:shd w:fill="auto" w:val="clear"/>
            <w:vAlign w:val="center"/>
          </w:tcPr>
          <w:p w14:paraId="E1050000">
            <w:pPr>
              <w:ind/>
              <w:jc w:val="center"/>
              <w:rPr>
                <w:rFonts w:ascii="Times New Roman" w:hAnsi="Times New Roman"/>
              </w:rPr>
            </w:pPr>
            <w:r>
              <w:rPr>
                <w:rFonts w:ascii="Times New Roman" w:hAnsi="Times New Roman"/>
              </w:rPr>
              <w:t>8</w:t>
            </w:r>
          </w:p>
        </w:tc>
      </w:tr>
      <w:tr>
        <w:trPr>
          <w:trHeight w:hRule="atLeast" w:val="367"/>
        </w:trPr>
        <w:tc>
          <w:tcPr>
            <w:tcW w:type="dxa" w:w="684"/>
            <w:gridSpan w:val="1"/>
            <w:vMerge w:val="continue"/>
            <w:shd w:fill="auto" w:val="clear"/>
            <w:vAlign w:val="center"/>
          </w:tcPr>
          <w:p/>
        </w:tc>
        <w:tc>
          <w:tcPr>
            <w:tcW w:type="dxa" w:w="3701"/>
            <w:gridSpan w:val="1"/>
            <w:vMerge w:val="continue"/>
            <w:shd w:fill="auto" w:val="clear"/>
            <w:vAlign w:val="center"/>
          </w:tcPr>
          <w:p/>
        </w:tc>
        <w:tc>
          <w:tcPr>
            <w:tcW w:type="dxa" w:w="3852"/>
            <w:shd w:fill="auto" w:val="clear"/>
            <w:vAlign w:val="center"/>
          </w:tcPr>
          <w:p w14:paraId="E2050000">
            <w:pPr>
              <w:rPr>
                <w:rFonts w:ascii="Times New Roman" w:hAnsi="Times New Roman"/>
              </w:rPr>
            </w:pPr>
            <w:r>
              <w:rPr>
                <w:rFonts w:ascii="Times New Roman" w:hAnsi="Times New Roman"/>
              </w:rPr>
              <w:t>лабораторные работы</w:t>
            </w:r>
          </w:p>
        </w:tc>
        <w:tc>
          <w:tcPr>
            <w:tcW w:type="dxa" w:w="1422"/>
            <w:shd w:fill="auto" w:val="clear"/>
            <w:vAlign w:val="center"/>
          </w:tcPr>
          <w:p w14:paraId="E3050000">
            <w:pPr>
              <w:ind/>
              <w:jc w:val="center"/>
              <w:rPr>
                <w:rFonts w:ascii="Times New Roman" w:hAnsi="Times New Roman"/>
              </w:rPr>
            </w:pPr>
            <w:r>
              <w:rPr>
                <w:rFonts w:ascii="Times New Roman" w:hAnsi="Times New Roman"/>
              </w:rPr>
              <w:t>7</w:t>
            </w:r>
          </w:p>
        </w:tc>
      </w:tr>
      <w:tr>
        <w:trPr>
          <w:trHeight w:hRule="atLeast" w:val="367"/>
        </w:trPr>
        <w:tc>
          <w:tcPr>
            <w:tcW w:type="dxa" w:w="684"/>
            <w:gridSpan w:val="1"/>
            <w:vMerge w:val="continue"/>
            <w:shd w:fill="auto" w:val="clear"/>
            <w:vAlign w:val="center"/>
          </w:tcPr>
          <w:p/>
        </w:tc>
        <w:tc>
          <w:tcPr>
            <w:tcW w:type="dxa" w:w="3701"/>
            <w:gridSpan w:val="1"/>
            <w:vMerge w:val="continue"/>
            <w:shd w:fill="auto" w:val="clear"/>
            <w:vAlign w:val="center"/>
          </w:tcPr>
          <w:p/>
        </w:tc>
        <w:tc>
          <w:tcPr>
            <w:tcW w:type="dxa" w:w="3852"/>
            <w:tcBorders>
              <w:top w:sz="4" w:val="nil"/>
            </w:tcBorders>
            <w:shd w:fill="auto" w:val="clear"/>
            <w:vAlign w:val="center"/>
          </w:tcPr>
          <w:p w14:paraId="E4050000">
            <w:pPr>
              <w:rPr>
                <w:rFonts w:ascii="Times New Roman" w:hAnsi="Times New Roman"/>
              </w:rPr>
            </w:pPr>
            <w:r>
              <w:rPr>
                <w:rFonts w:ascii="Times New Roman" w:hAnsi="Times New Roman"/>
              </w:rPr>
              <w:t>самостоятельная работа</w:t>
            </w:r>
          </w:p>
        </w:tc>
        <w:tc>
          <w:tcPr>
            <w:tcW w:type="dxa" w:w="1422"/>
            <w:tcBorders>
              <w:top w:sz="4" w:val="nil"/>
            </w:tcBorders>
            <w:shd w:fill="auto" w:val="clear"/>
            <w:vAlign w:val="center"/>
          </w:tcPr>
          <w:p w14:paraId="E5050000">
            <w:pPr>
              <w:ind/>
              <w:jc w:val="center"/>
              <w:rPr>
                <w:rFonts w:ascii="Times New Roman" w:hAnsi="Times New Roman"/>
              </w:rPr>
            </w:pPr>
            <w:r>
              <w:rPr>
                <w:rFonts w:ascii="Times New Roman" w:hAnsi="Times New Roman"/>
              </w:rPr>
              <w:t>18</w:t>
            </w:r>
          </w:p>
        </w:tc>
      </w:tr>
      <w:tr>
        <w:trPr>
          <w:trHeight w:hRule="atLeast" w:val="367"/>
        </w:trPr>
        <w:tc>
          <w:tcPr>
            <w:tcW w:type="dxa" w:w="684"/>
            <w:vMerge w:val="restart"/>
            <w:tcBorders>
              <w:top w:sz="4" w:val="nil"/>
            </w:tcBorders>
            <w:shd w:fill="auto" w:val="clear"/>
            <w:vAlign w:val="center"/>
          </w:tcPr>
          <w:p w14:paraId="E6050000">
            <w:pPr>
              <w:rPr>
                <w:rFonts w:ascii="Times New Roman" w:hAnsi="Times New Roman"/>
              </w:rPr>
            </w:pPr>
            <w:r>
              <w:rPr>
                <w:rFonts w:ascii="Times New Roman" w:hAnsi="Times New Roman"/>
              </w:rPr>
              <w:t>II.</w:t>
            </w:r>
          </w:p>
        </w:tc>
        <w:tc>
          <w:tcPr>
            <w:tcW w:type="dxa" w:w="3701"/>
            <w:vMerge w:val="restart"/>
            <w:tcBorders>
              <w:top w:sz="4" w:val="nil"/>
            </w:tcBorders>
            <w:shd w:fill="auto" w:val="clear"/>
            <w:vAlign w:val="center"/>
          </w:tcPr>
          <w:p w14:paraId="E7050000">
            <w:pPr>
              <w:rPr>
                <w:rFonts w:ascii="Times New Roman" w:hAnsi="Times New Roman"/>
              </w:rPr>
            </w:pPr>
            <w:r>
              <w:rPr>
                <w:rFonts w:ascii="Times New Roman" w:hAnsi="Times New Roman"/>
              </w:rPr>
              <w:t>Стандартная библиотека</w:t>
            </w:r>
          </w:p>
        </w:tc>
        <w:tc>
          <w:tcPr>
            <w:tcW w:type="dxa" w:w="3852"/>
            <w:tcBorders>
              <w:top w:sz="4" w:val="nil"/>
            </w:tcBorders>
            <w:shd w:fill="auto" w:val="clear"/>
            <w:vAlign w:val="center"/>
          </w:tcPr>
          <w:p w14:paraId="E8050000">
            <w:pPr>
              <w:rPr>
                <w:rFonts w:ascii="Times New Roman" w:hAnsi="Times New Roman"/>
              </w:rPr>
            </w:pPr>
            <w:r>
              <w:rPr>
                <w:rFonts w:ascii="Times New Roman" w:hAnsi="Times New Roman"/>
              </w:rPr>
              <w:t>практические занятия</w:t>
            </w:r>
          </w:p>
        </w:tc>
        <w:tc>
          <w:tcPr>
            <w:tcW w:type="dxa" w:w="1422"/>
            <w:tcBorders>
              <w:top w:sz="4" w:val="nil"/>
            </w:tcBorders>
            <w:shd w:fill="auto" w:val="clear"/>
            <w:vAlign w:val="center"/>
          </w:tcPr>
          <w:p w14:paraId="E9050000">
            <w:pPr>
              <w:ind/>
              <w:jc w:val="center"/>
              <w:rPr>
                <w:rFonts w:ascii="Times New Roman" w:hAnsi="Times New Roman"/>
              </w:rPr>
            </w:pPr>
            <w:r>
              <w:rPr>
                <w:rFonts w:ascii="Times New Roman" w:hAnsi="Times New Roman"/>
              </w:rPr>
              <w:t>7</w:t>
            </w:r>
          </w:p>
        </w:tc>
      </w:tr>
      <w:tr>
        <w:trPr>
          <w:trHeight w:hRule="atLeast" w:val="367"/>
        </w:trPr>
        <w:tc>
          <w:tcPr>
            <w:tcW w:type="dxa" w:w="684"/>
            <w:gridSpan w:val="1"/>
            <w:vMerge w:val="continue"/>
            <w:tcBorders>
              <w:top w:sz="4" w:val="nil"/>
            </w:tcBorders>
            <w:shd w:fill="auto" w:val="clear"/>
            <w:vAlign w:val="center"/>
          </w:tcPr>
          <w:p/>
        </w:tc>
        <w:tc>
          <w:tcPr>
            <w:tcW w:type="dxa" w:w="3701"/>
            <w:gridSpan w:val="1"/>
            <w:vMerge w:val="continue"/>
            <w:tcBorders>
              <w:top w:sz="4" w:val="nil"/>
            </w:tcBorders>
            <w:shd w:fill="auto" w:val="clear"/>
            <w:vAlign w:val="center"/>
          </w:tcPr>
          <w:p/>
        </w:tc>
        <w:tc>
          <w:tcPr>
            <w:tcW w:type="dxa" w:w="3852"/>
            <w:tcBorders>
              <w:top w:sz="4" w:val="nil"/>
            </w:tcBorders>
            <w:shd w:fill="auto" w:val="clear"/>
            <w:vAlign w:val="center"/>
          </w:tcPr>
          <w:p w14:paraId="EA050000">
            <w:pPr>
              <w:rPr>
                <w:rFonts w:ascii="Times New Roman" w:hAnsi="Times New Roman"/>
              </w:rPr>
            </w:pPr>
            <w:r>
              <w:rPr>
                <w:rFonts w:ascii="Times New Roman" w:hAnsi="Times New Roman"/>
              </w:rPr>
              <w:t>лабораторные работы</w:t>
            </w:r>
          </w:p>
        </w:tc>
        <w:tc>
          <w:tcPr>
            <w:tcW w:type="dxa" w:w="1422"/>
            <w:tcBorders>
              <w:top w:sz="4" w:val="nil"/>
            </w:tcBorders>
            <w:shd w:fill="auto" w:val="clear"/>
            <w:vAlign w:val="center"/>
          </w:tcPr>
          <w:p w14:paraId="EB050000">
            <w:pPr>
              <w:ind/>
              <w:jc w:val="center"/>
              <w:rPr>
                <w:rFonts w:ascii="Times New Roman" w:hAnsi="Times New Roman"/>
              </w:rPr>
            </w:pPr>
            <w:r>
              <w:rPr>
                <w:rFonts w:ascii="Times New Roman" w:hAnsi="Times New Roman"/>
              </w:rPr>
              <w:t>8</w:t>
            </w:r>
          </w:p>
        </w:tc>
      </w:tr>
      <w:tr>
        <w:trPr>
          <w:trHeight w:hRule="atLeast" w:val="367"/>
        </w:trPr>
        <w:tc>
          <w:tcPr>
            <w:tcW w:type="dxa" w:w="684"/>
            <w:gridSpan w:val="1"/>
            <w:vMerge w:val="continue"/>
            <w:tcBorders>
              <w:top w:sz="4" w:val="nil"/>
            </w:tcBorders>
            <w:shd w:fill="auto" w:val="clear"/>
            <w:vAlign w:val="center"/>
          </w:tcPr>
          <w:p/>
        </w:tc>
        <w:tc>
          <w:tcPr>
            <w:tcW w:type="dxa" w:w="3701"/>
            <w:gridSpan w:val="1"/>
            <w:vMerge w:val="continue"/>
            <w:tcBorders>
              <w:top w:sz="4" w:val="nil"/>
            </w:tcBorders>
            <w:shd w:fill="auto" w:val="clear"/>
            <w:vAlign w:val="center"/>
          </w:tcPr>
          <w:p/>
        </w:tc>
        <w:tc>
          <w:tcPr>
            <w:tcW w:type="dxa" w:w="3852"/>
            <w:tcBorders>
              <w:top w:sz="4" w:val="nil"/>
            </w:tcBorders>
            <w:shd w:fill="auto" w:val="clear"/>
            <w:vAlign w:val="center"/>
          </w:tcPr>
          <w:p w14:paraId="EC050000">
            <w:pPr>
              <w:rPr>
                <w:rFonts w:ascii="Times New Roman" w:hAnsi="Times New Roman"/>
              </w:rPr>
            </w:pPr>
            <w:r>
              <w:rPr>
                <w:rFonts w:ascii="Times New Roman" w:hAnsi="Times New Roman"/>
              </w:rPr>
              <w:t>самостоятельная работа</w:t>
            </w:r>
          </w:p>
        </w:tc>
        <w:tc>
          <w:tcPr>
            <w:tcW w:type="dxa" w:w="1422"/>
            <w:tcBorders>
              <w:top w:sz="4" w:val="nil"/>
            </w:tcBorders>
            <w:shd w:fill="auto" w:val="clear"/>
            <w:vAlign w:val="center"/>
          </w:tcPr>
          <w:p w14:paraId="ED050000">
            <w:pPr>
              <w:ind/>
              <w:jc w:val="center"/>
              <w:rPr>
                <w:rFonts w:ascii="Times New Roman" w:hAnsi="Times New Roman"/>
              </w:rPr>
            </w:pPr>
            <w:r>
              <w:rPr>
                <w:rFonts w:ascii="Times New Roman" w:hAnsi="Times New Roman"/>
              </w:rPr>
              <w:t>19</w:t>
            </w:r>
          </w:p>
        </w:tc>
      </w:tr>
      <w:tr>
        <w:trPr>
          <w:trHeight w:hRule="atLeast" w:val="367"/>
        </w:trPr>
        <w:tc>
          <w:tcPr>
            <w:tcW w:type="dxa" w:w="684"/>
            <w:vMerge w:val="restart"/>
            <w:tcBorders>
              <w:top w:sz="4" w:val="nil"/>
            </w:tcBorders>
            <w:shd w:fill="auto" w:val="clear"/>
            <w:vAlign w:val="center"/>
          </w:tcPr>
          <w:p w14:paraId="EE050000">
            <w:pPr>
              <w:rPr>
                <w:rFonts w:ascii="Times New Roman" w:hAnsi="Times New Roman"/>
              </w:rPr>
            </w:pPr>
            <w:r>
              <w:rPr>
                <w:rFonts w:ascii="Times New Roman" w:hAnsi="Times New Roman"/>
              </w:rPr>
              <w:t>III</w:t>
            </w:r>
            <w:r>
              <w:rPr>
                <w:rFonts w:ascii="Times New Roman" w:hAnsi="Times New Roman"/>
              </w:rPr>
              <w:t>.</w:t>
            </w:r>
          </w:p>
        </w:tc>
        <w:tc>
          <w:tcPr>
            <w:tcW w:type="dxa" w:w="3701"/>
            <w:vMerge w:val="restart"/>
            <w:tcBorders>
              <w:top w:sz="4" w:val="nil"/>
            </w:tcBorders>
            <w:shd w:fill="auto" w:val="clear"/>
            <w:vAlign w:val="center"/>
          </w:tcPr>
          <w:p w14:paraId="EF050000">
            <w:pPr>
              <w:rPr>
                <w:rFonts w:ascii="Times New Roman" w:hAnsi="Times New Roman"/>
              </w:rPr>
            </w:pPr>
            <w:r>
              <w:rPr>
                <w:rFonts w:ascii="Times New Roman" w:hAnsi="Times New Roman"/>
              </w:rPr>
              <w:t>Промежуточная аттестация</w:t>
            </w:r>
          </w:p>
        </w:tc>
        <w:tc>
          <w:tcPr>
            <w:tcW w:type="dxa" w:w="3852"/>
            <w:tcBorders>
              <w:top w:sz="4" w:val="nil"/>
            </w:tcBorders>
            <w:shd w:fill="auto" w:val="clear"/>
            <w:vAlign w:val="center"/>
          </w:tcPr>
          <w:p w14:paraId="F0050000">
            <w:pPr>
              <w:rPr>
                <w:rFonts w:ascii="Times New Roman" w:hAnsi="Times New Roman"/>
              </w:rPr>
            </w:pPr>
            <w:r>
              <w:rPr>
                <w:rFonts w:ascii="Times New Roman" w:hAnsi="Times New Roman"/>
              </w:rPr>
              <w:t>самостоятельная работа</w:t>
            </w:r>
          </w:p>
        </w:tc>
        <w:tc>
          <w:tcPr>
            <w:tcW w:type="dxa" w:w="1422"/>
            <w:tcBorders>
              <w:top w:sz="4" w:val="nil"/>
            </w:tcBorders>
            <w:shd w:fill="auto" w:val="clear"/>
            <w:vAlign w:val="center"/>
          </w:tcPr>
          <w:p w14:paraId="F1050000">
            <w:pPr>
              <w:ind/>
              <w:jc w:val="center"/>
              <w:rPr>
                <w:rFonts w:ascii="Times New Roman" w:hAnsi="Times New Roman"/>
              </w:rPr>
            </w:pPr>
            <w:r>
              <w:rPr>
                <w:rFonts w:ascii="Times New Roman" w:hAnsi="Times New Roman"/>
              </w:rPr>
              <w:t>3</w:t>
            </w:r>
          </w:p>
        </w:tc>
      </w:tr>
      <w:tr>
        <w:trPr>
          <w:trHeight w:hRule="atLeast" w:val="375"/>
        </w:trPr>
        <w:tc>
          <w:tcPr>
            <w:tcW w:type="dxa" w:w="684"/>
            <w:gridSpan w:val="1"/>
            <w:vMerge w:val="continue"/>
            <w:tcBorders>
              <w:top w:sz="4" w:val="nil"/>
            </w:tcBorders>
            <w:shd w:fill="auto" w:val="clear"/>
            <w:vAlign w:val="center"/>
          </w:tcPr>
          <w:p/>
        </w:tc>
        <w:tc>
          <w:tcPr>
            <w:tcW w:type="dxa" w:w="3701"/>
            <w:gridSpan w:val="1"/>
            <w:vMerge w:val="continue"/>
            <w:tcBorders>
              <w:top w:sz="4" w:val="nil"/>
            </w:tcBorders>
            <w:shd w:fill="auto" w:val="clear"/>
            <w:vAlign w:val="center"/>
          </w:tcPr>
          <w:p/>
        </w:tc>
        <w:tc>
          <w:tcPr>
            <w:tcW w:type="dxa" w:w="3852"/>
            <w:shd w:fill="auto" w:val="clear"/>
            <w:vAlign w:val="center"/>
          </w:tcPr>
          <w:p w14:paraId="F2050000">
            <w:pPr>
              <w:rPr>
                <w:rFonts w:ascii="Times New Roman" w:hAnsi="Times New Roman"/>
              </w:rPr>
            </w:pPr>
            <w:r>
              <w:rPr>
                <w:rFonts w:ascii="Times New Roman" w:hAnsi="Times New Roman"/>
              </w:rPr>
              <w:t>зачёт</w:t>
            </w:r>
          </w:p>
        </w:tc>
        <w:tc>
          <w:tcPr>
            <w:tcW w:type="dxa" w:w="1422"/>
            <w:shd w:fill="auto" w:val="clear"/>
            <w:vAlign w:val="center"/>
          </w:tcPr>
          <w:p w14:paraId="F3050000">
            <w:pPr>
              <w:ind/>
              <w:jc w:val="center"/>
              <w:rPr>
                <w:rFonts w:ascii="Times New Roman" w:hAnsi="Times New Roman"/>
              </w:rPr>
            </w:pPr>
            <w:r>
              <w:rPr>
                <w:rFonts w:ascii="Times New Roman" w:hAnsi="Times New Roman"/>
              </w:rPr>
              <w:t>2</w:t>
            </w:r>
          </w:p>
        </w:tc>
      </w:tr>
    </w:tbl>
    <w:p w14:paraId="F4050000">
      <w:pPr>
        <w:ind/>
        <w:jc w:val="both"/>
        <w:rPr>
          <w:rFonts w:ascii="Times New Roman" w:hAnsi="Times New Roman"/>
        </w:rPr>
      </w:pPr>
    </w:p>
    <w:p w14:paraId="F5050000">
      <w:pPr>
        <w:ind/>
        <w:jc w:val="both"/>
        <w:rPr>
          <w:rFonts w:ascii="Times New Roman" w:hAnsi="Times New Roman"/>
        </w:rPr>
      </w:pPr>
      <w:r>
        <w:rPr>
          <w:rFonts w:ascii="Times New Roman" w:hAnsi="Times New Roman"/>
        </w:rPr>
        <w:t>Раздел 1:</w:t>
      </w:r>
    </w:p>
    <w:p w14:paraId="F6050000">
      <w:pPr>
        <w:numPr>
          <w:ilvl w:val="0"/>
          <w:numId w:val="51"/>
        </w:numPr>
        <w:ind/>
        <w:jc w:val="both"/>
        <w:rPr>
          <w:rFonts w:ascii="Times New Roman" w:hAnsi="Times New Roman"/>
        </w:rPr>
      </w:pPr>
      <w:r>
        <w:rPr>
          <w:rFonts w:ascii="Times New Roman" w:hAnsi="Times New Roman"/>
        </w:rPr>
        <w:t xml:space="preserve">Синтаксис и смысл наследования. Множественное наследование. Права доступа при наследовании. Права доступа </w:t>
      </w:r>
      <w:r>
        <w:rPr>
          <w:rFonts w:ascii="Times New Roman" w:hAnsi="Times New Roman"/>
        </w:rPr>
        <w:t>protected</w:t>
      </w:r>
      <w:r>
        <w:rPr>
          <w:rFonts w:ascii="Times New Roman" w:hAnsi="Times New Roman"/>
        </w:rPr>
        <w:t>.</w:t>
      </w:r>
    </w:p>
    <w:p w14:paraId="F7050000">
      <w:pPr>
        <w:numPr>
          <w:ilvl w:val="0"/>
          <w:numId w:val="51"/>
        </w:numPr>
        <w:ind/>
        <w:jc w:val="both"/>
        <w:rPr>
          <w:rFonts w:ascii="Times New Roman" w:hAnsi="Times New Roman"/>
        </w:rPr>
      </w:pPr>
      <w:r>
        <w:rPr>
          <w:rFonts w:ascii="Times New Roman" w:hAnsi="Times New Roman"/>
        </w:rPr>
        <w:t>Автоматическое преобразование указателя на производный класс к указателю на базовый. Диспетчеризация. Виртуальные деструкторы. Чистые виртуальные методы и абстрактные классы.</w:t>
      </w:r>
    </w:p>
    <w:p w14:paraId="F8050000">
      <w:pPr>
        <w:numPr>
          <w:ilvl w:val="0"/>
          <w:numId w:val="51"/>
        </w:numPr>
        <w:ind/>
        <w:jc w:val="both"/>
        <w:rPr>
          <w:rFonts w:ascii="Times New Roman" w:hAnsi="Times New Roman"/>
        </w:rPr>
      </w:pPr>
      <w:r>
        <w:rPr>
          <w:rFonts w:ascii="Times New Roman" w:hAnsi="Times New Roman"/>
        </w:rPr>
        <w:t xml:space="preserve">Явное преобразование указателя на базовый класс к указателю на производный. Определение типа объекта во время выполнения программы (RTTI, </w:t>
      </w:r>
      <w:r>
        <w:rPr>
          <w:rFonts w:ascii="Times New Roman" w:hAnsi="Times New Roman"/>
        </w:rPr>
        <w:t>run</w:t>
      </w:r>
      <w:r>
        <w:rPr>
          <w:rFonts w:ascii="Times New Roman" w:hAnsi="Times New Roman"/>
        </w:rPr>
        <w:t>-</w:t>
      </w:r>
      <w:r>
        <w:rPr>
          <w:rFonts w:ascii="Times New Roman" w:hAnsi="Times New Roman"/>
        </w:rPr>
        <w:t>time</w:t>
      </w:r>
      <w:r>
        <w:rPr>
          <w:rFonts w:ascii="Times New Roman" w:hAnsi="Times New Roman"/>
        </w:rPr>
        <w:t xml:space="preserve"> </w:t>
      </w:r>
      <w:r>
        <w:rPr>
          <w:rFonts w:ascii="Times New Roman" w:hAnsi="Times New Roman"/>
        </w:rPr>
        <w:t>type</w:t>
      </w:r>
      <w:r>
        <w:rPr>
          <w:rFonts w:ascii="Times New Roman" w:hAnsi="Times New Roman"/>
        </w:rPr>
        <w:t xml:space="preserve"> </w:t>
      </w:r>
      <w:r>
        <w:rPr>
          <w:rFonts w:ascii="Times New Roman" w:hAnsi="Times New Roman"/>
        </w:rPr>
        <w:t>identification</w:t>
      </w:r>
      <w:r>
        <w:rPr>
          <w:rFonts w:ascii="Times New Roman" w:hAnsi="Times New Roman"/>
        </w:rPr>
        <w:t>). Двойная диспетчеризация и реализация через RTTI. Виртуальные базовые классы.</w:t>
      </w:r>
    </w:p>
    <w:p w14:paraId="F9050000">
      <w:pPr>
        <w:numPr>
          <w:ilvl w:val="0"/>
          <w:numId w:val="51"/>
        </w:numPr>
        <w:ind/>
        <w:jc w:val="both"/>
        <w:rPr>
          <w:rFonts w:ascii="Times New Roman" w:hAnsi="Times New Roman"/>
        </w:rPr>
      </w:pPr>
      <w:r>
        <w:rPr>
          <w:rFonts w:ascii="Times New Roman" w:hAnsi="Times New Roman"/>
        </w:rPr>
        <w:t xml:space="preserve">Исключения в C++. Раскрутка стека и принцип «захват ресурса – это инициализация» (RAII, </w:t>
      </w:r>
      <w:r>
        <w:rPr>
          <w:rFonts w:ascii="Times New Roman" w:hAnsi="Times New Roman"/>
          <w:color w:val="000000"/>
        </w:rPr>
        <w:t xml:space="preserve">Resource </w:t>
      </w:r>
      <w:r>
        <w:rPr>
          <w:rFonts w:ascii="Times New Roman" w:hAnsi="Times New Roman"/>
          <w:color w:val="000000"/>
        </w:rPr>
        <w:t>Acquisition</w:t>
      </w:r>
      <w:r>
        <w:rPr>
          <w:rFonts w:ascii="Times New Roman" w:hAnsi="Times New Roman"/>
          <w:color w:val="000000"/>
        </w:rPr>
        <w:t xml:space="preserve"> </w:t>
      </w:r>
      <w:r>
        <w:rPr>
          <w:rFonts w:ascii="Times New Roman" w:hAnsi="Times New Roman"/>
          <w:color w:val="000000"/>
        </w:rPr>
        <w:t>Is</w:t>
      </w:r>
      <w:r>
        <w:rPr>
          <w:rFonts w:ascii="Times New Roman" w:hAnsi="Times New Roman"/>
          <w:color w:val="000000"/>
        </w:rPr>
        <w:t xml:space="preserve"> </w:t>
      </w:r>
      <w:r>
        <w:rPr>
          <w:rFonts w:ascii="Times New Roman" w:hAnsi="Times New Roman"/>
          <w:color w:val="000000"/>
        </w:rPr>
        <w:t>Initialization</w:t>
      </w:r>
      <w:r>
        <w:rPr>
          <w:rFonts w:ascii="Times New Roman" w:hAnsi="Times New Roman"/>
          <w:color w:val="000000"/>
        </w:rPr>
        <w:t>)</w:t>
      </w:r>
      <w:r>
        <w:rPr>
          <w:rFonts w:ascii="Times New Roman" w:hAnsi="Times New Roman"/>
        </w:rPr>
        <w:t>. Безопасность исключений.</w:t>
      </w:r>
    </w:p>
    <w:p w14:paraId="FA050000">
      <w:pPr>
        <w:numPr>
          <w:ilvl w:val="0"/>
          <w:numId w:val="51"/>
        </w:numPr>
        <w:ind/>
        <w:jc w:val="both"/>
        <w:rPr>
          <w:rFonts w:ascii="Times New Roman" w:hAnsi="Times New Roman"/>
        </w:rPr>
      </w:pPr>
      <w:r>
        <w:rPr>
          <w:rFonts w:ascii="Times New Roman" w:hAnsi="Times New Roman"/>
        </w:rPr>
        <w:t>Пространства имен.</w:t>
      </w:r>
    </w:p>
    <w:p w14:paraId="FB050000">
      <w:pPr>
        <w:numPr>
          <w:ilvl w:val="0"/>
          <w:numId w:val="51"/>
        </w:numPr>
        <w:ind/>
        <w:jc w:val="both"/>
        <w:rPr>
          <w:rFonts w:ascii="Times New Roman" w:hAnsi="Times New Roman"/>
        </w:rPr>
      </w:pPr>
      <w:r>
        <w:rPr>
          <w:rFonts w:ascii="Times New Roman" w:hAnsi="Times New Roman"/>
        </w:rPr>
        <w:t>Контрольная работа.</w:t>
      </w:r>
    </w:p>
    <w:p w14:paraId="FC050000">
      <w:pPr>
        <w:numPr>
          <w:ilvl w:val="0"/>
          <w:numId w:val="51"/>
        </w:numPr>
        <w:ind/>
        <w:jc w:val="both"/>
        <w:rPr>
          <w:rFonts w:ascii="Times New Roman" w:hAnsi="Times New Roman"/>
        </w:rPr>
      </w:pPr>
      <w:r>
        <w:rPr>
          <w:rFonts w:ascii="Times New Roman" w:hAnsi="Times New Roman"/>
        </w:rPr>
        <w:t>Переписывание контрольной работы.</w:t>
      </w:r>
    </w:p>
    <w:p w14:paraId="FD050000">
      <w:pPr>
        <w:ind/>
        <w:jc w:val="both"/>
        <w:rPr>
          <w:rFonts w:ascii="Times New Roman" w:hAnsi="Times New Roman"/>
        </w:rPr>
      </w:pPr>
      <w:r>
        <w:rPr>
          <w:rFonts w:ascii="Times New Roman" w:hAnsi="Times New Roman"/>
        </w:rPr>
        <w:t>Раздел 2:</w:t>
      </w:r>
    </w:p>
    <w:p w14:paraId="FE050000">
      <w:pPr>
        <w:pStyle w:val="Style_1"/>
        <w:numPr>
          <w:ilvl w:val="0"/>
          <w:numId w:val="52"/>
        </w:numPr>
        <w:ind/>
        <w:jc w:val="both"/>
        <w:rPr>
          <w:rFonts w:ascii="Times New Roman" w:hAnsi="Times New Roman"/>
        </w:rPr>
      </w:pPr>
      <w:r>
        <w:rPr>
          <w:rFonts w:ascii="Times New Roman" w:hAnsi="Times New Roman"/>
        </w:rPr>
        <w:t>Потоковый ввод-вывод.</w:t>
      </w:r>
    </w:p>
    <w:p w14:paraId="FF050000">
      <w:pPr>
        <w:pStyle w:val="Style_1"/>
        <w:numPr>
          <w:ilvl w:val="0"/>
          <w:numId w:val="52"/>
        </w:numPr>
        <w:ind/>
        <w:jc w:val="both"/>
        <w:rPr>
          <w:rFonts w:ascii="Times New Roman" w:hAnsi="Times New Roman"/>
        </w:rPr>
      </w:pPr>
      <w:r>
        <w:rPr>
          <w:rFonts w:ascii="Times New Roman" w:hAnsi="Times New Roman"/>
        </w:rPr>
        <w:t>Ассоциативные контейнеры.</w:t>
      </w:r>
    </w:p>
    <w:p w14:paraId="00060000">
      <w:pPr>
        <w:pStyle w:val="Style_1"/>
        <w:numPr>
          <w:ilvl w:val="0"/>
          <w:numId w:val="52"/>
        </w:numPr>
        <w:ind/>
        <w:jc w:val="both"/>
        <w:rPr>
          <w:rFonts w:ascii="Times New Roman" w:hAnsi="Times New Roman"/>
        </w:rPr>
      </w:pPr>
      <w:r>
        <w:rPr>
          <w:rFonts w:ascii="Times New Roman" w:hAnsi="Times New Roman"/>
        </w:rPr>
        <w:t xml:space="preserve">Многопоточность. </w:t>
      </w:r>
      <w:r>
        <w:rPr>
          <w:rFonts w:ascii="Times New Roman" w:hAnsi="Times New Roman"/>
        </w:rPr>
        <w:t>OpenMP</w:t>
      </w:r>
      <w:r>
        <w:rPr>
          <w:rFonts w:ascii="Times New Roman" w:hAnsi="Times New Roman"/>
        </w:rPr>
        <w:t>.</w:t>
      </w:r>
    </w:p>
    <w:p w14:paraId="01060000">
      <w:pPr>
        <w:pStyle w:val="Style_1"/>
        <w:numPr>
          <w:ilvl w:val="0"/>
          <w:numId w:val="52"/>
        </w:numPr>
        <w:ind/>
        <w:jc w:val="both"/>
        <w:rPr>
          <w:rFonts w:ascii="Times New Roman" w:hAnsi="Times New Roman"/>
        </w:rPr>
      </w:pPr>
      <w:r>
        <w:rPr>
          <w:rFonts w:ascii="Times New Roman" w:hAnsi="Times New Roman"/>
        </w:rPr>
        <w:t xml:space="preserve">async </w:t>
      </w:r>
      <w:r>
        <w:rPr>
          <w:rFonts w:ascii="Times New Roman" w:hAnsi="Times New Roman"/>
        </w:rPr>
        <w:t>и</w:t>
      </w:r>
      <w:r>
        <w:rPr>
          <w:rFonts w:ascii="Times New Roman" w:hAnsi="Times New Roman"/>
        </w:rPr>
        <w:t xml:space="preserve"> future. </w:t>
      </w:r>
      <w:r>
        <w:rPr>
          <w:rFonts w:ascii="Times New Roman" w:hAnsi="Times New Roman"/>
        </w:rPr>
        <w:t>Класс</w:t>
      </w:r>
      <w:r>
        <w:rPr>
          <w:rFonts w:ascii="Times New Roman" w:hAnsi="Times New Roman"/>
        </w:rPr>
        <w:t xml:space="preserve"> thread.</w:t>
      </w:r>
    </w:p>
    <w:p w14:paraId="02060000">
      <w:pPr>
        <w:pStyle w:val="Style_1"/>
        <w:numPr>
          <w:ilvl w:val="0"/>
          <w:numId w:val="52"/>
        </w:numPr>
        <w:ind/>
        <w:jc w:val="both"/>
        <w:rPr>
          <w:rFonts w:ascii="Times New Roman" w:hAnsi="Times New Roman"/>
        </w:rPr>
      </w:pPr>
      <w:r>
        <w:rPr>
          <w:rFonts w:ascii="Times New Roman" w:hAnsi="Times New Roman"/>
        </w:rPr>
        <w:t>Синхронизация.</w:t>
      </w:r>
    </w:p>
    <w:p w14:paraId="03060000">
      <w:pPr>
        <w:pStyle w:val="Style_1"/>
        <w:numPr>
          <w:ilvl w:val="0"/>
          <w:numId w:val="52"/>
        </w:numPr>
        <w:ind/>
        <w:jc w:val="both"/>
        <w:rPr>
          <w:rFonts w:ascii="Times New Roman" w:hAnsi="Times New Roman"/>
        </w:rPr>
      </w:pPr>
      <w:r>
        <w:rPr>
          <w:rFonts w:ascii="Times New Roman" w:hAnsi="Times New Roman"/>
        </w:rPr>
        <w:t>Структуры данных.</w:t>
      </w:r>
    </w:p>
    <w:p w14:paraId="04060000">
      <w:pPr>
        <w:pStyle w:val="Style_1"/>
        <w:numPr>
          <w:ilvl w:val="0"/>
          <w:numId w:val="52"/>
        </w:numPr>
        <w:ind/>
        <w:jc w:val="both"/>
        <w:rPr>
          <w:rFonts w:ascii="Times New Roman" w:hAnsi="Times New Roman"/>
        </w:rPr>
      </w:pPr>
      <w:r>
        <w:rPr>
          <w:rFonts w:ascii="Times New Roman" w:hAnsi="Times New Roman"/>
        </w:rPr>
        <w:t>Регулярные выражения.</w:t>
      </w:r>
    </w:p>
    <w:p w14:paraId="05060000">
      <w:pPr>
        <w:pStyle w:val="Style_1"/>
        <w:numPr>
          <w:ilvl w:val="0"/>
          <w:numId w:val="52"/>
        </w:numPr>
        <w:ind/>
        <w:jc w:val="both"/>
        <w:rPr>
          <w:rFonts w:ascii="Times New Roman" w:hAnsi="Times New Roman"/>
        </w:rPr>
      </w:pPr>
      <w:r>
        <w:rPr>
          <w:rFonts w:ascii="Times New Roman" w:hAnsi="Times New Roman"/>
        </w:rPr>
        <w:t>Случайные числа.</w:t>
      </w:r>
    </w:p>
    <w:p w14:paraId="06060000">
      <w:pPr>
        <w:pStyle w:val="Style_1"/>
        <w:numPr>
          <w:ilvl w:val="0"/>
          <w:numId w:val="52"/>
        </w:numPr>
        <w:ind/>
        <w:jc w:val="both"/>
        <w:rPr>
          <w:rFonts w:ascii="Times New Roman" w:hAnsi="Times New Roman"/>
        </w:rPr>
      </w:pPr>
      <w:r>
        <w:rPr>
          <w:rFonts w:ascii="Times New Roman" w:hAnsi="Times New Roman"/>
        </w:rPr>
        <w:t>Время.</w:t>
      </w:r>
    </w:p>
    <w:p w14:paraId="07060000">
      <w:pPr>
        <w:pStyle w:val="Style_1"/>
        <w:numPr>
          <w:ilvl w:val="0"/>
          <w:numId w:val="52"/>
        </w:numPr>
        <w:ind/>
        <w:jc w:val="both"/>
        <w:rPr>
          <w:rFonts w:ascii="Times New Roman" w:hAnsi="Times New Roman"/>
        </w:rPr>
      </w:pPr>
      <w:r>
        <w:rPr>
          <w:rFonts w:ascii="Times New Roman" w:hAnsi="Times New Roman"/>
        </w:rPr>
        <w:t>Контрольная работа.</w:t>
      </w:r>
    </w:p>
    <w:p w14:paraId="08060000">
      <w:pPr>
        <w:pStyle w:val="Style_1"/>
        <w:numPr>
          <w:ilvl w:val="0"/>
          <w:numId w:val="52"/>
        </w:numPr>
        <w:ind/>
        <w:jc w:val="both"/>
        <w:rPr>
          <w:rFonts w:ascii="Times New Roman" w:hAnsi="Times New Roman"/>
        </w:rPr>
      </w:pPr>
      <w:r>
        <w:rPr>
          <w:rFonts w:ascii="Times New Roman" w:hAnsi="Times New Roman"/>
        </w:rPr>
        <w:t>Переписывание контрольной работы.</w:t>
      </w:r>
    </w:p>
    <w:p w14:paraId="09060000">
      <w:pPr>
        <w:rPr>
          <w:ins w:author="Yurii Litvinov" w:date="2023-01-22T20:37:00" w:id="769"/>
          <w:rFonts w:ascii="Times New Roman" w:hAnsi="Times New Roman"/>
        </w:rPr>
      </w:pPr>
    </w:p>
    <w:p w14:paraId="0A060000">
      <w:pPr>
        <w:ind/>
        <w:jc w:val="both"/>
        <w:rPr>
          <w:ins w:author="Yurii Litvinov" w:date="2023-01-22T20:37:00" w:id="770"/>
          <w:rFonts w:ascii="Times New Roman" w:hAnsi="Times New Roman"/>
        </w:rPr>
      </w:pPr>
      <w:ins w:author="Yurii Litvinov" w:date="2023-01-22T20:37:00" w:id="771">
        <w:r>
          <w:rPr>
            <w:rFonts w:ascii="Times New Roman" w:hAnsi="Times New Roman"/>
          </w:rPr>
          <w:t>Период обучения (модуль): семестр 4.</w:t>
        </w:r>
      </w:ins>
    </w:p>
    <w:tbl>
      <w:tblPr>
        <w:tblStyle w:val="Style_4"/>
        <w:tblW w:type="auto" w:w="0"/>
        <w:tblInd w:type="dxa" w:w="-147"/>
        <w:tblBorders>
          <w:top w:color="000000" w:sz="4" w:val="single"/>
          <w:left w:color="000000" w:sz="4" w:val="single"/>
          <w:bottom w:color="000000" w:sz="4" w:val="single"/>
          <w:right w:color="000000" w:sz="4" w:val="single"/>
          <w:insideH w:color="000000" w:sz="4" w:val="single"/>
          <w:insideV w:color="000000" w:sz="4" w:val="single"/>
        </w:tblBorders>
        <w:tblLayout w:type="fixed"/>
      </w:tblPr>
      <w:tblGrid>
        <w:gridCol w:w="688"/>
        <w:gridCol w:w="3702"/>
        <w:gridCol w:w="3852"/>
        <w:gridCol w:w="1417"/>
      </w:tblGrid>
      <w:tr>
        <w:trPr>
          <w:ins w:author="Yurii Litvinov" w:date="2023-01-22T20:37:00" w:id="772"/>
        </w:trPr>
        <w:tc>
          <w:tcPr>
            <w:tcW w:type="dxa" w:w="688"/>
            <w:tcBorders>
              <w:top w:color="000000" w:sz="4" w:val="single"/>
              <w:left w:color="000000" w:sz="4" w:val="single"/>
              <w:bottom w:color="000000" w:sz="4" w:val="single"/>
              <w:right w:color="000000" w:sz="4" w:val="single"/>
            </w:tcBorders>
            <w:vAlign w:val="center"/>
          </w:tcPr>
          <w:p w14:paraId="0B060000">
            <w:pPr>
              <w:ind/>
              <w:jc w:val="center"/>
              <w:rPr>
                <w:ins w:author="Yurii Litvinov" w:date="2023-01-22T20:37:00" w:id="773"/>
                <w:rFonts w:ascii="Times New Roman" w:hAnsi="Times New Roman"/>
              </w:rPr>
            </w:pPr>
            <w:ins w:author="Yurii Litvinov" w:date="2023-01-22T20:37:00" w:id="774">
              <w:r>
                <w:rPr>
                  <w:rFonts w:ascii="Times New Roman" w:hAnsi="Times New Roman"/>
                </w:rPr>
                <w:t xml:space="preserve">№ </w:t>
              </w:r>
              <w:r>
                <w:rPr>
                  <w:rFonts w:ascii="Times New Roman" w:hAnsi="Times New Roman"/>
                </w:rPr>
                <w:t>п</w:t>
              </w:r>
              <w:r>
                <w:rPr>
                  <w:rFonts w:ascii="Times New Roman" w:hAnsi="Times New Roman"/>
                </w:rPr>
                <w:t>/</w:t>
              </w:r>
              <w:r>
                <w:rPr>
                  <w:rFonts w:ascii="Times New Roman" w:hAnsi="Times New Roman"/>
                </w:rPr>
                <w:t>п</w:t>
              </w:r>
            </w:ins>
          </w:p>
        </w:tc>
        <w:tc>
          <w:tcPr>
            <w:tcW w:type="dxa" w:w="3702"/>
            <w:tcBorders>
              <w:top w:color="000000" w:sz="4" w:val="single"/>
              <w:left w:color="000000" w:sz="4" w:val="single"/>
              <w:bottom w:color="000000" w:sz="4" w:val="single"/>
              <w:right w:color="000000" w:sz="4" w:val="single"/>
            </w:tcBorders>
            <w:vAlign w:val="center"/>
          </w:tcPr>
          <w:p w14:paraId="0C060000">
            <w:pPr>
              <w:ind/>
              <w:jc w:val="center"/>
              <w:rPr>
                <w:ins w:author="Yurii Litvinov" w:date="2023-01-22T20:37:00" w:id="775"/>
                <w:rFonts w:ascii="Times New Roman" w:hAnsi="Times New Roman"/>
              </w:rPr>
            </w:pPr>
            <w:ins w:author="Yurii Litvinov" w:date="2023-01-22T20:37:00" w:id="776">
              <w:r>
                <w:rPr>
                  <w:rFonts w:ascii="Times New Roman" w:hAnsi="Times New Roman"/>
                </w:rPr>
                <w:t xml:space="preserve">Наименование темы (раздела, </w:t>
              </w:r>
              <w:r>
                <w:rPr>
                  <w:rFonts w:ascii="Times New Roman" w:hAnsi="Times New Roman"/>
                </w:rPr>
                <w:t>части)</w:t>
              </w:r>
            </w:ins>
          </w:p>
        </w:tc>
        <w:tc>
          <w:tcPr>
            <w:tcW w:type="dxa" w:w="3852"/>
            <w:tcBorders>
              <w:top w:color="000000" w:sz="4" w:val="single"/>
              <w:left w:color="000000" w:sz="4" w:val="single"/>
              <w:bottom w:color="000000" w:sz="4" w:val="single"/>
              <w:right w:color="000000" w:sz="4" w:val="single"/>
            </w:tcBorders>
            <w:vAlign w:val="center"/>
          </w:tcPr>
          <w:p w14:paraId="0D060000">
            <w:pPr>
              <w:ind/>
              <w:jc w:val="center"/>
              <w:rPr>
                <w:ins w:author="Yurii Litvinov" w:date="2023-01-22T20:37:00" w:id="777"/>
                <w:rFonts w:ascii="Times New Roman" w:hAnsi="Times New Roman"/>
              </w:rPr>
            </w:pPr>
            <w:ins w:author="Yurii Litvinov" w:date="2023-01-22T20:37:00" w:id="778">
              <w:r>
                <w:rPr>
                  <w:rFonts w:ascii="Times New Roman" w:hAnsi="Times New Roman"/>
                </w:rPr>
                <w:t>Вид учебных занятий</w:t>
              </w:r>
            </w:ins>
          </w:p>
        </w:tc>
        <w:tc>
          <w:tcPr>
            <w:tcW w:type="dxa" w:w="1417"/>
            <w:tcBorders>
              <w:top w:color="000000" w:sz="4" w:val="single"/>
              <w:left w:color="000000" w:sz="4" w:val="single"/>
              <w:bottom w:color="000000" w:sz="4" w:val="single"/>
              <w:right w:color="000000" w:sz="4" w:val="single"/>
            </w:tcBorders>
            <w:vAlign w:val="center"/>
          </w:tcPr>
          <w:p w14:paraId="0E060000">
            <w:pPr>
              <w:ind/>
              <w:jc w:val="center"/>
              <w:rPr>
                <w:ins w:author="Yurii Litvinov" w:date="2023-01-22T20:37:00" w:id="779"/>
                <w:rFonts w:ascii="Times New Roman" w:hAnsi="Times New Roman"/>
              </w:rPr>
            </w:pPr>
            <w:ins w:author="Yurii Litvinov" w:date="2023-01-22T20:37:00" w:id="780">
              <w:r>
                <w:rPr>
                  <w:rFonts w:ascii="Times New Roman" w:hAnsi="Times New Roman"/>
                </w:rPr>
                <w:t xml:space="preserve">Количество </w:t>
              </w:r>
              <w:r>
                <w:rPr>
                  <w:rFonts w:ascii="Times New Roman" w:hAnsi="Times New Roman"/>
                </w:rPr>
                <w:t>часов</w:t>
              </w:r>
            </w:ins>
          </w:p>
        </w:tc>
      </w:tr>
      <w:tr>
        <w:trPr>
          <w:trHeight w:hRule="atLeast" w:val="367"/>
          <w:ins w:author="Yurii Litvinov" w:date="2023-01-22T20:37:00" w:id="781"/>
        </w:trPr>
        <w:tc>
          <w:tcPr>
            <w:tcW w:type="dxa" w:w="688"/>
            <w:vMerge w:val="restart"/>
            <w:tcBorders>
              <w:top w:color="000000" w:sz="4" w:val="single"/>
              <w:left w:color="000000" w:sz="4" w:val="single"/>
              <w:bottom w:color="000000" w:sz="4" w:val="single"/>
              <w:right w:color="000000" w:sz="4" w:val="single"/>
            </w:tcBorders>
            <w:vAlign w:val="center"/>
          </w:tcPr>
          <w:p w14:paraId="0F060000">
            <w:pPr>
              <w:rPr>
                <w:ins w:author="Yurii Litvinov" w:date="2023-01-22T20:37:00" w:id="782"/>
                <w:rFonts w:ascii="Times New Roman" w:hAnsi="Times New Roman"/>
              </w:rPr>
            </w:pPr>
            <w:ins w:author="Yurii Litvinov" w:date="2023-01-22T20:37:00" w:id="783">
              <w:r>
                <w:rPr>
                  <w:rFonts w:ascii="Times New Roman" w:hAnsi="Times New Roman"/>
                </w:rPr>
                <w:t>I</w:t>
              </w:r>
              <w:r>
                <w:rPr>
                  <w:rFonts w:ascii="Times New Roman" w:hAnsi="Times New Roman"/>
                </w:rPr>
                <w:t>.</w:t>
              </w:r>
            </w:ins>
          </w:p>
        </w:tc>
        <w:tc>
          <w:tcPr>
            <w:tcW w:type="dxa" w:w="3702"/>
            <w:vMerge w:val="restart"/>
            <w:tcBorders>
              <w:top w:color="000000" w:sz="4" w:val="single"/>
              <w:left w:color="000000" w:sz="4" w:val="single"/>
              <w:bottom w:color="000000" w:sz="4" w:val="single"/>
              <w:right w:color="000000" w:sz="4" w:val="single"/>
            </w:tcBorders>
            <w:vAlign w:val="center"/>
          </w:tcPr>
          <w:p w14:paraId="10060000">
            <w:pPr>
              <w:rPr>
                <w:ins w:author="Yurii Litvinov" w:date="2023-01-22T20:37:00" w:id="784"/>
                <w:rFonts w:ascii="Times New Roman" w:hAnsi="Times New Roman"/>
              </w:rPr>
            </w:pPr>
            <w:ins w:author="Yurii Litvinov" w:date="2023-01-22T20:37:00" w:id="785">
              <w:r>
                <w:rPr>
                  <w:rFonts w:ascii="Times New Roman" w:hAnsi="Times New Roman"/>
                </w:rPr>
                <w:t>Конечные автоматы</w:t>
              </w:r>
            </w:ins>
          </w:p>
        </w:tc>
        <w:tc>
          <w:tcPr>
            <w:tcW w:type="dxa" w:w="3852"/>
            <w:tcBorders>
              <w:top w:color="000000" w:sz="4" w:val="single"/>
              <w:left w:color="000000" w:sz="4" w:val="single"/>
              <w:bottom w:color="000000" w:sz="4" w:val="single"/>
              <w:right w:color="000000" w:sz="4" w:val="single"/>
            </w:tcBorders>
            <w:vAlign w:val="center"/>
          </w:tcPr>
          <w:p w14:paraId="11060000">
            <w:pPr>
              <w:rPr>
                <w:ins w:author="Yurii Litvinov" w:date="2023-01-22T20:37:00" w:id="786"/>
                <w:rFonts w:ascii="Times New Roman" w:hAnsi="Times New Roman"/>
              </w:rPr>
            </w:pPr>
            <w:ins w:author="Yurii Litvinov" w:date="2023-01-22T20:37:00" w:id="787">
              <w:r>
                <w:rPr>
                  <w:rFonts w:ascii="Times New Roman" w:hAnsi="Times New Roman"/>
                </w:rPr>
                <w:t>практические занятия</w:t>
              </w:r>
            </w:ins>
          </w:p>
        </w:tc>
        <w:tc>
          <w:tcPr>
            <w:tcW w:type="dxa" w:w="1417"/>
            <w:tcBorders>
              <w:top w:color="000000" w:sz="4" w:val="single"/>
              <w:left w:color="000000" w:sz="4" w:val="single"/>
              <w:bottom w:color="000000" w:sz="4" w:val="single"/>
              <w:right w:color="000000" w:sz="4" w:val="single"/>
            </w:tcBorders>
            <w:vAlign w:val="center"/>
          </w:tcPr>
          <w:p w14:paraId="12060000">
            <w:pPr>
              <w:ind/>
              <w:jc w:val="center"/>
              <w:rPr>
                <w:ins w:author="Yurii Litvinov" w:date="2023-01-22T20:37:00" w:id="788"/>
              </w:rPr>
            </w:pPr>
            <w:ins w:author="Yurii Litvinov" w:date="2023-01-22T20:37:00" w:id="789">
              <w:r>
                <w:rPr>
                  <w:rFonts w:ascii="Times New Roman" w:hAnsi="Times New Roman"/>
                </w:rPr>
                <w:t>14</w:t>
              </w:r>
            </w:ins>
          </w:p>
        </w:tc>
      </w:tr>
      <w:tr>
        <w:trPr>
          <w:trHeight w:hRule="atLeast" w:val="367"/>
          <w:ins w:author="Yurii Litvinov" w:date="2023-01-22T20:37:00" w:id="790"/>
        </w:trPr>
        <w:tc>
          <w:tcPr>
            <w:tcW w:type="dxa" w:w="688"/>
            <w:gridSpan w:val="1"/>
            <w:vMerge w:val="continue"/>
            <w:tcBorders>
              <w:top w:color="000000" w:sz="4" w:val="single"/>
              <w:left w:color="000000" w:sz="4" w:val="single"/>
              <w:bottom w:color="000000" w:sz="4" w:val="single"/>
              <w:right w:color="000000" w:sz="4" w:val="single"/>
            </w:tcBorders>
            <w:vAlign w:val="center"/>
          </w:tcPr>
          <w:p/>
        </w:tc>
        <w:tc>
          <w:tcPr>
            <w:tcW w:type="dxa" w:w="3702"/>
            <w:gridSpan w:val="1"/>
            <w:vMerge w:val="continue"/>
            <w:tcBorders>
              <w:top w:color="000000" w:sz="4" w:val="single"/>
              <w:left w:color="000000" w:sz="4" w:val="single"/>
              <w:bottom w:color="000000" w:sz="4" w:val="single"/>
              <w:right w:color="000000" w:sz="4" w:val="single"/>
            </w:tcBorders>
            <w:vAlign w:val="center"/>
          </w:tcPr>
          <w:p/>
        </w:tc>
        <w:tc>
          <w:tcPr>
            <w:tcW w:type="dxa" w:w="3852"/>
            <w:tcBorders>
              <w:top w:color="000000" w:sz="4" w:val="single"/>
              <w:left w:color="000000" w:sz="4" w:val="single"/>
              <w:bottom w:color="000000" w:sz="4" w:val="single"/>
              <w:right w:color="000000" w:sz="4" w:val="single"/>
            </w:tcBorders>
            <w:vAlign w:val="center"/>
          </w:tcPr>
          <w:p w14:paraId="13060000">
            <w:pPr>
              <w:rPr>
                <w:ins w:author="Yurii Litvinov" w:date="2023-01-22T20:37:00" w:id="791"/>
                <w:rFonts w:ascii="Times New Roman" w:hAnsi="Times New Roman"/>
              </w:rPr>
            </w:pPr>
            <w:ins w:author="Yurii Litvinov" w:date="2023-01-22T20:37:00" w:id="792">
              <w:r>
                <w:rPr>
                  <w:rFonts w:ascii="Times New Roman" w:hAnsi="Times New Roman"/>
                </w:rPr>
                <w:t>контрольные работы</w:t>
              </w:r>
            </w:ins>
          </w:p>
        </w:tc>
        <w:tc>
          <w:tcPr>
            <w:tcW w:type="dxa" w:w="1417"/>
            <w:tcBorders>
              <w:top w:color="000000" w:sz="4" w:val="single"/>
              <w:left w:color="000000" w:sz="4" w:val="single"/>
              <w:bottom w:color="000000" w:sz="4" w:val="single"/>
              <w:right w:color="000000" w:sz="4" w:val="single"/>
            </w:tcBorders>
            <w:vAlign w:val="center"/>
          </w:tcPr>
          <w:p w14:paraId="14060000">
            <w:pPr>
              <w:ind/>
              <w:jc w:val="center"/>
              <w:rPr>
                <w:ins w:author="Yurii Litvinov" w:date="2023-01-22T20:37:00" w:id="793"/>
                <w:rFonts w:ascii="Times New Roman" w:hAnsi="Times New Roman"/>
              </w:rPr>
            </w:pPr>
            <w:ins w:author="Yurii Litvinov" w:date="2023-01-22T20:37:00" w:id="794">
              <w:r>
                <w:rPr>
                  <w:rFonts w:ascii="Times New Roman" w:hAnsi="Times New Roman"/>
                </w:rPr>
                <w:t>2</w:t>
              </w:r>
            </w:ins>
          </w:p>
        </w:tc>
      </w:tr>
      <w:tr>
        <w:trPr>
          <w:trHeight w:hRule="atLeast" w:val="367"/>
          <w:ins w:author="Yurii Litvinov" w:date="2023-01-22T20:37:00" w:id="795"/>
        </w:trPr>
        <w:tc>
          <w:tcPr>
            <w:tcW w:type="dxa" w:w="688"/>
            <w:gridSpan w:val="1"/>
            <w:vMerge w:val="continue"/>
            <w:tcBorders>
              <w:top w:color="000000" w:sz="4" w:val="single"/>
              <w:left w:color="000000" w:sz="4" w:val="single"/>
              <w:bottom w:color="000000" w:sz="4" w:val="single"/>
              <w:right w:color="000000" w:sz="4" w:val="single"/>
            </w:tcBorders>
            <w:vAlign w:val="center"/>
          </w:tcPr>
          <w:p/>
        </w:tc>
        <w:tc>
          <w:tcPr>
            <w:tcW w:type="dxa" w:w="3702"/>
            <w:gridSpan w:val="1"/>
            <w:vMerge w:val="continue"/>
            <w:tcBorders>
              <w:top w:color="000000" w:sz="4" w:val="single"/>
              <w:left w:color="000000" w:sz="4" w:val="single"/>
              <w:bottom w:color="000000" w:sz="4" w:val="single"/>
              <w:right w:color="000000" w:sz="4" w:val="single"/>
            </w:tcBorders>
            <w:vAlign w:val="center"/>
          </w:tcPr>
          <w:p/>
        </w:tc>
        <w:tc>
          <w:tcPr>
            <w:tcW w:type="dxa" w:w="3852"/>
            <w:tcBorders>
              <w:top w:color="000000" w:sz="4" w:val="single"/>
              <w:left w:color="000000" w:sz="4" w:val="single"/>
              <w:bottom w:color="000000" w:sz="4" w:val="single"/>
              <w:right w:color="000000" w:sz="4" w:val="single"/>
            </w:tcBorders>
            <w:vAlign w:val="center"/>
          </w:tcPr>
          <w:p w14:paraId="15060000">
            <w:pPr>
              <w:rPr>
                <w:ins w:author="Yurii Litvinov" w:date="2023-01-22T20:37:00" w:id="796"/>
                <w:rFonts w:ascii="Times New Roman" w:hAnsi="Times New Roman"/>
              </w:rPr>
            </w:pPr>
            <w:ins w:author="Yurii Litvinov" w:date="2023-01-22T20:37:00" w:id="797">
              <w:r>
                <w:rPr>
                  <w:rFonts w:ascii="Times New Roman" w:hAnsi="Times New Roman"/>
                </w:rPr>
                <w:t>самостоятельная работа</w:t>
              </w:r>
            </w:ins>
          </w:p>
        </w:tc>
        <w:tc>
          <w:tcPr>
            <w:tcW w:type="dxa" w:w="1417"/>
            <w:tcBorders>
              <w:top w:color="000000" w:sz="4" w:val="single"/>
              <w:left w:color="000000" w:sz="4" w:val="single"/>
              <w:bottom w:color="000000" w:sz="4" w:val="single"/>
              <w:right w:color="000000" w:sz="4" w:val="single"/>
            </w:tcBorders>
            <w:vAlign w:val="center"/>
          </w:tcPr>
          <w:p w14:paraId="16060000">
            <w:pPr>
              <w:ind/>
              <w:jc w:val="center"/>
              <w:rPr>
                <w:ins w:author="Yurii Litvinov" w:date="2023-01-22T20:37:00" w:id="798"/>
                <w:rFonts w:ascii="Times New Roman" w:hAnsi="Times New Roman"/>
              </w:rPr>
            </w:pPr>
            <w:ins w:author="Yurii Litvinov" w:date="2023-01-22T20:37:00" w:id="799">
              <w:r>
                <w:rPr>
                  <w:rFonts w:ascii="Times New Roman" w:hAnsi="Times New Roman"/>
                </w:rPr>
                <w:t>18</w:t>
              </w:r>
            </w:ins>
          </w:p>
        </w:tc>
      </w:tr>
      <w:tr>
        <w:trPr>
          <w:trHeight w:hRule="atLeast" w:val="367"/>
          <w:ins w:author="Yurii Litvinov" w:date="2023-01-22T20:37:00" w:id="800"/>
        </w:trPr>
        <w:tc>
          <w:tcPr>
            <w:tcW w:type="dxa" w:w="688"/>
            <w:vMerge w:val="restart"/>
            <w:tcBorders>
              <w:top w:color="000000" w:sz="4" w:val="single"/>
              <w:left w:color="000000" w:sz="4" w:val="single"/>
              <w:bottom w:color="000000" w:sz="4" w:val="single"/>
              <w:right w:color="000000" w:sz="4" w:val="single"/>
            </w:tcBorders>
            <w:vAlign w:val="center"/>
          </w:tcPr>
          <w:p w14:paraId="17060000">
            <w:pPr>
              <w:rPr>
                <w:ins w:author="Yurii Litvinov" w:date="2023-01-22T20:37:00" w:id="801"/>
                <w:rFonts w:ascii="Times New Roman" w:hAnsi="Times New Roman"/>
              </w:rPr>
            </w:pPr>
            <w:ins w:author="Yurii Litvinov" w:date="2023-01-22T20:37:00" w:id="802">
              <w:r>
                <w:rPr>
                  <w:rFonts w:ascii="Times New Roman" w:hAnsi="Times New Roman"/>
                </w:rPr>
                <w:t>II</w:t>
              </w:r>
              <w:r>
                <w:rPr>
                  <w:rFonts w:ascii="Times New Roman" w:hAnsi="Times New Roman"/>
                </w:rPr>
                <w:t>.</w:t>
              </w:r>
            </w:ins>
          </w:p>
        </w:tc>
        <w:tc>
          <w:tcPr>
            <w:tcW w:type="dxa" w:w="3702"/>
            <w:vMerge w:val="restart"/>
            <w:tcBorders>
              <w:top w:color="000000" w:sz="4" w:val="single"/>
              <w:left w:color="000000" w:sz="4" w:val="single"/>
              <w:bottom w:color="000000" w:sz="4" w:val="single"/>
              <w:right w:color="000000" w:sz="4" w:val="single"/>
            </w:tcBorders>
            <w:vAlign w:val="center"/>
          </w:tcPr>
          <w:p w14:paraId="18060000">
            <w:pPr>
              <w:rPr>
                <w:ins w:author="Yurii Litvinov" w:date="2023-01-22T20:37:00" w:id="803"/>
                <w:rFonts w:ascii="Times New Roman" w:hAnsi="Times New Roman"/>
              </w:rPr>
            </w:pPr>
            <w:ins w:author="Yurii Litvinov" w:date="2023-01-22T20:37:00" w:id="804">
              <w:r>
                <w:rPr>
                  <w:rFonts w:ascii="Times New Roman" w:hAnsi="Times New Roman"/>
                </w:rPr>
                <w:t>Формальные грамматики</w:t>
              </w:r>
            </w:ins>
          </w:p>
        </w:tc>
        <w:tc>
          <w:tcPr>
            <w:tcW w:type="dxa" w:w="3852"/>
            <w:tcBorders>
              <w:top w:color="000000" w:sz="4" w:val="single"/>
              <w:left w:color="000000" w:sz="4" w:val="single"/>
              <w:bottom w:color="000000" w:sz="4" w:val="single"/>
              <w:right w:color="000000" w:sz="4" w:val="single"/>
            </w:tcBorders>
            <w:vAlign w:val="center"/>
          </w:tcPr>
          <w:p w14:paraId="19060000">
            <w:pPr>
              <w:rPr>
                <w:ins w:author="Yurii Litvinov" w:date="2023-01-22T20:37:00" w:id="805"/>
                <w:rFonts w:ascii="Times New Roman" w:hAnsi="Times New Roman"/>
              </w:rPr>
            </w:pPr>
            <w:ins w:author="Yurii Litvinov" w:date="2023-01-22T20:37:00" w:id="806">
              <w:r>
                <w:rPr>
                  <w:rFonts w:ascii="Times New Roman" w:hAnsi="Times New Roman"/>
                </w:rPr>
                <w:t>практические занятия</w:t>
              </w:r>
            </w:ins>
          </w:p>
        </w:tc>
        <w:tc>
          <w:tcPr>
            <w:tcW w:type="dxa" w:w="1417"/>
            <w:tcBorders>
              <w:top w:color="000000" w:sz="4" w:val="single"/>
              <w:left w:color="000000" w:sz="4" w:val="single"/>
              <w:bottom w:color="000000" w:sz="4" w:val="single"/>
              <w:right w:color="000000" w:sz="4" w:val="single"/>
            </w:tcBorders>
            <w:vAlign w:val="center"/>
          </w:tcPr>
          <w:p w14:paraId="1A060000">
            <w:pPr>
              <w:ind/>
              <w:jc w:val="center"/>
              <w:rPr>
                <w:ins w:author="Yurii Litvinov" w:date="2023-01-22T20:37:00" w:id="807"/>
              </w:rPr>
            </w:pPr>
            <w:ins w:author="Yurii Litvinov" w:date="2023-01-22T20:37:00" w:id="808">
              <w:r>
                <w:rPr>
                  <w:rFonts w:ascii="Times New Roman" w:hAnsi="Times New Roman"/>
                </w:rPr>
                <w:t>12</w:t>
              </w:r>
            </w:ins>
          </w:p>
        </w:tc>
      </w:tr>
      <w:tr>
        <w:trPr>
          <w:trHeight w:hRule="atLeast" w:val="367"/>
          <w:ins w:author="Yurii Litvinov" w:date="2023-01-22T20:37:00" w:id="809"/>
        </w:trPr>
        <w:tc>
          <w:tcPr>
            <w:tcW w:type="dxa" w:w="688"/>
            <w:gridSpan w:val="1"/>
            <w:vMerge w:val="continue"/>
            <w:tcBorders>
              <w:top w:color="000000" w:sz="4" w:val="single"/>
              <w:left w:color="000000" w:sz="4" w:val="single"/>
              <w:bottom w:color="000000" w:sz="4" w:val="single"/>
              <w:right w:color="000000" w:sz="4" w:val="single"/>
            </w:tcBorders>
            <w:vAlign w:val="center"/>
          </w:tcPr>
          <w:p/>
        </w:tc>
        <w:tc>
          <w:tcPr>
            <w:tcW w:type="dxa" w:w="3702"/>
            <w:gridSpan w:val="1"/>
            <w:vMerge w:val="continue"/>
            <w:tcBorders>
              <w:top w:color="000000" w:sz="4" w:val="single"/>
              <w:left w:color="000000" w:sz="4" w:val="single"/>
              <w:bottom w:color="000000" w:sz="4" w:val="single"/>
              <w:right w:color="000000" w:sz="4" w:val="single"/>
            </w:tcBorders>
            <w:vAlign w:val="center"/>
          </w:tcPr>
          <w:p/>
        </w:tc>
        <w:tc>
          <w:tcPr>
            <w:tcW w:type="dxa" w:w="3852"/>
            <w:tcBorders>
              <w:top w:color="000000" w:sz="4" w:val="single"/>
              <w:left w:color="000000" w:sz="4" w:val="single"/>
              <w:bottom w:color="000000" w:sz="4" w:val="single"/>
              <w:right w:color="000000" w:sz="4" w:val="single"/>
            </w:tcBorders>
            <w:vAlign w:val="center"/>
          </w:tcPr>
          <w:p w14:paraId="1B060000">
            <w:pPr>
              <w:rPr>
                <w:ins w:author="Yurii Litvinov" w:date="2023-01-22T20:37:00" w:id="810"/>
                <w:rFonts w:ascii="Times New Roman" w:hAnsi="Times New Roman"/>
              </w:rPr>
            </w:pPr>
            <w:ins w:author="Yurii Litvinov" w:date="2023-01-22T20:37:00" w:id="811">
              <w:r>
                <w:rPr>
                  <w:rFonts w:ascii="Times New Roman" w:hAnsi="Times New Roman"/>
                </w:rPr>
                <w:t>контрольные работы</w:t>
              </w:r>
            </w:ins>
          </w:p>
        </w:tc>
        <w:tc>
          <w:tcPr>
            <w:tcW w:type="dxa" w:w="1417"/>
            <w:tcBorders>
              <w:top w:color="000000" w:sz="4" w:val="single"/>
              <w:left w:color="000000" w:sz="4" w:val="single"/>
              <w:bottom w:color="000000" w:sz="4" w:val="single"/>
              <w:right w:color="000000" w:sz="4" w:val="single"/>
            </w:tcBorders>
            <w:vAlign w:val="center"/>
          </w:tcPr>
          <w:p w14:paraId="1C060000">
            <w:pPr>
              <w:ind/>
              <w:jc w:val="center"/>
              <w:rPr>
                <w:ins w:author="Yurii Litvinov" w:date="2023-01-22T20:37:00" w:id="812"/>
                <w:rFonts w:ascii="Times New Roman" w:hAnsi="Times New Roman"/>
              </w:rPr>
            </w:pPr>
            <w:ins w:author="Yurii Litvinov" w:date="2023-01-22T20:37:00" w:id="813">
              <w:r>
                <w:rPr>
                  <w:rFonts w:ascii="Times New Roman" w:hAnsi="Times New Roman"/>
                </w:rPr>
                <w:t>2</w:t>
              </w:r>
            </w:ins>
          </w:p>
        </w:tc>
      </w:tr>
      <w:tr>
        <w:trPr>
          <w:trHeight w:hRule="atLeast" w:val="367"/>
          <w:ins w:author="Yurii Litvinov" w:date="2023-01-22T20:37:00" w:id="814"/>
        </w:trPr>
        <w:tc>
          <w:tcPr>
            <w:tcW w:type="dxa" w:w="688"/>
            <w:gridSpan w:val="1"/>
            <w:vMerge w:val="continue"/>
            <w:tcBorders>
              <w:top w:color="000000" w:sz="4" w:val="single"/>
              <w:left w:color="000000" w:sz="4" w:val="single"/>
              <w:bottom w:color="000000" w:sz="4" w:val="single"/>
              <w:right w:color="000000" w:sz="4" w:val="single"/>
            </w:tcBorders>
            <w:vAlign w:val="center"/>
          </w:tcPr>
          <w:p/>
        </w:tc>
        <w:tc>
          <w:tcPr>
            <w:tcW w:type="dxa" w:w="3702"/>
            <w:gridSpan w:val="1"/>
            <w:vMerge w:val="continue"/>
            <w:tcBorders>
              <w:top w:color="000000" w:sz="4" w:val="single"/>
              <w:left w:color="000000" w:sz="4" w:val="single"/>
              <w:bottom w:color="000000" w:sz="4" w:val="single"/>
              <w:right w:color="000000" w:sz="4" w:val="single"/>
            </w:tcBorders>
            <w:vAlign w:val="center"/>
          </w:tcPr>
          <w:p/>
        </w:tc>
        <w:tc>
          <w:tcPr>
            <w:tcW w:type="dxa" w:w="3852"/>
            <w:tcBorders>
              <w:top w:color="000000" w:sz="4" w:val="single"/>
              <w:left w:color="000000" w:sz="4" w:val="single"/>
              <w:bottom w:color="000000" w:sz="4" w:val="single"/>
              <w:right w:color="000000" w:sz="4" w:val="single"/>
            </w:tcBorders>
            <w:vAlign w:val="center"/>
          </w:tcPr>
          <w:p w14:paraId="1D060000">
            <w:pPr>
              <w:rPr>
                <w:ins w:author="Yurii Litvinov" w:date="2023-01-22T20:37:00" w:id="815"/>
                <w:rFonts w:ascii="Times New Roman" w:hAnsi="Times New Roman"/>
              </w:rPr>
            </w:pPr>
            <w:ins w:author="Yurii Litvinov" w:date="2023-01-22T20:37:00" w:id="816">
              <w:r>
                <w:rPr>
                  <w:rFonts w:ascii="Times New Roman" w:hAnsi="Times New Roman"/>
                </w:rPr>
                <w:t>самостоятельная работа</w:t>
              </w:r>
            </w:ins>
          </w:p>
        </w:tc>
        <w:tc>
          <w:tcPr>
            <w:tcW w:type="dxa" w:w="1417"/>
            <w:tcBorders>
              <w:top w:color="000000" w:sz="4" w:val="single"/>
              <w:left w:color="000000" w:sz="4" w:val="single"/>
              <w:bottom w:color="000000" w:sz="4" w:val="single"/>
              <w:right w:color="000000" w:sz="4" w:val="single"/>
            </w:tcBorders>
            <w:vAlign w:val="center"/>
          </w:tcPr>
          <w:p w14:paraId="1E060000">
            <w:pPr>
              <w:ind/>
              <w:jc w:val="center"/>
              <w:rPr>
                <w:ins w:author="Yurii Litvinov" w:date="2023-01-22T20:37:00" w:id="817"/>
                <w:rFonts w:ascii="Times New Roman" w:hAnsi="Times New Roman"/>
              </w:rPr>
            </w:pPr>
            <w:ins w:author="Yurii Litvinov" w:date="2023-01-22T20:37:00" w:id="818">
              <w:r>
                <w:rPr>
                  <w:rFonts w:ascii="Times New Roman" w:hAnsi="Times New Roman"/>
                </w:rPr>
                <w:t>20</w:t>
              </w:r>
            </w:ins>
          </w:p>
        </w:tc>
      </w:tr>
      <w:tr>
        <w:trPr>
          <w:trHeight w:hRule="atLeast" w:val="375"/>
          <w:ins w:author="Yurii Litvinov" w:date="2023-01-22T20:37:00" w:id="819"/>
        </w:trPr>
        <w:tc>
          <w:tcPr>
            <w:tcW w:type="dxa" w:w="688"/>
            <w:vMerge w:val="restart"/>
            <w:tcBorders>
              <w:top w:color="000000" w:sz="4" w:val="single"/>
              <w:left w:color="000000" w:sz="4" w:val="single"/>
              <w:bottom w:color="000000" w:sz="4" w:val="single"/>
              <w:right w:color="000000" w:sz="4" w:val="single"/>
            </w:tcBorders>
            <w:vAlign w:val="center"/>
          </w:tcPr>
          <w:p w14:paraId="1F060000">
            <w:pPr>
              <w:rPr>
                <w:ins w:author="Yurii Litvinov" w:date="2023-01-22T20:37:00" w:id="820"/>
                <w:rFonts w:ascii="Times New Roman" w:hAnsi="Times New Roman"/>
              </w:rPr>
            </w:pPr>
            <w:ins w:author="Yurii Litvinov" w:date="2023-01-22T20:37:00" w:id="821">
              <w:r>
                <w:rPr>
                  <w:rFonts w:ascii="Times New Roman" w:hAnsi="Times New Roman"/>
                </w:rPr>
                <w:t>III.</w:t>
              </w:r>
            </w:ins>
          </w:p>
        </w:tc>
        <w:tc>
          <w:tcPr>
            <w:tcW w:type="dxa" w:w="3702"/>
            <w:vMerge w:val="restart"/>
            <w:tcBorders>
              <w:top w:color="000000" w:sz="4" w:val="single"/>
              <w:left w:color="000000" w:sz="4" w:val="single"/>
              <w:bottom w:color="000000" w:sz="4" w:val="single"/>
              <w:right w:color="000000" w:sz="4" w:val="single"/>
            </w:tcBorders>
            <w:vAlign w:val="center"/>
          </w:tcPr>
          <w:p w14:paraId="20060000">
            <w:pPr>
              <w:rPr>
                <w:ins w:author="Yurii Litvinov" w:date="2023-01-22T20:37:00" w:id="822"/>
                <w:rFonts w:ascii="Times New Roman" w:hAnsi="Times New Roman"/>
              </w:rPr>
            </w:pPr>
            <w:ins w:author="Yurii Litvinov" w:date="2023-01-22T20:37:00" w:id="823">
              <w:r>
                <w:rPr>
                  <w:rFonts w:ascii="Times New Roman" w:hAnsi="Times New Roman"/>
                </w:rPr>
                <w:t>Промежуточная аттестация</w:t>
              </w:r>
            </w:ins>
          </w:p>
        </w:tc>
        <w:tc>
          <w:tcPr>
            <w:tcW w:type="dxa" w:w="3852"/>
            <w:tcBorders>
              <w:top w:color="000000" w:sz="4" w:val="single"/>
              <w:left w:color="000000" w:sz="4" w:val="single"/>
              <w:bottom w:color="000000" w:sz="4" w:val="single"/>
              <w:right w:color="000000" w:sz="4" w:val="single"/>
            </w:tcBorders>
            <w:vAlign w:val="center"/>
          </w:tcPr>
          <w:p w14:paraId="21060000">
            <w:pPr>
              <w:rPr>
                <w:ins w:author="Yurii Litvinov" w:date="2023-01-22T20:37:00" w:id="824"/>
                <w:rFonts w:ascii="Times New Roman" w:hAnsi="Times New Roman"/>
              </w:rPr>
            </w:pPr>
            <w:ins w:author="Yurii Litvinov" w:date="2023-01-22T20:37:00" w:id="825">
              <w:r>
                <w:rPr>
                  <w:rFonts w:ascii="Times New Roman" w:hAnsi="Times New Roman"/>
                </w:rPr>
                <w:t>самостоятельная работа</w:t>
              </w:r>
            </w:ins>
          </w:p>
        </w:tc>
        <w:tc>
          <w:tcPr>
            <w:tcW w:type="dxa" w:w="1417"/>
            <w:tcBorders>
              <w:top w:color="000000" w:sz="4" w:val="single"/>
              <w:left w:color="000000" w:sz="4" w:val="single"/>
              <w:bottom w:color="000000" w:sz="4" w:val="single"/>
              <w:right w:color="000000" w:sz="4" w:val="single"/>
            </w:tcBorders>
            <w:vAlign w:val="center"/>
          </w:tcPr>
          <w:p w14:paraId="22060000">
            <w:pPr>
              <w:ind/>
              <w:jc w:val="center"/>
              <w:rPr>
                <w:ins w:author="Yurii Litvinov" w:date="2023-01-22T20:37:00" w:id="826"/>
                <w:rFonts w:ascii="Times New Roman" w:hAnsi="Times New Roman"/>
              </w:rPr>
            </w:pPr>
            <w:ins w:author="Yurii Litvinov" w:date="2023-01-22T20:37:00" w:id="827">
              <w:r>
                <w:rPr>
                  <w:rFonts w:ascii="Times New Roman" w:hAnsi="Times New Roman"/>
                </w:rPr>
                <w:t>8</w:t>
              </w:r>
            </w:ins>
          </w:p>
        </w:tc>
      </w:tr>
      <w:tr>
        <w:trPr>
          <w:trHeight w:hRule="atLeast" w:val="375"/>
          <w:ins w:author="Yurii Litvinov" w:date="2023-01-22T20:37:00" w:id="828"/>
        </w:trPr>
        <w:tc>
          <w:tcPr>
            <w:tcW w:type="dxa" w:w="688"/>
            <w:gridSpan w:val="1"/>
            <w:vMerge w:val="continue"/>
            <w:tcBorders>
              <w:top w:color="000000" w:sz="4" w:val="single"/>
              <w:left w:color="000000" w:sz="4" w:val="single"/>
              <w:bottom w:color="000000" w:sz="4" w:val="single"/>
              <w:right w:color="000000" w:sz="4" w:val="single"/>
            </w:tcBorders>
            <w:vAlign w:val="center"/>
          </w:tcPr>
          <w:p/>
        </w:tc>
        <w:tc>
          <w:tcPr>
            <w:tcW w:type="dxa" w:w="3702"/>
            <w:gridSpan w:val="1"/>
            <w:vMerge w:val="continue"/>
            <w:tcBorders>
              <w:top w:color="000000" w:sz="4" w:val="single"/>
              <w:left w:color="000000" w:sz="4" w:val="single"/>
              <w:bottom w:color="000000" w:sz="4" w:val="single"/>
              <w:right w:color="000000" w:sz="4" w:val="single"/>
            </w:tcBorders>
            <w:vAlign w:val="center"/>
          </w:tcPr>
          <w:p/>
        </w:tc>
        <w:tc>
          <w:tcPr>
            <w:tcW w:type="dxa" w:w="3852"/>
            <w:tcBorders>
              <w:top w:color="000000" w:sz="4" w:val="single"/>
              <w:left w:color="000000" w:sz="4" w:val="single"/>
              <w:bottom w:color="000000" w:sz="4" w:val="single"/>
              <w:right w:color="000000" w:sz="4" w:val="single"/>
            </w:tcBorders>
            <w:vAlign w:val="center"/>
          </w:tcPr>
          <w:p w14:paraId="23060000">
            <w:pPr>
              <w:rPr>
                <w:ins w:author="Yurii Litvinov" w:date="2023-01-22T20:37:00" w:id="829"/>
                <w:rFonts w:ascii="Times New Roman" w:hAnsi="Times New Roman"/>
              </w:rPr>
            </w:pPr>
            <w:ins w:author="Yurii Litvinov" w:date="2023-01-22T20:37:00" w:id="830">
              <w:r>
                <w:rPr>
                  <w:rFonts w:ascii="Times New Roman" w:hAnsi="Times New Roman"/>
                </w:rPr>
                <w:t>зачёт</w:t>
              </w:r>
            </w:ins>
          </w:p>
        </w:tc>
        <w:tc>
          <w:tcPr>
            <w:tcW w:type="dxa" w:w="1417"/>
            <w:tcBorders>
              <w:top w:color="000000" w:sz="4" w:val="single"/>
              <w:left w:color="000000" w:sz="4" w:val="single"/>
              <w:bottom w:color="000000" w:sz="4" w:val="single"/>
              <w:right w:color="000000" w:sz="4" w:val="single"/>
            </w:tcBorders>
            <w:vAlign w:val="center"/>
          </w:tcPr>
          <w:p w14:paraId="24060000">
            <w:pPr>
              <w:ind/>
              <w:jc w:val="center"/>
              <w:rPr>
                <w:ins w:author="Yurii Litvinov" w:date="2023-01-22T20:37:00" w:id="831"/>
                <w:rFonts w:ascii="Times New Roman" w:hAnsi="Times New Roman"/>
              </w:rPr>
            </w:pPr>
            <w:ins w:author="Yurii Litvinov" w:date="2023-01-22T20:37:00" w:id="832">
              <w:r>
                <w:rPr>
                  <w:rFonts w:ascii="Times New Roman" w:hAnsi="Times New Roman"/>
                </w:rPr>
                <w:t>2</w:t>
              </w:r>
            </w:ins>
          </w:p>
        </w:tc>
      </w:tr>
    </w:tbl>
    <w:p w14:paraId="25060000">
      <w:pPr>
        <w:rPr>
          <w:ins w:author="Yurii Litvinov" w:date="2023-01-22T20:37:00" w:id="833"/>
          <w:rFonts w:ascii="Times New Roman" w:hAnsi="Times New Roman"/>
        </w:rPr>
      </w:pPr>
    </w:p>
    <w:p w14:paraId="26060000">
      <w:pPr>
        <w:ind/>
        <w:jc w:val="both"/>
        <w:rPr>
          <w:ins w:author="Yurii Litvinov" w:date="2023-01-22T20:37:00" w:id="834"/>
          <w:rFonts w:ascii="Times New Roman" w:hAnsi="Times New Roman"/>
        </w:rPr>
      </w:pPr>
      <w:ins w:author="Yurii Litvinov" w:date="2023-01-22T20:37:00" w:id="835">
        <w:r>
          <w:rPr>
            <w:rFonts w:ascii="Times New Roman" w:hAnsi="Times New Roman"/>
          </w:rPr>
          <w:t xml:space="preserve">Раздел 1: </w:t>
        </w:r>
        <w:r>
          <w:rPr>
            <w:rFonts w:ascii="Times New Roman" w:hAnsi="Times New Roman"/>
          </w:rPr>
          <w:t>Конечные автоматы</w:t>
        </w:r>
        <w:r>
          <w:rPr>
            <w:rFonts w:ascii="Times New Roman" w:hAnsi="Times New Roman"/>
          </w:rPr>
          <w:t>.</w:t>
        </w:r>
      </w:ins>
    </w:p>
    <w:p w14:paraId="27060000">
      <w:pPr>
        <w:pStyle w:val="Style_1"/>
        <w:numPr>
          <w:ilvl w:val="0"/>
          <w:numId w:val="53"/>
        </w:numPr>
        <w:ind/>
        <w:jc w:val="both"/>
        <w:rPr>
          <w:ins w:author="Yurii Litvinov" w:date="2023-01-22T20:37:00" w:id="836"/>
          <w:rFonts w:ascii="Times New Roman" w:hAnsi="Times New Roman"/>
        </w:rPr>
      </w:pPr>
      <w:ins w:author="Yurii Litvinov" w:date="2023-01-22T20:37:00" w:id="837">
        <w:r>
          <w:rPr>
            <w:rFonts w:ascii="Times New Roman" w:hAnsi="Times New Roman"/>
          </w:rPr>
          <w:t>Детермнированные</w:t>
        </w:r>
        <w:r>
          <w:rPr>
            <w:rFonts w:ascii="Times New Roman" w:hAnsi="Times New Roman"/>
          </w:rPr>
          <w:t xml:space="preserve"> конечные автоматы.</w:t>
        </w:r>
      </w:ins>
    </w:p>
    <w:p w14:paraId="28060000">
      <w:pPr>
        <w:pStyle w:val="Style_1"/>
        <w:numPr>
          <w:ilvl w:val="0"/>
          <w:numId w:val="53"/>
        </w:numPr>
        <w:ind/>
        <w:jc w:val="both"/>
        <w:rPr>
          <w:ins w:author="Yurii Litvinov" w:date="2023-01-22T20:37:00" w:id="838"/>
          <w:rFonts w:ascii="Times New Roman" w:hAnsi="Times New Roman"/>
        </w:rPr>
      </w:pPr>
      <w:ins w:author="Yurii Litvinov" w:date="2023-01-22T20:37:00" w:id="839">
        <w:r>
          <w:rPr>
            <w:rFonts w:ascii="Times New Roman" w:hAnsi="Times New Roman"/>
          </w:rPr>
          <w:t>Минимизация детерминированных конечных автоматов.</w:t>
        </w:r>
      </w:ins>
    </w:p>
    <w:p w14:paraId="29060000">
      <w:pPr>
        <w:pStyle w:val="Style_1"/>
        <w:numPr>
          <w:ilvl w:val="0"/>
          <w:numId w:val="53"/>
        </w:numPr>
        <w:ind/>
        <w:jc w:val="both"/>
        <w:rPr>
          <w:ins w:author="Yurii Litvinov" w:date="2023-01-22T20:37:00" w:id="840"/>
          <w:rFonts w:ascii="Times New Roman" w:hAnsi="Times New Roman"/>
        </w:rPr>
      </w:pPr>
      <w:ins w:author="Yurii Litvinov" w:date="2023-01-22T20:37:00" w:id="841">
        <w:r>
          <w:rPr>
            <w:rFonts w:ascii="Times New Roman" w:hAnsi="Times New Roman"/>
          </w:rPr>
          <w:t>Использование детерминированных конечных автоматов для поиска и замены большого количества фрагментов текста.</w:t>
        </w:r>
      </w:ins>
    </w:p>
    <w:p w14:paraId="2A060000">
      <w:pPr>
        <w:pStyle w:val="Style_1"/>
        <w:numPr>
          <w:ilvl w:val="0"/>
          <w:numId w:val="53"/>
        </w:numPr>
        <w:ind/>
        <w:jc w:val="both"/>
        <w:rPr>
          <w:ins w:author="Yurii Litvinov" w:date="2023-01-22T20:37:00" w:id="842"/>
          <w:rFonts w:ascii="Times New Roman" w:hAnsi="Times New Roman"/>
        </w:rPr>
      </w:pPr>
      <w:ins w:author="Yurii Litvinov" w:date="2023-01-22T20:37:00" w:id="843">
        <w:r>
          <w:rPr>
            <w:rFonts w:ascii="Times New Roman" w:hAnsi="Times New Roman"/>
          </w:rPr>
          <w:t>Недетерминированные конечные автоматы.</w:t>
        </w:r>
      </w:ins>
    </w:p>
    <w:p w14:paraId="2B060000">
      <w:pPr>
        <w:pStyle w:val="Style_1"/>
        <w:numPr>
          <w:ilvl w:val="0"/>
          <w:numId w:val="53"/>
        </w:numPr>
        <w:ind/>
        <w:jc w:val="both"/>
        <w:rPr>
          <w:ins w:author="Yurii Litvinov" w:date="2023-01-22T20:37:00" w:id="844"/>
          <w:rFonts w:ascii="Times New Roman" w:hAnsi="Times New Roman"/>
        </w:rPr>
      </w:pPr>
      <w:ins w:author="Yurii Litvinov" w:date="2023-01-22T20:37:00" w:id="845">
        <w:r>
          <w:rPr>
            <w:rFonts w:ascii="Times New Roman" w:hAnsi="Times New Roman"/>
          </w:rPr>
          <w:t>Автоматическая обработка недетерминированных конечных автоматов.</w:t>
        </w:r>
      </w:ins>
    </w:p>
    <w:p w14:paraId="2C060000">
      <w:pPr>
        <w:pStyle w:val="Style_1"/>
        <w:numPr>
          <w:ilvl w:val="0"/>
          <w:numId w:val="53"/>
        </w:numPr>
        <w:ind/>
        <w:jc w:val="both"/>
        <w:rPr>
          <w:ins w:author="Yurii Litvinov" w:date="2023-01-22T20:37:00" w:id="846"/>
          <w:rFonts w:ascii="Times New Roman" w:hAnsi="Times New Roman"/>
        </w:rPr>
      </w:pPr>
      <w:ins w:author="Yurii Litvinov" w:date="2023-01-22T20:37:00" w:id="847">
        <w:r>
          <w:rPr>
            <w:rFonts w:ascii="Times New Roman" w:hAnsi="Times New Roman"/>
          </w:rPr>
          <w:t>Использование конечных автоматов для лексического анализа. Пример программы, использующей конечный автомат для транслитерации.</w:t>
        </w:r>
      </w:ins>
    </w:p>
    <w:p w14:paraId="2D060000">
      <w:pPr>
        <w:pStyle w:val="Style_1"/>
        <w:numPr>
          <w:ilvl w:val="0"/>
          <w:numId w:val="53"/>
        </w:numPr>
        <w:ind/>
        <w:jc w:val="both"/>
        <w:rPr>
          <w:ins w:author="Yurii Litvinov" w:date="2023-01-22T20:37:00" w:id="848"/>
          <w:rFonts w:ascii="Times New Roman" w:hAnsi="Times New Roman"/>
        </w:rPr>
      </w:pPr>
      <w:ins w:author="Yurii Litvinov" w:date="2023-01-22T20:37:00" w:id="849">
        <w:r>
          <w:rPr>
            <w:rFonts w:ascii="Times New Roman" w:hAnsi="Times New Roman"/>
          </w:rPr>
          <w:t>Средства для автоматического построения лексических анализаторов.</w:t>
        </w:r>
      </w:ins>
    </w:p>
    <w:p w14:paraId="2E060000">
      <w:pPr>
        <w:pStyle w:val="Style_1"/>
        <w:numPr>
          <w:ilvl w:val="0"/>
          <w:numId w:val="53"/>
        </w:numPr>
        <w:ind/>
        <w:jc w:val="both"/>
        <w:rPr>
          <w:ins w:author="Yurii Litvinov" w:date="2023-01-22T20:37:00" w:id="850"/>
          <w:rFonts w:ascii="Times New Roman" w:hAnsi="Times New Roman"/>
        </w:rPr>
      </w:pPr>
      <w:ins w:author="Yurii Litvinov" w:date="2023-01-22T20:37:00" w:id="851">
        <w:r>
          <w:rPr>
            <w:rFonts w:ascii="Times New Roman" w:hAnsi="Times New Roman"/>
          </w:rPr>
          <w:t>Контрольная работа.</w:t>
        </w:r>
      </w:ins>
    </w:p>
    <w:p w14:paraId="2F060000">
      <w:pPr>
        <w:pStyle w:val="Style_1"/>
        <w:numPr>
          <w:ilvl w:val="0"/>
          <w:numId w:val="53"/>
        </w:numPr>
        <w:ind/>
        <w:jc w:val="both"/>
        <w:rPr>
          <w:ins w:author="Yurii Litvinov" w:date="2023-01-22T20:37:00" w:id="852"/>
          <w:rFonts w:ascii="Times New Roman" w:hAnsi="Times New Roman"/>
        </w:rPr>
      </w:pPr>
      <w:ins w:author="Yurii Litvinov" w:date="2023-01-22T20:37:00" w:id="853">
        <w:r>
          <w:rPr>
            <w:rFonts w:ascii="Times New Roman" w:hAnsi="Times New Roman"/>
          </w:rPr>
          <w:t>Переписывание контрольной работы.</w:t>
        </w:r>
      </w:ins>
    </w:p>
    <w:p w14:paraId="30060000">
      <w:pPr>
        <w:ind/>
        <w:jc w:val="both"/>
        <w:rPr>
          <w:ins w:author="Yurii Litvinov" w:date="2023-01-22T20:37:00" w:id="854"/>
          <w:rFonts w:ascii="Times New Roman" w:hAnsi="Times New Roman"/>
        </w:rPr>
      </w:pPr>
      <w:ins w:author="Yurii Litvinov" w:date="2023-01-22T20:37:00" w:id="855">
        <w:r>
          <w:rPr>
            <w:rFonts w:ascii="Times New Roman" w:hAnsi="Times New Roman"/>
          </w:rPr>
          <w:t>Раздел 2: Формальные грамматики</w:t>
        </w:r>
        <w:r>
          <w:rPr>
            <w:rFonts w:ascii="Times New Roman" w:hAnsi="Times New Roman"/>
          </w:rPr>
          <w:t>.</w:t>
        </w:r>
      </w:ins>
    </w:p>
    <w:p w14:paraId="31060000">
      <w:pPr>
        <w:pStyle w:val="Style_1"/>
        <w:numPr>
          <w:ilvl w:val="0"/>
          <w:numId w:val="54"/>
        </w:numPr>
        <w:ind/>
        <w:jc w:val="both"/>
        <w:rPr>
          <w:ins w:author="Yurii Litvinov" w:date="2023-01-22T20:37:00" w:id="856"/>
          <w:rFonts w:ascii="Times New Roman" w:hAnsi="Times New Roman"/>
        </w:rPr>
      </w:pPr>
      <w:ins w:author="Yurii Litvinov" w:date="2023-01-22T20:37:00" w:id="857">
        <w:r>
          <w:rPr>
            <w:rFonts w:ascii="Times New Roman" w:hAnsi="Times New Roman"/>
          </w:rPr>
          <w:t>Введение</w:t>
        </w:r>
        <w:r>
          <w:rPr>
            <w:rFonts w:ascii="Times New Roman" w:hAnsi="Times New Roman"/>
            <w:i w:val="1"/>
          </w:rPr>
          <w:t>.</w:t>
        </w:r>
      </w:ins>
    </w:p>
    <w:p w14:paraId="32060000">
      <w:pPr>
        <w:pStyle w:val="Style_1"/>
        <w:numPr>
          <w:ilvl w:val="0"/>
          <w:numId w:val="54"/>
        </w:numPr>
        <w:ind/>
        <w:jc w:val="both"/>
        <w:rPr>
          <w:ins w:author="Yurii Litvinov" w:date="2023-01-22T20:37:00" w:id="858"/>
          <w:rFonts w:ascii="Times New Roman" w:hAnsi="Times New Roman"/>
        </w:rPr>
      </w:pPr>
      <w:ins w:author="Yurii Litvinov" w:date="2023-01-22T20:37:00" w:id="859">
        <w:r>
          <w:rPr>
            <w:rFonts w:ascii="Times New Roman" w:hAnsi="Times New Roman"/>
          </w:rPr>
          <w:t>Деревья разбора.</w:t>
        </w:r>
      </w:ins>
    </w:p>
    <w:p w14:paraId="33060000">
      <w:pPr>
        <w:pStyle w:val="Style_1"/>
        <w:numPr>
          <w:ilvl w:val="0"/>
          <w:numId w:val="54"/>
        </w:numPr>
        <w:ind/>
        <w:jc w:val="both"/>
        <w:rPr>
          <w:ins w:author="Yurii Litvinov" w:date="2023-01-22T20:37:00" w:id="860"/>
          <w:rFonts w:ascii="Times New Roman" w:hAnsi="Times New Roman"/>
        </w:rPr>
      </w:pPr>
      <w:ins w:author="Yurii Litvinov" w:date="2023-01-22T20:37:00" w:id="861">
        <w:r>
          <w:rPr>
            <w:rFonts w:ascii="Times New Roman" w:hAnsi="Times New Roman"/>
          </w:rPr>
          <w:t>Методы построения деревьев разбора.</w:t>
        </w:r>
      </w:ins>
    </w:p>
    <w:p w14:paraId="34060000">
      <w:pPr>
        <w:pStyle w:val="Style_1"/>
        <w:numPr>
          <w:ilvl w:val="0"/>
          <w:numId w:val="54"/>
        </w:numPr>
        <w:ind/>
        <w:jc w:val="both"/>
        <w:rPr>
          <w:ins w:author="Yurii Litvinov" w:date="2023-01-22T20:37:00" w:id="862"/>
          <w:rFonts w:ascii="Times New Roman" w:hAnsi="Times New Roman"/>
        </w:rPr>
      </w:pPr>
      <w:ins w:author="Yurii Litvinov" w:date="2023-01-22T20:37:00" w:id="863">
        <w:r>
          <w:rPr>
            <w:rFonts w:ascii="Times New Roman" w:hAnsi="Times New Roman"/>
          </w:rPr>
          <w:t>Алгоритм Кока-Янгера-</w:t>
        </w:r>
        <w:r>
          <w:rPr>
            <w:rFonts w:ascii="Times New Roman" w:hAnsi="Times New Roman"/>
          </w:rPr>
          <w:t>Касами</w:t>
        </w:r>
        <w:r>
          <w:rPr>
            <w:rFonts w:ascii="Times New Roman" w:hAnsi="Times New Roman"/>
          </w:rPr>
          <w:t>.</w:t>
        </w:r>
      </w:ins>
    </w:p>
    <w:p w14:paraId="35060000">
      <w:pPr>
        <w:pStyle w:val="Style_1"/>
        <w:numPr>
          <w:ilvl w:val="0"/>
          <w:numId w:val="54"/>
        </w:numPr>
        <w:ind/>
        <w:jc w:val="both"/>
        <w:rPr>
          <w:ins w:author="Yurii Litvinov" w:date="2023-01-22T20:37:00" w:id="864"/>
          <w:rFonts w:ascii="Times New Roman" w:hAnsi="Times New Roman"/>
        </w:rPr>
      </w:pPr>
      <w:ins w:author="Yurii Litvinov" w:date="2023-01-22T20:37:00" w:id="865">
        <w:r>
          <w:rPr>
            <w:rFonts w:ascii="Times New Roman" w:hAnsi="Times New Roman"/>
          </w:rPr>
          <w:t>Алгоритм Эрли.</w:t>
        </w:r>
      </w:ins>
    </w:p>
    <w:p w14:paraId="36060000">
      <w:pPr>
        <w:pStyle w:val="Style_1"/>
        <w:numPr>
          <w:ilvl w:val="0"/>
          <w:numId w:val="54"/>
        </w:numPr>
        <w:ind/>
        <w:jc w:val="both"/>
        <w:rPr>
          <w:ins w:author="Yurii Litvinov" w:date="2023-01-22T20:37:00" w:id="866"/>
          <w:rFonts w:ascii="Times New Roman" w:hAnsi="Times New Roman"/>
        </w:rPr>
      </w:pPr>
      <w:ins w:author="Yurii Litvinov" w:date="2023-01-22T20:37:00" w:id="867">
        <w:r>
          <w:rPr>
            <w:rFonts w:ascii="Times New Roman" w:hAnsi="Times New Roman"/>
          </w:rPr>
          <w:t>Средства для автоматического построения синтаксических анализаторов.</w:t>
        </w:r>
      </w:ins>
    </w:p>
    <w:p w14:paraId="37060000">
      <w:pPr>
        <w:pStyle w:val="Style_1"/>
        <w:numPr>
          <w:ilvl w:val="0"/>
          <w:numId w:val="54"/>
        </w:numPr>
        <w:ind/>
        <w:jc w:val="both"/>
        <w:rPr>
          <w:ins w:author="Yurii Litvinov" w:date="2023-01-22T20:37:00" w:id="868"/>
          <w:rFonts w:ascii="Times New Roman" w:hAnsi="Times New Roman"/>
        </w:rPr>
      </w:pPr>
      <w:ins w:author="Yurii Litvinov" w:date="2023-01-22T20:37:00" w:id="869">
        <w:r>
          <w:rPr>
            <w:rFonts w:ascii="Times New Roman" w:hAnsi="Times New Roman"/>
          </w:rPr>
          <w:t>Контрольная работа.</w:t>
        </w:r>
      </w:ins>
    </w:p>
    <w:p w14:paraId="38060000">
      <w:pPr>
        <w:pStyle w:val="Style_1"/>
        <w:numPr>
          <w:ilvl w:val="0"/>
          <w:numId w:val="54"/>
        </w:numPr>
        <w:ind/>
        <w:jc w:val="both"/>
        <w:rPr>
          <w:ins w:author="Yurii Litvinov" w:date="2023-01-22T20:37:00" w:id="870"/>
          <w:rFonts w:ascii="Times New Roman" w:hAnsi="Times New Roman"/>
          <w:b w:val="1"/>
        </w:rPr>
      </w:pPr>
      <w:ins w:author="Yurii Litvinov" w:date="2023-01-22T20:37:00" w:id="871">
        <w:r>
          <w:rPr>
            <w:rFonts w:ascii="Times New Roman" w:hAnsi="Times New Roman"/>
          </w:rPr>
          <w:t>Переписывание контрольной работы.</w:t>
        </w:r>
      </w:ins>
    </w:p>
    <w:p w14:paraId="39060000">
      <w:pPr>
        <w:pStyle w:val="Style_1"/>
        <w:ind/>
        <w:jc w:val="both"/>
        <w:rPr>
          <w:ins w:author="Yurii Litvinov" w:date="2023-01-22T20:37:00" w:id="872"/>
          <w:rFonts w:ascii="Times New Roman" w:hAnsi="Times New Roman"/>
          <w:b w:val="1"/>
        </w:rPr>
      </w:pPr>
    </w:p>
    <w:p w14:paraId="3A060000">
      <w:pPr>
        <w:rPr>
          <w:rFonts w:ascii="Times New Roman" w:hAnsi="Times New Roman"/>
        </w:rPr>
      </w:pPr>
      <w:r>
        <w:rPr>
          <w:rFonts w:ascii="Times New Roman" w:hAnsi="Times New Roman"/>
        </w:rPr>
        <w:br w:type="page"/>
      </w:r>
    </w:p>
    <w:p w14:paraId="3B060000">
      <w:pPr>
        <w:ind/>
        <w:jc w:val="both"/>
        <w:rPr>
          <w:del w:author="Yurii Litvinov" w:date="2023-01-22T20:37:00" w:id="873"/>
          <w:rFonts w:ascii="Times New Roman" w:hAnsi="Times New Roman"/>
          <w:b w:val="1"/>
        </w:rPr>
      </w:pPr>
      <w:del w:author="Yurii Litvinov" w:date="2023-01-22T20:37:00" w:id="874">
        <w:r>
          <w:rPr>
            <w:rFonts w:ascii="Times New Roman" w:hAnsi="Times New Roman"/>
            <w:b w:val="1"/>
          </w:rPr>
          <w:delText xml:space="preserve">Вариант реализации 5: </w:delText>
        </w:r>
        <w:r>
          <w:rPr>
            <w:rFonts w:ascii="Times New Roman" w:hAnsi="Times New Roman"/>
            <w:b w:val="1"/>
          </w:rPr>
          <w:delText>Промышленное программирование на C, Kotlin</w:delText>
        </w:r>
      </w:del>
    </w:p>
    <w:p w14:paraId="3C060000">
      <w:pPr>
        <w:ind/>
        <w:jc w:val="both"/>
        <w:rPr>
          <w:del w:author="Yurii Litvinov" w:date="2023-01-22T20:37:00" w:id="875"/>
          <w:rFonts w:ascii="Times New Roman" w:hAnsi="Times New Roman"/>
          <w:b w:val="1"/>
        </w:rPr>
      </w:pPr>
    </w:p>
    <w:p w14:paraId="3D060000">
      <w:pPr>
        <w:rPr>
          <w:del w:author="Yurii Litvinov" w:date="2023-01-22T20:37:00" w:id="876"/>
          <w:rFonts w:ascii="Times New Roman" w:hAnsi="Times New Roman"/>
        </w:rPr>
      </w:pPr>
      <w:del w:author="Yurii Litvinov" w:date="2023-01-22T20:37:00" w:id="877">
        <w:r>
          <w:rPr>
            <w:rFonts w:ascii="Times New Roman" w:hAnsi="Times New Roman"/>
          </w:rPr>
          <w:delText>Период обучения (модуль): семестр 1.</w:delText>
        </w:r>
      </w:del>
    </w:p>
    <w:tbl>
      <w:tblPr>
        <w:tblStyle w:val="Style_2"/>
        <w:tblW w:type="auto" w:w="0"/>
        <w:tblInd w:type="dxa" w:w="-147"/>
        <w:tblLayout w:type="fixed"/>
      </w:tblPr>
      <w:tblGrid>
        <w:gridCol w:w="690"/>
        <w:gridCol w:w="3700"/>
        <w:gridCol w:w="3852"/>
        <w:gridCol w:w="1417"/>
      </w:tblGrid>
      <w:tr>
        <w:trPr>
          <w:del w:author="Yurii Litvinov" w:date="2023-01-22T20:37:00" w:id="878"/>
        </w:trPr>
        <w:tc>
          <w:tcPr>
            <w:tcW w:type="dxa" w:w="690"/>
            <w:vAlign w:val="center"/>
          </w:tcPr>
          <w:p w14:paraId="3E060000">
            <w:pPr>
              <w:ind/>
              <w:jc w:val="center"/>
              <w:rPr>
                <w:del w:author="Yurii Litvinov" w:date="2023-01-22T20:37:00" w:id="879"/>
                <w:rFonts w:ascii="Times New Roman" w:hAnsi="Times New Roman"/>
              </w:rPr>
            </w:pPr>
            <w:del w:author="Yurii Litvinov" w:date="2023-01-22T20:37:00" w:id="880">
              <w:r>
                <w:rPr>
                  <w:rFonts w:ascii="Times New Roman" w:hAnsi="Times New Roman"/>
                </w:rPr>
                <w:delText>№ п</w:delText>
              </w:r>
              <w:r>
                <w:rPr>
                  <w:rFonts w:ascii="Times New Roman" w:hAnsi="Times New Roman"/>
                </w:rPr>
                <w:delText>/</w:delText>
              </w:r>
              <w:r>
                <w:rPr>
                  <w:rFonts w:ascii="Times New Roman" w:hAnsi="Times New Roman"/>
                </w:rPr>
                <w:delText>п</w:delText>
              </w:r>
            </w:del>
          </w:p>
        </w:tc>
        <w:tc>
          <w:tcPr>
            <w:tcW w:type="dxa" w:w="3700"/>
            <w:vAlign w:val="center"/>
          </w:tcPr>
          <w:p w14:paraId="3F060000">
            <w:pPr>
              <w:ind/>
              <w:jc w:val="center"/>
              <w:rPr>
                <w:del w:author="Yurii Litvinov" w:date="2023-01-22T20:37:00" w:id="881"/>
                <w:rFonts w:ascii="Times New Roman" w:hAnsi="Times New Roman"/>
              </w:rPr>
            </w:pPr>
            <w:del w:author="Yurii Litvinov" w:date="2023-01-22T20:37:00" w:id="882">
              <w:r>
                <w:rPr>
                  <w:rFonts w:ascii="Times New Roman" w:hAnsi="Times New Roman"/>
                </w:rPr>
                <w:delText>Наименование темы (раздела, части)</w:delText>
              </w:r>
            </w:del>
          </w:p>
        </w:tc>
        <w:tc>
          <w:tcPr>
            <w:tcW w:type="dxa" w:w="3852"/>
            <w:vAlign w:val="center"/>
          </w:tcPr>
          <w:p w14:paraId="40060000">
            <w:pPr>
              <w:ind/>
              <w:jc w:val="center"/>
              <w:rPr>
                <w:del w:author="Yurii Litvinov" w:date="2023-01-22T20:37:00" w:id="883"/>
                <w:rFonts w:ascii="Times New Roman" w:hAnsi="Times New Roman"/>
              </w:rPr>
            </w:pPr>
            <w:del w:author="Yurii Litvinov" w:date="2023-01-22T20:37:00" w:id="884">
              <w:r>
                <w:rPr>
                  <w:rFonts w:ascii="Times New Roman" w:hAnsi="Times New Roman"/>
                </w:rPr>
                <w:delText>Вид учебных занятий</w:delText>
              </w:r>
            </w:del>
          </w:p>
        </w:tc>
        <w:tc>
          <w:tcPr>
            <w:tcW w:type="dxa" w:w="1417"/>
            <w:vAlign w:val="center"/>
          </w:tcPr>
          <w:p w14:paraId="41060000">
            <w:pPr>
              <w:ind/>
              <w:jc w:val="center"/>
              <w:rPr>
                <w:del w:author="Yurii Litvinov" w:date="2023-01-22T20:37:00" w:id="885"/>
                <w:rFonts w:ascii="Times New Roman" w:hAnsi="Times New Roman"/>
              </w:rPr>
            </w:pPr>
            <w:del w:author="Yurii Litvinov" w:date="2023-01-22T20:37:00" w:id="886">
              <w:r>
                <w:rPr>
                  <w:rFonts w:ascii="Times New Roman" w:hAnsi="Times New Roman"/>
                </w:rPr>
                <w:delText>Количество часов</w:delText>
              </w:r>
            </w:del>
          </w:p>
        </w:tc>
      </w:tr>
      <w:tr>
        <w:trPr>
          <w:trHeight w:hRule="atLeast" w:val="367"/>
          <w:del w:author="Yurii Litvinov" w:date="2023-01-22T20:37:00" w:id="887"/>
        </w:trPr>
        <w:tc>
          <w:tcPr>
            <w:tcW w:type="dxa" w:w="690"/>
            <w:vMerge w:val="restart"/>
            <w:vAlign w:val="center"/>
          </w:tcPr>
          <w:p w14:paraId="42060000">
            <w:pPr>
              <w:rPr>
                <w:del w:author="Yurii Litvinov" w:date="2023-01-22T20:37:00" w:id="888"/>
                <w:rFonts w:ascii="Times New Roman" w:hAnsi="Times New Roman"/>
              </w:rPr>
            </w:pPr>
            <w:del w:author="Yurii Litvinov" w:date="2023-01-22T20:37:00" w:id="889">
              <w:r>
                <w:rPr>
                  <w:rFonts w:ascii="Times New Roman" w:hAnsi="Times New Roman"/>
                </w:rPr>
                <w:delText>I</w:delText>
              </w:r>
              <w:r>
                <w:rPr>
                  <w:rFonts w:ascii="Times New Roman" w:hAnsi="Times New Roman"/>
                </w:rPr>
                <w:delText>.</w:delText>
              </w:r>
            </w:del>
          </w:p>
        </w:tc>
        <w:tc>
          <w:tcPr>
            <w:tcW w:type="dxa" w:w="3700"/>
            <w:vMerge w:val="restart"/>
            <w:vAlign w:val="center"/>
          </w:tcPr>
          <w:p w14:paraId="43060000">
            <w:pPr>
              <w:rPr>
                <w:del w:author="Yurii Litvinov" w:date="2023-01-22T20:37:00" w:id="890"/>
                <w:rFonts w:ascii="Times New Roman" w:hAnsi="Times New Roman"/>
              </w:rPr>
            </w:pPr>
            <w:del w:author="Yurii Litvinov" w:date="2023-01-22T20:37:00" w:id="891">
              <w:r>
                <w:rPr>
                  <w:rFonts w:ascii="Times New Roman" w:hAnsi="Times New Roman"/>
                </w:rPr>
                <w:delText>Введение в программирование</w:delText>
              </w:r>
            </w:del>
          </w:p>
        </w:tc>
        <w:tc>
          <w:tcPr>
            <w:tcW w:type="dxa" w:w="3852"/>
            <w:vAlign w:val="center"/>
          </w:tcPr>
          <w:p w14:paraId="44060000">
            <w:pPr>
              <w:rPr>
                <w:del w:author="Yurii Litvinov" w:date="2023-01-22T20:37:00" w:id="892"/>
                <w:rFonts w:ascii="Times New Roman" w:hAnsi="Times New Roman"/>
              </w:rPr>
            </w:pPr>
            <w:del w:author="Yurii Litvinov" w:date="2023-01-22T20:37:00" w:id="893">
              <w:r>
                <w:rPr>
                  <w:rFonts w:ascii="Times New Roman" w:hAnsi="Times New Roman"/>
                </w:rPr>
                <w:delText>практические занятия</w:delText>
              </w:r>
            </w:del>
          </w:p>
        </w:tc>
        <w:tc>
          <w:tcPr>
            <w:tcW w:type="dxa" w:w="1417"/>
            <w:vAlign w:val="center"/>
          </w:tcPr>
          <w:p w14:paraId="45060000">
            <w:pPr>
              <w:ind/>
              <w:jc w:val="center"/>
              <w:rPr>
                <w:del w:author="Yurii Litvinov" w:date="2023-01-22T20:37:00" w:id="894"/>
                <w:rFonts w:ascii="Times New Roman" w:hAnsi="Times New Roman"/>
              </w:rPr>
            </w:pPr>
            <w:del w:author="Yurii Litvinov" w:date="2023-01-22T20:37:00" w:id="895">
              <w:r>
                <w:rPr>
                  <w:rFonts w:ascii="Times New Roman" w:hAnsi="Times New Roman"/>
                </w:rPr>
                <w:delText>1</w:delText>
              </w:r>
              <w:r>
                <w:rPr>
                  <w:rFonts w:ascii="Times New Roman" w:hAnsi="Times New Roman"/>
                </w:rPr>
                <w:delText>2</w:delText>
              </w:r>
            </w:del>
          </w:p>
        </w:tc>
      </w:tr>
      <w:tr>
        <w:trPr>
          <w:trHeight w:hRule="atLeast" w:val="367"/>
          <w:del w:author="Yurii Litvinov" w:date="2023-01-22T20:37:00" w:id="896"/>
        </w:trPr>
        <w:tc>
          <w:tcPr>
            <w:tcW w:type="dxa" w:w="690"/>
            <w:gridSpan w:val="1"/>
            <w:vMerge w:val="continue"/>
            <w:vAlign w:val="center"/>
          </w:tcPr>
          <w:p/>
        </w:tc>
        <w:tc>
          <w:tcPr>
            <w:tcW w:type="dxa" w:w="3700"/>
            <w:gridSpan w:val="1"/>
            <w:vMerge w:val="continue"/>
            <w:vAlign w:val="center"/>
          </w:tcPr>
          <w:p/>
        </w:tc>
        <w:tc>
          <w:tcPr>
            <w:tcW w:type="dxa" w:w="3852"/>
            <w:vAlign w:val="center"/>
          </w:tcPr>
          <w:p w14:paraId="46060000">
            <w:pPr>
              <w:rPr>
                <w:del w:author="Yurii Litvinov" w:date="2023-01-22T20:37:00" w:id="897"/>
                <w:rFonts w:ascii="Times New Roman" w:hAnsi="Times New Roman"/>
              </w:rPr>
            </w:pPr>
            <w:del w:author="Yurii Litvinov" w:date="2023-01-22T20:37:00" w:id="898">
              <w:r>
                <w:rPr>
                  <w:rFonts w:ascii="Times New Roman" w:hAnsi="Times New Roman"/>
                </w:rPr>
                <w:delText>лабораторные работы</w:delText>
              </w:r>
            </w:del>
          </w:p>
        </w:tc>
        <w:tc>
          <w:tcPr>
            <w:tcW w:type="dxa" w:w="1417"/>
            <w:vAlign w:val="center"/>
          </w:tcPr>
          <w:p w14:paraId="47060000">
            <w:pPr>
              <w:ind/>
              <w:jc w:val="center"/>
              <w:rPr>
                <w:del w:author="Yurii Litvinov" w:date="2023-01-22T20:37:00" w:id="899"/>
                <w:rFonts w:ascii="Times New Roman" w:hAnsi="Times New Roman"/>
              </w:rPr>
            </w:pPr>
            <w:del w:author="Yurii Litvinov" w:date="2023-01-22T20:37:00" w:id="900">
              <w:r>
                <w:rPr>
                  <w:rFonts w:ascii="Times New Roman" w:hAnsi="Times New Roman"/>
                </w:rPr>
                <w:delText>5</w:delText>
              </w:r>
            </w:del>
          </w:p>
        </w:tc>
      </w:tr>
      <w:tr>
        <w:trPr>
          <w:trHeight w:hRule="atLeast" w:val="367"/>
          <w:del w:author="Yurii Litvinov" w:date="2023-01-22T20:37:00" w:id="901"/>
        </w:trPr>
        <w:tc>
          <w:tcPr>
            <w:tcW w:type="dxa" w:w="690"/>
            <w:gridSpan w:val="1"/>
            <w:vMerge w:val="continue"/>
            <w:vAlign w:val="center"/>
          </w:tcPr>
          <w:p/>
        </w:tc>
        <w:tc>
          <w:tcPr>
            <w:tcW w:type="dxa" w:w="3700"/>
            <w:gridSpan w:val="1"/>
            <w:vMerge w:val="continue"/>
            <w:vAlign w:val="center"/>
          </w:tcPr>
          <w:p/>
        </w:tc>
        <w:tc>
          <w:tcPr>
            <w:tcW w:type="dxa" w:w="3852"/>
            <w:vAlign w:val="center"/>
          </w:tcPr>
          <w:p w14:paraId="48060000">
            <w:pPr>
              <w:rPr>
                <w:del w:author="Yurii Litvinov" w:date="2023-01-22T20:37:00" w:id="902"/>
                <w:rFonts w:ascii="Times New Roman" w:hAnsi="Times New Roman"/>
              </w:rPr>
            </w:pPr>
            <w:del w:author="Yurii Litvinov" w:date="2023-01-22T20:37:00" w:id="903">
              <w:r>
                <w:rPr>
                  <w:rFonts w:ascii="Times New Roman" w:hAnsi="Times New Roman"/>
                </w:rPr>
                <w:delText>контрольные работы</w:delText>
              </w:r>
            </w:del>
          </w:p>
        </w:tc>
        <w:tc>
          <w:tcPr>
            <w:tcW w:type="dxa" w:w="1417"/>
            <w:vAlign w:val="center"/>
          </w:tcPr>
          <w:p w14:paraId="49060000">
            <w:pPr>
              <w:ind/>
              <w:jc w:val="center"/>
              <w:rPr>
                <w:del w:author="Yurii Litvinov" w:date="2023-01-22T20:37:00" w:id="904"/>
                <w:rFonts w:ascii="Times New Roman" w:hAnsi="Times New Roman"/>
              </w:rPr>
            </w:pPr>
            <w:del w:author="Yurii Litvinov" w:date="2023-01-22T20:37:00" w:id="905">
              <w:r>
                <w:rPr>
                  <w:rFonts w:ascii="Times New Roman" w:hAnsi="Times New Roman"/>
                </w:rPr>
                <w:delText>2</w:delText>
              </w:r>
            </w:del>
          </w:p>
        </w:tc>
      </w:tr>
      <w:tr>
        <w:trPr>
          <w:trHeight w:hRule="atLeast" w:val="367"/>
          <w:del w:author="Yurii Litvinov" w:date="2023-01-22T20:37:00" w:id="906"/>
        </w:trPr>
        <w:tc>
          <w:tcPr>
            <w:tcW w:type="dxa" w:w="690"/>
            <w:gridSpan w:val="1"/>
            <w:vMerge w:val="continue"/>
            <w:vAlign w:val="center"/>
          </w:tcPr>
          <w:p/>
        </w:tc>
        <w:tc>
          <w:tcPr>
            <w:tcW w:type="dxa" w:w="3700"/>
            <w:gridSpan w:val="1"/>
            <w:vMerge w:val="continue"/>
            <w:vAlign w:val="center"/>
          </w:tcPr>
          <w:p/>
        </w:tc>
        <w:tc>
          <w:tcPr>
            <w:tcW w:type="dxa" w:w="3852"/>
            <w:vAlign w:val="center"/>
          </w:tcPr>
          <w:p w14:paraId="4A060000">
            <w:pPr>
              <w:rPr>
                <w:del w:author="Yurii Litvinov" w:date="2023-01-22T20:37:00" w:id="907"/>
                <w:rFonts w:ascii="Times New Roman" w:hAnsi="Times New Roman"/>
              </w:rPr>
            </w:pPr>
            <w:del w:author="Yurii Litvinov" w:date="2023-01-22T20:37:00" w:id="908">
              <w:r>
                <w:rPr>
                  <w:rFonts w:ascii="Times New Roman" w:hAnsi="Times New Roman"/>
                </w:rPr>
                <w:delText>самостоятельная работа</w:delText>
              </w:r>
            </w:del>
          </w:p>
        </w:tc>
        <w:tc>
          <w:tcPr>
            <w:tcW w:type="dxa" w:w="1417"/>
            <w:vAlign w:val="center"/>
          </w:tcPr>
          <w:p w14:paraId="4B060000">
            <w:pPr>
              <w:ind/>
              <w:jc w:val="center"/>
              <w:rPr>
                <w:del w:author="Yurii Litvinov" w:date="2023-01-22T20:37:00" w:id="909"/>
                <w:rFonts w:ascii="Times New Roman" w:hAnsi="Times New Roman"/>
              </w:rPr>
            </w:pPr>
            <w:del w:author="Yurii Litvinov" w:date="2023-01-22T20:37:00" w:id="910">
              <w:r>
                <w:rPr>
                  <w:rFonts w:ascii="Times New Roman" w:hAnsi="Times New Roman"/>
                </w:rPr>
                <w:delText>20</w:delText>
              </w:r>
            </w:del>
          </w:p>
        </w:tc>
      </w:tr>
      <w:tr>
        <w:trPr>
          <w:trHeight w:hRule="atLeast" w:val="367"/>
          <w:del w:author="Yurii Litvinov" w:date="2023-01-22T20:37:00" w:id="911"/>
        </w:trPr>
        <w:tc>
          <w:tcPr>
            <w:tcW w:type="dxa" w:w="690"/>
            <w:vMerge w:val="restart"/>
            <w:vAlign w:val="center"/>
          </w:tcPr>
          <w:p w14:paraId="4C060000">
            <w:pPr>
              <w:rPr>
                <w:del w:author="Yurii Litvinov" w:date="2023-01-22T20:37:00" w:id="912"/>
                <w:rFonts w:ascii="Times New Roman" w:hAnsi="Times New Roman"/>
              </w:rPr>
            </w:pPr>
            <w:del w:author="Yurii Litvinov" w:date="2023-01-22T20:37:00" w:id="913">
              <w:r>
                <w:rPr>
                  <w:rFonts w:ascii="Times New Roman" w:hAnsi="Times New Roman"/>
                </w:rPr>
                <w:delText>II</w:delText>
              </w:r>
              <w:r>
                <w:rPr>
                  <w:rFonts w:ascii="Times New Roman" w:hAnsi="Times New Roman"/>
                </w:rPr>
                <w:delText>.</w:delText>
              </w:r>
            </w:del>
          </w:p>
        </w:tc>
        <w:tc>
          <w:tcPr>
            <w:tcW w:type="dxa" w:w="3700"/>
            <w:vMerge w:val="restart"/>
            <w:vAlign w:val="center"/>
          </w:tcPr>
          <w:p w14:paraId="4D060000">
            <w:pPr>
              <w:pStyle w:val="Style_5"/>
              <w:rPr>
                <w:del w:author="Yurii Litvinov" w:date="2023-01-22T20:37:00" w:id="914"/>
                <w:rFonts w:ascii="Times New Roman" w:hAnsi="Times New Roman"/>
                <w:sz w:val="24"/>
              </w:rPr>
            </w:pPr>
            <w:del w:author="Yurii Litvinov" w:date="2023-01-22T20:37:00" w:id="915">
              <w:r>
                <w:rPr>
                  <w:rFonts w:ascii="Times New Roman" w:hAnsi="Times New Roman"/>
                  <w:sz w:val="24"/>
                </w:rPr>
                <w:delText>«Динамические» структуры данных</w:delText>
              </w:r>
            </w:del>
          </w:p>
        </w:tc>
        <w:tc>
          <w:tcPr>
            <w:tcW w:type="dxa" w:w="3852"/>
            <w:vAlign w:val="center"/>
          </w:tcPr>
          <w:p w14:paraId="4E060000">
            <w:pPr>
              <w:rPr>
                <w:del w:author="Yurii Litvinov" w:date="2023-01-22T20:37:00" w:id="916"/>
                <w:rFonts w:ascii="Times New Roman" w:hAnsi="Times New Roman"/>
              </w:rPr>
            </w:pPr>
            <w:del w:author="Yurii Litvinov" w:date="2023-01-22T20:37:00" w:id="917">
              <w:r>
                <w:rPr>
                  <w:rFonts w:ascii="Times New Roman" w:hAnsi="Times New Roman"/>
                </w:rPr>
                <w:delText>практические занятия</w:delText>
              </w:r>
            </w:del>
          </w:p>
        </w:tc>
        <w:tc>
          <w:tcPr>
            <w:tcW w:type="dxa" w:w="1417"/>
            <w:vAlign w:val="center"/>
          </w:tcPr>
          <w:p w14:paraId="4F060000">
            <w:pPr>
              <w:ind/>
              <w:jc w:val="center"/>
              <w:rPr>
                <w:del w:author="Yurii Litvinov" w:date="2023-01-22T20:37:00" w:id="918"/>
                <w:rFonts w:ascii="Times New Roman" w:hAnsi="Times New Roman"/>
              </w:rPr>
            </w:pPr>
            <w:del w:author="Yurii Litvinov" w:date="2023-01-22T20:37:00" w:id="919">
              <w:r>
                <w:rPr>
                  <w:rFonts w:ascii="Times New Roman" w:hAnsi="Times New Roman"/>
                </w:rPr>
                <w:delText>20</w:delText>
              </w:r>
            </w:del>
          </w:p>
        </w:tc>
      </w:tr>
      <w:tr>
        <w:trPr>
          <w:trHeight w:hRule="atLeast" w:val="367"/>
          <w:del w:author="Yurii Litvinov" w:date="2023-01-22T20:37:00" w:id="920"/>
        </w:trPr>
        <w:tc>
          <w:tcPr>
            <w:tcW w:type="dxa" w:w="690"/>
            <w:gridSpan w:val="1"/>
            <w:vMerge w:val="continue"/>
            <w:vAlign w:val="center"/>
          </w:tcPr>
          <w:p/>
        </w:tc>
        <w:tc>
          <w:tcPr>
            <w:tcW w:type="dxa" w:w="3700"/>
            <w:gridSpan w:val="1"/>
            <w:vMerge w:val="continue"/>
            <w:vAlign w:val="center"/>
          </w:tcPr>
          <w:p/>
        </w:tc>
        <w:tc>
          <w:tcPr>
            <w:tcW w:type="dxa" w:w="3852"/>
            <w:vAlign w:val="center"/>
          </w:tcPr>
          <w:p w14:paraId="50060000">
            <w:pPr>
              <w:rPr>
                <w:del w:author="Yurii Litvinov" w:date="2023-01-22T20:37:00" w:id="921"/>
                <w:rFonts w:ascii="Times New Roman" w:hAnsi="Times New Roman"/>
              </w:rPr>
            </w:pPr>
            <w:del w:author="Yurii Litvinov" w:date="2023-01-22T20:37:00" w:id="922">
              <w:r>
                <w:rPr>
                  <w:rFonts w:ascii="Times New Roman" w:hAnsi="Times New Roman"/>
                </w:rPr>
                <w:delText>лабораторные работы</w:delText>
              </w:r>
            </w:del>
          </w:p>
        </w:tc>
        <w:tc>
          <w:tcPr>
            <w:tcW w:type="dxa" w:w="1417"/>
            <w:vAlign w:val="center"/>
          </w:tcPr>
          <w:p w14:paraId="51060000">
            <w:pPr>
              <w:ind/>
              <w:jc w:val="center"/>
              <w:rPr>
                <w:del w:author="Yurii Litvinov" w:date="2023-01-22T20:37:00" w:id="923"/>
                <w:rFonts w:ascii="Times New Roman" w:hAnsi="Times New Roman"/>
              </w:rPr>
            </w:pPr>
            <w:del w:author="Yurii Litvinov" w:date="2023-01-22T20:37:00" w:id="924">
              <w:r>
                <w:rPr>
                  <w:rFonts w:ascii="Times New Roman" w:hAnsi="Times New Roman"/>
                </w:rPr>
                <w:delText>4</w:delText>
              </w:r>
            </w:del>
          </w:p>
        </w:tc>
      </w:tr>
      <w:tr>
        <w:trPr>
          <w:trHeight w:hRule="atLeast" w:val="367"/>
          <w:del w:author="Yurii Litvinov" w:date="2023-01-22T20:37:00" w:id="925"/>
        </w:trPr>
        <w:tc>
          <w:tcPr>
            <w:tcW w:type="dxa" w:w="690"/>
            <w:gridSpan w:val="1"/>
            <w:vMerge w:val="continue"/>
            <w:vAlign w:val="center"/>
          </w:tcPr>
          <w:p/>
        </w:tc>
        <w:tc>
          <w:tcPr>
            <w:tcW w:type="dxa" w:w="3700"/>
            <w:gridSpan w:val="1"/>
            <w:vMerge w:val="continue"/>
            <w:vAlign w:val="center"/>
          </w:tcPr>
          <w:p/>
        </w:tc>
        <w:tc>
          <w:tcPr>
            <w:tcW w:type="dxa" w:w="3852"/>
            <w:vAlign w:val="center"/>
          </w:tcPr>
          <w:p w14:paraId="52060000">
            <w:pPr>
              <w:rPr>
                <w:del w:author="Yurii Litvinov" w:date="2023-01-22T20:37:00" w:id="926"/>
                <w:rFonts w:ascii="Times New Roman" w:hAnsi="Times New Roman"/>
              </w:rPr>
            </w:pPr>
            <w:del w:author="Yurii Litvinov" w:date="2023-01-22T20:37:00" w:id="927">
              <w:r>
                <w:rPr>
                  <w:rFonts w:ascii="Times New Roman" w:hAnsi="Times New Roman"/>
                </w:rPr>
                <w:delText>контрольные работы</w:delText>
              </w:r>
            </w:del>
          </w:p>
        </w:tc>
        <w:tc>
          <w:tcPr>
            <w:tcW w:type="dxa" w:w="1417"/>
            <w:vAlign w:val="center"/>
          </w:tcPr>
          <w:p w14:paraId="53060000">
            <w:pPr>
              <w:ind/>
              <w:jc w:val="center"/>
              <w:rPr>
                <w:del w:author="Yurii Litvinov" w:date="2023-01-22T20:37:00" w:id="928"/>
                <w:rFonts w:ascii="Times New Roman" w:hAnsi="Times New Roman"/>
              </w:rPr>
            </w:pPr>
            <w:del w:author="Yurii Litvinov" w:date="2023-01-22T20:37:00" w:id="929">
              <w:r>
                <w:rPr>
                  <w:rFonts w:ascii="Times New Roman" w:hAnsi="Times New Roman"/>
                </w:rPr>
                <w:delText>2</w:delText>
              </w:r>
            </w:del>
          </w:p>
        </w:tc>
      </w:tr>
      <w:tr>
        <w:trPr>
          <w:trHeight w:hRule="atLeast" w:val="367"/>
          <w:del w:author="Yurii Litvinov" w:date="2023-01-22T20:37:00" w:id="930"/>
        </w:trPr>
        <w:tc>
          <w:tcPr>
            <w:tcW w:type="dxa" w:w="690"/>
            <w:gridSpan w:val="1"/>
            <w:vMerge w:val="continue"/>
            <w:vAlign w:val="center"/>
          </w:tcPr>
          <w:p/>
        </w:tc>
        <w:tc>
          <w:tcPr>
            <w:tcW w:type="dxa" w:w="3700"/>
            <w:gridSpan w:val="1"/>
            <w:vMerge w:val="continue"/>
            <w:vAlign w:val="center"/>
          </w:tcPr>
          <w:p/>
        </w:tc>
        <w:tc>
          <w:tcPr>
            <w:tcW w:type="dxa" w:w="3852"/>
            <w:vAlign w:val="center"/>
          </w:tcPr>
          <w:p w14:paraId="54060000">
            <w:pPr>
              <w:rPr>
                <w:del w:author="Yurii Litvinov" w:date="2023-01-22T20:37:00" w:id="931"/>
                <w:rFonts w:ascii="Times New Roman" w:hAnsi="Times New Roman"/>
              </w:rPr>
            </w:pPr>
            <w:del w:author="Yurii Litvinov" w:date="2023-01-22T20:37:00" w:id="932">
              <w:r>
                <w:rPr>
                  <w:rFonts w:ascii="Times New Roman" w:hAnsi="Times New Roman"/>
                </w:rPr>
                <w:delText>самостоятельная работа</w:delText>
              </w:r>
            </w:del>
          </w:p>
        </w:tc>
        <w:tc>
          <w:tcPr>
            <w:tcW w:type="dxa" w:w="1417"/>
            <w:vAlign w:val="center"/>
          </w:tcPr>
          <w:p w14:paraId="55060000">
            <w:pPr>
              <w:ind/>
              <w:jc w:val="center"/>
              <w:rPr>
                <w:del w:author="Yurii Litvinov" w:date="2023-01-22T20:37:00" w:id="933"/>
                <w:rFonts w:ascii="Times New Roman" w:hAnsi="Times New Roman"/>
              </w:rPr>
            </w:pPr>
            <w:del w:author="Yurii Litvinov" w:date="2023-01-22T20:37:00" w:id="934">
              <w:r>
                <w:rPr>
                  <w:rFonts w:ascii="Times New Roman" w:hAnsi="Times New Roman"/>
                </w:rPr>
                <w:delText>40</w:delText>
              </w:r>
            </w:del>
          </w:p>
        </w:tc>
      </w:tr>
      <w:tr>
        <w:trPr>
          <w:trHeight w:hRule="atLeast" w:val="367"/>
          <w:del w:author="Yurii Litvinov" w:date="2023-01-22T20:37:00" w:id="935"/>
        </w:trPr>
        <w:tc>
          <w:tcPr>
            <w:tcW w:type="dxa" w:w="690"/>
            <w:vMerge w:val="restart"/>
            <w:vAlign w:val="center"/>
          </w:tcPr>
          <w:p w14:paraId="56060000">
            <w:pPr>
              <w:rPr>
                <w:del w:author="Yurii Litvinov" w:date="2023-01-22T20:37:00" w:id="936"/>
                <w:rFonts w:ascii="Times New Roman" w:hAnsi="Times New Roman"/>
              </w:rPr>
            </w:pPr>
            <w:del w:author="Yurii Litvinov" w:date="2023-01-22T20:37:00" w:id="937">
              <w:r>
                <w:rPr>
                  <w:rFonts w:ascii="Times New Roman" w:hAnsi="Times New Roman"/>
                </w:rPr>
                <w:delText>III.</w:delText>
              </w:r>
            </w:del>
          </w:p>
        </w:tc>
        <w:tc>
          <w:tcPr>
            <w:tcW w:type="dxa" w:w="3700"/>
            <w:vMerge w:val="restart"/>
            <w:vAlign w:val="center"/>
          </w:tcPr>
          <w:p w14:paraId="57060000">
            <w:pPr>
              <w:rPr>
                <w:del w:author="Yurii Litvinov" w:date="2023-01-22T20:37:00" w:id="938"/>
                <w:rFonts w:ascii="Times New Roman" w:hAnsi="Times New Roman"/>
              </w:rPr>
            </w:pPr>
            <w:del w:author="Yurii Litvinov" w:date="2023-01-22T20:37:00" w:id="939">
              <w:r>
                <w:rPr>
                  <w:rFonts w:ascii="Times New Roman" w:hAnsi="Times New Roman"/>
                </w:rPr>
                <w:delText>Парадигмы программирования, дополнительные алгоритмы</w:delText>
              </w:r>
            </w:del>
          </w:p>
        </w:tc>
        <w:tc>
          <w:tcPr>
            <w:tcW w:type="dxa" w:w="3852"/>
            <w:vAlign w:val="center"/>
          </w:tcPr>
          <w:p w14:paraId="58060000">
            <w:pPr>
              <w:rPr>
                <w:del w:author="Yurii Litvinov" w:date="2023-01-22T20:37:00" w:id="940"/>
                <w:rFonts w:ascii="Times New Roman" w:hAnsi="Times New Roman"/>
              </w:rPr>
            </w:pPr>
            <w:del w:author="Yurii Litvinov" w:date="2023-01-22T20:37:00" w:id="941">
              <w:r>
                <w:rPr>
                  <w:rFonts w:ascii="Times New Roman" w:hAnsi="Times New Roman"/>
                </w:rPr>
                <w:delText>практические занятия</w:delText>
              </w:r>
            </w:del>
          </w:p>
        </w:tc>
        <w:tc>
          <w:tcPr>
            <w:tcW w:type="dxa" w:w="1417"/>
            <w:vAlign w:val="center"/>
          </w:tcPr>
          <w:p w14:paraId="59060000">
            <w:pPr>
              <w:ind/>
              <w:jc w:val="center"/>
              <w:rPr>
                <w:del w:author="Yurii Litvinov" w:date="2023-01-22T20:37:00" w:id="942"/>
                <w:rFonts w:ascii="Times New Roman" w:hAnsi="Times New Roman"/>
              </w:rPr>
            </w:pPr>
            <w:del w:author="Yurii Litvinov" w:date="2023-01-22T20:37:00" w:id="943">
              <w:r>
                <w:rPr>
                  <w:rFonts w:ascii="Times New Roman" w:hAnsi="Times New Roman"/>
                </w:rPr>
                <w:delText>10</w:delText>
              </w:r>
            </w:del>
          </w:p>
        </w:tc>
      </w:tr>
      <w:tr>
        <w:trPr>
          <w:trHeight w:hRule="atLeast" w:val="367"/>
          <w:del w:author="Yurii Litvinov" w:date="2023-01-22T20:37:00" w:id="944"/>
        </w:trPr>
        <w:tc>
          <w:tcPr>
            <w:tcW w:type="dxa" w:w="690"/>
            <w:gridSpan w:val="1"/>
            <w:vMerge w:val="continue"/>
            <w:vAlign w:val="center"/>
          </w:tcPr>
          <w:p/>
        </w:tc>
        <w:tc>
          <w:tcPr>
            <w:tcW w:type="dxa" w:w="3700"/>
            <w:gridSpan w:val="1"/>
            <w:vMerge w:val="continue"/>
            <w:vAlign w:val="center"/>
          </w:tcPr>
          <w:p/>
        </w:tc>
        <w:tc>
          <w:tcPr>
            <w:tcW w:type="dxa" w:w="3852"/>
            <w:vAlign w:val="center"/>
          </w:tcPr>
          <w:p w14:paraId="5A060000">
            <w:pPr>
              <w:rPr>
                <w:del w:author="Yurii Litvinov" w:date="2023-01-22T20:37:00" w:id="945"/>
                <w:rFonts w:ascii="Times New Roman" w:hAnsi="Times New Roman"/>
              </w:rPr>
            </w:pPr>
            <w:del w:author="Yurii Litvinov" w:date="2023-01-22T20:37:00" w:id="946">
              <w:r>
                <w:rPr>
                  <w:rFonts w:ascii="Times New Roman" w:hAnsi="Times New Roman"/>
                </w:rPr>
                <w:delText>лабораторные работы</w:delText>
              </w:r>
            </w:del>
          </w:p>
        </w:tc>
        <w:tc>
          <w:tcPr>
            <w:tcW w:type="dxa" w:w="1417"/>
            <w:vAlign w:val="center"/>
          </w:tcPr>
          <w:p w14:paraId="5B060000">
            <w:pPr>
              <w:ind/>
              <w:jc w:val="center"/>
              <w:rPr>
                <w:del w:author="Yurii Litvinov" w:date="2023-01-22T20:37:00" w:id="947"/>
                <w:rFonts w:ascii="Times New Roman" w:hAnsi="Times New Roman"/>
              </w:rPr>
            </w:pPr>
            <w:del w:author="Yurii Litvinov" w:date="2023-01-22T20:37:00" w:id="948">
              <w:r>
                <w:rPr>
                  <w:rFonts w:ascii="Times New Roman" w:hAnsi="Times New Roman"/>
                </w:rPr>
                <w:delText>6</w:delText>
              </w:r>
            </w:del>
          </w:p>
        </w:tc>
      </w:tr>
      <w:tr>
        <w:trPr>
          <w:trHeight w:hRule="atLeast" w:val="367"/>
          <w:del w:author="Yurii Litvinov" w:date="2023-01-22T20:37:00" w:id="949"/>
        </w:trPr>
        <w:tc>
          <w:tcPr>
            <w:tcW w:type="dxa" w:w="690"/>
            <w:gridSpan w:val="1"/>
            <w:vMerge w:val="continue"/>
            <w:vAlign w:val="center"/>
          </w:tcPr>
          <w:p/>
        </w:tc>
        <w:tc>
          <w:tcPr>
            <w:tcW w:type="dxa" w:w="3700"/>
            <w:gridSpan w:val="1"/>
            <w:vMerge w:val="continue"/>
            <w:vAlign w:val="center"/>
          </w:tcPr>
          <w:p/>
        </w:tc>
        <w:tc>
          <w:tcPr>
            <w:tcW w:type="dxa" w:w="3852"/>
            <w:vAlign w:val="center"/>
          </w:tcPr>
          <w:p w14:paraId="5C060000">
            <w:pPr>
              <w:rPr>
                <w:del w:author="Yurii Litvinov" w:date="2023-01-22T20:37:00" w:id="950"/>
                <w:rFonts w:ascii="Times New Roman" w:hAnsi="Times New Roman"/>
              </w:rPr>
            </w:pPr>
            <w:del w:author="Yurii Litvinov" w:date="2023-01-22T20:37:00" w:id="951">
              <w:r>
                <w:rPr>
                  <w:rFonts w:ascii="Times New Roman" w:hAnsi="Times New Roman"/>
                </w:rPr>
                <w:delText>самостоятельная работа</w:delText>
              </w:r>
            </w:del>
          </w:p>
        </w:tc>
        <w:tc>
          <w:tcPr>
            <w:tcW w:type="dxa" w:w="1417"/>
            <w:vAlign w:val="center"/>
          </w:tcPr>
          <w:p w14:paraId="5D060000">
            <w:pPr>
              <w:ind/>
              <w:jc w:val="center"/>
              <w:rPr>
                <w:del w:author="Yurii Litvinov" w:date="2023-01-22T20:37:00" w:id="952"/>
                <w:rFonts w:ascii="Times New Roman" w:hAnsi="Times New Roman"/>
              </w:rPr>
            </w:pPr>
            <w:del w:author="Yurii Litvinov" w:date="2023-01-22T20:37:00" w:id="953">
              <w:r>
                <w:rPr>
                  <w:rFonts w:ascii="Times New Roman" w:hAnsi="Times New Roman"/>
                </w:rPr>
                <w:delText>15</w:delText>
              </w:r>
            </w:del>
          </w:p>
        </w:tc>
      </w:tr>
      <w:tr>
        <w:trPr>
          <w:trHeight w:hRule="atLeast" w:val="375"/>
          <w:del w:author="Yurii Litvinov" w:date="2023-01-22T20:37:00" w:id="954"/>
        </w:trPr>
        <w:tc>
          <w:tcPr>
            <w:tcW w:type="dxa" w:w="690"/>
            <w:vMerge w:val="restart"/>
            <w:vAlign w:val="center"/>
          </w:tcPr>
          <w:p w14:paraId="5E060000">
            <w:pPr>
              <w:rPr>
                <w:del w:author="Yurii Litvinov" w:date="2023-01-22T20:37:00" w:id="955"/>
                <w:rFonts w:ascii="Times New Roman" w:hAnsi="Times New Roman"/>
              </w:rPr>
            </w:pPr>
            <w:del w:author="Yurii Litvinov" w:date="2023-01-22T20:37:00" w:id="956">
              <w:r>
                <w:rPr>
                  <w:rFonts w:ascii="Times New Roman" w:hAnsi="Times New Roman"/>
                </w:rPr>
                <w:delText>IV</w:delText>
              </w:r>
              <w:r>
                <w:rPr>
                  <w:rFonts w:ascii="Times New Roman" w:hAnsi="Times New Roman"/>
                </w:rPr>
                <w:delText>.</w:delText>
              </w:r>
            </w:del>
          </w:p>
        </w:tc>
        <w:tc>
          <w:tcPr>
            <w:tcW w:type="dxa" w:w="3700"/>
            <w:vMerge w:val="restart"/>
            <w:vAlign w:val="center"/>
          </w:tcPr>
          <w:p w14:paraId="5F060000">
            <w:pPr>
              <w:rPr>
                <w:del w:author="Yurii Litvinov" w:date="2023-01-22T20:37:00" w:id="957"/>
                <w:rFonts w:ascii="Times New Roman" w:hAnsi="Times New Roman"/>
              </w:rPr>
            </w:pPr>
            <w:del w:author="Yurii Litvinov" w:date="2023-01-22T20:37:00" w:id="958">
              <w:r>
                <w:rPr>
                  <w:rFonts w:ascii="Times New Roman" w:hAnsi="Times New Roman"/>
                </w:rPr>
                <w:delText>Промежуточная аттестация</w:delText>
              </w:r>
            </w:del>
          </w:p>
        </w:tc>
        <w:tc>
          <w:tcPr>
            <w:tcW w:type="dxa" w:w="3852"/>
            <w:vAlign w:val="center"/>
          </w:tcPr>
          <w:p w14:paraId="60060000">
            <w:pPr>
              <w:rPr>
                <w:del w:author="Yurii Litvinov" w:date="2023-01-22T20:37:00" w:id="959"/>
                <w:rFonts w:ascii="Times New Roman" w:hAnsi="Times New Roman"/>
              </w:rPr>
            </w:pPr>
            <w:del w:author="Yurii Litvinov" w:date="2023-01-22T20:37:00" w:id="960">
              <w:r>
                <w:rPr>
                  <w:rFonts w:ascii="Times New Roman" w:hAnsi="Times New Roman"/>
                </w:rPr>
                <w:delText>самостоятельная работа</w:delText>
              </w:r>
            </w:del>
          </w:p>
        </w:tc>
        <w:tc>
          <w:tcPr>
            <w:tcW w:type="dxa" w:w="1417"/>
            <w:vAlign w:val="center"/>
          </w:tcPr>
          <w:p w14:paraId="61060000">
            <w:pPr>
              <w:ind/>
              <w:jc w:val="center"/>
              <w:rPr>
                <w:del w:author="Yurii Litvinov" w:date="2023-01-22T20:37:00" w:id="961"/>
                <w:rFonts w:ascii="Times New Roman" w:hAnsi="Times New Roman"/>
              </w:rPr>
            </w:pPr>
            <w:del w:author="Yurii Litvinov" w:date="2023-01-22T20:37:00" w:id="962">
              <w:r>
                <w:rPr>
                  <w:rFonts w:ascii="Times New Roman" w:hAnsi="Times New Roman"/>
                </w:rPr>
                <w:delText>5</w:delText>
              </w:r>
            </w:del>
          </w:p>
        </w:tc>
      </w:tr>
      <w:tr>
        <w:trPr>
          <w:trHeight w:hRule="atLeast" w:val="375"/>
          <w:del w:author="Yurii Litvinov" w:date="2023-01-22T20:37:00" w:id="963"/>
        </w:trPr>
        <w:tc>
          <w:tcPr>
            <w:tcW w:type="dxa" w:w="690"/>
            <w:gridSpan w:val="1"/>
            <w:vMerge w:val="continue"/>
            <w:vAlign w:val="center"/>
          </w:tcPr>
          <w:p/>
        </w:tc>
        <w:tc>
          <w:tcPr>
            <w:tcW w:type="dxa" w:w="3700"/>
            <w:gridSpan w:val="1"/>
            <w:vMerge w:val="continue"/>
            <w:vAlign w:val="center"/>
          </w:tcPr>
          <w:p/>
        </w:tc>
        <w:tc>
          <w:tcPr>
            <w:tcW w:type="dxa" w:w="3852"/>
            <w:vAlign w:val="center"/>
          </w:tcPr>
          <w:p w14:paraId="62060000">
            <w:pPr>
              <w:rPr>
                <w:del w:author="Yurii Litvinov" w:date="2023-01-22T20:37:00" w:id="964"/>
                <w:rFonts w:ascii="Times New Roman" w:hAnsi="Times New Roman"/>
              </w:rPr>
            </w:pPr>
            <w:del w:author="Yurii Litvinov" w:date="2023-01-22T20:37:00" w:id="965">
              <w:r>
                <w:rPr>
                  <w:rFonts w:ascii="Times New Roman" w:hAnsi="Times New Roman"/>
                </w:rPr>
                <w:delText>зачёт</w:delText>
              </w:r>
            </w:del>
          </w:p>
        </w:tc>
        <w:tc>
          <w:tcPr>
            <w:tcW w:type="dxa" w:w="1417"/>
            <w:vAlign w:val="center"/>
          </w:tcPr>
          <w:p w14:paraId="63060000">
            <w:pPr>
              <w:ind/>
              <w:jc w:val="center"/>
              <w:rPr>
                <w:del w:author="Yurii Litvinov" w:date="2023-01-22T20:37:00" w:id="966"/>
                <w:rFonts w:ascii="Times New Roman" w:hAnsi="Times New Roman"/>
              </w:rPr>
            </w:pPr>
            <w:del w:author="Yurii Litvinov" w:date="2023-01-22T20:37:00" w:id="967">
              <w:r>
                <w:rPr>
                  <w:rFonts w:ascii="Times New Roman" w:hAnsi="Times New Roman"/>
                </w:rPr>
                <w:delText>2</w:delText>
              </w:r>
            </w:del>
          </w:p>
        </w:tc>
      </w:tr>
    </w:tbl>
    <w:p w14:paraId="64060000">
      <w:pPr>
        <w:rPr>
          <w:del w:author="Yurii Litvinov" w:date="2023-01-22T20:37:00" w:id="968"/>
          <w:rFonts w:ascii="Times New Roman" w:hAnsi="Times New Roman"/>
        </w:rPr>
      </w:pPr>
    </w:p>
    <w:p w14:paraId="65060000">
      <w:pPr>
        <w:rPr>
          <w:del w:author="Yurii Litvinov" w:date="2023-01-22T20:37:00" w:id="969"/>
          <w:rFonts w:ascii="Times New Roman" w:hAnsi="Times New Roman"/>
        </w:rPr>
      </w:pPr>
      <w:del w:author="Yurii Litvinov" w:date="2023-01-22T20:37:00" w:id="970">
        <w:r>
          <w:rPr>
            <w:rFonts w:ascii="Times New Roman" w:hAnsi="Times New Roman"/>
          </w:rPr>
          <w:delText>Раздел 1: Введение в программирование.</w:delText>
        </w:r>
      </w:del>
    </w:p>
    <w:p w14:paraId="66060000">
      <w:pPr>
        <w:pStyle w:val="Style_1"/>
        <w:numPr>
          <w:ilvl w:val="0"/>
          <w:numId w:val="55"/>
        </w:numPr>
        <w:ind/>
        <w:jc w:val="both"/>
        <w:rPr>
          <w:del w:author="Yurii Litvinov" w:date="2023-01-22T20:37:00" w:id="971"/>
          <w:rFonts w:ascii="Times New Roman" w:hAnsi="Times New Roman"/>
        </w:rPr>
      </w:pPr>
      <w:del w:author="Yurii Litvinov" w:date="2023-01-22T20:37:00" w:id="972">
        <w:r>
          <w:rPr>
            <w:rFonts w:ascii="Times New Roman" w:hAnsi="Times New Roman"/>
          </w:rPr>
          <w:delText>Введение в C, структура программы, основные языковые конструкции. Процесс сборки и запуска программы – компилятор, линковщик. Практика, написание первых программ на C.</w:delText>
        </w:r>
      </w:del>
    </w:p>
    <w:p w14:paraId="67060000">
      <w:pPr>
        <w:pStyle w:val="Style_1"/>
        <w:numPr>
          <w:ilvl w:val="0"/>
          <w:numId w:val="55"/>
        </w:numPr>
        <w:ind/>
        <w:jc w:val="both"/>
        <w:rPr>
          <w:del w:author="Yurii Litvinov" w:date="2023-01-22T20:37:00" w:id="973"/>
          <w:rFonts w:ascii="Times New Roman" w:hAnsi="Times New Roman"/>
        </w:rPr>
      </w:pPr>
      <w:del w:author="Yurii Litvinov" w:date="2023-01-22T20:37:00" w:id="974">
        <w:r>
          <w:rPr>
            <w:rFonts w:ascii="Times New Roman" w:hAnsi="Times New Roman"/>
          </w:rPr>
          <w:delText>Система сборок программ на С (make, cmake, CMakeList). IDE.</w:delText>
        </w:r>
      </w:del>
    </w:p>
    <w:p w14:paraId="68060000">
      <w:pPr>
        <w:pStyle w:val="Style_1"/>
        <w:ind w:firstLine="0" w:left="1440"/>
        <w:jc w:val="both"/>
        <w:rPr>
          <w:del w:author="Yurii Litvinov" w:date="2023-01-22T20:37:00" w:id="975"/>
          <w:rFonts w:ascii="Times New Roman" w:hAnsi="Times New Roman"/>
          <w:i w:val="1"/>
        </w:rPr>
      </w:pPr>
      <w:del w:author="Yurii Litvinov" w:date="2023-01-22T20:37:00" w:id="976">
        <w:r>
          <w:rPr>
            <w:rFonts w:ascii="Times New Roman" w:hAnsi="Times New Roman"/>
            <w:i w:val="1"/>
          </w:rPr>
          <w:delText>Домашняя работа 1.</w:delText>
        </w:r>
      </w:del>
    </w:p>
    <w:p w14:paraId="69060000">
      <w:pPr>
        <w:pStyle w:val="Style_1"/>
        <w:numPr>
          <w:ilvl w:val="0"/>
          <w:numId w:val="55"/>
        </w:numPr>
        <w:ind/>
        <w:jc w:val="both"/>
        <w:rPr>
          <w:del w:author="Yurii Litvinov" w:date="2023-01-22T20:37:00" w:id="977"/>
          <w:rFonts w:ascii="Times New Roman" w:hAnsi="Times New Roman"/>
        </w:rPr>
      </w:pPr>
      <w:del w:author="Yurii Litvinov" w:date="2023-01-22T20:37:00" w:id="978">
        <w:r>
          <w:rPr>
            <w:rFonts w:ascii="Times New Roman" w:hAnsi="Times New Roman"/>
          </w:rPr>
          <w:delText>Стиль кодирования. После этого занятия следование стилю кодирования обязательно для зачёта заданий.</w:delText>
        </w:r>
      </w:del>
    </w:p>
    <w:p w14:paraId="6A060000">
      <w:pPr>
        <w:pStyle w:val="Style_1"/>
        <w:numPr>
          <w:ilvl w:val="0"/>
          <w:numId w:val="55"/>
        </w:numPr>
        <w:ind/>
        <w:jc w:val="both"/>
        <w:rPr>
          <w:del w:author="Yurii Litvinov" w:date="2023-01-22T20:37:00" w:id="979"/>
          <w:rFonts w:ascii="Times New Roman" w:hAnsi="Times New Roman"/>
        </w:rPr>
      </w:pPr>
      <w:del w:author="Yurii Litvinov" w:date="2023-01-22T20:37:00" w:id="980">
        <w:r>
          <w:rPr>
            <w:rFonts w:ascii="Times New Roman" w:hAnsi="Times New Roman"/>
          </w:rPr>
          <w:delText>Системы контроля версий, git. Основные команды. Внутреннее устройство репозитория, коммиты, ветки, слияние веток, конфликты, работа с удалёнными репозиториями. Git flow. Хорошие практики использования систем контроля версий. Графические клиенты git. С этого занятия все домашние работы сдаются в виде Pull Request на сервисе GitHub.</w:delText>
        </w:r>
      </w:del>
    </w:p>
    <w:p w14:paraId="6B060000">
      <w:pPr>
        <w:pStyle w:val="Style_1"/>
        <w:numPr>
          <w:ilvl w:val="0"/>
          <w:numId w:val="55"/>
        </w:numPr>
        <w:ind/>
        <w:jc w:val="both"/>
        <w:rPr>
          <w:del w:author="Yurii Litvinov" w:date="2023-01-22T20:37:00" w:id="981"/>
          <w:rFonts w:ascii="Times New Roman" w:hAnsi="Times New Roman"/>
        </w:rPr>
      </w:pPr>
      <w:del w:author="Yurii Litvinov" w:date="2023-01-22T20:37:00" w:id="982">
        <w:r>
          <w:rPr>
            <w:rFonts w:ascii="Times New Roman" w:hAnsi="Times New Roman"/>
          </w:rPr>
          <w:delText>Практика по использованию GitHub.</w:delText>
        </w:r>
      </w:del>
    </w:p>
    <w:p w14:paraId="6C060000">
      <w:pPr>
        <w:pStyle w:val="Style_1"/>
        <w:ind w:firstLine="0" w:left="1440"/>
        <w:jc w:val="both"/>
        <w:rPr>
          <w:del w:author="Yurii Litvinov" w:date="2023-01-22T20:37:00" w:id="983"/>
          <w:rFonts w:ascii="Times New Roman" w:hAnsi="Times New Roman"/>
          <w:i w:val="1"/>
        </w:rPr>
      </w:pPr>
      <w:del w:author="Yurii Litvinov" w:date="2023-01-22T20:37:00" w:id="984">
        <w:r>
          <w:rPr>
            <w:rFonts w:ascii="Times New Roman" w:hAnsi="Times New Roman"/>
            <w:i w:val="1"/>
          </w:rPr>
          <w:delText>Домашняя работа 2.</w:delText>
        </w:r>
      </w:del>
    </w:p>
    <w:p w14:paraId="6D060000">
      <w:pPr>
        <w:pStyle w:val="Style_1"/>
        <w:numPr>
          <w:ilvl w:val="0"/>
          <w:numId w:val="55"/>
        </w:numPr>
        <w:ind/>
        <w:jc w:val="both"/>
        <w:rPr>
          <w:del w:author="Yurii Litvinov" w:date="2023-01-22T20:37:00" w:id="985"/>
          <w:rFonts w:ascii="Times New Roman" w:hAnsi="Times New Roman"/>
        </w:rPr>
      </w:pPr>
      <w:del w:author="Yurii Litvinov" w:date="2023-01-22T20:37:00" w:id="986">
        <w:r>
          <w:rPr>
            <w:rFonts w:ascii="Times New Roman" w:hAnsi="Times New Roman"/>
          </w:rPr>
          <w:delText>Указатели и динамическая память. Хранение данных во время исполнения программы. Стек и куча. Выделение памяти во время работы программы.</w:delText>
        </w:r>
      </w:del>
    </w:p>
    <w:p w14:paraId="6E060000">
      <w:pPr>
        <w:pStyle w:val="Style_1"/>
        <w:numPr>
          <w:ilvl w:val="0"/>
          <w:numId w:val="55"/>
        </w:numPr>
        <w:ind/>
        <w:jc w:val="both"/>
        <w:rPr>
          <w:del w:author="Yurii Litvinov" w:date="2023-01-22T20:37:00" w:id="987"/>
          <w:rFonts w:ascii="Times New Roman" w:hAnsi="Times New Roman"/>
        </w:rPr>
      </w:pPr>
      <w:del w:author="Yurii Litvinov" w:date="2023-01-22T20:37:00" w:id="988">
        <w:r>
          <w:rPr>
            <w:rFonts w:ascii="Times New Roman" w:hAnsi="Times New Roman"/>
          </w:rPr>
          <w:delText>Представление данных. Прямая, обратная и дополнительная запись числа. Арифметические операции. Порядок хранения байтов (big-endian, little-endian). Представление вещественных чисел в памяти.</w:delText>
        </w:r>
      </w:del>
    </w:p>
    <w:p w14:paraId="6F060000">
      <w:pPr>
        <w:pStyle w:val="Style_1"/>
        <w:ind w:firstLine="0" w:left="1440"/>
        <w:jc w:val="both"/>
        <w:rPr>
          <w:del w:author="Yurii Litvinov" w:date="2023-01-22T20:37:00" w:id="989"/>
          <w:rFonts w:ascii="Times New Roman" w:hAnsi="Times New Roman"/>
          <w:i w:val="1"/>
        </w:rPr>
      </w:pPr>
      <w:del w:author="Yurii Litvinov" w:date="2023-01-22T20:37:00" w:id="990">
        <w:r>
          <w:rPr>
            <w:rFonts w:ascii="Times New Roman" w:hAnsi="Times New Roman"/>
            <w:i w:val="1"/>
          </w:rPr>
          <w:delText>Домашняя работа 3.</w:delText>
        </w:r>
      </w:del>
    </w:p>
    <w:p w14:paraId="70060000">
      <w:pPr>
        <w:pStyle w:val="Style_1"/>
        <w:numPr>
          <w:ilvl w:val="0"/>
          <w:numId w:val="55"/>
        </w:numPr>
        <w:ind/>
        <w:jc w:val="both"/>
        <w:rPr>
          <w:del w:author="Yurii Litvinov" w:date="2023-01-22T20:37:00" w:id="991"/>
          <w:rFonts w:ascii="Times New Roman" w:hAnsi="Times New Roman"/>
        </w:rPr>
      </w:pPr>
      <w:del w:author="Yurii Litvinov" w:date="2023-01-22T20:37:00" w:id="992">
        <w:r>
          <w:rPr>
            <w:rFonts w:ascii="Times New Roman" w:hAnsi="Times New Roman"/>
          </w:rPr>
          <w:delText>Понятие сложности алгоритмов, O-символика, основные техники оценки трудоёмкости программы. Примеры задач, имеющих алгоритмы с разной трудоёмкостью: сортировки (пузырьком и подсчётом), вычисление факториала (рекурсивный и итеративный варианты алгоритма), вычисление чисел Фибоначчи (рекурсивно, итеративно и через возведение в степень матрицы 2х2 специального вида).</w:delText>
        </w:r>
      </w:del>
    </w:p>
    <w:p w14:paraId="71060000">
      <w:pPr>
        <w:pStyle w:val="Style_1"/>
        <w:numPr>
          <w:ilvl w:val="0"/>
          <w:numId w:val="55"/>
        </w:numPr>
        <w:ind/>
        <w:jc w:val="both"/>
        <w:rPr>
          <w:del w:author="Yurii Litvinov" w:date="2023-01-22T20:37:00" w:id="993"/>
          <w:rFonts w:ascii="Times New Roman" w:hAnsi="Times New Roman"/>
        </w:rPr>
      </w:pPr>
      <w:del w:author="Yurii Litvinov" w:date="2023-01-22T20:37:00" w:id="994">
        <w:r>
          <w:rPr>
            <w:rFonts w:ascii="Times New Roman" w:hAnsi="Times New Roman"/>
          </w:rPr>
          <w:delText>Отладка и тестирование. Практика по пользованию отладчиком. Понятие модульных тестов. После этого занятия написание тестов к программам обязательно.</w:delText>
        </w:r>
      </w:del>
    </w:p>
    <w:p w14:paraId="72060000">
      <w:pPr>
        <w:pStyle w:val="Style_1"/>
        <w:numPr>
          <w:ilvl w:val="0"/>
          <w:numId w:val="55"/>
        </w:numPr>
        <w:ind/>
        <w:jc w:val="both"/>
        <w:rPr>
          <w:del w:author="Yurii Litvinov" w:date="2023-01-22T20:37:00" w:id="995"/>
          <w:rFonts w:ascii="Times New Roman" w:hAnsi="Times New Roman"/>
        </w:rPr>
      </w:pPr>
      <w:del w:author="Yurii Litvinov" w:date="2023-01-22T20:37:00" w:id="996">
        <w:r>
          <w:rPr>
            <w:rFonts w:ascii="Times New Roman" w:hAnsi="Times New Roman"/>
          </w:rPr>
          <w:delText>Практика по написанию тестов.</w:delText>
        </w:r>
      </w:del>
    </w:p>
    <w:p w14:paraId="73060000">
      <w:pPr>
        <w:pStyle w:val="Style_1"/>
        <w:ind w:firstLine="0" w:left="1440"/>
        <w:jc w:val="both"/>
        <w:rPr>
          <w:del w:author="Yurii Litvinov" w:date="2023-01-22T20:37:00" w:id="997"/>
          <w:rFonts w:ascii="Times New Roman" w:hAnsi="Times New Roman"/>
          <w:i w:val="1"/>
        </w:rPr>
      </w:pPr>
      <w:del w:author="Yurii Litvinov" w:date="2023-01-22T20:37:00" w:id="998">
        <w:r>
          <w:rPr>
            <w:rFonts w:ascii="Times New Roman" w:hAnsi="Times New Roman"/>
            <w:i w:val="1"/>
          </w:rPr>
          <w:delText>Домашняя работа 4.</w:delText>
        </w:r>
      </w:del>
    </w:p>
    <w:p w14:paraId="74060000">
      <w:pPr>
        <w:pStyle w:val="Style_1"/>
        <w:numPr>
          <w:ilvl w:val="0"/>
          <w:numId w:val="55"/>
        </w:numPr>
        <w:ind/>
        <w:jc w:val="both"/>
        <w:rPr>
          <w:del w:author="Yurii Litvinov" w:date="2023-01-22T20:37:00" w:id="999"/>
          <w:rFonts w:ascii="Times New Roman" w:hAnsi="Times New Roman"/>
        </w:rPr>
      </w:pPr>
      <w:del w:author="Yurii Litvinov" w:date="2023-01-22T20:37:00" w:id="1000">
        <w:r>
          <w:rPr>
            <w:rFonts w:ascii="Times New Roman" w:hAnsi="Times New Roman"/>
          </w:rPr>
          <w:delText>Контрольная работа.</w:delText>
        </w:r>
      </w:del>
    </w:p>
    <w:p w14:paraId="75060000">
      <w:pPr>
        <w:ind/>
        <w:jc w:val="both"/>
        <w:rPr>
          <w:del w:author="Yurii Litvinov" w:date="2023-01-22T20:37:00" w:id="1001"/>
          <w:rFonts w:ascii="Times New Roman" w:hAnsi="Times New Roman"/>
        </w:rPr>
      </w:pPr>
      <w:del w:author="Yurii Litvinov" w:date="2023-01-22T20:37:00" w:id="1002">
        <w:r>
          <w:rPr>
            <w:rFonts w:ascii="Times New Roman" w:hAnsi="Times New Roman"/>
          </w:rPr>
          <w:delText>Раздел 2: «Динамические» структуры данных.</w:delText>
        </w:r>
      </w:del>
    </w:p>
    <w:p w14:paraId="76060000">
      <w:pPr>
        <w:pStyle w:val="Style_1"/>
        <w:numPr>
          <w:ilvl w:val="0"/>
          <w:numId w:val="56"/>
        </w:numPr>
        <w:ind/>
        <w:jc w:val="both"/>
        <w:rPr>
          <w:del w:author="Yurii Litvinov" w:date="2023-01-22T20:37:00" w:id="1003"/>
          <w:rFonts w:ascii="Times New Roman" w:hAnsi="Times New Roman"/>
        </w:rPr>
      </w:pPr>
      <w:del w:author="Yurii Litvinov" w:date="2023-01-22T20:37:00" w:id="1004">
        <w:r>
          <w:rPr>
            <w:rFonts w:ascii="Times New Roman" w:hAnsi="Times New Roman"/>
          </w:rPr>
          <w:delText>Понятие абстрактного типа данных. Стек и список как абстрактные типы данных. Понятие инварианта.</w:delText>
        </w:r>
      </w:del>
    </w:p>
    <w:p w14:paraId="77060000">
      <w:pPr>
        <w:pStyle w:val="Style_1"/>
        <w:numPr>
          <w:ilvl w:val="0"/>
          <w:numId w:val="56"/>
        </w:numPr>
        <w:rPr>
          <w:del w:author="Yurii Litvinov" w:date="2023-01-22T20:37:00" w:id="1005"/>
          <w:rFonts w:ascii="Times New Roman" w:hAnsi="Times New Roman"/>
        </w:rPr>
      </w:pPr>
      <w:del w:author="Yurii Litvinov" w:date="2023-01-22T20:37:00" w:id="1006">
        <w:r>
          <w:rPr>
            <w:rFonts w:ascii="Times New Roman" w:hAnsi="Times New Roman"/>
          </w:rPr>
          <w:delText>Практика по написанию стек или списка.</w:delText>
        </w:r>
      </w:del>
    </w:p>
    <w:p w14:paraId="78060000">
      <w:pPr>
        <w:pStyle w:val="Style_1"/>
        <w:numPr>
          <w:ilvl w:val="0"/>
          <w:numId w:val="56"/>
        </w:numPr>
        <w:ind/>
        <w:jc w:val="both"/>
        <w:rPr>
          <w:del w:author="Yurii Litvinov" w:date="2023-01-22T20:37:00" w:id="1007"/>
          <w:rFonts w:ascii="Times New Roman" w:hAnsi="Times New Roman"/>
        </w:rPr>
      </w:pPr>
      <w:del w:author="Yurii Litvinov" w:date="2023-01-22T20:37:00" w:id="1008">
        <w:r>
          <w:rPr>
            <w:rFonts w:ascii="Times New Roman" w:hAnsi="Times New Roman"/>
          </w:rPr>
          <w:delText>Алгоритмы сортировок. Пример применения АТД для реализации «полиморфного» кода.</w:delText>
        </w:r>
      </w:del>
    </w:p>
    <w:p w14:paraId="79060000">
      <w:pPr>
        <w:pStyle w:val="Style_1"/>
        <w:ind w:firstLine="720" w:left="0"/>
        <w:jc w:val="both"/>
        <w:rPr>
          <w:del w:author="Yurii Litvinov" w:date="2023-01-22T20:37:00" w:id="1009"/>
          <w:rFonts w:ascii="Times New Roman" w:hAnsi="Times New Roman"/>
          <w:i w:val="1"/>
        </w:rPr>
      </w:pPr>
      <w:del w:author="Yurii Litvinov" w:date="2023-01-22T20:37:00" w:id="1010">
        <w:r>
          <w:rPr>
            <w:rFonts w:ascii="Times New Roman" w:hAnsi="Times New Roman"/>
            <w:i w:val="1"/>
          </w:rPr>
          <w:delText>Домашняя работа 5.</w:delText>
        </w:r>
      </w:del>
    </w:p>
    <w:p w14:paraId="7A060000">
      <w:pPr>
        <w:pStyle w:val="Style_1"/>
        <w:numPr>
          <w:ilvl w:val="0"/>
          <w:numId w:val="56"/>
        </w:numPr>
        <w:ind/>
        <w:jc w:val="both"/>
        <w:rPr>
          <w:del w:author="Yurii Litvinov" w:date="2023-01-22T20:37:00" w:id="1011"/>
          <w:rFonts w:ascii="Times New Roman" w:hAnsi="Times New Roman"/>
        </w:rPr>
      </w:pPr>
      <w:del w:author="Yurii Litvinov" w:date="2023-01-22T20:37:00" w:id="1012">
        <w:r>
          <w:rPr>
            <w:rFonts w:ascii="Times New Roman" w:hAnsi="Times New Roman"/>
          </w:rPr>
          <w:delText>Переписывание контрольной работы</w:delText>
        </w:r>
        <w:r>
          <w:rPr>
            <w:rFonts w:ascii="Times New Roman" w:hAnsi="Times New Roman"/>
          </w:rPr>
          <w:delText>.</w:delText>
        </w:r>
      </w:del>
    </w:p>
    <w:p w14:paraId="7B060000">
      <w:pPr>
        <w:pStyle w:val="Style_1"/>
        <w:numPr>
          <w:ilvl w:val="0"/>
          <w:numId w:val="56"/>
        </w:numPr>
        <w:ind/>
        <w:jc w:val="both"/>
        <w:rPr>
          <w:del w:author="Yurii Litvinov" w:date="2023-01-22T20:37:00" w:id="1013"/>
          <w:rFonts w:ascii="Times New Roman" w:hAnsi="Times New Roman"/>
        </w:rPr>
      </w:pPr>
      <w:del w:author="Yurii Litvinov" w:date="2023-01-22T20:37:00" w:id="1014">
        <w:r>
          <w:rPr>
            <w:rFonts w:ascii="Times New Roman" w:hAnsi="Times New Roman"/>
          </w:rPr>
          <w:delText>Деревья. Дерево как математический объект и как АТД, обходы деревьев. Деревья выражений, двоичные деревья. Пример: алгоритм Хаффмана. Реализация деревьев. Деревья поиска, основные операции.</w:delText>
        </w:r>
      </w:del>
    </w:p>
    <w:p w14:paraId="7C060000">
      <w:pPr>
        <w:pStyle w:val="Style_1"/>
        <w:numPr>
          <w:ilvl w:val="0"/>
          <w:numId w:val="56"/>
        </w:numPr>
        <w:ind/>
        <w:jc w:val="both"/>
        <w:rPr>
          <w:del w:author="Yurii Litvinov" w:date="2023-01-22T20:37:00" w:id="1015"/>
          <w:rFonts w:ascii="Times New Roman" w:hAnsi="Times New Roman"/>
        </w:rPr>
      </w:pPr>
      <w:del w:author="Yurii Litvinov" w:date="2023-01-22T20:37:00" w:id="1016">
        <w:r>
          <w:rPr>
            <w:rFonts w:ascii="Times New Roman" w:hAnsi="Times New Roman"/>
          </w:rPr>
          <w:delText>Самобалансирующиеся деревья. АВЛ-дерево, балансировка, основные операции. Красно-чёрные деревья. Splay-деревья. Декартовы деревья.</w:delText>
        </w:r>
      </w:del>
    </w:p>
    <w:p w14:paraId="7D060000">
      <w:pPr>
        <w:pStyle w:val="Style_1"/>
        <w:numPr>
          <w:ilvl w:val="0"/>
          <w:numId w:val="56"/>
        </w:numPr>
        <w:ind/>
        <w:jc w:val="both"/>
        <w:rPr>
          <w:del w:author="Yurii Litvinov" w:date="2023-01-22T20:37:00" w:id="1017"/>
          <w:rFonts w:ascii="Times New Roman" w:hAnsi="Times New Roman"/>
        </w:rPr>
      </w:pPr>
      <w:del w:author="Yurii Litvinov" w:date="2023-01-22T20:37:00" w:id="1018">
        <w:r>
          <w:rPr>
            <w:rFonts w:ascii="Times New Roman" w:hAnsi="Times New Roman"/>
          </w:rPr>
          <w:delText>Практика по реализации деревьев</w:delText>
        </w:r>
        <w:r>
          <w:rPr>
            <w:rFonts w:ascii="Times New Roman" w:hAnsi="Times New Roman"/>
          </w:rPr>
          <w:delText>.</w:delText>
        </w:r>
      </w:del>
    </w:p>
    <w:p w14:paraId="7E060000">
      <w:pPr>
        <w:pStyle w:val="Style_1"/>
        <w:ind w:firstLine="720" w:left="0"/>
        <w:jc w:val="both"/>
        <w:rPr>
          <w:del w:author="Yurii Litvinov" w:date="2023-01-22T20:37:00" w:id="1019"/>
          <w:rFonts w:ascii="Times New Roman" w:hAnsi="Times New Roman"/>
          <w:i w:val="1"/>
        </w:rPr>
      </w:pPr>
      <w:del w:author="Yurii Litvinov" w:date="2023-01-22T20:37:00" w:id="1020">
        <w:r>
          <w:rPr>
            <w:rFonts w:ascii="Times New Roman" w:hAnsi="Times New Roman"/>
            <w:i w:val="1"/>
          </w:rPr>
          <w:delText>Домашняя работа 6.</w:delText>
        </w:r>
      </w:del>
    </w:p>
    <w:p w14:paraId="7F060000">
      <w:pPr>
        <w:pStyle w:val="Style_1"/>
        <w:numPr>
          <w:ilvl w:val="0"/>
          <w:numId w:val="56"/>
        </w:numPr>
        <w:ind/>
        <w:jc w:val="both"/>
        <w:rPr>
          <w:del w:author="Yurii Litvinov" w:date="2023-01-22T20:37:00" w:id="1021"/>
          <w:rFonts w:ascii="Times New Roman" w:hAnsi="Times New Roman"/>
        </w:rPr>
      </w:pPr>
      <w:del w:author="Yurii Litvinov" w:date="2023-01-22T20:37:00" w:id="1022">
        <w:r>
          <w:rPr>
            <w:rFonts w:ascii="Times New Roman" w:hAnsi="Times New Roman"/>
          </w:rPr>
          <w:delText>Хеш-таблицы. Хеш-функции, их выбор и свойства, совершенные хеш-функции, универсальные хеш-функции, комбинирование хеш-функций. Варианты реализации хеш-таблиц (списки значений и открытая адресация), их свойства.</w:delText>
        </w:r>
      </w:del>
    </w:p>
    <w:p w14:paraId="80060000">
      <w:pPr>
        <w:pStyle w:val="Style_1"/>
        <w:numPr>
          <w:ilvl w:val="0"/>
          <w:numId w:val="56"/>
        </w:numPr>
        <w:ind/>
        <w:jc w:val="both"/>
        <w:rPr>
          <w:del w:author="Yurii Litvinov" w:date="2023-01-22T20:37:00" w:id="1023"/>
          <w:rFonts w:ascii="Times New Roman" w:hAnsi="Times New Roman"/>
        </w:rPr>
      </w:pPr>
      <w:del w:author="Yurii Litvinov" w:date="2023-01-22T20:37:00" w:id="1024">
        <w:r>
          <w:rPr>
            <w:rFonts w:ascii="Times New Roman" w:hAnsi="Times New Roman"/>
          </w:rPr>
          <w:delText>Практика по написанию хеш-таблицы.</w:delText>
        </w:r>
      </w:del>
    </w:p>
    <w:p w14:paraId="81060000">
      <w:pPr>
        <w:pStyle w:val="Style_1"/>
        <w:ind w:firstLine="720" w:left="0"/>
        <w:jc w:val="both"/>
        <w:rPr>
          <w:del w:author="Yurii Litvinov" w:date="2023-01-22T20:37:00" w:id="1025"/>
          <w:rFonts w:ascii="Times New Roman" w:hAnsi="Times New Roman"/>
          <w:i w:val="1"/>
        </w:rPr>
      </w:pPr>
      <w:del w:author="Yurii Litvinov" w:date="2023-01-22T20:37:00" w:id="1026">
        <w:r>
          <w:rPr>
            <w:rFonts w:ascii="Times New Roman" w:hAnsi="Times New Roman"/>
            <w:i w:val="1"/>
          </w:rPr>
          <w:delText>Домашняя работа 7.</w:delText>
        </w:r>
      </w:del>
    </w:p>
    <w:p w14:paraId="82060000">
      <w:pPr>
        <w:pStyle w:val="Style_1"/>
        <w:numPr>
          <w:ilvl w:val="0"/>
          <w:numId w:val="56"/>
        </w:numPr>
        <w:ind/>
        <w:jc w:val="both"/>
        <w:rPr>
          <w:del w:author="Yurii Litvinov" w:date="2023-01-22T20:37:00" w:id="1027"/>
          <w:rFonts w:ascii="Times New Roman" w:hAnsi="Times New Roman"/>
        </w:rPr>
      </w:pPr>
      <w:del w:author="Yurii Litvinov" w:date="2023-01-22T20:37:00" w:id="1028">
        <w:r>
          <w:rPr>
            <w:rFonts w:ascii="Times New Roman" w:hAnsi="Times New Roman"/>
          </w:rPr>
          <w:delText>Переписывание контрольной работы</w:delText>
        </w:r>
        <w:r>
          <w:rPr>
            <w:rFonts w:ascii="Times New Roman" w:hAnsi="Times New Roman"/>
          </w:rPr>
          <w:delText>.</w:delText>
        </w:r>
      </w:del>
    </w:p>
    <w:p w14:paraId="83060000">
      <w:pPr>
        <w:pStyle w:val="Style_1"/>
        <w:numPr>
          <w:ilvl w:val="0"/>
          <w:numId w:val="56"/>
        </w:numPr>
        <w:ind/>
        <w:jc w:val="both"/>
        <w:rPr>
          <w:del w:author="Yurii Litvinov" w:date="2023-01-22T20:37:00" w:id="1029"/>
          <w:rFonts w:ascii="Times New Roman" w:hAnsi="Times New Roman"/>
        </w:rPr>
      </w:pPr>
      <w:del w:author="Yurii Litvinov" w:date="2023-01-22T20:37:00" w:id="1030">
        <w:r>
          <w:rPr>
            <w:rFonts w:ascii="Times New Roman" w:hAnsi="Times New Roman"/>
          </w:rPr>
          <w:delText>Графы. Граф как математический объект и как АТД, способы представления графа: матрица смежности, матрица инцидентности, список смежности. Задача достижимости, обходы в глубину и в ширину. Проверка на ацикличность, глубинное остовное дерево. Задача поиска кратчайшего пути, алгоритм Дейкстры. Алгоритм Флойда-Уоршелла. О связи графов и бинарных отношений над множеством, топологическая сортировка.</w:delText>
        </w:r>
      </w:del>
    </w:p>
    <w:p w14:paraId="84060000">
      <w:pPr>
        <w:pStyle w:val="Style_1"/>
        <w:numPr>
          <w:ilvl w:val="0"/>
          <w:numId w:val="56"/>
        </w:numPr>
        <w:ind/>
        <w:jc w:val="both"/>
        <w:rPr>
          <w:del w:author="Yurii Litvinov" w:date="2023-01-22T20:37:00" w:id="1031"/>
          <w:rFonts w:ascii="Times New Roman" w:hAnsi="Times New Roman"/>
        </w:rPr>
      </w:pPr>
      <w:del w:author="Yurii Litvinov" w:date="2023-01-22T20:37:00" w:id="1032">
        <w:r>
          <w:rPr>
            <w:rFonts w:ascii="Times New Roman" w:hAnsi="Times New Roman"/>
          </w:rPr>
          <w:delText>Практика по реализации обхода в глубину.</w:delText>
        </w:r>
      </w:del>
    </w:p>
    <w:p w14:paraId="85060000">
      <w:pPr>
        <w:pStyle w:val="Style_1"/>
        <w:ind w:firstLine="720" w:left="0"/>
        <w:jc w:val="both"/>
        <w:rPr>
          <w:del w:author="Yurii Litvinov" w:date="2023-01-22T20:37:00" w:id="1033"/>
          <w:rFonts w:ascii="Times New Roman" w:hAnsi="Times New Roman"/>
          <w:i w:val="1"/>
        </w:rPr>
      </w:pPr>
      <w:del w:author="Yurii Litvinov" w:date="2023-01-22T20:37:00" w:id="1034">
        <w:r>
          <w:rPr>
            <w:rFonts w:ascii="Times New Roman" w:hAnsi="Times New Roman"/>
            <w:i w:val="1"/>
          </w:rPr>
          <w:delText>Домашняя работа 8.</w:delText>
        </w:r>
      </w:del>
    </w:p>
    <w:p w14:paraId="86060000">
      <w:pPr>
        <w:pStyle w:val="Style_1"/>
        <w:numPr>
          <w:ilvl w:val="0"/>
          <w:numId w:val="56"/>
        </w:numPr>
        <w:ind/>
        <w:jc w:val="both"/>
        <w:rPr>
          <w:del w:author="Yurii Litvinov" w:date="2023-01-22T20:37:00" w:id="1035"/>
          <w:rFonts w:ascii="Times New Roman" w:hAnsi="Times New Roman"/>
        </w:rPr>
      </w:pPr>
      <w:del w:author="Yurii Litvinov" w:date="2023-01-22T20:37:00" w:id="1036">
        <w:r>
          <w:rPr>
            <w:rFonts w:ascii="Times New Roman" w:hAnsi="Times New Roman"/>
          </w:rPr>
          <w:delText>Контрольная работа.</w:delText>
        </w:r>
      </w:del>
    </w:p>
    <w:p w14:paraId="87060000">
      <w:pPr>
        <w:ind/>
        <w:jc w:val="both"/>
        <w:rPr>
          <w:del w:author="Yurii Litvinov" w:date="2023-01-22T20:37:00" w:id="1037"/>
          <w:rFonts w:ascii="Times New Roman" w:hAnsi="Times New Roman"/>
        </w:rPr>
      </w:pPr>
      <w:del w:author="Yurii Litvinov" w:date="2023-01-22T20:37:00" w:id="1038">
        <w:r>
          <w:rPr>
            <w:rFonts w:ascii="Times New Roman" w:hAnsi="Times New Roman"/>
          </w:rPr>
          <w:delText>Раздел 3: Парадигмы программирования, дополнительные алгоритмы.</w:delText>
        </w:r>
      </w:del>
    </w:p>
    <w:p w14:paraId="88060000">
      <w:pPr>
        <w:pStyle w:val="Style_1"/>
        <w:numPr>
          <w:ilvl w:val="0"/>
          <w:numId w:val="57"/>
        </w:numPr>
        <w:ind/>
        <w:jc w:val="both"/>
        <w:rPr>
          <w:del w:author="Yurii Litvinov" w:date="2023-01-22T20:37:00" w:id="1039"/>
          <w:rFonts w:ascii="Times New Roman" w:hAnsi="Times New Roman"/>
        </w:rPr>
      </w:pPr>
      <w:del w:author="Yurii Litvinov" w:date="2023-01-22T20:37:00" w:id="1040">
        <w:r>
          <w:rPr>
            <w:rFonts w:ascii="Times New Roman" w:hAnsi="Times New Roman"/>
          </w:rPr>
          <w:delText>Парадигмы программирования-1. Появление термина. Вычислитель, императивное и декларативное программирование. Структурное программирование. ООП, базовые принципы.</w:delText>
        </w:r>
      </w:del>
    </w:p>
    <w:p w14:paraId="89060000">
      <w:pPr>
        <w:pStyle w:val="Style_1"/>
        <w:numPr>
          <w:ilvl w:val="0"/>
          <w:numId w:val="57"/>
        </w:numPr>
        <w:ind/>
        <w:jc w:val="both"/>
        <w:rPr>
          <w:del w:author="Yurii Litvinov" w:date="2023-01-22T20:37:00" w:id="1041"/>
          <w:rFonts w:ascii="Times New Roman" w:hAnsi="Times New Roman"/>
        </w:rPr>
      </w:pPr>
      <w:del w:author="Yurii Litvinov" w:date="2023-01-22T20:37:00" w:id="1042">
        <w:r>
          <w:rPr>
            <w:rFonts w:ascii="Times New Roman" w:hAnsi="Times New Roman"/>
          </w:rPr>
          <w:delText>Парадигмы программирования-2. Функциональное программирование, лямбда-исчисление. Логическое программирование. Стековое программирование. Автоматное программирование.</w:delText>
        </w:r>
      </w:del>
    </w:p>
    <w:p w14:paraId="8A060000">
      <w:pPr>
        <w:pStyle w:val="Style_1"/>
        <w:numPr>
          <w:ilvl w:val="0"/>
          <w:numId w:val="57"/>
        </w:numPr>
        <w:ind/>
        <w:jc w:val="both"/>
        <w:rPr>
          <w:del w:author="Yurii Litvinov" w:date="2023-01-22T20:37:00" w:id="1043"/>
          <w:rFonts w:ascii="Times New Roman" w:hAnsi="Times New Roman"/>
        </w:rPr>
      </w:pPr>
      <w:del w:author="Yurii Litvinov" w:date="2023-01-22T20:37:00" w:id="1044">
        <w:r>
          <w:rPr>
            <w:rFonts w:ascii="Times New Roman" w:hAnsi="Times New Roman"/>
          </w:rPr>
          <w:delText>Переписывание контрольной работы</w:delText>
        </w:r>
        <w:r>
          <w:rPr>
            <w:rFonts w:ascii="Times New Roman" w:hAnsi="Times New Roman"/>
          </w:rPr>
          <w:delText>.</w:delText>
        </w:r>
      </w:del>
    </w:p>
    <w:p w14:paraId="8B060000">
      <w:pPr>
        <w:pStyle w:val="Style_1"/>
        <w:numPr>
          <w:ilvl w:val="0"/>
          <w:numId w:val="57"/>
        </w:numPr>
        <w:ind/>
        <w:jc w:val="both"/>
        <w:rPr>
          <w:del w:author="Yurii Litvinov" w:date="2023-01-22T20:37:00" w:id="1045"/>
          <w:rFonts w:ascii="Times New Roman" w:hAnsi="Times New Roman"/>
        </w:rPr>
      </w:pPr>
      <w:del w:author="Yurii Litvinov" w:date="2023-01-22T20:37:00" w:id="1046">
        <w:r>
          <w:rPr>
            <w:rFonts w:ascii="Times New Roman" w:hAnsi="Times New Roman"/>
          </w:rPr>
          <w:delText>Автоматы, лексический и синтаксический анализ. Назначение лексических анализаторов, языки и регулярные выражения, диаграммы переходов, построение кода по диаграммам, НКА, ДКА, построение НКА по регулярному выражению, работа ДКА с таблицей переходов. Назначение синтаксического анализа, построение дерева разбора, метод рекурсивного спуска.</w:delText>
        </w:r>
      </w:del>
    </w:p>
    <w:p w14:paraId="8C060000">
      <w:pPr>
        <w:pStyle w:val="Style_1"/>
        <w:numPr>
          <w:ilvl w:val="0"/>
          <w:numId w:val="57"/>
        </w:numPr>
        <w:ind/>
        <w:jc w:val="both"/>
        <w:rPr>
          <w:del w:author="Yurii Litvinov" w:date="2023-01-22T20:37:00" w:id="1047"/>
          <w:rFonts w:ascii="Times New Roman" w:hAnsi="Times New Roman"/>
        </w:rPr>
      </w:pPr>
      <w:del w:author="Yurii Litvinov" w:date="2023-01-22T20:37:00" w:id="1048">
        <w:r>
          <w:rPr>
            <w:rFonts w:ascii="Times New Roman" w:hAnsi="Times New Roman"/>
          </w:rPr>
          <w:delText>Практика, написание ДКА для несложного регулярного выражения.</w:delText>
        </w:r>
      </w:del>
    </w:p>
    <w:p w14:paraId="8D060000">
      <w:pPr>
        <w:pStyle w:val="Style_1"/>
        <w:ind w:firstLine="720" w:left="0"/>
        <w:jc w:val="both"/>
        <w:rPr>
          <w:del w:author="Yurii Litvinov" w:date="2023-01-22T20:37:00" w:id="1049"/>
          <w:rFonts w:ascii="Times New Roman" w:hAnsi="Times New Roman"/>
          <w:i w:val="1"/>
        </w:rPr>
      </w:pPr>
      <w:del w:author="Yurii Litvinov" w:date="2023-01-22T20:37:00" w:id="1050">
        <w:r>
          <w:rPr>
            <w:rFonts w:ascii="Times New Roman" w:hAnsi="Times New Roman"/>
            <w:i w:val="1"/>
          </w:rPr>
          <w:delText>Домашняя работа 9.</w:delText>
        </w:r>
      </w:del>
    </w:p>
    <w:p w14:paraId="8E060000">
      <w:pPr>
        <w:ind/>
        <w:jc w:val="both"/>
        <w:rPr>
          <w:del w:author="Yurii Litvinov" w:date="2023-01-22T20:37:00" w:id="1051"/>
          <w:rFonts w:ascii="Times New Roman" w:hAnsi="Times New Roman"/>
        </w:rPr>
      </w:pPr>
      <w:del w:author="Yurii Litvinov" w:date="2023-01-22T20:37:00" w:id="1052">
        <w:r>
          <w:rPr>
            <w:rFonts w:ascii="Times New Roman" w:hAnsi="Times New Roman"/>
          </w:rPr>
          <w:delText>Раздел 4: Промежуточная аттестация.</w:delText>
        </w:r>
      </w:del>
    </w:p>
    <w:p w14:paraId="8F060000">
      <w:pPr>
        <w:pStyle w:val="Style_1"/>
        <w:numPr>
          <w:ilvl w:val="0"/>
          <w:numId w:val="58"/>
        </w:numPr>
        <w:ind/>
        <w:jc w:val="both"/>
        <w:rPr>
          <w:del w:author="Yurii Litvinov" w:date="2023-01-22T20:37:00" w:id="1053"/>
          <w:rFonts w:ascii="Times New Roman" w:hAnsi="Times New Roman"/>
        </w:rPr>
      </w:pPr>
      <w:del w:author="Yurii Litvinov" w:date="2023-01-22T20:37:00" w:id="1054">
        <w:r>
          <w:rPr>
            <w:rFonts w:ascii="Times New Roman" w:hAnsi="Times New Roman"/>
          </w:rPr>
          <w:delText>Переписывание контрольной работы.</w:delText>
        </w:r>
      </w:del>
    </w:p>
    <w:p w14:paraId="90060000">
      <w:pPr>
        <w:pStyle w:val="Style_1"/>
        <w:numPr>
          <w:ilvl w:val="0"/>
          <w:numId w:val="58"/>
        </w:numPr>
        <w:ind/>
        <w:jc w:val="both"/>
        <w:rPr>
          <w:del w:author="Yurii Litvinov" w:date="2023-01-22T20:37:00" w:id="1055"/>
          <w:rFonts w:ascii="Times New Roman" w:hAnsi="Times New Roman"/>
        </w:rPr>
      </w:pPr>
      <w:del w:author="Yurii Litvinov" w:date="2023-01-22T20:37:00" w:id="1056">
        <w:r>
          <w:rPr>
            <w:rFonts w:ascii="Times New Roman" w:hAnsi="Times New Roman"/>
          </w:rPr>
          <w:delText>Зачётная работа.</w:delText>
        </w:r>
      </w:del>
    </w:p>
    <w:p w14:paraId="91060000">
      <w:pPr>
        <w:pStyle w:val="Style_1"/>
        <w:ind/>
        <w:jc w:val="both"/>
        <w:rPr>
          <w:del w:author="Yurii Litvinov" w:date="2023-01-22T20:37:00" w:id="1057"/>
          <w:rFonts w:ascii="Times New Roman" w:hAnsi="Times New Roman"/>
        </w:rPr>
      </w:pPr>
    </w:p>
    <w:p w14:paraId="92060000">
      <w:pPr>
        <w:ind/>
        <w:jc w:val="both"/>
        <w:rPr>
          <w:del w:author="Yurii Litvinov" w:date="2023-01-22T20:37:00" w:id="1058"/>
          <w:rFonts w:ascii="Times New Roman" w:hAnsi="Times New Roman"/>
        </w:rPr>
      </w:pPr>
      <w:del w:author="Yurii Litvinov" w:date="2023-01-22T20:37:00" w:id="1059">
        <w:r>
          <w:rPr>
            <w:rFonts w:ascii="Times New Roman" w:hAnsi="Times New Roman"/>
          </w:rPr>
          <w:delText>Период обучения (модуль): семестр 2.</w:delText>
        </w:r>
      </w:del>
    </w:p>
    <w:tbl>
      <w:tblPr>
        <w:tblStyle w:val="Style_2"/>
        <w:tblW w:type="auto" w:w="0"/>
        <w:tblInd w:type="dxa" w:w="-147"/>
        <w:tblLayout w:type="fixed"/>
      </w:tblPr>
      <w:tblGrid>
        <w:gridCol w:w="690"/>
        <w:gridCol w:w="3700"/>
        <w:gridCol w:w="3852"/>
        <w:gridCol w:w="1417"/>
      </w:tblGrid>
      <w:tr>
        <w:trPr>
          <w:del w:author="Yurii Litvinov" w:date="2023-01-22T20:37:00" w:id="1060"/>
        </w:trPr>
        <w:tc>
          <w:tcPr>
            <w:tcW w:type="dxa" w:w="690"/>
            <w:vAlign w:val="center"/>
          </w:tcPr>
          <w:p w14:paraId="93060000">
            <w:pPr>
              <w:ind/>
              <w:jc w:val="center"/>
              <w:rPr>
                <w:del w:author="Yurii Litvinov" w:date="2023-01-22T20:37:00" w:id="1061"/>
                <w:rFonts w:ascii="Times New Roman" w:hAnsi="Times New Roman"/>
              </w:rPr>
            </w:pPr>
            <w:del w:author="Yurii Litvinov" w:date="2023-01-22T20:37:00" w:id="1062">
              <w:r>
                <w:rPr>
                  <w:rFonts w:ascii="Times New Roman" w:hAnsi="Times New Roman"/>
                </w:rPr>
                <w:delText>№ п</w:delText>
              </w:r>
              <w:r>
                <w:rPr>
                  <w:rFonts w:ascii="Times New Roman" w:hAnsi="Times New Roman"/>
                </w:rPr>
                <w:delText>/</w:delText>
              </w:r>
              <w:r>
                <w:rPr>
                  <w:rFonts w:ascii="Times New Roman" w:hAnsi="Times New Roman"/>
                </w:rPr>
                <w:delText>п</w:delText>
              </w:r>
            </w:del>
          </w:p>
        </w:tc>
        <w:tc>
          <w:tcPr>
            <w:tcW w:type="dxa" w:w="3700"/>
            <w:vAlign w:val="center"/>
          </w:tcPr>
          <w:p w14:paraId="94060000">
            <w:pPr>
              <w:ind/>
              <w:jc w:val="center"/>
              <w:rPr>
                <w:del w:author="Yurii Litvinov" w:date="2023-01-22T20:37:00" w:id="1063"/>
                <w:rFonts w:ascii="Times New Roman" w:hAnsi="Times New Roman"/>
              </w:rPr>
            </w:pPr>
            <w:del w:author="Yurii Litvinov" w:date="2023-01-22T20:37:00" w:id="1064">
              <w:r>
                <w:rPr>
                  <w:rFonts w:ascii="Times New Roman" w:hAnsi="Times New Roman"/>
                </w:rPr>
                <w:delText>Наименование темы (раздела, части)</w:delText>
              </w:r>
            </w:del>
          </w:p>
        </w:tc>
        <w:tc>
          <w:tcPr>
            <w:tcW w:type="dxa" w:w="3852"/>
            <w:vAlign w:val="center"/>
          </w:tcPr>
          <w:p w14:paraId="95060000">
            <w:pPr>
              <w:ind/>
              <w:jc w:val="center"/>
              <w:rPr>
                <w:del w:author="Yurii Litvinov" w:date="2023-01-22T20:37:00" w:id="1065"/>
                <w:rFonts w:ascii="Times New Roman" w:hAnsi="Times New Roman"/>
              </w:rPr>
            </w:pPr>
            <w:del w:author="Yurii Litvinov" w:date="2023-01-22T20:37:00" w:id="1066">
              <w:r>
                <w:rPr>
                  <w:rFonts w:ascii="Times New Roman" w:hAnsi="Times New Roman"/>
                </w:rPr>
                <w:delText>Вид учебных занятий</w:delText>
              </w:r>
            </w:del>
          </w:p>
        </w:tc>
        <w:tc>
          <w:tcPr>
            <w:tcW w:type="dxa" w:w="1417"/>
            <w:vAlign w:val="center"/>
          </w:tcPr>
          <w:p w14:paraId="96060000">
            <w:pPr>
              <w:ind/>
              <w:jc w:val="center"/>
              <w:rPr>
                <w:del w:author="Yurii Litvinov" w:date="2023-01-22T20:37:00" w:id="1067"/>
                <w:rFonts w:ascii="Times New Roman" w:hAnsi="Times New Roman"/>
              </w:rPr>
            </w:pPr>
            <w:del w:author="Yurii Litvinov" w:date="2023-01-22T20:37:00" w:id="1068">
              <w:r>
                <w:rPr>
                  <w:rFonts w:ascii="Times New Roman" w:hAnsi="Times New Roman"/>
                </w:rPr>
                <w:delText>Количество часов</w:delText>
              </w:r>
            </w:del>
          </w:p>
        </w:tc>
      </w:tr>
      <w:tr>
        <w:trPr>
          <w:trHeight w:hRule="atLeast" w:val="367"/>
          <w:del w:author="Yurii Litvinov" w:date="2023-01-22T20:37:00" w:id="1069"/>
        </w:trPr>
        <w:tc>
          <w:tcPr>
            <w:tcW w:type="dxa" w:w="690"/>
            <w:vMerge w:val="restart"/>
            <w:vAlign w:val="center"/>
          </w:tcPr>
          <w:p w14:paraId="97060000">
            <w:pPr>
              <w:rPr>
                <w:del w:author="Yurii Litvinov" w:date="2023-01-22T20:37:00" w:id="1070"/>
                <w:rFonts w:ascii="Times New Roman" w:hAnsi="Times New Roman"/>
              </w:rPr>
            </w:pPr>
            <w:del w:author="Yurii Litvinov" w:date="2023-01-22T20:37:00" w:id="1071">
              <w:r>
                <w:rPr>
                  <w:rFonts w:ascii="Times New Roman" w:hAnsi="Times New Roman"/>
                </w:rPr>
                <w:delText>I</w:delText>
              </w:r>
              <w:r>
                <w:rPr>
                  <w:rFonts w:ascii="Times New Roman" w:hAnsi="Times New Roman"/>
                </w:rPr>
                <w:delText>.</w:delText>
              </w:r>
            </w:del>
          </w:p>
        </w:tc>
        <w:tc>
          <w:tcPr>
            <w:tcW w:type="dxa" w:w="3700"/>
            <w:vMerge w:val="restart"/>
            <w:vAlign w:val="center"/>
          </w:tcPr>
          <w:p w14:paraId="98060000">
            <w:pPr>
              <w:rPr>
                <w:del w:author="Yurii Litvinov" w:date="2023-01-22T20:37:00" w:id="1072"/>
                <w:rFonts w:ascii="Times New Roman" w:hAnsi="Times New Roman"/>
              </w:rPr>
            </w:pPr>
            <w:del w:author="Yurii Litvinov" w:date="2023-01-22T20:37:00" w:id="1073">
              <w:r>
                <w:rPr>
                  <w:rFonts w:ascii="Times New Roman" w:hAnsi="Times New Roman"/>
                </w:rPr>
                <w:delText>Объектно-ориентированное программирование</w:delText>
              </w:r>
            </w:del>
          </w:p>
        </w:tc>
        <w:tc>
          <w:tcPr>
            <w:tcW w:type="dxa" w:w="3852"/>
            <w:vAlign w:val="center"/>
          </w:tcPr>
          <w:p w14:paraId="99060000">
            <w:pPr>
              <w:rPr>
                <w:del w:author="Yurii Litvinov" w:date="2023-01-22T20:37:00" w:id="1074"/>
                <w:rFonts w:ascii="Times New Roman" w:hAnsi="Times New Roman"/>
              </w:rPr>
            </w:pPr>
            <w:del w:author="Yurii Litvinov" w:date="2023-01-22T20:37:00" w:id="1075">
              <w:r>
                <w:rPr>
                  <w:rFonts w:ascii="Times New Roman" w:hAnsi="Times New Roman"/>
                </w:rPr>
                <w:delText>практические занятия</w:delText>
              </w:r>
            </w:del>
          </w:p>
        </w:tc>
        <w:tc>
          <w:tcPr>
            <w:tcW w:type="dxa" w:w="1417"/>
            <w:vAlign w:val="center"/>
          </w:tcPr>
          <w:p w14:paraId="9A060000">
            <w:pPr>
              <w:ind/>
              <w:jc w:val="center"/>
              <w:rPr>
                <w:del w:author="Yurii Litvinov" w:date="2023-01-22T20:37:00" w:id="1076"/>
                <w:rFonts w:ascii="Times New Roman" w:hAnsi="Times New Roman"/>
              </w:rPr>
            </w:pPr>
            <w:del w:author="Yurii Litvinov" w:date="2023-01-22T20:37:00" w:id="1077">
              <w:r>
                <w:rPr>
                  <w:rFonts w:ascii="Times New Roman" w:hAnsi="Times New Roman"/>
                </w:rPr>
                <w:delText>4</w:delText>
              </w:r>
            </w:del>
          </w:p>
        </w:tc>
      </w:tr>
      <w:tr>
        <w:trPr>
          <w:trHeight w:hRule="atLeast" w:val="367"/>
          <w:del w:author="Yurii Litvinov" w:date="2023-01-22T20:37:00" w:id="1078"/>
        </w:trPr>
        <w:tc>
          <w:tcPr>
            <w:tcW w:type="dxa" w:w="690"/>
            <w:gridSpan w:val="1"/>
            <w:vMerge w:val="continue"/>
            <w:vAlign w:val="center"/>
          </w:tcPr>
          <w:p/>
        </w:tc>
        <w:tc>
          <w:tcPr>
            <w:tcW w:type="dxa" w:w="3700"/>
            <w:gridSpan w:val="1"/>
            <w:vMerge w:val="continue"/>
            <w:vAlign w:val="center"/>
          </w:tcPr>
          <w:p/>
        </w:tc>
        <w:tc>
          <w:tcPr>
            <w:tcW w:type="dxa" w:w="3852"/>
            <w:vAlign w:val="center"/>
          </w:tcPr>
          <w:p w14:paraId="9B060000">
            <w:pPr>
              <w:rPr>
                <w:del w:author="Yurii Litvinov" w:date="2023-01-22T20:37:00" w:id="1079"/>
                <w:rFonts w:ascii="Times New Roman" w:hAnsi="Times New Roman"/>
              </w:rPr>
            </w:pPr>
            <w:del w:author="Yurii Litvinov" w:date="2023-01-22T20:37:00" w:id="1080">
              <w:r>
                <w:rPr>
                  <w:rFonts w:ascii="Times New Roman" w:hAnsi="Times New Roman"/>
                </w:rPr>
                <w:delText>лабораторные работы</w:delText>
              </w:r>
            </w:del>
          </w:p>
        </w:tc>
        <w:tc>
          <w:tcPr>
            <w:tcW w:type="dxa" w:w="1417"/>
            <w:vAlign w:val="center"/>
          </w:tcPr>
          <w:p w14:paraId="9C060000">
            <w:pPr>
              <w:ind/>
              <w:jc w:val="center"/>
              <w:rPr>
                <w:del w:author="Yurii Litvinov" w:date="2023-01-22T20:37:00" w:id="1081"/>
                <w:rFonts w:ascii="Times New Roman" w:hAnsi="Times New Roman"/>
              </w:rPr>
            </w:pPr>
            <w:del w:author="Yurii Litvinov" w:date="2023-01-22T20:37:00" w:id="1082">
              <w:r>
                <w:rPr>
                  <w:rFonts w:ascii="Times New Roman" w:hAnsi="Times New Roman"/>
                </w:rPr>
                <w:delText>0</w:delText>
              </w:r>
            </w:del>
          </w:p>
        </w:tc>
      </w:tr>
      <w:tr>
        <w:trPr>
          <w:trHeight w:hRule="atLeast" w:val="367"/>
          <w:del w:author="Yurii Litvinov" w:date="2023-01-22T20:37:00" w:id="1083"/>
        </w:trPr>
        <w:tc>
          <w:tcPr>
            <w:tcW w:type="dxa" w:w="690"/>
            <w:gridSpan w:val="1"/>
            <w:vMerge w:val="continue"/>
            <w:vAlign w:val="center"/>
          </w:tcPr>
          <w:p/>
        </w:tc>
        <w:tc>
          <w:tcPr>
            <w:tcW w:type="dxa" w:w="3700"/>
            <w:gridSpan w:val="1"/>
            <w:vMerge w:val="continue"/>
            <w:vAlign w:val="center"/>
          </w:tcPr>
          <w:p/>
        </w:tc>
        <w:tc>
          <w:tcPr>
            <w:tcW w:type="dxa" w:w="3852"/>
            <w:vAlign w:val="center"/>
          </w:tcPr>
          <w:p w14:paraId="9D060000">
            <w:pPr>
              <w:rPr>
                <w:del w:author="Yurii Litvinov" w:date="2023-01-22T20:37:00" w:id="1084"/>
                <w:rFonts w:ascii="Times New Roman" w:hAnsi="Times New Roman"/>
              </w:rPr>
            </w:pPr>
            <w:del w:author="Yurii Litvinov" w:date="2023-01-22T20:37:00" w:id="1085">
              <w:r>
                <w:rPr>
                  <w:rFonts w:ascii="Times New Roman" w:hAnsi="Times New Roman"/>
                </w:rPr>
                <w:delText>самостоятельная работа</w:delText>
              </w:r>
            </w:del>
          </w:p>
        </w:tc>
        <w:tc>
          <w:tcPr>
            <w:tcW w:type="dxa" w:w="1417"/>
            <w:vAlign w:val="center"/>
          </w:tcPr>
          <w:p w14:paraId="9E060000">
            <w:pPr>
              <w:ind/>
              <w:jc w:val="center"/>
              <w:rPr>
                <w:del w:author="Yurii Litvinov" w:date="2023-01-22T20:37:00" w:id="1086"/>
                <w:rFonts w:ascii="Times New Roman" w:hAnsi="Times New Roman"/>
              </w:rPr>
            </w:pPr>
            <w:del w:author="Yurii Litvinov" w:date="2023-01-22T20:37:00" w:id="1087">
              <w:r>
                <w:rPr>
                  <w:rFonts w:ascii="Times New Roman" w:hAnsi="Times New Roman"/>
                </w:rPr>
                <w:delText>8</w:delText>
              </w:r>
            </w:del>
          </w:p>
        </w:tc>
      </w:tr>
      <w:tr>
        <w:trPr>
          <w:trHeight w:hRule="atLeast" w:val="367"/>
          <w:del w:author="Yurii Litvinov" w:date="2023-01-22T20:37:00" w:id="1088"/>
        </w:trPr>
        <w:tc>
          <w:tcPr>
            <w:tcW w:type="dxa" w:w="690"/>
            <w:vMerge w:val="restart"/>
            <w:vAlign w:val="center"/>
          </w:tcPr>
          <w:p w14:paraId="9F060000">
            <w:pPr>
              <w:rPr>
                <w:del w:author="Yurii Litvinov" w:date="2023-01-22T20:37:00" w:id="1089"/>
                <w:rFonts w:ascii="Times New Roman" w:hAnsi="Times New Roman"/>
              </w:rPr>
            </w:pPr>
            <w:del w:author="Yurii Litvinov" w:date="2023-01-22T20:37:00" w:id="1090">
              <w:r>
                <w:rPr>
                  <w:rFonts w:ascii="Times New Roman" w:hAnsi="Times New Roman"/>
                </w:rPr>
                <w:delText>II</w:delText>
              </w:r>
              <w:r>
                <w:rPr>
                  <w:rFonts w:ascii="Times New Roman" w:hAnsi="Times New Roman"/>
                </w:rPr>
                <w:delText>.</w:delText>
              </w:r>
            </w:del>
          </w:p>
        </w:tc>
        <w:tc>
          <w:tcPr>
            <w:tcW w:type="dxa" w:w="3700"/>
            <w:vMerge w:val="restart"/>
            <w:vAlign w:val="center"/>
          </w:tcPr>
          <w:p w14:paraId="A0060000">
            <w:pPr>
              <w:rPr>
                <w:del w:author="Yurii Litvinov" w:date="2023-01-22T20:37:00" w:id="1091"/>
                <w:rFonts w:ascii="Times New Roman" w:hAnsi="Times New Roman"/>
              </w:rPr>
            </w:pPr>
            <w:del w:author="Yurii Litvinov" w:date="2023-01-22T20:37:00" w:id="1092">
              <w:r>
                <w:rPr>
                  <w:rFonts w:ascii="Times New Roman" w:hAnsi="Times New Roman"/>
                </w:rPr>
                <w:delText>Качество программного обеспечения: модульные тесты, обработка ошибок, непрерывная интеграция, инструменты разработки и управления проектами</w:delText>
              </w:r>
            </w:del>
          </w:p>
        </w:tc>
        <w:tc>
          <w:tcPr>
            <w:tcW w:type="dxa" w:w="3852"/>
            <w:vAlign w:val="center"/>
          </w:tcPr>
          <w:p w14:paraId="A1060000">
            <w:pPr>
              <w:rPr>
                <w:del w:author="Yurii Litvinov" w:date="2023-01-22T20:37:00" w:id="1093"/>
                <w:rFonts w:ascii="Times New Roman" w:hAnsi="Times New Roman"/>
              </w:rPr>
            </w:pPr>
            <w:del w:author="Yurii Litvinov" w:date="2023-01-22T20:37:00" w:id="1094">
              <w:r>
                <w:rPr>
                  <w:rFonts w:ascii="Times New Roman" w:hAnsi="Times New Roman"/>
                </w:rPr>
                <w:delText>практические занятия</w:delText>
              </w:r>
            </w:del>
          </w:p>
        </w:tc>
        <w:tc>
          <w:tcPr>
            <w:tcW w:type="dxa" w:w="1417"/>
            <w:vAlign w:val="center"/>
          </w:tcPr>
          <w:p w14:paraId="A2060000">
            <w:pPr>
              <w:ind/>
              <w:jc w:val="center"/>
              <w:rPr>
                <w:del w:author="Yurii Litvinov" w:date="2023-01-22T20:37:00" w:id="1095"/>
                <w:rFonts w:ascii="Times New Roman" w:hAnsi="Times New Roman"/>
              </w:rPr>
            </w:pPr>
            <w:del w:author="Yurii Litvinov" w:date="2023-01-22T20:37:00" w:id="1096">
              <w:r>
                <w:rPr>
                  <w:rFonts w:ascii="Times New Roman" w:hAnsi="Times New Roman"/>
                </w:rPr>
                <w:delText>6</w:delText>
              </w:r>
            </w:del>
          </w:p>
        </w:tc>
      </w:tr>
      <w:tr>
        <w:trPr>
          <w:trHeight w:hRule="atLeast" w:val="367"/>
          <w:del w:author="Yurii Litvinov" w:date="2023-01-22T20:37:00" w:id="1097"/>
        </w:trPr>
        <w:tc>
          <w:tcPr>
            <w:tcW w:type="dxa" w:w="690"/>
            <w:gridSpan w:val="1"/>
            <w:vMerge w:val="continue"/>
            <w:vAlign w:val="center"/>
          </w:tcPr>
          <w:p/>
        </w:tc>
        <w:tc>
          <w:tcPr>
            <w:tcW w:type="dxa" w:w="3700"/>
            <w:gridSpan w:val="1"/>
            <w:vMerge w:val="continue"/>
            <w:vAlign w:val="center"/>
          </w:tcPr>
          <w:p/>
        </w:tc>
        <w:tc>
          <w:tcPr>
            <w:tcW w:type="dxa" w:w="3852"/>
            <w:vAlign w:val="center"/>
          </w:tcPr>
          <w:p w14:paraId="A3060000">
            <w:pPr>
              <w:rPr>
                <w:del w:author="Yurii Litvinov" w:date="2023-01-22T20:37:00" w:id="1098"/>
                <w:rFonts w:ascii="Times New Roman" w:hAnsi="Times New Roman"/>
              </w:rPr>
            </w:pPr>
            <w:del w:author="Yurii Litvinov" w:date="2023-01-22T20:37:00" w:id="1099">
              <w:r>
                <w:rPr>
                  <w:rFonts w:ascii="Times New Roman" w:hAnsi="Times New Roman"/>
                </w:rPr>
                <w:delText>лабораторные работы</w:delText>
              </w:r>
            </w:del>
          </w:p>
        </w:tc>
        <w:tc>
          <w:tcPr>
            <w:tcW w:type="dxa" w:w="1417"/>
            <w:vAlign w:val="center"/>
          </w:tcPr>
          <w:p w14:paraId="A4060000">
            <w:pPr>
              <w:ind/>
              <w:jc w:val="center"/>
              <w:rPr>
                <w:del w:author="Yurii Litvinov" w:date="2023-01-22T20:37:00" w:id="1100"/>
                <w:rFonts w:ascii="Times New Roman" w:hAnsi="Times New Roman"/>
              </w:rPr>
            </w:pPr>
            <w:del w:author="Yurii Litvinov" w:date="2023-01-22T20:37:00" w:id="1101">
              <w:r>
                <w:rPr>
                  <w:rFonts w:ascii="Times New Roman" w:hAnsi="Times New Roman"/>
                </w:rPr>
                <w:delText>5</w:delText>
              </w:r>
            </w:del>
          </w:p>
        </w:tc>
      </w:tr>
      <w:tr>
        <w:trPr>
          <w:trHeight w:hRule="atLeast" w:val="367"/>
          <w:del w:author="Yurii Litvinov" w:date="2023-01-22T20:37:00" w:id="1102"/>
        </w:trPr>
        <w:tc>
          <w:tcPr>
            <w:tcW w:type="dxa" w:w="690"/>
            <w:gridSpan w:val="1"/>
            <w:vMerge w:val="continue"/>
            <w:vAlign w:val="center"/>
          </w:tcPr>
          <w:p/>
        </w:tc>
        <w:tc>
          <w:tcPr>
            <w:tcW w:type="dxa" w:w="3700"/>
            <w:gridSpan w:val="1"/>
            <w:vMerge w:val="continue"/>
            <w:vAlign w:val="center"/>
          </w:tcPr>
          <w:p/>
        </w:tc>
        <w:tc>
          <w:tcPr>
            <w:tcW w:type="dxa" w:w="3852"/>
            <w:vAlign w:val="center"/>
          </w:tcPr>
          <w:p w14:paraId="A5060000">
            <w:pPr>
              <w:rPr>
                <w:del w:author="Yurii Litvinov" w:date="2023-01-22T20:37:00" w:id="1103"/>
                <w:rFonts w:ascii="Times New Roman" w:hAnsi="Times New Roman"/>
              </w:rPr>
            </w:pPr>
            <w:del w:author="Yurii Litvinov" w:date="2023-01-22T20:37:00" w:id="1104">
              <w:r>
                <w:rPr>
                  <w:rFonts w:ascii="Times New Roman" w:hAnsi="Times New Roman"/>
                </w:rPr>
                <w:delText>контрольные работы</w:delText>
              </w:r>
            </w:del>
          </w:p>
        </w:tc>
        <w:tc>
          <w:tcPr>
            <w:tcW w:type="dxa" w:w="1417"/>
            <w:vAlign w:val="center"/>
          </w:tcPr>
          <w:p w14:paraId="A6060000">
            <w:pPr>
              <w:ind/>
              <w:jc w:val="center"/>
              <w:rPr>
                <w:del w:author="Yurii Litvinov" w:date="2023-01-22T20:37:00" w:id="1105"/>
                <w:rFonts w:ascii="Times New Roman" w:hAnsi="Times New Roman"/>
              </w:rPr>
            </w:pPr>
            <w:del w:author="Yurii Litvinov" w:date="2023-01-22T20:37:00" w:id="1106">
              <w:r>
                <w:rPr>
                  <w:rFonts w:ascii="Times New Roman" w:hAnsi="Times New Roman"/>
                </w:rPr>
                <w:delText>2</w:delText>
              </w:r>
            </w:del>
          </w:p>
        </w:tc>
      </w:tr>
      <w:tr>
        <w:trPr>
          <w:trHeight w:hRule="atLeast" w:val="367"/>
          <w:del w:author="Yurii Litvinov" w:date="2023-01-22T20:37:00" w:id="1107"/>
        </w:trPr>
        <w:tc>
          <w:tcPr>
            <w:tcW w:type="dxa" w:w="690"/>
            <w:gridSpan w:val="1"/>
            <w:vMerge w:val="continue"/>
            <w:vAlign w:val="center"/>
          </w:tcPr>
          <w:p/>
        </w:tc>
        <w:tc>
          <w:tcPr>
            <w:tcW w:type="dxa" w:w="3700"/>
            <w:gridSpan w:val="1"/>
            <w:vMerge w:val="continue"/>
            <w:vAlign w:val="center"/>
          </w:tcPr>
          <w:p/>
        </w:tc>
        <w:tc>
          <w:tcPr>
            <w:tcW w:type="dxa" w:w="3852"/>
            <w:vAlign w:val="center"/>
          </w:tcPr>
          <w:p w14:paraId="A7060000">
            <w:pPr>
              <w:rPr>
                <w:del w:author="Yurii Litvinov" w:date="2023-01-22T20:37:00" w:id="1108"/>
                <w:rFonts w:ascii="Times New Roman" w:hAnsi="Times New Roman"/>
              </w:rPr>
            </w:pPr>
            <w:del w:author="Yurii Litvinov" w:date="2023-01-22T20:37:00" w:id="1109">
              <w:r>
                <w:rPr>
                  <w:rFonts w:ascii="Times New Roman" w:hAnsi="Times New Roman"/>
                </w:rPr>
                <w:delText>самостоятельная работа</w:delText>
              </w:r>
            </w:del>
          </w:p>
        </w:tc>
        <w:tc>
          <w:tcPr>
            <w:tcW w:type="dxa" w:w="1417"/>
            <w:vAlign w:val="center"/>
          </w:tcPr>
          <w:p w14:paraId="A8060000">
            <w:pPr>
              <w:ind/>
              <w:jc w:val="center"/>
              <w:rPr>
                <w:del w:author="Yurii Litvinov" w:date="2023-01-22T20:37:00" w:id="1110"/>
                <w:rFonts w:ascii="Times New Roman" w:hAnsi="Times New Roman"/>
              </w:rPr>
            </w:pPr>
            <w:del w:author="Yurii Litvinov" w:date="2023-01-22T20:37:00" w:id="1111">
              <w:r>
                <w:rPr>
                  <w:rFonts w:ascii="Times New Roman" w:hAnsi="Times New Roman"/>
                </w:rPr>
                <w:delText>12</w:delText>
              </w:r>
            </w:del>
          </w:p>
        </w:tc>
      </w:tr>
      <w:tr>
        <w:trPr>
          <w:trHeight w:hRule="atLeast" w:val="367"/>
          <w:del w:author="Yurii Litvinov" w:date="2023-01-22T20:37:00" w:id="1112"/>
        </w:trPr>
        <w:tc>
          <w:tcPr>
            <w:tcW w:type="dxa" w:w="690"/>
            <w:vMerge w:val="restart"/>
            <w:vAlign w:val="center"/>
          </w:tcPr>
          <w:p w14:paraId="A9060000">
            <w:pPr>
              <w:rPr>
                <w:del w:author="Yurii Litvinov" w:date="2023-01-22T20:37:00" w:id="1113"/>
                <w:rFonts w:ascii="Times New Roman" w:hAnsi="Times New Roman"/>
              </w:rPr>
            </w:pPr>
            <w:del w:author="Yurii Litvinov" w:date="2023-01-22T20:37:00" w:id="1114">
              <w:r>
                <w:rPr>
                  <w:rFonts w:ascii="Times New Roman" w:hAnsi="Times New Roman"/>
                </w:rPr>
                <w:delText>III.</w:delText>
              </w:r>
            </w:del>
          </w:p>
        </w:tc>
        <w:tc>
          <w:tcPr>
            <w:tcW w:type="dxa" w:w="3700"/>
            <w:vMerge w:val="restart"/>
            <w:vAlign w:val="center"/>
          </w:tcPr>
          <w:p w14:paraId="AA060000">
            <w:pPr>
              <w:rPr>
                <w:del w:author="Yurii Litvinov" w:date="2023-01-22T20:37:00" w:id="1115"/>
                <w:rFonts w:ascii="Times New Roman" w:hAnsi="Times New Roman"/>
              </w:rPr>
            </w:pPr>
            <w:del w:author="Yurii Litvinov" w:date="2023-01-22T20:37:00" w:id="1116">
              <w:r>
                <w:rPr>
                  <w:rFonts w:ascii="Times New Roman" w:hAnsi="Times New Roman"/>
                </w:rPr>
                <w:delText>Аспекты современных языков программирования</w:delText>
              </w:r>
            </w:del>
          </w:p>
        </w:tc>
        <w:tc>
          <w:tcPr>
            <w:tcW w:type="dxa" w:w="3852"/>
            <w:vAlign w:val="center"/>
          </w:tcPr>
          <w:p w14:paraId="AB060000">
            <w:pPr>
              <w:rPr>
                <w:del w:author="Yurii Litvinov" w:date="2023-01-22T20:37:00" w:id="1117"/>
                <w:rFonts w:ascii="Times New Roman" w:hAnsi="Times New Roman"/>
              </w:rPr>
            </w:pPr>
            <w:del w:author="Yurii Litvinov" w:date="2023-01-22T20:37:00" w:id="1118">
              <w:r>
                <w:rPr>
                  <w:rFonts w:ascii="Times New Roman" w:hAnsi="Times New Roman"/>
                </w:rPr>
                <w:delText>практические занятия</w:delText>
              </w:r>
            </w:del>
          </w:p>
        </w:tc>
        <w:tc>
          <w:tcPr>
            <w:tcW w:type="dxa" w:w="1417"/>
            <w:vAlign w:val="center"/>
          </w:tcPr>
          <w:p w14:paraId="AC060000">
            <w:pPr>
              <w:ind/>
              <w:jc w:val="center"/>
              <w:rPr>
                <w:del w:author="Yurii Litvinov" w:date="2023-01-22T20:37:00" w:id="1119"/>
                <w:rFonts w:ascii="Times New Roman" w:hAnsi="Times New Roman"/>
              </w:rPr>
            </w:pPr>
            <w:del w:author="Yurii Litvinov" w:date="2023-01-22T20:37:00" w:id="1120">
              <w:r>
                <w:rPr>
                  <w:rFonts w:ascii="Times New Roman" w:hAnsi="Times New Roman"/>
                </w:rPr>
                <w:delText>1</w:delText>
              </w:r>
            </w:del>
          </w:p>
        </w:tc>
      </w:tr>
      <w:tr>
        <w:trPr>
          <w:trHeight w:hRule="atLeast" w:val="367"/>
          <w:del w:author="Yurii Litvinov" w:date="2023-01-22T20:37:00" w:id="1121"/>
        </w:trPr>
        <w:tc>
          <w:tcPr>
            <w:tcW w:type="dxa" w:w="690"/>
            <w:gridSpan w:val="1"/>
            <w:vMerge w:val="continue"/>
            <w:vAlign w:val="center"/>
          </w:tcPr>
          <w:p/>
        </w:tc>
        <w:tc>
          <w:tcPr>
            <w:tcW w:type="dxa" w:w="3700"/>
            <w:gridSpan w:val="1"/>
            <w:vMerge w:val="continue"/>
            <w:vAlign w:val="center"/>
          </w:tcPr>
          <w:p/>
        </w:tc>
        <w:tc>
          <w:tcPr>
            <w:tcW w:type="dxa" w:w="3852"/>
            <w:vAlign w:val="center"/>
          </w:tcPr>
          <w:p w14:paraId="AD060000">
            <w:pPr>
              <w:rPr>
                <w:del w:author="Yurii Litvinov" w:date="2023-01-22T20:37:00" w:id="1122"/>
                <w:rFonts w:ascii="Times New Roman" w:hAnsi="Times New Roman"/>
              </w:rPr>
            </w:pPr>
            <w:del w:author="Yurii Litvinov" w:date="2023-01-22T20:37:00" w:id="1123">
              <w:r>
                <w:rPr>
                  <w:rFonts w:ascii="Times New Roman" w:hAnsi="Times New Roman"/>
                </w:rPr>
                <w:delText>лабораторные работы</w:delText>
              </w:r>
            </w:del>
          </w:p>
        </w:tc>
        <w:tc>
          <w:tcPr>
            <w:tcW w:type="dxa" w:w="1417"/>
            <w:vAlign w:val="center"/>
          </w:tcPr>
          <w:p w14:paraId="AE060000">
            <w:pPr>
              <w:ind/>
              <w:jc w:val="center"/>
              <w:rPr>
                <w:del w:author="Yurii Litvinov" w:date="2023-01-22T20:37:00" w:id="1124"/>
                <w:rFonts w:ascii="Times New Roman" w:hAnsi="Times New Roman"/>
              </w:rPr>
            </w:pPr>
            <w:del w:author="Yurii Litvinov" w:date="2023-01-22T20:37:00" w:id="1125">
              <w:r>
                <w:rPr>
                  <w:rFonts w:ascii="Times New Roman" w:hAnsi="Times New Roman"/>
                </w:rPr>
                <w:delText>10</w:delText>
              </w:r>
            </w:del>
          </w:p>
        </w:tc>
      </w:tr>
      <w:tr>
        <w:trPr>
          <w:trHeight w:hRule="atLeast" w:val="367"/>
          <w:del w:author="Yurii Litvinov" w:date="2023-01-22T20:37:00" w:id="1126"/>
        </w:trPr>
        <w:tc>
          <w:tcPr>
            <w:tcW w:type="dxa" w:w="690"/>
            <w:gridSpan w:val="1"/>
            <w:vMerge w:val="continue"/>
            <w:vAlign w:val="center"/>
          </w:tcPr>
          <w:p/>
        </w:tc>
        <w:tc>
          <w:tcPr>
            <w:tcW w:type="dxa" w:w="3700"/>
            <w:gridSpan w:val="1"/>
            <w:vMerge w:val="continue"/>
            <w:vAlign w:val="center"/>
          </w:tcPr>
          <w:p/>
        </w:tc>
        <w:tc>
          <w:tcPr>
            <w:tcW w:type="dxa" w:w="3852"/>
            <w:vAlign w:val="center"/>
          </w:tcPr>
          <w:p w14:paraId="AF060000">
            <w:pPr>
              <w:rPr>
                <w:del w:author="Yurii Litvinov" w:date="2023-01-22T20:37:00" w:id="1127"/>
                <w:rFonts w:ascii="Times New Roman" w:hAnsi="Times New Roman"/>
              </w:rPr>
            </w:pPr>
            <w:del w:author="Yurii Litvinov" w:date="2023-01-22T20:37:00" w:id="1128">
              <w:r>
                <w:rPr>
                  <w:rFonts w:ascii="Times New Roman" w:hAnsi="Times New Roman"/>
                </w:rPr>
                <w:delText>контрольные работы</w:delText>
              </w:r>
            </w:del>
          </w:p>
        </w:tc>
        <w:tc>
          <w:tcPr>
            <w:tcW w:type="dxa" w:w="1417"/>
            <w:vAlign w:val="center"/>
          </w:tcPr>
          <w:p w14:paraId="B0060000">
            <w:pPr>
              <w:ind/>
              <w:jc w:val="center"/>
              <w:rPr>
                <w:del w:author="Yurii Litvinov" w:date="2023-01-22T20:37:00" w:id="1129"/>
                <w:rFonts w:ascii="Times New Roman" w:hAnsi="Times New Roman"/>
              </w:rPr>
            </w:pPr>
            <w:del w:author="Yurii Litvinov" w:date="2023-01-22T20:37:00" w:id="1130">
              <w:r>
                <w:rPr>
                  <w:rFonts w:ascii="Times New Roman" w:hAnsi="Times New Roman"/>
                </w:rPr>
                <w:delText>2</w:delText>
              </w:r>
            </w:del>
          </w:p>
        </w:tc>
      </w:tr>
      <w:tr>
        <w:trPr>
          <w:trHeight w:hRule="atLeast" w:val="367"/>
          <w:del w:author="Yurii Litvinov" w:date="2023-01-22T20:37:00" w:id="1131"/>
        </w:trPr>
        <w:tc>
          <w:tcPr>
            <w:tcW w:type="dxa" w:w="690"/>
            <w:gridSpan w:val="1"/>
            <w:vMerge w:val="continue"/>
            <w:vAlign w:val="center"/>
          </w:tcPr>
          <w:p/>
        </w:tc>
        <w:tc>
          <w:tcPr>
            <w:tcW w:type="dxa" w:w="3700"/>
            <w:gridSpan w:val="1"/>
            <w:vMerge w:val="continue"/>
            <w:vAlign w:val="center"/>
          </w:tcPr>
          <w:p/>
        </w:tc>
        <w:tc>
          <w:tcPr>
            <w:tcW w:type="dxa" w:w="3852"/>
            <w:vAlign w:val="center"/>
          </w:tcPr>
          <w:p w14:paraId="B1060000">
            <w:pPr>
              <w:rPr>
                <w:del w:author="Yurii Litvinov" w:date="2023-01-22T20:37:00" w:id="1132"/>
                <w:rFonts w:ascii="Times New Roman" w:hAnsi="Times New Roman"/>
              </w:rPr>
            </w:pPr>
            <w:del w:author="Yurii Litvinov" w:date="2023-01-22T20:37:00" w:id="1133">
              <w:r>
                <w:rPr>
                  <w:rFonts w:ascii="Times New Roman" w:hAnsi="Times New Roman"/>
                </w:rPr>
                <w:delText>самостоятельная работа</w:delText>
              </w:r>
            </w:del>
          </w:p>
        </w:tc>
        <w:tc>
          <w:tcPr>
            <w:tcW w:type="dxa" w:w="1417"/>
            <w:vAlign w:val="center"/>
          </w:tcPr>
          <w:p w14:paraId="B2060000">
            <w:pPr>
              <w:ind/>
              <w:jc w:val="center"/>
              <w:rPr>
                <w:del w:author="Yurii Litvinov" w:date="2023-01-22T20:37:00" w:id="1134"/>
                <w:rFonts w:ascii="Times New Roman" w:hAnsi="Times New Roman"/>
              </w:rPr>
            </w:pPr>
            <w:del w:author="Yurii Litvinov" w:date="2023-01-22T20:37:00" w:id="1135">
              <w:r>
                <w:rPr>
                  <w:rFonts w:ascii="Times New Roman" w:hAnsi="Times New Roman"/>
                </w:rPr>
                <w:delText>12</w:delText>
              </w:r>
            </w:del>
          </w:p>
        </w:tc>
      </w:tr>
      <w:tr>
        <w:trPr>
          <w:trHeight w:hRule="atLeast" w:val="375"/>
          <w:del w:author="Yurii Litvinov" w:date="2023-01-22T20:37:00" w:id="1136"/>
        </w:trPr>
        <w:tc>
          <w:tcPr>
            <w:tcW w:type="dxa" w:w="690"/>
            <w:vMerge w:val="restart"/>
            <w:vAlign w:val="center"/>
          </w:tcPr>
          <w:p w14:paraId="B3060000">
            <w:pPr>
              <w:rPr>
                <w:del w:author="Yurii Litvinov" w:date="2023-01-22T20:37:00" w:id="1137"/>
                <w:rFonts w:ascii="Times New Roman" w:hAnsi="Times New Roman"/>
              </w:rPr>
            </w:pPr>
            <w:del w:author="Yurii Litvinov" w:date="2023-01-22T20:37:00" w:id="1138">
              <w:r>
                <w:rPr>
                  <w:rFonts w:ascii="Times New Roman" w:hAnsi="Times New Roman"/>
                </w:rPr>
                <w:delText>IV</w:delText>
              </w:r>
              <w:r>
                <w:rPr>
                  <w:rFonts w:ascii="Times New Roman" w:hAnsi="Times New Roman"/>
                </w:rPr>
                <w:delText>.</w:delText>
              </w:r>
            </w:del>
          </w:p>
        </w:tc>
        <w:tc>
          <w:tcPr>
            <w:tcW w:type="dxa" w:w="3700"/>
            <w:vMerge w:val="restart"/>
            <w:vAlign w:val="center"/>
          </w:tcPr>
          <w:p w14:paraId="B4060000">
            <w:pPr>
              <w:rPr>
                <w:del w:author="Yurii Litvinov" w:date="2023-01-22T20:37:00" w:id="1139"/>
                <w:rFonts w:ascii="Times New Roman" w:hAnsi="Times New Roman"/>
              </w:rPr>
            </w:pPr>
            <w:del w:author="Yurii Litvinov" w:date="2023-01-22T20:37:00" w:id="1140">
              <w:r>
                <w:rPr>
                  <w:rFonts w:ascii="Times New Roman" w:hAnsi="Times New Roman"/>
                </w:rPr>
                <w:delText>Промежуточная аттестация</w:delText>
              </w:r>
            </w:del>
          </w:p>
        </w:tc>
        <w:tc>
          <w:tcPr>
            <w:tcW w:type="dxa" w:w="3852"/>
            <w:vAlign w:val="center"/>
          </w:tcPr>
          <w:p w14:paraId="B5060000">
            <w:pPr>
              <w:rPr>
                <w:del w:author="Yurii Litvinov" w:date="2023-01-22T20:37:00" w:id="1141"/>
                <w:rFonts w:ascii="Times New Roman" w:hAnsi="Times New Roman"/>
              </w:rPr>
            </w:pPr>
            <w:del w:author="Yurii Litvinov" w:date="2023-01-22T20:37:00" w:id="1142">
              <w:r>
                <w:rPr>
                  <w:rFonts w:ascii="Times New Roman" w:hAnsi="Times New Roman"/>
                </w:rPr>
                <w:delText>самостоятельная работа</w:delText>
              </w:r>
            </w:del>
          </w:p>
        </w:tc>
        <w:tc>
          <w:tcPr>
            <w:tcW w:type="dxa" w:w="1417"/>
            <w:vAlign w:val="center"/>
          </w:tcPr>
          <w:p w14:paraId="B6060000">
            <w:pPr>
              <w:ind/>
              <w:jc w:val="center"/>
              <w:rPr>
                <w:del w:author="Yurii Litvinov" w:date="2023-01-22T20:37:00" w:id="1143"/>
                <w:rFonts w:ascii="Times New Roman" w:hAnsi="Times New Roman"/>
              </w:rPr>
            </w:pPr>
            <w:del w:author="Yurii Litvinov" w:date="2023-01-22T20:37:00" w:id="1144">
              <w:r>
                <w:rPr>
                  <w:rFonts w:ascii="Times New Roman" w:hAnsi="Times New Roman"/>
                </w:rPr>
                <w:delText>8</w:delText>
              </w:r>
            </w:del>
          </w:p>
        </w:tc>
      </w:tr>
      <w:tr>
        <w:trPr>
          <w:trHeight w:hRule="atLeast" w:val="375"/>
          <w:del w:author="Yurii Litvinov" w:date="2023-01-22T20:37:00" w:id="1145"/>
        </w:trPr>
        <w:tc>
          <w:tcPr>
            <w:tcW w:type="dxa" w:w="690"/>
            <w:gridSpan w:val="1"/>
            <w:vMerge w:val="continue"/>
            <w:vAlign w:val="center"/>
          </w:tcPr>
          <w:p/>
        </w:tc>
        <w:tc>
          <w:tcPr>
            <w:tcW w:type="dxa" w:w="3700"/>
            <w:gridSpan w:val="1"/>
            <w:vMerge w:val="continue"/>
            <w:vAlign w:val="center"/>
          </w:tcPr>
          <w:p/>
        </w:tc>
        <w:tc>
          <w:tcPr>
            <w:tcW w:type="dxa" w:w="3852"/>
            <w:vAlign w:val="center"/>
          </w:tcPr>
          <w:p w14:paraId="B7060000">
            <w:pPr>
              <w:rPr>
                <w:del w:author="Yurii Litvinov" w:date="2023-01-22T20:37:00" w:id="1146"/>
                <w:rFonts w:ascii="Times New Roman" w:hAnsi="Times New Roman"/>
              </w:rPr>
            </w:pPr>
            <w:del w:author="Yurii Litvinov" w:date="2023-01-22T20:37:00" w:id="1147">
              <w:r>
                <w:rPr>
                  <w:rFonts w:ascii="Times New Roman" w:hAnsi="Times New Roman"/>
                </w:rPr>
                <w:delText>зачёт</w:delText>
              </w:r>
            </w:del>
          </w:p>
        </w:tc>
        <w:tc>
          <w:tcPr>
            <w:tcW w:type="dxa" w:w="1417"/>
            <w:vAlign w:val="center"/>
          </w:tcPr>
          <w:p w14:paraId="B8060000">
            <w:pPr>
              <w:ind/>
              <w:jc w:val="center"/>
              <w:rPr>
                <w:del w:author="Yurii Litvinov" w:date="2023-01-22T20:37:00" w:id="1148"/>
                <w:rFonts w:ascii="Times New Roman" w:hAnsi="Times New Roman"/>
              </w:rPr>
            </w:pPr>
            <w:del w:author="Yurii Litvinov" w:date="2023-01-22T20:37:00" w:id="1149">
              <w:r>
                <w:rPr>
                  <w:rFonts w:ascii="Times New Roman" w:hAnsi="Times New Roman"/>
                </w:rPr>
                <w:delText>2</w:delText>
              </w:r>
            </w:del>
          </w:p>
        </w:tc>
      </w:tr>
    </w:tbl>
    <w:p w14:paraId="B9060000">
      <w:pPr>
        <w:rPr>
          <w:del w:author="Yurii Litvinov" w:date="2023-01-22T20:37:00" w:id="1150"/>
          <w:rFonts w:ascii="Times New Roman" w:hAnsi="Times New Roman"/>
        </w:rPr>
      </w:pPr>
    </w:p>
    <w:p w14:paraId="BA060000">
      <w:pPr>
        <w:ind/>
        <w:jc w:val="both"/>
        <w:rPr>
          <w:del w:author="Yurii Litvinov" w:date="2023-01-22T20:37:00" w:id="1151"/>
          <w:rFonts w:ascii="Times New Roman" w:hAnsi="Times New Roman"/>
        </w:rPr>
      </w:pPr>
      <w:del w:author="Yurii Litvinov" w:date="2023-01-22T20:37:00" w:id="1152">
        <w:r>
          <w:rPr>
            <w:rFonts w:ascii="Times New Roman" w:hAnsi="Times New Roman"/>
          </w:rPr>
          <w:delText>Раздел 1: Объектно-ориентированное программирование.</w:delText>
        </w:r>
      </w:del>
    </w:p>
    <w:p w14:paraId="BB060000">
      <w:pPr>
        <w:pStyle w:val="Style_1"/>
        <w:numPr>
          <w:ilvl w:val="0"/>
          <w:numId w:val="59"/>
        </w:numPr>
        <w:ind/>
        <w:jc w:val="both"/>
        <w:rPr>
          <w:del w:author="Yurii Litvinov" w:date="2023-01-22T20:37:00" w:id="1153"/>
          <w:rFonts w:ascii="Times New Roman" w:hAnsi="Times New Roman"/>
        </w:rPr>
      </w:pPr>
      <w:del w:author="Yurii Litvinov" w:date="2023-01-22T20:37:00" w:id="1154">
        <w:r>
          <w:rPr>
            <w:rFonts w:ascii="Times New Roman" w:hAnsi="Times New Roman"/>
          </w:rPr>
          <w:delText>Введение</w:delText>
        </w:r>
        <w:r>
          <w:rPr>
            <w:rFonts w:ascii="Times New Roman" w:hAnsi="Times New Roman"/>
          </w:rPr>
          <w:delText xml:space="preserve"> </w:delText>
        </w:r>
        <w:r>
          <w:rPr>
            <w:rFonts w:ascii="Times New Roman" w:hAnsi="Times New Roman"/>
          </w:rPr>
          <w:delText>в</w:delText>
        </w:r>
        <w:r>
          <w:rPr>
            <w:rFonts w:ascii="Times New Roman" w:hAnsi="Times New Roman"/>
          </w:rPr>
          <w:delText xml:space="preserve"> Kotlin. Java virtual machine </w:delText>
        </w:r>
        <w:r>
          <w:rPr>
            <w:rFonts w:ascii="Times New Roman" w:hAnsi="Times New Roman"/>
          </w:rPr>
          <w:delText>и</w:delText>
        </w:r>
        <w:r>
          <w:rPr>
            <w:rFonts w:ascii="Times New Roman" w:hAnsi="Times New Roman"/>
          </w:rPr>
          <w:delText xml:space="preserve"> </w:delText>
        </w:r>
        <w:r>
          <w:rPr>
            <w:rFonts w:ascii="Times New Roman" w:hAnsi="Times New Roman"/>
          </w:rPr>
          <w:delText>байт</w:delText>
        </w:r>
        <w:r>
          <w:rPr>
            <w:rFonts w:ascii="Times New Roman" w:hAnsi="Times New Roman"/>
          </w:rPr>
          <w:delText>-</w:delText>
        </w:r>
        <w:r>
          <w:rPr>
            <w:rFonts w:ascii="Times New Roman" w:hAnsi="Times New Roman"/>
          </w:rPr>
          <w:delText>код</w:delText>
        </w:r>
        <w:r>
          <w:rPr>
            <w:rFonts w:ascii="Times New Roman" w:hAnsi="Times New Roman"/>
          </w:rPr>
          <w:delText xml:space="preserve">. </w:delText>
        </w:r>
        <w:r>
          <w:rPr>
            <w:rFonts w:ascii="Times New Roman" w:hAnsi="Times New Roman"/>
          </w:rPr>
          <w:delText xml:space="preserve">Сборка мусора. Основы синтаксиса </w:delText>
        </w:r>
        <w:r>
          <w:rPr>
            <w:rFonts w:ascii="Times New Roman" w:hAnsi="Times New Roman"/>
          </w:rPr>
          <w:delText>K</w:delText>
        </w:r>
        <w:r>
          <w:rPr>
            <w:rFonts w:ascii="Times New Roman" w:hAnsi="Times New Roman"/>
          </w:rPr>
          <w:delText>otlin.</w:delText>
        </w:r>
      </w:del>
    </w:p>
    <w:p w14:paraId="BC060000">
      <w:pPr>
        <w:pStyle w:val="Style_1"/>
        <w:ind w:firstLine="720" w:left="0"/>
        <w:jc w:val="both"/>
        <w:rPr>
          <w:del w:author="Yurii Litvinov" w:date="2023-01-22T20:37:00" w:id="1155"/>
          <w:rFonts w:ascii="Times New Roman" w:hAnsi="Times New Roman"/>
          <w:i w:val="1"/>
        </w:rPr>
      </w:pPr>
      <w:del w:author="Yurii Litvinov" w:date="2023-01-22T20:37:00" w:id="1156">
        <w:r>
          <w:rPr>
            <w:rFonts w:ascii="Times New Roman" w:hAnsi="Times New Roman"/>
            <w:i w:val="1"/>
          </w:rPr>
          <w:delText>Домашняя работа 1.</w:delText>
        </w:r>
      </w:del>
    </w:p>
    <w:p w14:paraId="BD060000">
      <w:pPr>
        <w:pStyle w:val="Style_1"/>
        <w:numPr>
          <w:ilvl w:val="0"/>
          <w:numId w:val="59"/>
        </w:numPr>
        <w:ind/>
        <w:jc w:val="both"/>
        <w:rPr>
          <w:del w:author="Yurii Litvinov" w:date="2023-01-22T20:37:00" w:id="1157"/>
          <w:rFonts w:ascii="Times New Roman" w:hAnsi="Times New Roman"/>
        </w:rPr>
      </w:pPr>
      <w:del w:author="Yurii Litvinov" w:date="2023-01-22T20:37:00" w:id="1158">
        <w:r>
          <w:rPr>
            <w:rFonts w:ascii="Times New Roman" w:hAnsi="Times New Roman"/>
          </w:rPr>
          <w:delText>Объектно-ориентированное программирование: основные понятия, объекты и классы, инварианты. Абстракция, инкапсуляция, наследование, полиморфизм, типы времени компиляции и времени выполнения. Абстрактные классы. ООП в kotlin.</w:delText>
        </w:r>
      </w:del>
    </w:p>
    <w:p w14:paraId="BE060000">
      <w:pPr>
        <w:pStyle w:val="Style_1"/>
        <w:ind w:firstLine="720" w:left="0"/>
        <w:jc w:val="both"/>
        <w:rPr>
          <w:del w:author="Yurii Litvinov" w:date="2023-01-22T20:37:00" w:id="1159"/>
          <w:rFonts w:ascii="Times New Roman" w:hAnsi="Times New Roman"/>
          <w:i w:val="1"/>
        </w:rPr>
      </w:pPr>
      <w:del w:author="Yurii Litvinov" w:date="2023-01-22T20:37:00" w:id="1160">
        <w:r>
          <w:rPr>
            <w:rFonts w:ascii="Times New Roman" w:hAnsi="Times New Roman"/>
            <w:i w:val="1"/>
          </w:rPr>
          <w:delText>Домашняя работа 2.</w:delText>
        </w:r>
      </w:del>
    </w:p>
    <w:p w14:paraId="BF060000">
      <w:pPr>
        <w:ind/>
        <w:jc w:val="both"/>
        <w:rPr>
          <w:del w:author="Yurii Litvinov" w:date="2023-01-22T20:37:00" w:id="1161"/>
          <w:rFonts w:ascii="Times New Roman" w:hAnsi="Times New Roman"/>
        </w:rPr>
      </w:pPr>
      <w:del w:author="Yurii Litvinov" w:date="2023-01-22T20:37:00" w:id="1162">
        <w:r>
          <w:rPr>
            <w:rFonts w:ascii="Times New Roman" w:hAnsi="Times New Roman"/>
          </w:rPr>
          <w:delText>Раздел 2: Качество программного обеспечения: модульные тесты, обработка ошибок, непрерывная интеграция, инструменты разработки и управления проектами.</w:delText>
        </w:r>
      </w:del>
    </w:p>
    <w:p w14:paraId="C0060000">
      <w:pPr>
        <w:pStyle w:val="Style_1"/>
        <w:numPr>
          <w:ilvl w:val="0"/>
          <w:numId w:val="60"/>
        </w:numPr>
        <w:ind/>
        <w:jc w:val="both"/>
        <w:rPr>
          <w:del w:author="Yurii Litvinov" w:date="2023-01-22T20:37:00" w:id="1163"/>
          <w:rFonts w:ascii="Times New Roman" w:hAnsi="Times New Roman"/>
        </w:rPr>
      </w:pPr>
      <w:del w:author="Yurii Litvinov" w:date="2023-01-22T20:37:00" w:id="1164">
        <w:r>
          <w:rPr>
            <w:rFonts w:ascii="Times New Roman" w:hAnsi="Times New Roman"/>
          </w:rPr>
          <w:delText>Системы</w:delText>
        </w:r>
        <w:r>
          <w:rPr>
            <w:rFonts w:ascii="Times New Roman" w:hAnsi="Times New Roman"/>
          </w:rPr>
          <w:delText xml:space="preserve"> </w:delText>
        </w:r>
        <w:r>
          <w:rPr>
            <w:rFonts w:ascii="Times New Roman" w:hAnsi="Times New Roman"/>
          </w:rPr>
          <w:delText>сборок</w:delText>
        </w:r>
        <w:r>
          <w:rPr>
            <w:rFonts w:ascii="Times New Roman" w:hAnsi="Times New Roman"/>
          </w:rPr>
          <w:delText xml:space="preserve">. Maven. Gradle. Gradle kotlin DSL. </w:delText>
        </w:r>
        <w:r>
          <w:rPr>
            <w:rFonts w:ascii="Times New Roman" w:hAnsi="Times New Roman"/>
          </w:rPr>
          <w:delText>Система package. Добавление зависимостей в проект.</w:delText>
        </w:r>
      </w:del>
    </w:p>
    <w:p w14:paraId="C1060000">
      <w:pPr>
        <w:pStyle w:val="Style_1"/>
        <w:numPr>
          <w:ilvl w:val="0"/>
          <w:numId w:val="60"/>
        </w:numPr>
        <w:ind/>
        <w:jc w:val="both"/>
        <w:rPr>
          <w:del w:author="Yurii Litvinov" w:date="2023-01-22T20:37:00" w:id="1165"/>
          <w:rFonts w:ascii="Times New Roman" w:hAnsi="Times New Roman"/>
        </w:rPr>
      </w:pPr>
      <w:del w:author="Yurii Litvinov" w:date="2023-01-22T20:37:00" w:id="1166">
        <w:r>
          <w:rPr>
            <w:rFonts w:ascii="Times New Roman" w:hAnsi="Times New Roman"/>
          </w:rPr>
          <w:delText>Экосистема проектов с открытым исходным кодом. Непрерывная интеграция: задачи, настройка сборки, матрица сборки. Облачные сервисы для CI/CD. Инструменты анализа качества кода. Инструменты планирования и управления проектом. Средства коммуникации. Багтрекер. Другие средства управления проектом GitHub. Авторское право и лицензии.</w:delText>
        </w:r>
      </w:del>
    </w:p>
    <w:p w14:paraId="C2060000">
      <w:pPr>
        <w:pStyle w:val="Style_1"/>
        <w:ind w:firstLine="720" w:left="0"/>
        <w:jc w:val="both"/>
        <w:rPr>
          <w:del w:author="Yurii Litvinov" w:date="2023-01-22T20:37:00" w:id="1167"/>
          <w:rFonts w:ascii="Times New Roman" w:hAnsi="Times New Roman"/>
          <w:i w:val="1"/>
        </w:rPr>
      </w:pPr>
      <w:del w:author="Yurii Litvinov" w:date="2023-01-22T20:37:00" w:id="1168">
        <w:r>
          <w:rPr>
            <w:rFonts w:ascii="Times New Roman" w:hAnsi="Times New Roman"/>
            <w:i w:val="1"/>
          </w:rPr>
          <w:delText>Домашняя работа 3.</w:delText>
        </w:r>
      </w:del>
    </w:p>
    <w:p w14:paraId="C3060000">
      <w:pPr>
        <w:pStyle w:val="Style_1"/>
        <w:numPr>
          <w:ilvl w:val="0"/>
          <w:numId w:val="60"/>
        </w:numPr>
        <w:ind/>
        <w:jc w:val="both"/>
        <w:rPr>
          <w:del w:author="Yurii Litvinov" w:date="2023-01-22T20:37:00" w:id="1169"/>
          <w:rFonts w:ascii="Times New Roman" w:hAnsi="Times New Roman"/>
        </w:rPr>
      </w:pPr>
      <w:del w:author="Yurii Litvinov" w:date="2023-01-22T20:37:00" w:id="1170">
        <w:r>
          <w:rPr>
            <w:rFonts w:ascii="Times New Roman" w:hAnsi="Times New Roman"/>
          </w:rPr>
          <w:delText>Комментирование кода на Kotlin, JavaDoc. Тестирование, его цели, виды и уровни. Модульное тестирование. Интеграционное тестирование. Сквозное тестирование. Модульные тесты в Kotlin: JUnit. Хорошие практики модульного тестирования. Data-driven-тесты.</w:delText>
        </w:r>
      </w:del>
    </w:p>
    <w:p w14:paraId="C4060000">
      <w:pPr>
        <w:pStyle w:val="Style_1"/>
        <w:ind w:firstLine="720" w:left="0"/>
        <w:jc w:val="both"/>
        <w:rPr>
          <w:del w:author="Yurii Litvinov" w:date="2023-01-22T20:37:00" w:id="1171"/>
          <w:rFonts w:ascii="Times New Roman" w:hAnsi="Times New Roman"/>
          <w:i w:val="1"/>
        </w:rPr>
      </w:pPr>
      <w:del w:author="Yurii Litvinov" w:date="2023-01-22T20:37:00" w:id="1172">
        <w:r>
          <w:rPr>
            <w:rFonts w:ascii="Times New Roman" w:hAnsi="Times New Roman"/>
            <w:i w:val="1"/>
          </w:rPr>
          <w:delText>Домашняя работа 4.</w:delText>
        </w:r>
      </w:del>
    </w:p>
    <w:p w14:paraId="C5060000">
      <w:pPr>
        <w:pStyle w:val="Style_1"/>
        <w:numPr>
          <w:ilvl w:val="0"/>
          <w:numId w:val="60"/>
        </w:numPr>
        <w:ind/>
        <w:jc w:val="both"/>
        <w:rPr>
          <w:del w:author="Yurii Litvinov" w:date="2023-01-22T20:37:00" w:id="1173"/>
          <w:rFonts w:ascii="Times New Roman" w:hAnsi="Times New Roman"/>
        </w:rPr>
      </w:pPr>
      <w:del w:author="Yurii Litvinov" w:date="2023-01-22T20:37:00" w:id="1174">
        <w:r>
          <w:rPr>
            <w:rFonts w:ascii="Times New Roman" w:hAnsi="Times New Roman"/>
          </w:rPr>
          <w:delText>Правила написания хорошего кода в ООП. Сложность ПО, сопряжение и связность, модульность, свойства модулей. Понятие объекта с точки зрения архитектуры ПО, выделение объектов. Наследование и композиция. Принципы SOLID, закон Деметры. Примеры абстракций: принцип единственности ответственности, уровень абстракции, общие рекомендации по дизайну абстракций. Инкапсуляция: принцип минимизации доступности, общие рекомендации. Наследование, общие рекомендации, конструкторы. Мутабельность. Преждевременная оптимизация. Принцип Fail Fast. Другие рекомендации.</w:delText>
        </w:r>
      </w:del>
    </w:p>
    <w:p w14:paraId="C6060000">
      <w:pPr>
        <w:pStyle w:val="Style_1"/>
        <w:numPr>
          <w:ilvl w:val="0"/>
          <w:numId w:val="60"/>
        </w:numPr>
        <w:ind/>
        <w:jc w:val="both"/>
        <w:rPr>
          <w:del w:author="Yurii Litvinov" w:date="2023-01-22T20:37:00" w:id="1175"/>
          <w:rFonts w:ascii="Times New Roman" w:hAnsi="Times New Roman"/>
        </w:rPr>
      </w:pPr>
      <w:del w:author="Yurii Litvinov" w:date="2023-01-22T20:37:00" w:id="1176">
        <w:r>
          <w:rPr>
            <w:rFonts w:ascii="Times New Roman" w:hAnsi="Times New Roman"/>
          </w:rPr>
          <w:delText>Исключения и обработка ошибок. Бросание и обработка исключений, try-catch-finally, фильтры исключений. Иерархия классов-исключений стандартной библиотеки. Свойства класса Exception. Перебрасывание исключений. Объявление своих классов-исключений. «Интересные» классы-исключения стандартной библиотеки.</w:delText>
        </w:r>
      </w:del>
    </w:p>
    <w:p w14:paraId="C7060000">
      <w:pPr>
        <w:pStyle w:val="Style_1"/>
        <w:ind w:firstLine="720" w:left="0"/>
        <w:jc w:val="both"/>
        <w:rPr>
          <w:del w:author="Yurii Litvinov" w:date="2023-01-22T20:37:00" w:id="1177"/>
          <w:rFonts w:ascii="Times New Roman" w:hAnsi="Times New Roman"/>
          <w:i w:val="1"/>
        </w:rPr>
      </w:pPr>
      <w:del w:author="Yurii Litvinov" w:date="2023-01-22T20:37:00" w:id="1178">
        <w:r>
          <w:rPr>
            <w:rFonts w:ascii="Times New Roman" w:hAnsi="Times New Roman"/>
            <w:i w:val="1"/>
          </w:rPr>
          <w:delText>Домашняя работа 5.</w:delText>
        </w:r>
      </w:del>
    </w:p>
    <w:p w14:paraId="C8060000">
      <w:pPr>
        <w:pStyle w:val="Style_1"/>
        <w:numPr>
          <w:ilvl w:val="0"/>
          <w:numId w:val="60"/>
        </w:numPr>
        <w:ind/>
        <w:jc w:val="both"/>
        <w:rPr>
          <w:del w:author="Yurii Litvinov" w:date="2023-01-22T20:37:00" w:id="1179"/>
          <w:rFonts w:ascii="Times New Roman" w:hAnsi="Times New Roman"/>
        </w:rPr>
      </w:pPr>
      <w:del w:author="Yurii Litvinov" w:date="2023-01-22T20:37:00" w:id="1180">
        <w:r>
          <w:rPr>
            <w:rFonts w:ascii="Times New Roman" w:hAnsi="Times New Roman"/>
          </w:rPr>
          <w:delText>Контрольная работа.</w:delText>
        </w:r>
      </w:del>
    </w:p>
    <w:p w14:paraId="C9060000">
      <w:pPr>
        <w:ind/>
        <w:jc w:val="both"/>
        <w:rPr>
          <w:del w:author="Yurii Litvinov" w:date="2023-01-22T20:37:00" w:id="1181"/>
          <w:rFonts w:ascii="Times New Roman" w:hAnsi="Times New Roman"/>
        </w:rPr>
      </w:pPr>
      <w:del w:author="Yurii Litvinov" w:date="2023-01-22T20:37:00" w:id="1182">
        <w:r>
          <w:rPr>
            <w:rFonts w:ascii="Times New Roman" w:hAnsi="Times New Roman"/>
          </w:rPr>
          <w:delText>Раздел 3: Аспекты современных языков программирования.</w:delText>
        </w:r>
      </w:del>
    </w:p>
    <w:p w14:paraId="CA060000">
      <w:pPr>
        <w:pStyle w:val="Style_1"/>
        <w:numPr>
          <w:ilvl w:val="0"/>
          <w:numId w:val="61"/>
        </w:numPr>
        <w:ind/>
        <w:jc w:val="both"/>
        <w:rPr>
          <w:del w:author="Yurii Litvinov" w:date="2023-01-22T20:37:00" w:id="1183"/>
          <w:rFonts w:ascii="Times New Roman" w:hAnsi="Times New Roman"/>
        </w:rPr>
      </w:pPr>
      <w:del w:author="Yurii Litvinov" w:date="2023-01-22T20:37:00" w:id="1184">
        <w:r>
          <w:rPr>
            <w:rFonts w:ascii="Times New Roman" w:hAnsi="Times New Roman"/>
          </w:rPr>
          <w:delText>Контейнеры, генерики, потоки значений. Использование Java.util.Collection. Иерархия коллекций в Java. Mutable и Immutable в kotlin. Итератор. Генерики. Инвариатность, вариативность на уровне объявления в kotlin. Generic методы и классы. Стирание типов. Поток значений, получение и обработка. Операции над потоками. Типы операций. Редукция. Java Stream Api.</w:delText>
        </w:r>
      </w:del>
    </w:p>
    <w:p w14:paraId="CB060000">
      <w:pPr>
        <w:pStyle w:val="Style_1"/>
        <w:ind w:firstLine="720" w:left="0"/>
        <w:jc w:val="both"/>
        <w:rPr>
          <w:del w:author="Yurii Litvinov" w:date="2023-01-22T20:37:00" w:id="1185"/>
          <w:rFonts w:ascii="Times New Roman" w:hAnsi="Times New Roman"/>
          <w:i w:val="1"/>
        </w:rPr>
      </w:pPr>
      <w:del w:author="Yurii Litvinov" w:date="2023-01-22T20:37:00" w:id="1186">
        <w:r>
          <w:rPr>
            <w:rFonts w:ascii="Times New Roman" w:hAnsi="Times New Roman"/>
            <w:i w:val="1"/>
          </w:rPr>
          <w:delText>Домашняя работа 6.</w:delText>
        </w:r>
      </w:del>
    </w:p>
    <w:p w14:paraId="CC060000">
      <w:pPr>
        <w:pStyle w:val="Style_1"/>
        <w:numPr>
          <w:ilvl w:val="0"/>
          <w:numId w:val="61"/>
        </w:numPr>
        <w:ind/>
        <w:jc w:val="both"/>
        <w:rPr>
          <w:del w:author="Yurii Litvinov" w:date="2023-01-22T20:37:00" w:id="1187"/>
          <w:rFonts w:ascii="Times New Roman" w:hAnsi="Times New Roman"/>
        </w:rPr>
      </w:pPr>
      <w:del w:author="Yurii Litvinov" w:date="2023-01-22T20:37:00" w:id="1188">
        <w:r>
          <w:rPr>
            <w:rFonts w:ascii="Times New Roman" w:hAnsi="Times New Roman"/>
          </w:rPr>
          <w:delText>Многопоточное программирование: предназначение, потенциальные проблемы. Понятия процесса и потока, многопроцессорной и многопоточной программы. Планировщик. Race condition и deadlock. Потоки в Java/Kotlin.</w:delText>
        </w:r>
      </w:del>
    </w:p>
    <w:p w14:paraId="CD060000">
      <w:pPr>
        <w:pStyle w:val="Style_1"/>
        <w:numPr>
          <w:ilvl w:val="0"/>
          <w:numId w:val="61"/>
        </w:numPr>
        <w:ind/>
        <w:jc w:val="both"/>
        <w:rPr>
          <w:del w:author="Yurii Litvinov" w:date="2023-01-22T20:37:00" w:id="1189"/>
          <w:rFonts w:ascii="Times New Roman" w:hAnsi="Times New Roman"/>
        </w:rPr>
      </w:pPr>
      <w:del w:author="Yurii Litvinov" w:date="2023-01-22T20:37:00" w:id="1190">
        <w:r>
          <w:rPr>
            <w:rFonts w:ascii="Times New Roman" w:hAnsi="Times New Roman"/>
          </w:rPr>
          <w:delText>Блокировка. Примитивы синхронизации, синхронизация режима ядра и режима пользователя. Атомарные операции, Volatile. Понятие модели памяти. Критические области. Активное ожидание. Задача производителя и потребителя. Семафоры, мьютексы, мониторы, conditional variables (события).</w:delText>
        </w:r>
      </w:del>
    </w:p>
    <w:p w14:paraId="CE060000">
      <w:pPr>
        <w:pStyle w:val="Style_1"/>
        <w:ind w:firstLine="720" w:left="0"/>
        <w:jc w:val="both"/>
        <w:rPr>
          <w:del w:author="Yurii Litvinov" w:date="2023-01-22T20:37:00" w:id="1191"/>
          <w:rFonts w:ascii="Times New Roman" w:hAnsi="Times New Roman"/>
          <w:i w:val="1"/>
        </w:rPr>
      </w:pPr>
      <w:del w:author="Yurii Litvinov" w:date="2023-01-22T20:37:00" w:id="1192">
        <w:r>
          <w:rPr>
            <w:rFonts w:ascii="Times New Roman" w:hAnsi="Times New Roman"/>
            <w:i w:val="1"/>
          </w:rPr>
          <w:delText>Домашняя работа 7.</w:delText>
        </w:r>
      </w:del>
    </w:p>
    <w:p w14:paraId="CF060000">
      <w:pPr>
        <w:pStyle w:val="Style_1"/>
        <w:numPr>
          <w:ilvl w:val="0"/>
          <w:numId w:val="61"/>
        </w:numPr>
        <w:ind/>
        <w:jc w:val="both"/>
        <w:rPr>
          <w:del w:author="Yurii Litvinov" w:date="2023-01-22T20:37:00" w:id="1193"/>
          <w:rFonts w:ascii="Times New Roman" w:hAnsi="Times New Roman"/>
        </w:rPr>
      </w:pPr>
      <w:del w:author="Yurii Litvinov" w:date="2023-01-22T20:37:00" w:id="1194">
        <w:r>
          <w:rPr>
            <w:rFonts w:ascii="Times New Roman" w:hAnsi="Times New Roman"/>
          </w:rPr>
          <w:delText>Сопрограммы. Асинхронное программирование. Варианты реализации. Асинхронное программирование в kotlin. Останавливаемые функции. Launch vs Async. Примеры.</w:delText>
        </w:r>
      </w:del>
    </w:p>
    <w:p w14:paraId="D0060000">
      <w:pPr>
        <w:pStyle w:val="Style_1"/>
        <w:ind w:firstLine="720" w:left="0"/>
        <w:jc w:val="both"/>
        <w:rPr>
          <w:del w:author="Yurii Litvinov" w:date="2023-01-22T20:37:00" w:id="1195"/>
          <w:rFonts w:ascii="Times New Roman" w:hAnsi="Times New Roman"/>
          <w:i w:val="1"/>
        </w:rPr>
      </w:pPr>
      <w:del w:author="Yurii Litvinov" w:date="2023-01-22T20:37:00" w:id="1196">
        <w:r>
          <w:rPr>
            <w:rFonts w:ascii="Times New Roman" w:hAnsi="Times New Roman"/>
            <w:i w:val="1"/>
          </w:rPr>
          <w:delText>Домашняя работа 8.</w:delText>
        </w:r>
      </w:del>
    </w:p>
    <w:p w14:paraId="D1060000">
      <w:pPr>
        <w:pStyle w:val="Style_1"/>
        <w:numPr>
          <w:ilvl w:val="0"/>
          <w:numId w:val="61"/>
        </w:numPr>
        <w:ind/>
        <w:jc w:val="both"/>
        <w:rPr>
          <w:del w:author="Yurii Litvinov" w:date="2023-01-22T20:37:00" w:id="1197"/>
          <w:rFonts w:ascii="Times New Roman" w:hAnsi="Times New Roman"/>
        </w:rPr>
      </w:pPr>
      <w:del w:author="Yurii Litvinov" w:date="2023-01-22T20:37:00" w:id="1198">
        <w:r>
          <w:rPr>
            <w:rFonts w:ascii="Times New Roman" w:hAnsi="Times New Roman"/>
          </w:rPr>
          <w:delText>Создание</w:delText>
        </w:r>
        <w:r>
          <w:rPr>
            <w:rFonts w:ascii="Times New Roman" w:hAnsi="Times New Roman"/>
          </w:rPr>
          <w:delText xml:space="preserve"> desktop applications. </w:delText>
        </w:r>
        <w:r>
          <w:rPr>
            <w:rFonts w:ascii="Times New Roman" w:hAnsi="Times New Roman"/>
          </w:rPr>
          <w:delText>Паттерн</w:delText>
        </w:r>
        <w:r>
          <w:rPr>
            <w:rFonts w:ascii="Times New Roman" w:hAnsi="Times New Roman"/>
          </w:rPr>
          <w:delText xml:space="preserve"> Model-View-Controller. </w:delText>
        </w:r>
        <w:r>
          <w:rPr>
            <w:rFonts w:ascii="Times New Roman" w:hAnsi="Times New Roman"/>
          </w:rPr>
          <w:delText>Использование асинхронного программирования для “долгих” задач. Фреймворк TornadoFX, установка и примеры. Фрагменты. Практика на паре.</w:delText>
        </w:r>
      </w:del>
    </w:p>
    <w:p w14:paraId="D2060000">
      <w:pPr>
        <w:pStyle w:val="Style_1"/>
        <w:ind w:firstLine="720" w:left="0"/>
        <w:jc w:val="both"/>
        <w:rPr>
          <w:del w:author="Yurii Litvinov" w:date="2023-01-22T20:37:00" w:id="1199"/>
          <w:rFonts w:ascii="Times New Roman" w:hAnsi="Times New Roman"/>
          <w:i w:val="1"/>
        </w:rPr>
      </w:pPr>
      <w:del w:author="Yurii Litvinov" w:date="2023-01-22T20:37:00" w:id="1200">
        <w:r>
          <w:rPr>
            <w:rFonts w:ascii="Times New Roman" w:hAnsi="Times New Roman"/>
            <w:i w:val="1"/>
          </w:rPr>
          <w:delText>Домашняя работа 9.</w:delText>
        </w:r>
      </w:del>
    </w:p>
    <w:p w14:paraId="D3060000">
      <w:pPr>
        <w:pStyle w:val="Style_1"/>
        <w:numPr>
          <w:ilvl w:val="0"/>
          <w:numId w:val="61"/>
        </w:numPr>
        <w:ind/>
        <w:jc w:val="both"/>
        <w:rPr>
          <w:del w:author="Yurii Litvinov" w:date="2023-01-22T20:37:00" w:id="1201"/>
          <w:rFonts w:ascii="Times New Roman" w:hAnsi="Times New Roman"/>
        </w:rPr>
      </w:pPr>
      <w:del w:author="Yurii Litvinov" w:date="2023-01-22T20:37:00" w:id="1202">
        <w:r>
          <w:rPr>
            <w:rFonts w:ascii="Times New Roman" w:hAnsi="Times New Roman"/>
          </w:rPr>
          <w:delText>Сети и сетевое программирование. Работа с сетью, низкий уровень. Архитектура глобальных сетей, модель OSI, стек протоколов TCP/IP, обзор уровней модели OSI. Протокол IP: IP-адреса, формат пакета. Пакеты TCP/UDP. Протокол http, ответ-запрос, https. Сокеты. Клиент-серверная архитектура. Фреймворк ktor для kotlin. Установка и примеры с отправкой и получением запроса.</w:delText>
        </w:r>
      </w:del>
    </w:p>
    <w:p w14:paraId="D4060000">
      <w:pPr>
        <w:pStyle w:val="Style_1"/>
        <w:ind w:firstLine="720" w:left="0"/>
        <w:jc w:val="both"/>
        <w:rPr>
          <w:del w:author="Yurii Litvinov" w:date="2023-01-22T20:37:00" w:id="1203"/>
          <w:rFonts w:ascii="Times New Roman" w:hAnsi="Times New Roman"/>
          <w:i w:val="1"/>
        </w:rPr>
      </w:pPr>
      <w:del w:author="Yurii Litvinov" w:date="2023-01-22T20:37:00" w:id="1204">
        <w:r>
          <w:rPr>
            <w:rFonts w:ascii="Times New Roman" w:hAnsi="Times New Roman"/>
            <w:i w:val="1"/>
          </w:rPr>
          <w:delText>Домашняя работа 10.</w:delText>
        </w:r>
      </w:del>
    </w:p>
    <w:p w14:paraId="D5060000">
      <w:pPr>
        <w:pStyle w:val="Style_1"/>
        <w:numPr>
          <w:ilvl w:val="0"/>
          <w:numId w:val="61"/>
        </w:numPr>
        <w:ind/>
        <w:jc w:val="both"/>
        <w:rPr>
          <w:del w:author="Yurii Litvinov" w:date="2023-01-22T20:37:00" w:id="1205"/>
          <w:rFonts w:ascii="Times New Roman" w:hAnsi="Times New Roman"/>
        </w:rPr>
      </w:pPr>
      <w:del w:author="Yurii Litvinov" w:date="2023-01-22T20:37:00" w:id="1206">
        <w:r>
          <w:rPr>
            <w:rFonts w:ascii="Times New Roman" w:hAnsi="Times New Roman"/>
          </w:rPr>
          <w:delText>Доклады.</w:delText>
        </w:r>
      </w:del>
    </w:p>
    <w:p w14:paraId="D6060000">
      <w:pPr>
        <w:ind/>
        <w:jc w:val="both"/>
        <w:rPr>
          <w:del w:author="Yurii Litvinov" w:date="2023-01-22T20:37:00" w:id="1207"/>
          <w:rFonts w:ascii="Times New Roman" w:hAnsi="Times New Roman"/>
        </w:rPr>
      </w:pPr>
      <w:del w:author="Yurii Litvinov" w:date="2023-01-22T20:37:00" w:id="1208">
        <w:r>
          <w:rPr>
            <w:rFonts w:ascii="Times New Roman" w:hAnsi="Times New Roman"/>
          </w:rPr>
          <w:delText>Раздел 4: Промежуточная аттестация.</w:delText>
        </w:r>
      </w:del>
    </w:p>
    <w:p w14:paraId="D7060000">
      <w:pPr>
        <w:pStyle w:val="Style_1"/>
        <w:numPr>
          <w:ilvl w:val="0"/>
          <w:numId w:val="62"/>
        </w:numPr>
        <w:ind/>
        <w:jc w:val="both"/>
        <w:rPr>
          <w:del w:author="Yurii Litvinov" w:date="2023-01-22T20:37:00" w:id="1209"/>
          <w:rFonts w:ascii="Times New Roman" w:hAnsi="Times New Roman"/>
        </w:rPr>
      </w:pPr>
      <w:del w:author="Yurii Litvinov" w:date="2023-01-22T20:37:00" w:id="1210">
        <w:r>
          <w:rPr>
            <w:rFonts w:ascii="Times New Roman" w:hAnsi="Times New Roman"/>
          </w:rPr>
          <w:delText>Зачётная работа.</w:delText>
        </w:r>
      </w:del>
    </w:p>
    <w:p w14:paraId="D8060000">
      <w:pPr>
        <w:ind/>
        <w:jc w:val="both"/>
        <w:rPr>
          <w:del w:author="Yurii Litvinov" w:date="2023-01-22T20:37:00" w:id="1211"/>
          <w:rFonts w:ascii="Times New Roman" w:hAnsi="Times New Roman"/>
        </w:rPr>
      </w:pPr>
    </w:p>
    <w:p w14:paraId="D9060000">
      <w:pPr>
        <w:ind/>
        <w:jc w:val="both"/>
        <w:rPr>
          <w:del w:author="Yurii Litvinov" w:date="2023-01-22T20:37:00" w:id="1212"/>
          <w:rFonts w:ascii="Times New Roman" w:hAnsi="Times New Roman"/>
        </w:rPr>
      </w:pPr>
      <w:del w:author="Yurii Litvinov" w:date="2023-01-22T20:37:00" w:id="1213">
        <w:r>
          <w:rPr>
            <w:rFonts w:ascii="Times New Roman" w:hAnsi="Times New Roman"/>
          </w:rPr>
          <w:delText>Период обучения (модуль): семестр 3.</w:delText>
        </w:r>
      </w:del>
    </w:p>
    <w:tbl>
      <w:tblPr>
        <w:tblStyle w:val="Style_2"/>
        <w:tblW w:type="auto" w:w="0"/>
        <w:tblInd w:type="dxa" w:w="-147"/>
        <w:tblLayout w:type="fixed"/>
      </w:tblPr>
      <w:tblGrid>
        <w:gridCol w:w="690"/>
        <w:gridCol w:w="3700"/>
        <w:gridCol w:w="3852"/>
        <w:gridCol w:w="1417"/>
      </w:tblGrid>
      <w:tr>
        <w:trPr>
          <w:del w:author="Yurii Litvinov" w:date="2023-01-22T20:37:00" w:id="1214"/>
        </w:trPr>
        <w:tc>
          <w:tcPr>
            <w:tcW w:type="dxa" w:w="690"/>
            <w:shd w:fill="auto" w:val="clear"/>
            <w:vAlign w:val="center"/>
          </w:tcPr>
          <w:p w14:paraId="DA060000">
            <w:pPr>
              <w:ind/>
              <w:jc w:val="center"/>
              <w:rPr>
                <w:del w:author="Yurii Litvinov" w:date="2023-01-22T20:37:00" w:id="1215"/>
                <w:rFonts w:ascii="Times New Roman" w:hAnsi="Times New Roman"/>
              </w:rPr>
            </w:pPr>
            <w:del w:author="Yurii Litvinov" w:date="2023-01-22T20:37:00" w:id="1216">
              <w:r>
                <w:rPr>
                  <w:rFonts w:ascii="Times New Roman" w:hAnsi="Times New Roman"/>
                </w:rPr>
                <w:delText>№ п</w:delText>
              </w:r>
              <w:r>
                <w:rPr>
                  <w:rFonts w:ascii="Times New Roman" w:hAnsi="Times New Roman"/>
                </w:rPr>
                <w:delText>/</w:delText>
              </w:r>
              <w:r>
                <w:rPr>
                  <w:rFonts w:ascii="Times New Roman" w:hAnsi="Times New Roman"/>
                </w:rPr>
                <w:delText>п</w:delText>
              </w:r>
            </w:del>
          </w:p>
        </w:tc>
        <w:tc>
          <w:tcPr>
            <w:tcW w:type="dxa" w:w="3700"/>
            <w:shd w:fill="auto" w:val="clear"/>
            <w:vAlign w:val="center"/>
          </w:tcPr>
          <w:p w14:paraId="DB060000">
            <w:pPr>
              <w:ind/>
              <w:jc w:val="center"/>
              <w:rPr>
                <w:del w:author="Yurii Litvinov" w:date="2023-01-22T20:37:00" w:id="1217"/>
                <w:rFonts w:ascii="Times New Roman" w:hAnsi="Times New Roman"/>
              </w:rPr>
            </w:pPr>
            <w:del w:author="Yurii Litvinov" w:date="2023-01-22T20:37:00" w:id="1218">
              <w:r>
                <w:rPr>
                  <w:rFonts w:ascii="Times New Roman" w:hAnsi="Times New Roman"/>
                </w:rPr>
                <w:delText>Наименование темы (раздела, части)</w:delText>
              </w:r>
            </w:del>
          </w:p>
        </w:tc>
        <w:tc>
          <w:tcPr>
            <w:tcW w:type="dxa" w:w="3852"/>
            <w:shd w:fill="auto" w:val="clear"/>
            <w:vAlign w:val="center"/>
          </w:tcPr>
          <w:p w14:paraId="DC060000">
            <w:pPr>
              <w:ind/>
              <w:jc w:val="center"/>
              <w:rPr>
                <w:del w:author="Yurii Litvinov" w:date="2023-01-22T20:37:00" w:id="1219"/>
                <w:rFonts w:ascii="Times New Roman" w:hAnsi="Times New Roman"/>
              </w:rPr>
            </w:pPr>
            <w:del w:author="Yurii Litvinov" w:date="2023-01-22T20:37:00" w:id="1220">
              <w:r>
                <w:rPr>
                  <w:rFonts w:ascii="Times New Roman" w:hAnsi="Times New Roman"/>
                </w:rPr>
                <w:delText>Вид учебных занятий</w:delText>
              </w:r>
            </w:del>
          </w:p>
        </w:tc>
        <w:tc>
          <w:tcPr>
            <w:tcW w:type="dxa" w:w="1417"/>
            <w:shd w:fill="auto" w:val="clear"/>
            <w:vAlign w:val="center"/>
          </w:tcPr>
          <w:p w14:paraId="DD060000">
            <w:pPr>
              <w:ind/>
              <w:jc w:val="center"/>
              <w:rPr>
                <w:del w:author="Yurii Litvinov" w:date="2023-01-22T20:37:00" w:id="1221"/>
                <w:rFonts w:ascii="Times New Roman" w:hAnsi="Times New Roman"/>
              </w:rPr>
            </w:pPr>
            <w:del w:author="Yurii Litvinov" w:date="2023-01-22T20:37:00" w:id="1222">
              <w:r>
                <w:rPr>
                  <w:rFonts w:ascii="Times New Roman" w:hAnsi="Times New Roman"/>
                </w:rPr>
                <w:delText>Количество часов</w:delText>
              </w:r>
            </w:del>
          </w:p>
        </w:tc>
      </w:tr>
      <w:tr>
        <w:trPr>
          <w:trHeight w:hRule="atLeast" w:val="367"/>
          <w:del w:author="Yurii Litvinov" w:date="2023-01-22T20:37:00" w:id="1223"/>
        </w:trPr>
        <w:tc>
          <w:tcPr>
            <w:tcW w:type="dxa" w:w="690"/>
            <w:vMerge w:val="restart"/>
            <w:shd w:fill="auto" w:val="clear"/>
            <w:vAlign w:val="center"/>
          </w:tcPr>
          <w:p w14:paraId="DE060000">
            <w:pPr>
              <w:rPr>
                <w:del w:author="Yurii Litvinov" w:date="2023-01-22T20:37:00" w:id="1224"/>
                <w:rFonts w:ascii="Times New Roman" w:hAnsi="Times New Roman"/>
              </w:rPr>
            </w:pPr>
            <w:del w:author="Yurii Litvinov" w:date="2023-01-22T20:37:00" w:id="1225">
              <w:r>
                <w:rPr>
                  <w:rFonts w:ascii="Times New Roman" w:hAnsi="Times New Roman"/>
                </w:rPr>
                <w:delText>I</w:delText>
              </w:r>
              <w:r>
                <w:rPr>
                  <w:rFonts w:ascii="Times New Roman" w:hAnsi="Times New Roman"/>
                </w:rPr>
                <w:delText>.</w:delText>
              </w:r>
            </w:del>
          </w:p>
        </w:tc>
        <w:tc>
          <w:tcPr>
            <w:tcW w:type="dxa" w:w="3700"/>
            <w:vMerge w:val="restart"/>
            <w:shd w:fill="auto" w:val="clear"/>
            <w:vAlign w:val="center"/>
          </w:tcPr>
          <w:p w14:paraId="DF060000">
            <w:pPr>
              <w:rPr>
                <w:del w:author="Yurii Litvinov" w:date="2023-01-22T20:37:00" w:id="1226"/>
                <w:rFonts w:ascii="Times New Roman" w:hAnsi="Times New Roman"/>
              </w:rPr>
            </w:pPr>
            <w:del w:author="Yurii Litvinov" w:date="2023-01-22T20:37:00" w:id="1227">
              <w:r>
                <w:rPr>
                  <w:rFonts w:ascii="Times New Roman" w:hAnsi="Times New Roman"/>
                </w:rPr>
                <w:delText>Углублённое объектно-ориентированное программирование</w:delText>
              </w:r>
              <w:r>
                <w:rPr>
                  <w:rFonts w:ascii="Times New Roman" w:hAnsi="Times New Roman"/>
                </w:rPr>
                <w:delText xml:space="preserve"> и введение в </w:delText>
              </w:r>
              <w:r>
                <w:rPr>
                  <w:rFonts w:ascii="Times New Roman" w:hAnsi="Times New Roman"/>
                </w:rPr>
                <w:delText>Android</w:delText>
              </w:r>
              <w:r>
                <w:rPr>
                  <w:rFonts w:ascii="Times New Roman" w:hAnsi="Times New Roman"/>
                </w:rPr>
                <w:delText>-разработку</w:delText>
              </w:r>
            </w:del>
          </w:p>
        </w:tc>
        <w:tc>
          <w:tcPr>
            <w:tcW w:type="dxa" w:w="3852"/>
            <w:shd w:fill="auto" w:val="clear"/>
            <w:vAlign w:val="center"/>
          </w:tcPr>
          <w:p w14:paraId="E0060000">
            <w:pPr>
              <w:rPr>
                <w:del w:author="Yurii Litvinov" w:date="2023-01-22T20:37:00" w:id="1228"/>
                <w:rFonts w:ascii="Times New Roman" w:hAnsi="Times New Roman"/>
              </w:rPr>
            </w:pPr>
            <w:del w:author="Yurii Litvinov" w:date="2023-01-22T20:37:00" w:id="1229">
              <w:r>
                <w:rPr>
                  <w:rFonts w:ascii="Times New Roman" w:hAnsi="Times New Roman"/>
                </w:rPr>
                <w:delText>практические занятия</w:delText>
              </w:r>
            </w:del>
          </w:p>
        </w:tc>
        <w:tc>
          <w:tcPr>
            <w:tcW w:type="dxa" w:w="1417"/>
            <w:shd w:fill="auto" w:val="clear"/>
            <w:vAlign w:val="center"/>
          </w:tcPr>
          <w:p w14:paraId="E1060000">
            <w:pPr>
              <w:ind/>
              <w:jc w:val="center"/>
              <w:rPr>
                <w:del w:author="Yurii Litvinov" w:date="2023-01-22T20:37:00" w:id="1230"/>
                <w:rFonts w:ascii="Times New Roman" w:hAnsi="Times New Roman"/>
              </w:rPr>
            </w:pPr>
            <w:del w:author="Yurii Litvinov" w:date="2023-01-22T20:37:00" w:id="1231">
              <w:r>
                <w:rPr>
                  <w:rFonts w:ascii="Times New Roman" w:hAnsi="Times New Roman"/>
                </w:rPr>
                <w:delText>6</w:delText>
              </w:r>
            </w:del>
          </w:p>
        </w:tc>
      </w:tr>
      <w:tr>
        <w:trPr>
          <w:trHeight w:hRule="atLeast" w:val="367"/>
          <w:del w:author="Yurii Litvinov" w:date="2023-01-22T20:37:00" w:id="1232"/>
        </w:trPr>
        <w:tc>
          <w:tcPr>
            <w:tcW w:type="dxa" w:w="690"/>
            <w:gridSpan w:val="1"/>
            <w:vMerge w:val="continue"/>
            <w:shd w:fill="auto" w:val="clear"/>
            <w:vAlign w:val="center"/>
          </w:tcPr>
          <w:p/>
        </w:tc>
        <w:tc>
          <w:tcPr>
            <w:tcW w:type="dxa" w:w="3700"/>
            <w:gridSpan w:val="1"/>
            <w:vMerge w:val="continue"/>
            <w:shd w:fill="auto" w:val="clear"/>
            <w:vAlign w:val="center"/>
          </w:tcPr>
          <w:p/>
        </w:tc>
        <w:tc>
          <w:tcPr>
            <w:tcW w:type="dxa" w:w="3852"/>
            <w:shd w:fill="auto" w:val="clear"/>
            <w:vAlign w:val="center"/>
          </w:tcPr>
          <w:p w14:paraId="E2060000">
            <w:pPr>
              <w:rPr>
                <w:del w:author="Yurii Litvinov" w:date="2023-01-22T20:37:00" w:id="1233"/>
                <w:rFonts w:ascii="Times New Roman" w:hAnsi="Times New Roman"/>
              </w:rPr>
            </w:pPr>
            <w:del w:author="Yurii Litvinov" w:date="2023-01-22T20:37:00" w:id="1234">
              <w:r>
                <w:rPr>
                  <w:rFonts w:ascii="Times New Roman" w:hAnsi="Times New Roman"/>
                </w:rPr>
                <w:delText>лабораторные работы</w:delText>
              </w:r>
            </w:del>
          </w:p>
        </w:tc>
        <w:tc>
          <w:tcPr>
            <w:tcW w:type="dxa" w:w="1417"/>
            <w:shd w:fill="auto" w:val="clear"/>
            <w:vAlign w:val="center"/>
          </w:tcPr>
          <w:p w14:paraId="E3060000">
            <w:pPr>
              <w:ind/>
              <w:jc w:val="center"/>
              <w:rPr>
                <w:del w:author="Yurii Litvinov" w:date="2023-01-22T20:37:00" w:id="1235"/>
                <w:rFonts w:ascii="Times New Roman" w:hAnsi="Times New Roman"/>
              </w:rPr>
            </w:pPr>
            <w:del w:author="Yurii Litvinov" w:date="2023-01-22T20:37:00" w:id="1236">
              <w:r>
                <w:rPr>
                  <w:rFonts w:ascii="Times New Roman" w:hAnsi="Times New Roman"/>
                </w:rPr>
                <w:delText>6</w:delText>
              </w:r>
            </w:del>
          </w:p>
        </w:tc>
      </w:tr>
      <w:tr>
        <w:trPr>
          <w:trHeight w:hRule="atLeast" w:val="367"/>
          <w:del w:author="Yurii Litvinov" w:date="2023-01-22T20:37:00" w:id="1237"/>
        </w:trPr>
        <w:tc>
          <w:tcPr>
            <w:tcW w:type="dxa" w:w="690"/>
            <w:gridSpan w:val="1"/>
            <w:vMerge w:val="continue"/>
            <w:shd w:fill="auto" w:val="clear"/>
            <w:vAlign w:val="center"/>
          </w:tcPr>
          <w:p/>
        </w:tc>
        <w:tc>
          <w:tcPr>
            <w:tcW w:type="dxa" w:w="3700"/>
            <w:gridSpan w:val="1"/>
            <w:vMerge w:val="continue"/>
            <w:shd w:fill="auto" w:val="clear"/>
            <w:vAlign w:val="center"/>
          </w:tcPr>
          <w:p/>
        </w:tc>
        <w:tc>
          <w:tcPr>
            <w:tcW w:type="dxa" w:w="3852"/>
            <w:shd w:fill="auto" w:val="clear"/>
            <w:vAlign w:val="center"/>
          </w:tcPr>
          <w:p w14:paraId="E4060000">
            <w:pPr>
              <w:rPr>
                <w:del w:author="Yurii Litvinov" w:date="2023-01-22T20:37:00" w:id="1238"/>
                <w:rFonts w:ascii="Times New Roman" w:hAnsi="Times New Roman"/>
              </w:rPr>
            </w:pPr>
            <w:del w:author="Yurii Litvinov" w:date="2023-01-22T20:37:00" w:id="1239">
              <w:r>
                <w:rPr>
                  <w:rFonts w:ascii="Times New Roman" w:hAnsi="Times New Roman"/>
                </w:rPr>
                <w:delText>самостоятельная работа</w:delText>
              </w:r>
            </w:del>
          </w:p>
        </w:tc>
        <w:tc>
          <w:tcPr>
            <w:tcW w:type="dxa" w:w="1417"/>
            <w:shd w:fill="auto" w:val="clear"/>
            <w:vAlign w:val="center"/>
          </w:tcPr>
          <w:p w14:paraId="E5060000">
            <w:pPr>
              <w:ind/>
              <w:jc w:val="center"/>
              <w:rPr>
                <w:del w:author="Yurii Litvinov" w:date="2023-01-22T20:37:00" w:id="1240"/>
                <w:rFonts w:ascii="Times New Roman" w:hAnsi="Times New Roman"/>
              </w:rPr>
            </w:pPr>
            <w:del w:author="Yurii Litvinov" w:date="2023-01-22T20:37:00" w:id="1241">
              <w:r>
                <w:rPr>
                  <w:rFonts w:ascii="Times New Roman" w:hAnsi="Times New Roman"/>
                </w:rPr>
                <w:delText>1</w:delText>
              </w:r>
              <w:r>
                <w:rPr>
                  <w:rFonts w:ascii="Times New Roman" w:hAnsi="Times New Roman"/>
                </w:rPr>
                <w:delText>6</w:delText>
              </w:r>
            </w:del>
          </w:p>
        </w:tc>
      </w:tr>
      <w:tr>
        <w:trPr>
          <w:trHeight w:hRule="atLeast" w:val="367"/>
          <w:del w:author="Yurii Litvinov" w:date="2023-01-22T20:37:00" w:id="1242"/>
        </w:trPr>
        <w:tc>
          <w:tcPr>
            <w:tcW w:type="dxa" w:w="690"/>
            <w:vMerge w:val="restart"/>
            <w:shd w:fill="auto" w:val="clear"/>
            <w:vAlign w:val="center"/>
          </w:tcPr>
          <w:p w14:paraId="E6060000">
            <w:pPr>
              <w:rPr>
                <w:del w:author="Yurii Litvinov" w:date="2023-01-22T20:37:00" w:id="1243"/>
                <w:rFonts w:ascii="Times New Roman" w:hAnsi="Times New Roman"/>
              </w:rPr>
            </w:pPr>
            <w:del w:author="Yurii Litvinov" w:date="2023-01-22T20:37:00" w:id="1244">
              <w:r>
                <w:rPr>
                  <w:rFonts w:ascii="Times New Roman" w:hAnsi="Times New Roman"/>
                </w:rPr>
                <w:delText>II.</w:delText>
              </w:r>
            </w:del>
          </w:p>
        </w:tc>
        <w:tc>
          <w:tcPr>
            <w:tcW w:type="dxa" w:w="3700"/>
            <w:vMerge w:val="restart"/>
            <w:shd w:fill="auto" w:val="clear"/>
            <w:vAlign w:val="center"/>
          </w:tcPr>
          <w:p w14:paraId="E7060000">
            <w:pPr>
              <w:rPr>
                <w:del w:author="Yurii Litvinov" w:date="2023-01-22T20:37:00" w:id="1245"/>
                <w:rFonts w:ascii="Times New Roman" w:hAnsi="Times New Roman"/>
              </w:rPr>
            </w:pPr>
            <w:del w:author="Yurii Litvinov" w:date="2023-01-22T20:37:00" w:id="1246">
              <w:r>
                <w:rPr>
                  <w:rFonts w:ascii="Times New Roman" w:hAnsi="Times New Roman"/>
                </w:rPr>
                <w:delText>Паттерны объектно-ориентированного программирования и прикладные технологии</w:delText>
              </w:r>
            </w:del>
          </w:p>
        </w:tc>
        <w:tc>
          <w:tcPr>
            <w:tcW w:type="dxa" w:w="3852"/>
            <w:shd w:fill="auto" w:val="clear"/>
            <w:vAlign w:val="center"/>
          </w:tcPr>
          <w:p w14:paraId="E8060000">
            <w:pPr>
              <w:rPr>
                <w:del w:author="Yurii Litvinov" w:date="2023-01-22T20:37:00" w:id="1247"/>
                <w:rFonts w:ascii="Times New Roman" w:hAnsi="Times New Roman"/>
              </w:rPr>
            </w:pPr>
            <w:del w:author="Yurii Litvinov" w:date="2023-01-22T20:37:00" w:id="1248">
              <w:r>
                <w:rPr>
                  <w:rFonts w:ascii="Times New Roman" w:hAnsi="Times New Roman"/>
                </w:rPr>
                <w:delText>практические занятия</w:delText>
              </w:r>
            </w:del>
          </w:p>
        </w:tc>
        <w:tc>
          <w:tcPr>
            <w:tcW w:type="dxa" w:w="1417"/>
            <w:shd w:fill="auto" w:val="clear"/>
            <w:vAlign w:val="center"/>
          </w:tcPr>
          <w:p w14:paraId="E9060000">
            <w:pPr>
              <w:ind/>
              <w:jc w:val="center"/>
              <w:rPr>
                <w:del w:author="Yurii Litvinov" w:date="2023-01-22T20:37:00" w:id="1249"/>
                <w:rFonts w:ascii="Times New Roman" w:hAnsi="Times New Roman"/>
              </w:rPr>
            </w:pPr>
            <w:del w:author="Yurii Litvinov" w:date="2023-01-22T20:37:00" w:id="1250">
              <w:r>
                <w:rPr>
                  <w:rFonts w:ascii="Times New Roman" w:hAnsi="Times New Roman"/>
                </w:rPr>
                <w:delText>9</w:delText>
              </w:r>
            </w:del>
          </w:p>
        </w:tc>
      </w:tr>
      <w:tr>
        <w:trPr>
          <w:trHeight w:hRule="atLeast" w:val="367"/>
          <w:del w:author="Yurii Litvinov" w:date="2023-01-22T20:37:00" w:id="1251"/>
        </w:trPr>
        <w:tc>
          <w:tcPr>
            <w:tcW w:type="dxa" w:w="690"/>
            <w:gridSpan w:val="1"/>
            <w:vMerge w:val="continue"/>
            <w:shd w:fill="auto" w:val="clear"/>
            <w:vAlign w:val="center"/>
          </w:tcPr>
          <w:p/>
        </w:tc>
        <w:tc>
          <w:tcPr>
            <w:tcW w:type="dxa" w:w="3700"/>
            <w:gridSpan w:val="1"/>
            <w:vMerge w:val="continue"/>
            <w:shd w:fill="auto" w:val="clear"/>
            <w:vAlign w:val="center"/>
          </w:tcPr>
          <w:p/>
        </w:tc>
        <w:tc>
          <w:tcPr>
            <w:tcW w:type="dxa" w:w="3852"/>
            <w:shd w:fill="auto" w:val="clear"/>
            <w:vAlign w:val="center"/>
          </w:tcPr>
          <w:p w14:paraId="EA060000">
            <w:pPr>
              <w:rPr>
                <w:del w:author="Yurii Litvinov" w:date="2023-01-22T20:37:00" w:id="1252"/>
                <w:rFonts w:ascii="Times New Roman" w:hAnsi="Times New Roman"/>
              </w:rPr>
            </w:pPr>
            <w:del w:author="Yurii Litvinov" w:date="2023-01-22T20:37:00" w:id="1253">
              <w:r>
                <w:rPr>
                  <w:rFonts w:ascii="Times New Roman" w:hAnsi="Times New Roman"/>
                </w:rPr>
                <w:delText>лабораторные работы</w:delText>
              </w:r>
            </w:del>
          </w:p>
        </w:tc>
        <w:tc>
          <w:tcPr>
            <w:tcW w:type="dxa" w:w="1417"/>
            <w:shd w:fill="auto" w:val="clear"/>
            <w:vAlign w:val="center"/>
          </w:tcPr>
          <w:p w14:paraId="EB060000">
            <w:pPr>
              <w:ind/>
              <w:jc w:val="center"/>
              <w:rPr>
                <w:del w:author="Yurii Litvinov" w:date="2023-01-22T20:37:00" w:id="1254"/>
                <w:rFonts w:ascii="Times New Roman" w:hAnsi="Times New Roman"/>
              </w:rPr>
            </w:pPr>
            <w:del w:author="Yurii Litvinov" w:date="2023-01-22T20:37:00" w:id="1255">
              <w:r>
                <w:rPr>
                  <w:rFonts w:ascii="Times New Roman" w:hAnsi="Times New Roman"/>
                </w:rPr>
                <w:delText>9</w:delText>
              </w:r>
            </w:del>
          </w:p>
        </w:tc>
      </w:tr>
      <w:tr>
        <w:trPr>
          <w:trHeight w:hRule="atLeast" w:val="367"/>
          <w:del w:author="Yurii Litvinov" w:date="2023-01-22T20:37:00" w:id="1256"/>
        </w:trPr>
        <w:tc>
          <w:tcPr>
            <w:tcW w:type="dxa" w:w="690"/>
            <w:gridSpan w:val="1"/>
            <w:vMerge w:val="continue"/>
            <w:shd w:fill="auto" w:val="clear"/>
            <w:vAlign w:val="center"/>
          </w:tcPr>
          <w:p/>
        </w:tc>
        <w:tc>
          <w:tcPr>
            <w:tcW w:type="dxa" w:w="3700"/>
            <w:gridSpan w:val="1"/>
            <w:vMerge w:val="continue"/>
            <w:shd w:fill="auto" w:val="clear"/>
            <w:vAlign w:val="center"/>
          </w:tcPr>
          <w:p/>
        </w:tc>
        <w:tc>
          <w:tcPr>
            <w:tcW w:type="dxa" w:w="3852"/>
            <w:shd w:fill="auto" w:val="clear"/>
            <w:vAlign w:val="center"/>
          </w:tcPr>
          <w:p w14:paraId="EC060000">
            <w:pPr>
              <w:rPr>
                <w:del w:author="Yurii Litvinov" w:date="2023-01-22T20:37:00" w:id="1257"/>
                <w:rFonts w:ascii="Times New Roman" w:hAnsi="Times New Roman"/>
              </w:rPr>
            </w:pPr>
            <w:del w:author="Yurii Litvinov" w:date="2023-01-22T20:37:00" w:id="1258">
              <w:r>
                <w:rPr>
                  <w:rFonts w:ascii="Times New Roman" w:hAnsi="Times New Roman"/>
                </w:rPr>
                <w:delText>самостоятельная работа</w:delText>
              </w:r>
            </w:del>
          </w:p>
        </w:tc>
        <w:tc>
          <w:tcPr>
            <w:tcW w:type="dxa" w:w="1417"/>
            <w:shd w:fill="auto" w:val="clear"/>
            <w:vAlign w:val="center"/>
          </w:tcPr>
          <w:p w14:paraId="ED060000">
            <w:pPr>
              <w:ind/>
              <w:jc w:val="center"/>
              <w:rPr>
                <w:del w:author="Yurii Litvinov" w:date="2023-01-22T20:37:00" w:id="1259"/>
                <w:rFonts w:ascii="Times New Roman" w:hAnsi="Times New Roman"/>
              </w:rPr>
            </w:pPr>
            <w:del w:author="Yurii Litvinov" w:date="2023-01-22T20:37:00" w:id="1260">
              <w:r>
                <w:rPr>
                  <w:rFonts w:ascii="Times New Roman" w:hAnsi="Times New Roman"/>
                </w:rPr>
                <w:delText>21</w:delText>
              </w:r>
            </w:del>
          </w:p>
        </w:tc>
      </w:tr>
      <w:tr>
        <w:trPr>
          <w:trHeight w:hRule="atLeast" w:val="375"/>
          <w:del w:author="Yurii Litvinov" w:date="2023-01-22T20:37:00" w:id="1261"/>
        </w:trPr>
        <w:tc>
          <w:tcPr>
            <w:tcW w:type="dxa" w:w="690"/>
            <w:vMerge w:val="restart"/>
            <w:shd w:fill="auto" w:val="clear"/>
            <w:vAlign w:val="center"/>
          </w:tcPr>
          <w:p w14:paraId="EE060000">
            <w:pPr>
              <w:rPr>
                <w:del w:author="Yurii Litvinov" w:date="2023-01-22T20:37:00" w:id="1262"/>
                <w:rFonts w:ascii="Times New Roman" w:hAnsi="Times New Roman"/>
              </w:rPr>
            </w:pPr>
            <w:del w:author="Yurii Litvinov" w:date="2023-01-22T20:37:00" w:id="1263">
              <w:r>
                <w:rPr>
                  <w:rFonts w:ascii="Times New Roman" w:hAnsi="Times New Roman"/>
                </w:rPr>
                <w:delText>IV</w:delText>
              </w:r>
              <w:r>
                <w:rPr>
                  <w:rFonts w:ascii="Times New Roman" w:hAnsi="Times New Roman"/>
                </w:rPr>
                <w:delText>.</w:delText>
              </w:r>
            </w:del>
          </w:p>
        </w:tc>
        <w:tc>
          <w:tcPr>
            <w:tcW w:type="dxa" w:w="3700"/>
            <w:vMerge w:val="restart"/>
            <w:shd w:fill="auto" w:val="clear"/>
            <w:vAlign w:val="center"/>
          </w:tcPr>
          <w:p w14:paraId="EF060000">
            <w:pPr>
              <w:rPr>
                <w:del w:author="Yurii Litvinov" w:date="2023-01-22T20:37:00" w:id="1264"/>
                <w:rFonts w:ascii="Times New Roman" w:hAnsi="Times New Roman"/>
              </w:rPr>
            </w:pPr>
            <w:del w:author="Yurii Litvinov" w:date="2023-01-22T20:37:00" w:id="1265">
              <w:r>
                <w:rPr>
                  <w:rFonts w:ascii="Times New Roman" w:hAnsi="Times New Roman"/>
                </w:rPr>
                <w:delText>Промежуточная аттестация</w:delText>
              </w:r>
            </w:del>
          </w:p>
        </w:tc>
        <w:tc>
          <w:tcPr>
            <w:tcW w:type="dxa" w:w="3852"/>
            <w:shd w:fill="auto" w:val="clear"/>
            <w:vAlign w:val="center"/>
          </w:tcPr>
          <w:p w14:paraId="F0060000">
            <w:pPr>
              <w:rPr>
                <w:del w:author="Yurii Litvinov" w:date="2023-01-22T20:37:00" w:id="1266"/>
                <w:rFonts w:ascii="Times New Roman" w:hAnsi="Times New Roman"/>
              </w:rPr>
            </w:pPr>
            <w:del w:author="Yurii Litvinov" w:date="2023-01-22T20:37:00" w:id="1267">
              <w:r>
                <w:rPr>
                  <w:rFonts w:ascii="Times New Roman" w:hAnsi="Times New Roman"/>
                </w:rPr>
                <w:delText>самостоятельная работа</w:delText>
              </w:r>
            </w:del>
          </w:p>
        </w:tc>
        <w:tc>
          <w:tcPr>
            <w:tcW w:type="dxa" w:w="1417"/>
            <w:shd w:fill="auto" w:val="clear"/>
            <w:vAlign w:val="center"/>
          </w:tcPr>
          <w:p w14:paraId="F1060000">
            <w:pPr>
              <w:ind/>
              <w:jc w:val="center"/>
              <w:rPr>
                <w:del w:author="Yurii Litvinov" w:date="2023-01-22T20:37:00" w:id="1268"/>
                <w:rFonts w:ascii="Times New Roman" w:hAnsi="Times New Roman"/>
              </w:rPr>
            </w:pPr>
            <w:del w:author="Yurii Litvinov" w:date="2023-01-22T20:37:00" w:id="1269">
              <w:r>
                <w:rPr>
                  <w:rFonts w:ascii="Times New Roman" w:hAnsi="Times New Roman"/>
                </w:rPr>
                <w:delText>3</w:delText>
              </w:r>
            </w:del>
          </w:p>
        </w:tc>
      </w:tr>
      <w:tr>
        <w:trPr>
          <w:trHeight w:hRule="atLeast" w:val="375"/>
          <w:del w:author="Yurii Litvinov" w:date="2023-01-22T20:37:00" w:id="1270"/>
        </w:trPr>
        <w:tc>
          <w:tcPr>
            <w:tcW w:type="dxa" w:w="690"/>
            <w:gridSpan w:val="1"/>
            <w:vMerge w:val="continue"/>
            <w:shd w:fill="auto" w:val="clear"/>
            <w:vAlign w:val="center"/>
          </w:tcPr>
          <w:p/>
        </w:tc>
        <w:tc>
          <w:tcPr>
            <w:tcW w:type="dxa" w:w="3700"/>
            <w:gridSpan w:val="1"/>
            <w:vMerge w:val="continue"/>
            <w:shd w:fill="auto" w:val="clear"/>
            <w:vAlign w:val="center"/>
          </w:tcPr>
          <w:p/>
        </w:tc>
        <w:tc>
          <w:tcPr>
            <w:tcW w:type="dxa" w:w="3852"/>
            <w:shd w:fill="auto" w:val="clear"/>
            <w:vAlign w:val="center"/>
          </w:tcPr>
          <w:p w14:paraId="F2060000">
            <w:pPr>
              <w:rPr>
                <w:del w:author="Yurii Litvinov" w:date="2023-01-22T20:37:00" w:id="1271"/>
                <w:rFonts w:ascii="Times New Roman" w:hAnsi="Times New Roman"/>
              </w:rPr>
            </w:pPr>
            <w:del w:author="Yurii Litvinov" w:date="2023-01-22T20:37:00" w:id="1272">
              <w:r>
                <w:rPr>
                  <w:rFonts w:ascii="Times New Roman" w:hAnsi="Times New Roman"/>
                </w:rPr>
                <w:delText>зачёт</w:delText>
              </w:r>
            </w:del>
          </w:p>
        </w:tc>
        <w:tc>
          <w:tcPr>
            <w:tcW w:type="dxa" w:w="1417"/>
            <w:shd w:fill="auto" w:val="clear"/>
            <w:vAlign w:val="center"/>
          </w:tcPr>
          <w:p w14:paraId="F3060000">
            <w:pPr>
              <w:ind/>
              <w:jc w:val="center"/>
              <w:rPr>
                <w:del w:author="Yurii Litvinov" w:date="2023-01-22T20:37:00" w:id="1273"/>
                <w:rFonts w:ascii="Times New Roman" w:hAnsi="Times New Roman"/>
              </w:rPr>
            </w:pPr>
            <w:del w:author="Yurii Litvinov" w:date="2023-01-22T20:37:00" w:id="1274">
              <w:r>
                <w:rPr>
                  <w:rFonts w:ascii="Times New Roman" w:hAnsi="Times New Roman"/>
                </w:rPr>
                <w:delText>2</w:delText>
              </w:r>
            </w:del>
          </w:p>
        </w:tc>
      </w:tr>
    </w:tbl>
    <w:p w14:paraId="F4060000">
      <w:pPr>
        <w:rPr>
          <w:del w:author="Yurii Litvinov" w:date="2023-01-22T20:37:00" w:id="1275"/>
          <w:rFonts w:ascii="Times New Roman" w:hAnsi="Times New Roman"/>
        </w:rPr>
      </w:pPr>
    </w:p>
    <w:p w14:paraId="F5060000">
      <w:pPr>
        <w:ind/>
        <w:jc w:val="both"/>
        <w:rPr>
          <w:del w:author="Yurii Litvinov" w:date="2023-01-22T20:37:00" w:id="1276"/>
          <w:rFonts w:ascii="Times New Roman" w:hAnsi="Times New Roman"/>
        </w:rPr>
      </w:pPr>
    </w:p>
    <w:p w14:paraId="F6060000">
      <w:pPr>
        <w:ind/>
        <w:jc w:val="both"/>
        <w:rPr>
          <w:del w:author="Yurii Litvinov" w:date="2023-01-22T20:37:00" w:id="1277"/>
          <w:rFonts w:ascii="Times New Roman" w:hAnsi="Times New Roman"/>
        </w:rPr>
      </w:pPr>
      <w:del w:author="Yurii Litvinov" w:date="2023-01-22T20:37:00" w:id="1278">
        <w:r>
          <w:rPr>
            <w:rFonts w:ascii="Times New Roman" w:hAnsi="Times New Roman"/>
          </w:rPr>
          <w:delText>Раздел 1: Углублённое объектно-ориентированное программирование.</w:delText>
        </w:r>
      </w:del>
    </w:p>
    <w:p w14:paraId="F7060000">
      <w:pPr>
        <w:pStyle w:val="Style_1"/>
        <w:numPr>
          <w:ilvl w:val="0"/>
          <w:numId w:val="63"/>
        </w:numPr>
        <w:ind/>
        <w:jc w:val="both"/>
        <w:rPr>
          <w:del w:author="Yurii Litvinov" w:date="2023-01-22T20:37:00" w:id="1279"/>
          <w:rFonts w:ascii="Times New Roman" w:hAnsi="Times New Roman"/>
        </w:rPr>
      </w:pPr>
      <w:del w:author="Yurii Litvinov" w:date="2023-01-22T20:37:00" w:id="1280">
        <w:r>
          <w:rPr>
            <w:rFonts w:ascii="Times New Roman" w:hAnsi="Times New Roman"/>
          </w:rPr>
          <w:delText>Архитектура. Что такое архитектура. Процесс разработки ПО. Архитектор. Связь с жизненным циклом ПО. Работа с требованиями. Атрибуты качества ПО.</w:delText>
        </w:r>
      </w:del>
    </w:p>
    <w:p w14:paraId="F8060000">
      <w:pPr>
        <w:pStyle w:val="Style_1"/>
        <w:numPr>
          <w:ilvl w:val="0"/>
          <w:numId w:val="63"/>
        </w:numPr>
        <w:ind/>
        <w:jc w:val="both"/>
        <w:rPr>
          <w:del w:author="Yurii Litvinov" w:date="2023-01-22T20:37:00" w:id="1281"/>
          <w:rFonts w:ascii="Times New Roman" w:hAnsi="Times New Roman"/>
        </w:rPr>
      </w:pPr>
      <w:del w:author="Yurii Litvinov" w:date="2023-01-22T20:37:00" w:id="1282">
        <w:r>
          <w:rPr>
            <w:rFonts w:ascii="Times New Roman" w:hAnsi="Times New Roman"/>
          </w:rPr>
          <w:delText>Визуальное моделирование. Моделирование и его цели. Язык моделирования UML. Предметно-ориентированное моделирование.</w:delText>
        </w:r>
      </w:del>
    </w:p>
    <w:p w14:paraId="F9060000">
      <w:pPr>
        <w:pStyle w:val="Style_1"/>
        <w:ind w:firstLine="720" w:left="0"/>
        <w:jc w:val="both"/>
        <w:rPr>
          <w:del w:author="Yurii Litvinov" w:date="2023-01-22T20:37:00" w:id="1283"/>
          <w:rFonts w:ascii="Times New Roman" w:hAnsi="Times New Roman"/>
          <w:i w:val="1"/>
        </w:rPr>
      </w:pPr>
      <w:del w:author="Yurii Litvinov" w:date="2023-01-22T20:37:00" w:id="1284">
        <w:r>
          <w:rPr>
            <w:rFonts w:ascii="Times New Roman" w:hAnsi="Times New Roman"/>
            <w:i w:val="1"/>
          </w:rPr>
          <w:delText>Домашняя работа 1.</w:delText>
        </w:r>
      </w:del>
    </w:p>
    <w:p w14:paraId="FA060000">
      <w:pPr>
        <w:pStyle w:val="Style_1"/>
        <w:numPr>
          <w:ilvl w:val="0"/>
          <w:numId w:val="63"/>
        </w:numPr>
        <w:ind/>
        <w:jc w:val="both"/>
        <w:rPr>
          <w:del w:author="Yurii Litvinov" w:date="2023-01-22T20:37:00" w:id="1285"/>
          <w:rFonts w:ascii="Times New Roman" w:hAnsi="Times New Roman"/>
        </w:rPr>
      </w:pPr>
      <w:del w:author="Yurii Litvinov" w:date="2023-01-22T20:37:00" w:id="1286">
        <w:r>
          <w:rPr>
            <w:rFonts w:ascii="Times New Roman" w:hAnsi="Times New Roman"/>
          </w:rPr>
          <w:delText xml:space="preserve">Введение в </w:delText>
        </w:r>
        <w:r>
          <w:rPr>
            <w:rFonts w:ascii="Times New Roman" w:hAnsi="Times New Roman"/>
          </w:rPr>
          <w:delText>A</w:delText>
        </w:r>
        <w:r>
          <w:rPr>
            <w:rFonts w:ascii="Times New Roman" w:hAnsi="Times New Roman"/>
          </w:rPr>
          <w:delText>ndroid-разработку. Android</w:delText>
        </w:r>
        <w:r>
          <w:rPr>
            <w:rFonts w:ascii="Times New Roman" w:hAnsi="Times New Roman"/>
          </w:rPr>
          <w:delText xml:space="preserve"> </w:delText>
        </w:r>
        <w:r>
          <w:rPr>
            <w:rFonts w:ascii="Times New Roman" w:hAnsi="Times New Roman"/>
          </w:rPr>
          <w:delText>S</w:delText>
        </w:r>
        <w:r>
          <w:rPr>
            <w:rFonts w:ascii="Times New Roman" w:hAnsi="Times New Roman"/>
          </w:rPr>
          <w:delText xml:space="preserve">tudio. Структура </w:delText>
        </w:r>
        <w:r>
          <w:rPr>
            <w:rFonts w:ascii="Times New Roman" w:hAnsi="Times New Roman"/>
          </w:rPr>
          <w:delText>A</w:delText>
        </w:r>
        <w:r>
          <w:rPr>
            <w:rFonts w:ascii="Times New Roman" w:hAnsi="Times New Roman"/>
          </w:rPr>
          <w:delText>ndroid</w:delText>
        </w:r>
        <w:r>
          <w:rPr>
            <w:rFonts w:ascii="Times New Roman" w:hAnsi="Times New Roman"/>
          </w:rPr>
          <w:delText>-</w:delText>
        </w:r>
        <w:r>
          <w:rPr>
            <w:rFonts w:ascii="Times New Roman" w:hAnsi="Times New Roman"/>
          </w:rPr>
          <w:delText>приложений и их жизненный цикл. Компоненты экрана. Layout и XML-разметка. Обработчики событий. Ресурсы приложений.</w:delText>
        </w:r>
      </w:del>
    </w:p>
    <w:p w14:paraId="FB060000">
      <w:pPr>
        <w:pStyle w:val="Style_1"/>
        <w:ind w:firstLine="720" w:left="0"/>
        <w:jc w:val="both"/>
        <w:rPr>
          <w:del w:author="Yurii Litvinov" w:date="2023-01-22T20:37:00" w:id="1287"/>
          <w:rFonts w:ascii="Times New Roman" w:hAnsi="Times New Roman"/>
          <w:i w:val="1"/>
        </w:rPr>
      </w:pPr>
      <w:del w:author="Yurii Litvinov" w:date="2023-01-22T20:37:00" w:id="1288">
        <w:r>
          <w:rPr>
            <w:rFonts w:ascii="Times New Roman" w:hAnsi="Times New Roman"/>
            <w:i w:val="1"/>
          </w:rPr>
          <w:delText>Домашняя работа 2.</w:delText>
        </w:r>
      </w:del>
    </w:p>
    <w:p w14:paraId="FC060000">
      <w:pPr>
        <w:pStyle w:val="Style_1"/>
        <w:numPr>
          <w:ilvl w:val="0"/>
          <w:numId w:val="63"/>
        </w:numPr>
        <w:ind/>
        <w:jc w:val="both"/>
        <w:rPr>
          <w:del w:author="Yurii Litvinov" w:date="2023-01-22T20:37:00" w:id="1289"/>
          <w:rFonts w:ascii="Times New Roman" w:hAnsi="Times New Roman"/>
        </w:rPr>
      </w:pPr>
      <w:del w:author="Yurii Litvinov" w:date="2023-01-22T20:37:00" w:id="1290">
        <w:r>
          <w:rPr>
            <w:rFonts w:ascii="Times New Roman" w:hAnsi="Times New Roman"/>
          </w:rPr>
          <w:delText>Декомпозиция и ОО-проектирование. Понятие паттерна. Пример простых паттернов. Декомпозиция и её свойства. Принципы ОО-проектирования. SOLID.</w:delText>
        </w:r>
      </w:del>
    </w:p>
    <w:p w14:paraId="FD060000">
      <w:pPr>
        <w:pStyle w:val="Style_1"/>
        <w:ind w:firstLine="720" w:left="0"/>
        <w:jc w:val="both"/>
        <w:rPr>
          <w:del w:author="Yurii Litvinov" w:date="2023-01-22T20:37:00" w:id="1291"/>
          <w:rFonts w:ascii="Times New Roman" w:hAnsi="Times New Roman"/>
          <w:i w:val="1"/>
        </w:rPr>
      </w:pPr>
      <w:del w:author="Yurii Litvinov" w:date="2023-01-22T20:37:00" w:id="1292">
        <w:r>
          <w:rPr>
            <w:rFonts w:ascii="Times New Roman" w:hAnsi="Times New Roman"/>
            <w:i w:val="1"/>
          </w:rPr>
          <w:delText>Домашняя работа 3.</w:delText>
        </w:r>
      </w:del>
    </w:p>
    <w:p w14:paraId="FE060000">
      <w:pPr>
        <w:ind/>
        <w:jc w:val="both"/>
        <w:rPr>
          <w:del w:author="Yurii Litvinov" w:date="2023-01-22T20:37:00" w:id="1293"/>
          <w:rFonts w:ascii="Times New Roman" w:hAnsi="Times New Roman"/>
        </w:rPr>
      </w:pPr>
      <w:del w:author="Yurii Litvinov" w:date="2023-01-22T20:37:00" w:id="1294">
        <w:r>
          <w:rPr>
            <w:rFonts w:ascii="Times New Roman" w:hAnsi="Times New Roman"/>
          </w:rPr>
          <w:delText>Раздел 2: Паттерны объектно-ориентированного программирования.</w:delText>
        </w:r>
      </w:del>
    </w:p>
    <w:p w14:paraId="FF060000">
      <w:pPr>
        <w:pStyle w:val="Style_1"/>
        <w:numPr>
          <w:ilvl w:val="0"/>
          <w:numId w:val="64"/>
        </w:numPr>
        <w:ind/>
        <w:jc w:val="both"/>
        <w:rPr>
          <w:del w:author="Yurii Litvinov" w:date="2023-01-22T20:37:00" w:id="1295"/>
          <w:rFonts w:ascii="Times New Roman" w:hAnsi="Times New Roman"/>
        </w:rPr>
      </w:pPr>
      <w:del w:author="Yurii Litvinov" w:date="2023-01-22T20:37:00" w:id="1296">
        <w:r>
          <w:rPr>
            <w:rFonts w:ascii="Times New Roman" w:hAnsi="Times New Roman"/>
          </w:rPr>
          <w:delText>Структурные паттерны. Паттерн “Компоновщик”.</w:delText>
        </w:r>
      </w:del>
    </w:p>
    <w:p w14:paraId="00070000">
      <w:pPr>
        <w:pStyle w:val="Style_1"/>
        <w:numPr>
          <w:ilvl w:val="0"/>
          <w:numId w:val="64"/>
        </w:numPr>
        <w:ind/>
        <w:jc w:val="both"/>
        <w:rPr>
          <w:del w:author="Yurii Litvinov" w:date="2023-01-22T20:37:00" w:id="1297"/>
          <w:rFonts w:ascii="Times New Roman" w:hAnsi="Times New Roman"/>
        </w:rPr>
      </w:pPr>
      <w:del w:author="Yurii Litvinov" w:date="2023-01-22T20:37:00" w:id="1298">
        <w:r>
          <w:rPr>
            <w:rFonts w:ascii="Times New Roman" w:hAnsi="Times New Roman"/>
          </w:rPr>
          <w:delText>Работа на удалённой машине. SSH-туннель. Настройка и использование. AWS и Google Cloud Platform. FTP.</w:delText>
        </w:r>
      </w:del>
    </w:p>
    <w:p w14:paraId="01070000">
      <w:pPr>
        <w:pStyle w:val="Style_1"/>
        <w:ind w:firstLine="720" w:left="0"/>
        <w:jc w:val="both"/>
        <w:rPr>
          <w:del w:author="Yurii Litvinov" w:date="2023-01-22T20:37:00" w:id="1299"/>
          <w:rFonts w:ascii="Times New Roman" w:hAnsi="Times New Roman"/>
          <w:i w:val="1"/>
        </w:rPr>
      </w:pPr>
      <w:del w:author="Yurii Litvinov" w:date="2023-01-22T20:37:00" w:id="1300">
        <w:r>
          <w:rPr>
            <w:rFonts w:ascii="Times New Roman" w:hAnsi="Times New Roman"/>
            <w:i w:val="1"/>
          </w:rPr>
          <w:delText>Домашняя работа 4.</w:delText>
        </w:r>
      </w:del>
    </w:p>
    <w:p w14:paraId="02070000">
      <w:pPr>
        <w:pStyle w:val="Style_1"/>
        <w:numPr>
          <w:ilvl w:val="0"/>
          <w:numId w:val="64"/>
        </w:numPr>
        <w:ind/>
        <w:jc w:val="both"/>
        <w:rPr>
          <w:del w:author="Yurii Litvinov" w:date="2023-01-22T20:37:00" w:id="1301"/>
          <w:rFonts w:ascii="Times New Roman" w:hAnsi="Times New Roman"/>
        </w:rPr>
      </w:pPr>
      <w:del w:author="Yurii Litvinov" w:date="2023-01-22T20:37:00" w:id="1302">
        <w:r>
          <w:rPr>
            <w:rFonts w:ascii="Times New Roman" w:hAnsi="Times New Roman"/>
          </w:rPr>
          <w:delText>Доклады по структурным паттернам.</w:delText>
        </w:r>
      </w:del>
    </w:p>
    <w:p w14:paraId="03070000">
      <w:pPr>
        <w:pStyle w:val="Style_1"/>
        <w:numPr>
          <w:ilvl w:val="0"/>
          <w:numId w:val="64"/>
        </w:numPr>
        <w:ind/>
        <w:jc w:val="both"/>
        <w:rPr>
          <w:del w:author="Yurii Litvinov" w:date="2023-01-22T20:37:00" w:id="1303"/>
          <w:rFonts w:ascii="Times New Roman" w:hAnsi="Times New Roman"/>
        </w:rPr>
      </w:pPr>
      <w:del w:author="Yurii Litvinov" w:date="2023-01-22T20:37:00" w:id="1304">
        <w:r>
          <w:rPr>
            <w:rFonts w:ascii="Times New Roman" w:hAnsi="Times New Roman"/>
          </w:rPr>
          <w:delText>Паттерн “Адаптер”. Паттерн “Мост”. Паттерн “Декоратор”. Паттерн “Фасад”. Паттерн “Легковес”. Паттерн “Заместитель”.</w:delText>
        </w:r>
      </w:del>
    </w:p>
    <w:p w14:paraId="04070000">
      <w:pPr>
        <w:pStyle w:val="Style_1"/>
        <w:numPr>
          <w:ilvl w:val="0"/>
          <w:numId w:val="64"/>
        </w:numPr>
        <w:ind/>
        <w:jc w:val="both"/>
        <w:rPr>
          <w:del w:author="Yurii Litvinov" w:date="2023-01-22T20:37:00" w:id="1305"/>
          <w:rFonts w:ascii="Times New Roman" w:hAnsi="Times New Roman"/>
        </w:rPr>
      </w:pPr>
      <w:del w:author="Yurii Litvinov" w:date="2023-01-22T20:37:00" w:id="1306">
        <w:r>
          <w:rPr>
            <w:rFonts w:ascii="Times New Roman" w:hAnsi="Times New Roman"/>
          </w:rPr>
          <w:delText>Виртуальные машины. Технология виртуализации. Уровни виртуализации. Контейнеризация и Docker. Практика по работе с Docker. Docker Hub.</w:delText>
        </w:r>
      </w:del>
    </w:p>
    <w:p w14:paraId="05070000">
      <w:pPr>
        <w:pStyle w:val="Style_1"/>
        <w:ind w:firstLine="720" w:left="0"/>
        <w:jc w:val="both"/>
        <w:rPr>
          <w:del w:author="Yurii Litvinov" w:date="2023-01-22T20:37:00" w:id="1307"/>
          <w:rFonts w:ascii="Times New Roman" w:hAnsi="Times New Roman"/>
          <w:i w:val="1"/>
        </w:rPr>
      </w:pPr>
      <w:del w:author="Yurii Litvinov" w:date="2023-01-22T20:37:00" w:id="1308">
        <w:r>
          <w:rPr>
            <w:rFonts w:ascii="Times New Roman" w:hAnsi="Times New Roman"/>
            <w:i w:val="1"/>
          </w:rPr>
          <w:delText>Домашняя работа 5.</w:delText>
        </w:r>
      </w:del>
    </w:p>
    <w:p w14:paraId="06070000">
      <w:pPr>
        <w:pStyle w:val="Style_1"/>
        <w:numPr>
          <w:ilvl w:val="0"/>
          <w:numId w:val="64"/>
        </w:numPr>
        <w:ind/>
        <w:jc w:val="both"/>
        <w:rPr>
          <w:del w:author="Yurii Litvinov" w:date="2023-01-22T20:37:00" w:id="1309"/>
          <w:rFonts w:ascii="Times New Roman" w:hAnsi="Times New Roman"/>
        </w:rPr>
      </w:pPr>
      <w:del w:author="Yurii Litvinov" w:date="2023-01-22T20:37:00" w:id="1310">
        <w:r>
          <w:rPr>
            <w:rFonts w:ascii="Times New Roman" w:hAnsi="Times New Roman"/>
          </w:rPr>
          <w:delText>Порождающие паттерны.</w:delText>
        </w:r>
      </w:del>
    </w:p>
    <w:p w14:paraId="07070000">
      <w:pPr>
        <w:pStyle w:val="Style_1"/>
        <w:numPr>
          <w:ilvl w:val="0"/>
          <w:numId w:val="64"/>
        </w:numPr>
        <w:ind/>
        <w:jc w:val="both"/>
        <w:rPr>
          <w:del w:author="Yurii Litvinov" w:date="2023-01-22T20:37:00" w:id="1311"/>
          <w:rFonts w:ascii="Times New Roman" w:hAnsi="Times New Roman"/>
        </w:rPr>
      </w:pPr>
      <w:del w:author="Yurii Litvinov" w:date="2023-01-22T20:37:00" w:id="1312">
        <w:r>
          <w:rPr>
            <w:rFonts w:ascii="Times New Roman" w:hAnsi="Times New Roman"/>
          </w:rPr>
          <w:delText>Доклады по порождающим паттернам.</w:delText>
        </w:r>
      </w:del>
    </w:p>
    <w:p w14:paraId="08070000">
      <w:pPr>
        <w:pStyle w:val="Style_1"/>
        <w:numPr>
          <w:ilvl w:val="0"/>
          <w:numId w:val="64"/>
        </w:numPr>
        <w:ind/>
        <w:jc w:val="both"/>
        <w:rPr>
          <w:del w:author="Yurii Litvinov" w:date="2023-01-22T20:37:00" w:id="1313"/>
          <w:rFonts w:ascii="Times New Roman" w:hAnsi="Times New Roman"/>
        </w:rPr>
      </w:pPr>
      <w:del w:author="Yurii Litvinov" w:date="2023-01-22T20:37:00" w:id="1314">
        <w:r>
          <w:rPr>
            <w:rFonts w:ascii="Times New Roman" w:hAnsi="Times New Roman"/>
          </w:rPr>
          <w:delText>Паттерн “Фабричный метод”. Паттерн “Абстрактная фабрика”. Паттерн “Строитель”. Паттерн “Прототип”. Паттерн “Одиночка”.</w:delText>
        </w:r>
      </w:del>
    </w:p>
    <w:p w14:paraId="09070000">
      <w:pPr>
        <w:pStyle w:val="Style_1"/>
        <w:numPr>
          <w:ilvl w:val="0"/>
          <w:numId w:val="64"/>
        </w:numPr>
        <w:ind/>
        <w:jc w:val="both"/>
        <w:rPr>
          <w:del w:author="Yurii Litvinov" w:date="2023-01-22T20:37:00" w:id="1315"/>
          <w:rFonts w:ascii="Times New Roman" w:hAnsi="Times New Roman"/>
        </w:rPr>
      </w:pPr>
      <w:del w:author="Yurii Litvinov" w:date="2023-01-22T20:37:00" w:id="1316">
        <w:r>
          <w:rPr>
            <w:rFonts w:ascii="Times New Roman" w:hAnsi="Times New Roman"/>
          </w:rPr>
          <w:delText>Поведенческие паттерны.</w:delText>
        </w:r>
      </w:del>
    </w:p>
    <w:p w14:paraId="0A070000">
      <w:pPr>
        <w:pStyle w:val="Style_1"/>
        <w:numPr>
          <w:ilvl w:val="0"/>
          <w:numId w:val="64"/>
        </w:numPr>
        <w:ind/>
        <w:jc w:val="both"/>
        <w:rPr>
          <w:del w:author="Yurii Litvinov" w:date="2023-01-22T20:37:00" w:id="1317"/>
          <w:rFonts w:ascii="Times New Roman" w:hAnsi="Times New Roman"/>
        </w:rPr>
      </w:pPr>
      <w:del w:author="Yurii Litvinov" w:date="2023-01-22T20:37:00" w:id="1318">
        <w:r>
          <w:rPr>
            <w:rFonts w:ascii="Times New Roman" w:hAnsi="Times New Roman"/>
          </w:rPr>
          <w:delText>Доклады по поведенческим паттернам.</w:delText>
        </w:r>
      </w:del>
    </w:p>
    <w:p w14:paraId="0B070000">
      <w:pPr>
        <w:pStyle w:val="Style_1"/>
        <w:numPr>
          <w:ilvl w:val="0"/>
          <w:numId w:val="64"/>
        </w:numPr>
        <w:ind/>
        <w:jc w:val="both"/>
        <w:rPr>
          <w:del w:author="Yurii Litvinov" w:date="2023-01-22T20:37:00" w:id="1319"/>
          <w:rFonts w:ascii="Times New Roman" w:hAnsi="Times New Roman"/>
        </w:rPr>
      </w:pPr>
      <w:del w:author="Yurii Litvinov" w:date="2023-01-22T20:37:00" w:id="1320">
        <w:r>
          <w:rPr>
            <w:rFonts w:ascii="Times New Roman" w:hAnsi="Times New Roman"/>
          </w:rPr>
          <w:delText>Паттерн “Цепочка обязанностей”. Паттерн “Команда”. Паттерн “Итератор”. Паттерн “Посредник”. Паттерн “Снимок”.</w:delText>
        </w:r>
      </w:del>
    </w:p>
    <w:p w14:paraId="0C070000">
      <w:pPr>
        <w:pStyle w:val="Style_1"/>
        <w:numPr>
          <w:ilvl w:val="0"/>
          <w:numId w:val="64"/>
        </w:numPr>
        <w:ind/>
        <w:jc w:val="both"/>
        <w:rPr>
          <w:del w:author="Yurii Litvinov" w:date="2023-01-22T20:37:00" w:id="1321"/>
          <w:rFonts w:ascii="Times New Roman" w:hAnsi="Times New Roman"/>
        </w:rPr>
      </w:pPr>
      <w:del w:author="Yurii Litvinov" w:date="2023-01-22T20:37:00" w:id="1322">
        <w:r>
          <w:rPr>
            <w:rFonts w:ascii="Times New Roman" w:hAnsi="Times New Roman"/>
          </w:rPr>
          <w:delText>Паттерн “Наблюдатель”. Паттерн “Состояние”. Паттерн “Стратегия”. Паттерн “Шаблонный метод”. Паттерн “Посетитель”.</w:delText>
        </w:r>
      </w:del>
    </w:p>
    <w:p w14:paraId="0D070000">
      <w:pPr>
        <w:ind/>
        <w:jc w:val="both"/>
        <w:rPr>
          <w:del w:author="Yurii Litvinov" w:date="2023-01-22T20:37:00" w:id="1323"/>
          <w:rFonts w:ascii="Times New Roman" w:hAnsi="Times New Roman"/>
        </w:rPr>
      </w:pPr>
      <w:del w:author="Yurii Litvinov" w:date="2023-01-22T20:37:00" w:id="1324">
        <w:r>
          <w:rPr>
            <w:rFonts w:ascii="Times New Roman" w:hAnsi="Times New Roman"/>
          </w:rPr>
          <w:delText>Раздел 3: Промежуточная аттестация.</w:delText>
        </w:r>
      </w:del>
    </w:p>
    <w:p w14:paraId="0E070000">
      <w:pPr>
        <w:pStyle w:val="Style_1"/>
        <w:numPr>
          <w:ilvl w:val="0"/>
          <w:numId w:val="65"/>
        </w:numPr>
        <w:ind/>
        <w:jc w:val="both"/>
        <w:rPr>
          <w:del w:author="Yurii Litvinov" w:date="2023-01-22T20:37:00" w:id="1325"/>
          <w:rFonts w:ascii="Times New Roman" w:hAnsi="Times New Roman"/>
        </w:rPr>
      </w:pPr>
      <w:del w:author="Yurii Litvinov" w:date="2023-01-22T20:37:00" w:id="1326">
        <w:r>
          <w:rPr>
            <w:rFonts w:ascii="Times New Roman" w:hAnsi="Times New Roman"/>
          </w:rPr>
          <w:delText>Зачётная работа.</w:delText>
        </w:r>
      </w:del>
    </w:p>
    <w:p w14:paraId="0F070000">
      <w:pPr>
        <w:ind/>
        <w:jc w:val="both"/>
        <w:rPr>
          <w:rFonts w:ascii="Times New Roman" w:hAnsi="Times New Roman"/>
          <w:b w:val="1"/>
        </w:rPr>
      </w:pPr>
      <w:r>
        <w:rPr>
          <w:rFonts w:ascii="Times New Roman" w:hAnsi="Times New Roman"/>
          <w:b w:val="1"/>
        </w:rPr>
        <w:br w:type="page"/>
      </w:r>
    </w:p>
    <w:p w14:paraId="10070000">
      <w:pPr>
        <w:ind/>
        <w:jc w:val="both"/>
        <w:rPr>
          <w:rFonts w:ascii="Times New Roman" w:hAnsi="Times New Roman"/>
          <w:b w:val="1"/>
        </w:rPr>
      </w:pPr>
      <w:r>
        <w:rPr>
          <w:rFonts w:ascii="Times New Roman" w:hAnsi="Times New Roman"/>
          <w:b w:val="1"/>
        </w:rPr>
        <w:t xml:space="preserve">Вариант реализации 6: Прикладное программирование на языке </w:t>
      </w:r>
      <w:r>
        <w:rPr>
          <w:rFonts w:ascii="Times New Roman" w:hAnsi="Times New Roman"/>
          <w:b w:val="1"/>
        </w:rPr>
        <w:t>C</w:t>
      </w:r>
      <w:r>
        <w:rPr>
          <w:rFonts w:ascii="Times New Roman" w:hAnsi="Times New Roman"/>
          <w:b w:val="1"/>
        </w:rPr>
        <w:t>#.</w:t>
      </w:r>
    </w:p>
    <w:p w14:paraId="11070000">
      <w:pPr>
        <w:ind/>
        <w:jc w:val="both"/>
        <w:rPr>
          <w:rFonts w:ascii="Times New Roman" w:hAnsi="Times New Roman"/>
          <w:b w:val="1"/>
        </w:rPr>
      </w:pPr>
    </w:p>
    <w:p w14:paraId="12070000">
      <w:pPr>
        <w:ind/>
        <w:jc w:val="both"/>
        <w:rPr>
          <w:rFonts w:ascii="Times New Roman" w:hAnsi="Times New Roman"/>
        </w:rPr>
      </w:pPr>
      <w:r>
        <w:rPr>
          <w:rFonts w:ascii="Times New Roman" w:hAnsi="Times New Roman"/>
        </w:rPr>
        <w:t xml:space="preserve">Период обучения (модуль): семестр 1. Введение в язык </w:t>
      </w:r>
      <w:r>
        <w:rPr>
          <w:rFonts w:ascii="Times New Roman" w:hAnsi="Times New Roman"/>
        </w:rPr>
        <w:t>C</w:t>
      </w:r>
      <w:r>
        <w:rPr>
          <w:rFonts w:ascii="Times New Roman" w:hAnsi="Times New Roman"/>
        </w:rPr>
        <w:t>#.</w:t>
      </w:r>
    </w:p>
    <w:tbl>
      <w:tblPr>
        <w:tblStyle w:val="Style_2"/>
        <w:tblW w:type="auto" w:w="0"/>
        <w:tblInd w:type="dxa" w:w="-147"/>
        <w:tblLayout w:type="fixed"/>
      </w:tblPr>
      <w:tblGrid>
        <w:gridCol w:w="690"/>
        <w:gridCol w:w="3700"/>
        <w:gridCol w:w="3852"/>
        <w:gridCol w:w="1417"/>
      </w:tblGrid>
      <w:tr>
        <w:tc>
          <w:tcPr>
            <w:tcW w:type="dxa" w:w="690"/>
            <w:shd w:fill="auto" w:val="clear"/>
            <w:vAlign w:val="center"/>
          </w:tcPr>
          <w:p w14:paraId="13070000">
            <w:pPr>
              <w:ind/>
              <w:jc w:val="center"/>
              <w:rPr>
                <w:rFonts w:ascii="Times New Roman" w:hAnsi="Times New Roman"/>
              </w:rPr>
            </w:pPr>
            <w:r>
              <w:rPr>
                <w:rFonts w:ascii="Times New Roman" w:hAnsi="Times New Roman"/>
              </w:rPr>
              <w:t>№ п</w:t>
            </w:r>
            <w:r>
              <w:rPr>
                <w:rFonts w:ascii="Times New Roman" w:hAnsi="Times New Roman"/>
              </w:rPr>
              <w:t>/</w:t>
            </w:r>
            <w:r>
              <w:rPr>
                <w:rFonts w:ascii="Times New Roman" w:hAnsi="Times New Roman"/>
              </w:rPr>
              <w:t>п</w:t>
            </w:r>
          </w:p>
        </w:tc>
        <w:tc>
          <w:tcPr>
            <w:tcW w:type="dxa" w:w="3700"/>
            <w:shd w:fill="auto" w:val="clear"/>
            <w:vAlign w:val="center"/>
          </w:tcPr>
          <w:p w14:paraId="14070000">
            <w:pPr>
              <w:ind/>
              <w:jc w:val="center"/>
              <w:rPr>
                <w:rFonts w:ascii="Times New Roman" w:hAnsi="Times New Roman"/>
              </w:rPr>
            </w:pPr>
            <w:r>
              <w:rPr>
                <w:rFonts w:ascii="Times New Roman" w:hAnsi="Times New Roman"/>
              </w:rPr>
              <w:t>Наименование темы (раздела, части)</w:t>
            </w:r>
          </w:p>
        </w:tc>
        <w:tc>
          <w:tcPr>
            <w:tcW w:type="dxa" w:w="3852"/>
            <w:shd w:fill="auto" w:val="clear"/>
            <w:vAlign w:val="center"/>
          </w:tcPr>
          <w:p w14:paraId="15070000">
            <w:pPr>
              <w:ind/>
              <w:jc w:val="center"/>
              <w:rPr>
                <w:rFonts w:ascii="Times New Roman" w:hAnsi="Times New Roman"/>
              </w:rPr>
            </w:pPr>
            <w:r>
              <w:rPr>
                <w:rFonts w:ascii="Times New Roman" w:hAnsi="Times New Roman"/>
              </w:rPr>
              <w:t>Вид учебных занятий</w:t>
            </w:r>
          </w:p>
        </w:tc>
        <w:tc>
          <w:tcPr>
            <w:tcW w:type="dxa" w:w="1417"/>
            <w:shd w:fill="auto" w:val="clear"/>
            <w:vAlign w:val="center"/>
          </w:tcPr>
          <w:p w14:paraId="16070000">
            <w:pPr>
              <w:ind/>
              <w:jc w:val="center"/>
              <w:rPr>
                <w:rFonts w:ascii="Times New Roman" w:hAnsi="Times New Roman"/>
              </w:rPr>
            </w:pPr>
            <w:r>
              <w:rPr>
                <w:rFonts w:ascii="Times New Roman" w:hAnsi="Times New Roman"/>
              </w:rPr>
              <w:t>Количество часов</w:t>
            </w:r>
          </w:p>
        </w:tc>
      </w:tr>
      <w:tr>
        <w:trPr>
          <w:trHeight w:hRule="atLeast" w:val="367"/>
        </w:trPr>
        <w:tc>
          <w:tcPr>
            <w:tcW w:type="dxa" w:w="690"/>
            <w:vMerge w:val="restart"/>
            <w:shd w:fill="auto" w:val="clear"/>
            <w:vAlign w:val="center"/>
          </w:tcPr>
          <w:p w14:paraId="17070000">
            <w:pPr>
              <w:rPr>
                <w:rFonts w:ascii="Times New Roman" w:hAnsi="Times New Roman"/>
              </w:rPr>
            </w:pPr>
            <w:r>
              <w:rPr>
                <w:rFonts w:ascii="Times New Roman" w:hAnsi="Times New Roman"/>
              </w:rPr>
              <w:t>I</w:t>
            </w:r>
            <w:r>
              <w:rPr>
                <w:rFonts w:ascii="Times New Roman" w:hAnsi="Times New Roman"/>
              </w:rPr>
              <w:t>.</w:t>
            </w:r>
          </w:p>
        </w:tc>
        <w:tc>
          <w:tcPr>
            <w:tcW w:type="dxa" w:w="3700"/>
            <w:vMerge w:val="restart"/>
            <w:shd w:fill="auto" w:val="clear"/>
            <w:vAlign w:val="center"/>
          </w:tcPr>
          <w:p w14:paraId="18070000">
            <w:pPr>
              <w:rPr>
                <w:rFonts w:ascii="Times New Roman" w:hAnsi="Times New Roman"/>
              </w:rPr>
            </w:pPr>
            <w:r>
              <w:rPr>
                <w:rFonts w:ascii="Times New Roman" w:hAnsi="Times New Roman"/>
              </w:rPr>
              <w:t>Введение</w:t>
            </w:r>
            <w:r>
              <w:rPr>
                <w:rFonts w:ascii="Times New Roman" w:hAnsi="Times New Roman"/>
              </w:rPr>
              <w:t xml:space="preserve"> </w:t>
            </w:r>
            <w:r>
              <w:rPr>
                <w:rFonts w:ascii="Times New Roman" w:hAnsi="Times New Roman"/>
              </w:rPr>
              <w:t xml:space="preserve">в инструменты </w:t>
            </w:r>
            <w:r>
              <w:rPr>
                <w:rFonts w:ascii="Times New Roman" w:hAnsi="Times New Roman"/>
              </w:rPr>
              <w:t>C#</w:t>
            </w:r>
          </w:p>
        </w:tc>
        <w:tc>
          <w:tcPr>
            <w:tcW w:type="dxa" w:w="3852"/>
            <w:shd w:fill="auto" w:val="clear"/>
            <w:vAlign w:val="center"/>
          </w:tcPr>
          <w:p w14:paraId="19070000">
            <w:pPr>
              <w:rPr>
                <w:rFonts w:ascii="Times New Roman" w:hAnsi="Times New Roman"/>
              </w:rPr>
            </w:pPr>
            <w:r>
              <w:rPr>
                <w:rFonts w:ascii="Times New Roman" w:hAnsi="Times New Roman"/>
              </w:rPr>
              <w:t>практические занятия</w:t>
            </w:r>
          </w:p>
        </w:tc>
        <w:tc>
          <w:tcPr>
            <w:tcW w:type="dxa" w:w="1417"/>
            <w:shd w:fill="auto" w:val="clear"/>
            <w:vAlign w:val="center"/>
          </w:tcPr>
          <w:p w14:paraId="1A070000">
            <w:pPr>
              <w:ind/>
              <w:jc w:val="center"/>
              <w:rPr>
                <w:rFonts w:ascii="Times New Roman" w:hAnsi="Times New Roman"/>
              </w:rPr>
            </w:pPr>
            <w:r>
              <w:rPr>
                <w:rFonts w:ascii="Times New Roman" w:hAnsi="Times New Roman"/>
              </w:rPr>
              <w:t>16</w:t>
            </w:r>
          </w:p>
        </w:tc>
      </w:tr>
      <w:tr>
        <w:trPr>
          <w:trHeight w:hRule="atLeast" w:val="367"/>
        </w:trPr>
        <w:tc>
          <w:tcPr>
            <w:tcW w:type="dxa" w:w="690"/>
            <w:gridSpan w:val="1"/>
            <w:vMerge w:val="continue"/>
            <w:shd w:fill="auto" w:val="clear"/>
            <w:vAlign w:val="center"/>
          </w:tcPr>
          <w:p/>
        </w:tc>
        <w:tc>
          <w:tcPr>
            <w:tcW w:type="dxa" w:w="3700"/>
            <w:gridSpan w:val="1"/>
            <w:vMerge w:val="continue"/>
            <w:shd w:fill="auto" w:val="clear"/>
            <w:vAlign w:val="center"/>
          </w:tcPr>
          <w:p/>
        </w:tc>
        <w:tc>
          <w:tcPr>
            <w:tcW w:type="dxa" w:w="3852"/>
            <w:shd w:fill="auto" w:val="clear"/>
            <w:vAlign w:val="center"/>
          </w:tcPr>
          <w:p w14:paraId="1B070000">
            <w:pPr>
              <w:rPr>
                <w:rFonts w:ascii="Times New Roman" w:hAnsi="Times New Roman"/>
              </w:rPr>
            </w:pPr>
            <w:r>
              <w:rPr>
                <w:rFonts w:ascii="Times New Roman" w:hAnsi="Times New Roman"/>
              </w:rPr>
              <w:t>лабораторные работы</w:t>
            </w:r>
          </w:p>
        </w:tc>
        <w:tc>
          <w:tcPr>
            <w:tcW w:type="dxa" w:w="1417"/>
            <w:shd w:fill="auto" w:val="clear"/>
            <w:vAlign w:val="center"/>
          </w:tcPr>
          <w:p w14:paraId="1C070000">
            <w:pPr>
              <w:ind/>
              <w:jc w:val="center"/>
              <w:rPr>
                <w:rFonts w:ascii="Times New Roman" w:hAnsi="Times New Roman"/>
              </w:rPr>
            </w:pPr>
            <w:r>
              <w:rPr>
                <w:rFonts w:ascii="Times New Roman" w:hAnsi="Times New Roman"/>
              </w:rPr>
              <w:t>4</w:t>
            </w:r>
          </w:p>
        </w:tc>
      </w:tr>
      <w:tr>
        <w:trPr>
          <w:trHeight w:hRule="atLeast" w:val="367"/>
        </w:trPr>
        <w:tc>
          <w:tcPr>
            <w:tcW w:type="dxa" w:w="690"/>
            <w:gridSpan w:val="1"/>
            <w:vMerge w:val="continue"/>
            <w:shd w:fill="auto" w:val="clear"/>
            <w:vAlign w:val="center"/>
          </w:tcPr>
          <w:p/>
        </w:tc>
        <w:tc>
          <w:tcPr>
            <w:tcW w:type="dxa" w:w="3700"/>
            <w:gridSpan w:val="1"/>
            <w:vMerge w:val="continue"/>
            <w:shd w:fill="auto" w:val="clear"/>
            <w:vAlign w:val="center"/>
          </w:tcPr>
          <w:p/>
        </w:tc>
        <w:tc>
          <w:tcPr>
            <w:tcW w:type="dxa" w:w="3852"/>
            <w:shd w:fill="auto" w:val="clear"/>
            <w:vAlign w:val="center"/>
          </w:tcPr>
          <w:p w14:paraId="1D070000">
            <w:pPr>
              <w:rPr>
                <w:rFonts w:ascii="Times New Roman" w:hAnsi="Times New Roman"/>
              </w:rPr>
            </w:pPr>
            <w:r>
              <w:rPr>
                <w:rFonts w:ascii="Times New Roman" w:hAnsi="Times New Roman"/>
              </w:rPr>
              <w:t>контрольные работы</w:t>
            </w:r>
          </w:p>
        </w:tc>
        <w:tc>
          <w:tcPr>
            <w:tcW w:type="dxa" w:w="1417"/>
            <w:shd w:fill="auto" w:val="clear"/>
            <w:vAlign w:val="center"/>
          </w:tcPr>
          <w:p w14:paraId="1E070000">
            <w:pPr>
              <w:ind/>
              <w:jc w:val="center"/>
              <w:rPr>
                <w:rFonts w:ascii="Times New Roman" w:hAnsi="Times New Roman"/>
              </w:rPr>
            </w:pPr>
            <w:r>
              <w:rPr>
                <w:rFonts w:ascii="Times New Roman" w:hAnsi="Times New Roman"/>
              </w:rPr>
              <w:t>4</w:t>
            </w:r>
          </w:p>
        </w:tc>
      </w:tr>
      <w:tr>
        <w:trPr>
          <w:trHeight w:hRule="atLeast" w:val="367"/>
        </w:trPr>
        <w:tc>
          <w:tcPr>
            <w:tcW w:type="dxa" w:w="690"/>
            <w:gridSpan w:val="1"/>
            <w:vMerge w:val="continue"/>
            <w:shd w:fill="auto" w:val="clear"/>
            <w:vAlign w:val="center"/>
          </w:tcPr>
          <w:p/>
        </w:tc>
        <w:tc>
          <w:tcPr>
            <w:tcW w:type="dxa" w:w="3700"/>
            <w:gridSpan w:val="1"/>
            <w:vMerge w:val="continue"/>
            <w:shd w:fill="auto" w:val="clear"/>
            <w:vAlign w:val="center"/>
          </w:tcPr>
          <w:p/>
        </w:tc>
        <w:tc>
          <w:tcPr>
            <w:tcW w:type="dxa" w:w="3852"/>
            <w:shd w:fill="auto" w:val="clear"/>
            <w:vAlign w:val="center"/>
          </w:tcPr>
          <w:p w14:paraId="1F070000">
            <w:pPr>
              <w:rPr>
                <w:rFonts w:ascii="Times New Roman" w:hAnsi="Times New Roman"/>
              </w:rPr>
            </w:pPr>
            <w:r>
              <w:rPr>
                <w:rFonts w:ascii="Times New Roman" w:hAnsi="Times New Roman"/>
              </w:rPr>
              <w:t>самостоятельная работа</w:t>
            </w:r>
          </w:p>
        </w:tc>
        <w:tc>
          <w:tcPr>
            <w:tcW w:type="dxa" w:w="1417"/>
            <w:shd w:fill="auto" w:val="clear"/>
            <w:vAlign w:val="center"/>
          </w:tcPr>
          <w:p w14:paraId="20070000">
            <w:pPr>
              <w:ind/>
              <w:jc w:val="center"/>
              <w:rPr>
                <w:rFonts w:ascii="Times New Roman" w:hAnsi="Times New Roman"/>
              </w:rPr>
            </w:pPr>
            <w:r>
              <w:rPr>
                <w:rFonts w:ascii="Times New Roman" w:hAnsi="Times New Roman"/>
              </w:rPr>
              <w:t>20</w:t>
            </w:r>
          </w:p>
        </w:tc>
      </w:tr>
      <w:tr>
        <w:trPr>
          <w:trHeight w:hRule="atLeast" w:val="367"/>
        </w:trPr>
        <w:tc>
          <w:tcPr>
            <w:tcW w:type="dxa" w:w="690"/>
            <w:vMerge w:val="restart"/>
            <w:shd w:fill="auto" w:val="clear"/>
            <w:vAlign w:val="center"/>
          </w:tcPr>
          <w:p w14:paraId="21070000">
            <w:pPr>
              <w:rPr>
                <w:rFonts w:ascii="Times New Roman" w:hAnsi="Times New Roman"/>
              </w:rPr>
            </w:pPr>
            <w:r>
              <w:rPr>
                <w:rFonts w:ascii="Times New Roman" w:hAnsi="Times New Roman"/>
              </w:rPr>
              <w:t>II.</w:t>
            </w:r>
          </w:p>
        </w:tc>
        <w:tc>
          <w:tcPr>
            <w:tcW w:type="dxa" w:w="3700"/>
            <w:vMerge w:val="restart"/>
            <w:shd w:fill="auto" w:val="clear"/>
            <w:vAlign w:val="center"/>
          </w:tcPr>
          <w:p w14:paraId="22070000">
            <w:pPr>
              <w:rPr>
                <w:rFonts w:ascii="Times New Roman" w:hAnsi="Times New Roman"/>
              </w:rPr>
            </w:pPr>
            <w:r>
              <w:rPr>
                <w:rFonts w:ascii="Times New Roman" w:hAnsi="Times New Roman"/>
              </w:rPr>
              <w:t>Алгоритмические задачи</w:t>
            </w:r>
          </w:p>
        </w:tc>
        <w:tc>
          <w:tcPr>
            <w:tcW w:type="dxa" w:w="3852"/>
            <w:shd w:fill="auto" w:val="clear"/>
            <w:vAlign w:val="center"/>
          </w:tcPr>
          <w:p w14:paraId="23070000">
            <w:pPr>
              <w:rPr>
                <w:rFonts w:ascii="Times New Roman" w:hAnsi="Times New Roman"/>
              </w:rPr>
            </w:pPr>
            <w:r>
              <w:rPr>
                <w:rFonts w:ascii="Times New Roman" w:hAnsi="Times New Roman"/>
              </w:rPr>
              <w:t>практические занятия</w:t>
            </w:r>
          </w:p>
        </w:tc>
        <w:tc>
          <w:tcPr>
            <w:tcW w:type="dxa" w:w="1417"/>
            <w:shd w:fill="auto" w:val="clear"/>
            <w:vAlign w:val="center"/>
          </w:tcPr>
          <w:p w14:paraId="24070000">
            <w:pPr>
              <w:ind/>
              <w:jc w:val="center"/>
              <w:rPr>
                <w:rFonts w:ascii="Times New Roman" w:hAnsi="Times New Roman"/>
              </w:rPr>
            </w:pPr>
            <w:r>
              <w:rPr>
                <w:rFonts w:ascii="Times New Roman" w:hAnsi="Times New Roman"/>
              </w:rPr>
              <w:t>15</w:t>
            </w:r>
          </w:p>
        </w:tc>
      </w:tr>
      <w:tr>
        <w:trPr>
          <w:trHeight w:hRule="atLeast" w:val="367"/>
        </w:trPr>
        <w:tc>
          <w:tcPr>
            <w:tcW w:type="dxa" w:w="690"/>
            <w:gridSpan w:val="1"/>
            <w:vMerge w:val="continue"/>
            <w:shd w:fill="auto" w:val="clear"/>
            <w:vAlign w:val="center"/>
          </w:tcPr>
          <w:p/>
        </w:tc>
        <w:tc>
          <w:tcPr>
            <w:tcW w:type="dxa" w:w="3700"/>
            <w:gridSpan w:val="1"/>
            <w:vMerge w:val="continue"/>
            <w:shd w:fill="auto" w:val="clear"/>
            <w:vAlign w:val="center"/>
          </w:tcPr>
          <w:p/>
        </w:tc>
        <w:tc>
          <w:tcPr>
            <w:tcW w:type="dxa" w:w="3852"/>
            <w:shd w:fill="auto" w:val="clear"/>
            <w:vAlign w:val="center"/>
          </w:tcPr>
          <w:p w14:paraId="25070000">
            <w:pPr>
              <w:rPr>
                <w:rFonts w:ascii="Times New Roman" w:hAnsi="Times New Roman"/>
              </w:rPr>
            </w:pPr>
            <w:r>
              <w:rPr>
                <w:rFonts w:ascii="Times New Roman" w:hAnsi="Times New Roman"/>
              </w:rPr>
              <w:t>лабораторные работы</w:t>
            </w:r>
          </w:p>
        </w:tc>
        <w:tc>
          <w:tcPr>
            <w:tcW w:type="dxa" w:w="1417"/>
            <w:shd w:fill="auto" w:val="clear"/>
            <w:vAlign w:val="center"/>
          </w:tcPr>
          <w:p w14:paraId="26070000">
            <w:pPr>
              <w:ind/>
              <w:jc w:val="center"/>
              <w:rPr>
                <w:rFonts w:ascii="Times New Roman" w:hAnsi="Times New Roman"/>
              </w:rPr>
            </w:pPr>
            <w:r>
              <w:rPr>
                <w:rFonts w:ascii="Times New Roman" w:hAnsi="Times New Roman"/>
              </w:rPr>
              <w:t>5</w:t>
            </w:r>
          </w:p>
        </w:tc>
      </w:tr>
      <w:tr>
        <w:trPr>
          <w:trHeight w:hRule="atLeast" w:val="367"/>
        </w:trPr>
        <w:tc>
          <w:tcPr>
            <w:tcW w:type="dxa" w:w="690"/>
            <w:gridSpan w:val="1"/>
            <w:vMerge w:val="continue"/>
            <w:shd w:fill="auto" w:val="clear"/>
            <w:vAlign w:val="center"/>
          </w:tcPr>
          <w:p/>
        </w:tc>
        <w:tc>
          <w:tcPr>
            <w:tcW w:type="dxa" w:w="3700"/>
            <w:gridSpan w:val="1"/>
            <w:vMerge w:val="continue"/>
            <w:shd w:fill="auto" w:val="clear"/>
            <w:vAlign w:val="center"/>
          </w:tcPr>
          <w:p/>
        </w:tc>
        <w:tc>
          <w:tcPr>
            <w:tcW w:type="dxa" w:w="3852"/>
            <w:shd w:fill="auto" w:val="clear"/>
            <w:vAlign w:val="center"/>
          </w:tcPr>
          <w:p w14:paraId="27070000">
            <w:pPr>
              <w:rPr>
                <w:rFonts w:ascii="Times New Roman" w:hAnsi="Times New Roman"/>
              </w:rPr>
            </w:pPr>
            <w:r>
              <w:rPr>
                <w:rFonts w:ascii="Times New Roman" w:hAnsi="Times New Roman"/>
              </w:rPr>
              <w:t>контрольные работы</w:t>
            </w:r>
          </w:p>
        </w:tc>
        <w:tc>
          <w:tcPr>
            <w:tcW w:type="dxa" w:w="1417"/>
            <w:shd w:fill="auto" w:val="clear"/>
            <w:vAlign w:val="center"/>
          </w:tcPr>
          <w:p w14:paraId="28070000">
            <w:pPr>
              <w:ind/>
              <w:jc w:val="center"/>
              <w:rPr>
                <w:rFonts w:ascii="Times New Roman" w:hAnsi="Times New Roman"/>
              </w:rPr>
            </w:pPr>
            <w:r>
              <w:rPr>
                <w:rFonts w:ascii="Times New Roman" w:hAnsi="Times New Roman"/>
              </w:rPr>
              <w:t>2</w:t>
            </w:r>
          </w:p>
        </w:tc>
      </w:tr>
      <w:tr>
        <w:trPr>
          <w:trHeight w:hRule="atLeast" w:val="367"/>
        </w:trPr>
        <w:tc>
          <w:tcPr>
            <w:tcW w:type="dxa" w:w="690"/>
            <w:gridSpan w:val="1"/>
            <w:vMerge w:val="continue"/>
            <w:shd w:fill="auto" w:val="clear"/>
            <w:vAlign w:val="center"/>
          </w:tcPr>
          <w:p/>
        </w:tc>
        <w:tc>
          <w:tcPr>
            <w:tcW w:type="dxa" w:w="3700"/>
            <w:gridSpan w:val="1"/>
            <w:vMerge w:val="continue"/>
            <w:shd w:fill="auto" w:val="clear"/>
            <w:vAlign w:val="center"/>
          </w:tcPr>
          <w:p/>
        </w:tc>
        <w:tc>
          <w:tcPr>
            <w:tcW w:type="dxa" w:w="3852"/>
            <w:shd w:fill="auto" w:val="clear"/>
            <w:vAlign w:val="center"/>
          </w:tcPr>
          <w:p w14:paraId="29070000">
            <w:pPr>
              <w:rPr>
                <w:rFonts w:ascii="Times New Roman" w:hAnsi="Times New Roman"/>
              </w:rPr>
            </w:pPr>
            <w:r>
              <w:rPr>
                <w:rFonts w:ascii="Times New Roman" w:hAnsi="Times New Roman"/>
              </w:rPr>
              <w:t>самостоятельная работа</w:t>
            </w:r>
          </w:p>
        </w:tc>
        <w:tc>
          <w:tcPr>
            <w:tcW w:type="dxa" w:w="1417"/>
            <w:shd w:fill="auto" w:val="clear"/>
            <w:vAlign w:val="center"/>
          </w:tcPr>
          <w:p w14:paraId="2A070000">
            <w:pPr>
              <w:ind/>
              <w:jc w:val="center"/>
              <w:rPr>
                <w:rFonts w:ascii="Times New Roman" w:hAnsi="Times New Roman"/>
              </w:rPr>
            </w:pPr>
            <w:r>
              <w:rPr>
                <w:rFonts w:ascii="Times New Roman" w:hAnsi="Times New Roman"/>
              </w:rPr>
              <w:t>38</w:t>
            </w:r>
          </w:p>
        </w:tc>
      </w:tr>
      <w:tr>
        <w:trPr>
          <w:trHeight w:hRule="atLeast" w:val="367"/>
        </w:trPr>
        <w:tc>
          <w:tcPr>
            <w:tcW w:type="dxa" w:w="690"/>
            <w:vMerge w:val="restart"/>
            <w:shd w:fill="auto" w:val="clear"/>
            <w:vAlign w:val="center"/>
          </w:tcPr>
          <w:p w14:paraId="2B070000">
            <w:pPr>
              <w:rPr>
                <w:rFonts w:ascii="Times New Roman" w:hAnsi="Times New Roman"/>
              </w:rPr>
            </w:pPr>
            <w:r>
              <w:rPr>
                <w:rFonts w:ascii="Times New Roman" w:hAnsi="Times New Roman"/>
              </w:rPr>
              <w:t>III.</w:t>
            </w:r>
          </w:p>
        </w:tc>
        <w:tc>
          <w:tcPr>
            <w:tcW w:type="dxa" w:w="3700"/>
            <w:vMerge w:val="restart"/>
            <w:shd w:fill="auto" w:val="clear"/>
            <w:vAlign w:val="center"/>
          </w:tcPr>
          <w:p w14:paraId="2C070000">
            <w:pPr>
              <w:rPr>
                <w:rFonts w:ascii="Times New Roman" w:hAnsi="Times New Roman"/>
              </w:rPr>
            </w:pPr>
            <w:r>
              <w:rPr>
                <w:rFonts w:ascii="Times New Roman" w:hAnsi="Times New Roman"/>
              </w:rPr>
              <w:t>ООП и структуры данных</w:t>
            </w:r>
          </w:p>
        </w:tc>
        <w:tc>
          <w:tcPr>
            <w:tcW w:type="dxa" w:w="3852"/>
            <w:shd w:fill="auto" w:val="clear"/>
            <w:vAlign w:val="center"/>
          </w:tcPr>
          <w:p w14:paraId="2D070000">
            <w:pPr>
              <w:rPr>
                <w:rFonts w:ascii="Times New Roman" w:hAnsi="Times New Roman"/>
              </w:rPr>
            </w:pPr>
            <w:r>
              <w:rPr>
                <w:rFonts w:ascii="Times New Roman" w:hAnsi="Times New Roman"/>
              </w:rPr>
              <w:t>практические занятия</w:t>
            </w:r>
          </w:p>
        </w:tc>
        <w:tc>
          <w:tcPr>
            <w:tcW w:type="dxa" w:w="1417"/>
            <w:shd w:fill="auto" w:val="clear"/>
            <w:vAlign w:val="center"/>
          </w:tcPr>
          <w:p w14:paraId="2E070000">
            <w:pPr>
              <w:ind/>
              <w:jc w:val="center"/>
              <w:rPr>
                <w:rFonts w:ascii="Times New Roman" w:hAnsi="Times New Roman"/>
              </w:rPr>
            </w:pPr>
            <w:r>
              <w:rPr>
                <w:rFonts w:ascii="Times New Roman" w:hAnsi="Times New Roman"/>
              </w:rPr>
              <w:t>12</w:t>
            </w:r>
          </w:p>
        </w:tc>
      </w:tr>
      <w:tr>
        <w:trPr>
          <w:trHeight w:hRule="atLeast" w:val="367"/>
        </w:trPr>
        <w:tc>
          <w:tcPr>
            <w:tcW w:type="dxa" w:w="690"/>
            <w:gridSpan w:val="1"/>
            <w:vMerge w:val="continue"/>
            <w:shd w:fill="auto" w:val="clear"/>
            <w:vAlign w:val="center"/>
          </w:tcPr>
          <w:p/>
        </w:tc>
        <w:tc>
          <w:tcPr>
            <w:tcW w:type="dxa" w:w="3700"/>
            <w:gridSpan w:val="1"/>
            <w:vMerge w:val="continue"/>
            <w:shd w:fill="auto" w:val="clear"/>
            <w:vAlign w:val="center"/>
          </w:tcPr>
          <w:p/>
        </w:tc>
        <w:tc>
          <w:tcPr>
            <w:tcW w:type="dxa" w:w="3852"/>
            <w:shd w:fill="auto" w:val="clear"/>
            <w:vAlign w:val="center"/>
          </w:tcPr>
          <w:p w14:paraId="2F070000">
            <w:pPr>
              <w:rPr>
                <w:rFonts w:ascii="Times New Roman" w:hAnsi="Times New Roman"/>
              </w:rPr>
            </w:pPr>
            <w:r>
              <w:rPr>
                <w:rFonts w:ascii="Times New Roman" w:hAnsi="Times New Roman"/>
              </w:rPr>
              <w:t>лабораторные работы</w:t>
            </w:r>
          </w:p>
        </w:tc>
        <w:tc>
          <w:tcPr>
            <w:tcW w:type="dxa" w:w="1417"/>
            <w:shd w:fill="auto" w:val="clear"/>
            <w:vAlign w:val="center"/>
          </w:tcPr>
          <w:p w14:paraId="30070000">
            <w:pPr>
              <w:ind/>
              <w:jc w:val="center"/>
              <w:rPr>
                <w:rFonts w:ascii="Times New Roman" w:hAnsi="Times New Roman"/>
              </w:rPr>
            </w:pPr>
            <w:r>
              <w:rPr>
                <w:rFonts w:ascii="Times New Roman" w:hAnsi="Times New Roman"/>
              </w:rPr>
              <w:t>6</w:t>
            </w:r>
          </w:p>
        </w:tc>
      </w:tr>
      <w:tr>
        <w:trPr>
          <w:trHeight w:hRule="atLeast" w:val="367"/>
        </w:trPr>
        <w:tc>
          <w:tcPr>
            <w:tcW w:type="dxa" w:w="690"/>
            <w:gridSpan w:val="1"/>
            <w:vMerge w:val="continue"/>
            <w:shd w:fill="auto" w:val="clear"/>
            <w:vAlign w:val="center"/>
          </w:tcPr>
          <w:p/>
        </w:tc>
        <w:tc>
          <w:tcPr>
            <w:tcW w:type="dxa" w:w="3700"/>
            <w:gridSpan w:val="1"/>
            <w:vMerge w:val="continue"/>
            <w:shd w:fill="auto" w:val="clear"/>
            <w:vAlign w:val="center"/>
          </w:tcPr>
          <w:p/>
        </w:tc>
        <w:tc>
          <w:tcPr>
            <w:tcW w:type="dxa" w:w="3852"/>
            <w:shd w:fill="auto" w:val="clear"/>
            <w:vAlign w:val="center"/>
          </w:tcPr>
          <w:p w14:paraId="31070000">
            <w:pPr>
              <w:rPr>
                <w:rFonts w:ascii="Times New Roman" w:hAnsi="Times New Roman"/>
              </w:rPr>
            </w:pPr>
            <w:r>
              <w:rPr>
                <w:rFonts w:ascii="Times New Roman" w:hAnsi="Times New Roman"/>
              </w:rPr>
              <w:t>контрольные работы</w:t>
            </w:r>
          </w:p>
        </w:tc>
        <w:tc>
          <w:tcPr>
            <w:tcW w:type="dxa" w:w="1417"/>
            <w:shd w:fill="auto" w:val="clear"/>
            <w:vAlign w:val="center"/>
          </w:tcPr>
          <w:p w14:paraId="32070000">
            <w:pPr>
              <w:ind/>
              <w:jc w:val="center"/>
              <w:rPr>
                <w:rFonts w:ascii="Times New Roman" w:hAnsi="Times New Roman"/>
              </w:rPr>
            </w:pPr>
            <w:r>
              <w:rPr>
                <w:rFonts w:ascii="Times New Roman" w:hAnsi="Times New Roman"/>
              </w:rPr>
              <w:t>0</w:t>
            </w:r>
          </w:p>
        </w:tc>
      </w:tr>
      <w:tr>
        <w:trPr>
          <w:trHeight w:hRule="atLeast" w:val="367"/>
        </w:trPr>
        <w:tc>
          <w:tcPr>
            <w:tcW w:type="dxa" w:w="690"/>
            <w:gridSpan w:val="1"/>
            <w:vMerge w:val="continue"/>
            <w:shd w:fill="auto" w:val="clear"/>
            <w:vAlign w:val="center"/>
          </w:tcPr>
          <w:p/>
        </w:tc>
        <w:tc>
          <w:tcPr>
            <w:tcW w:type="dxa" w:w="3700"/>
            <w:gridSpan w:val="1"/>
            <w:vMerge w:val="continue"/>
            <w:shd w:fill="auto" w:val="clear"/>
            <w:vAlign w:val="center"/>
          </w:tcPr>
          <w:p/>
        </w:tc>
        <w:tc>
          <w:tcPr>
            <w:tcW w:type="dxa" w:w="3852"/>
            <w:shd w:fill="auto" w:val="clear"/>
            <w:vAlign w:val="center"/>
          </w:tcPr>
          <w:p w14:paraId="33070000">
            <w:pPr>
              <w:rPr>
                <w:rFonts w:ascii="Times New Roman" w:hAnsi="Times New Roman"/>
              </w:rPr>
            </w:pPr>
            <w:r>
              <w:rPr>
                <w:rFonts w:ascii="Times New Roman" w:hAnsi="Times New Roman"/>
              </w:rPr>
              <w:t>самостоятельная работа</w:t>
            </w:r>
          </w:p>
        </w:tc>
        <w:tc>
          <w:tcPr>
            <w:tcW w:type="dxa" w:w="1417"/>
            <w:shd w:fill="auto" w:val="clear"/>
            <w:vAlign w:val="center"/>
          </w:tcPr>
          <w:p w14:paraId="34070000">
            <w:pPr>
              <w:ind/>
              <w:jc w:val="center"/>
              <w:rPr>
                <w:rFonts w:ascii="Times New Roman" w:hAnsi="Times New Roman"/>
              </w:rPr>
            </w:pPr>
            <w:r>
              <w:rPr>
                <w:rFonts w:ascii="Times New Roman" w:hAnsi="Times New Roman"/>
              </w:rPr>
              <w:t>17</w:t>
            </w:r>
          </w:p>
        </w:tc>
      </w:tr>
      <w:tr>
        <w:trPr>
          <w:trHeight w:hRule="atLeast" w:val="375"/>
        </w:trPr>
        <w:tc>
          <w:tcPr>
            <w:tcW w:type="dxa" w:w="690"/>
            <w:vMerge w:val="restart"/>
            <w:shd w:fill="auto" w:val="clear"/>
            <w:vAlign w:val="center"/>
          </w:tcPr>
          <w:p w14:paraId="35070000">
            <w:pPr>
              <w:rPr>
                <w:rFonts w:ascii="Times New Roman" w:hAnsi="Times New Roman"/>
              </w:rPr>
            </w:pPr>
            <w:r>
              <w:rPr>
                <w:rFonts w:ascii="Times New Roman" w:hAnsi="Times New Roman"/>
              </w:rPr>
              <w:t>IV</w:t>
            </w:r>
            <w:r>
              <w:rPr>
                <w:rFonts w:ascii="Times New Roman" w:hAnsi="Times New Roman"/>
              </w:rPr>
              <w:t>.</w:t>
            </w:r>
          </w:p>
        </w:tc>
        <w:tc>
          <w:tcPr>
            <w:tcW w:type="dxa" w:w="3700"/>
            <w:vMerge w:val="restart"/>
            <w:shd w:fill="auto" w:val="clear"/>
            <w:vAlign w:val="center"/>
          </w:tcPr>
          <w:p w14:paraId="36070000">
            <w:pPr>
              <w:rPr>
                <w:rFonts w:ascii="Times New Roman" w:hAnsi="Times New Roman"/>
              </w:rPr>
            </w:pPr>
            <w:r>
              <w:rPr>
                <w:rFonts w:ascii="Times New Roman" w:hAnsi="Times New Roman"/>
              </w:rPr>
              <w:t>Промежуточная аттестация</w:t>
            </w:r>
          </w:p>
        </w:tc>
        <w:tc>
          <w:tcPr>
            <w:tcW w:type="dxa" w:w="3852"/>
            <w:shd w:fill="auto" w:val="clear"/>
            <w:vAlign w:val="center"/>
          </w:tcPr>
          <w:p w14:paraId="37070000">
            <w:pPr>
              <w:rPr>
                <w:rFonts w:ascii="Times New Roman" w:hAnsi="Times New Roman"/>
              </w:rPr>
            </w:pPr>
            <w:r>
              <w:rPr>
                <w:rFonts w:ascii="Times New Roman" w:hAnsi="Times New Roman"/>
              </w:rPr>
              <w:t>самостоятельная работа</w:t>
            </w:r>
          </w:p>
        </w:tc>
        <w:tc>
          <w:tcPr>
            <w:tcW w:type="dxa" w:w="1417"/>
            <w:shd w:fill="auto" w:val="clear"/>
            <w:vAlign w:val="center"/>
          </w:tcPr>
          <w:p w14:paraId="38070000">
            <w:pPr>
              <w:ind/>
              <w:jc w:val="center"/>
              <w:rPr>
                <w:rFonts w:ascii="Times New Roman" w:hAnsi="Times New Roman"/>
              </w:rPr>
            </w:pPr>
            <w:r>
              <w:rPr>
                <w:rFonts w:ascii="Times New Roman" w:hAnsi="Times New Roman"/>
              </w:rPr>
              <w:t>5</w:t>
            </w:r>
          </w:p>
        </w:tc>
      </w:tr>
      <w:tr>
        <w:trPr>
          <w:trHeight w:hRule="atLeast" w:val="375"/>
        </w:trPr>
        <w:tc>
          <w:tcPr>
            <w:tcW w:type="dxa" w:w="690"/>
            <w:gridSpan w:val="1"/>
            <w:vMerge w:val="continue"/>
            <w:shd w:fill="auto" w:val="clear"/>
            <w:vAlign w:val="center"/>
          </w:tcPr>
          <w:p/>
        </w:tc>
        <w:tc>
          <w:tcPr>
            <w:tcW w:type="dxa" w:w="3700"/>
            <w:gridSpan w:val="1"/>
            <w:vMerge w:val="continue"/>
            <w:shd w:fill="auto" w:val="clear"/>
            <w:vAlign w:val="center"/>
          </w:tcPr>
          <w:p/>
        </w:tc>
        <w:tc>
          <w:tcPr>
            <w:tcW w:type="dxa" w:w="3852"/>
            <w:shd w:fill="auto" w:val="clear"/>
            <w:vAlign w:val="center"/>
          </w:tcPr>
          <w:p w14:paraId="39070000">
            <w:pPr>
              <w:rPr>
                <w:rFonts w:ascii="Times New Roman" w:hAnsi="Times New Roman"/>
              </w:rPr>
            </w:pPr>
            <w:r>
              <w:rPr>
                <w:rFonts w:ascii="Times New Roman" w:hAnsi="Times New Roman"/>
              </w:rPr>
              <w:t>зачёт</w:t>
            </w:r>
          </w:p>
        </w:tc>
        <w:tc>
          <w:tcPr>
            <w:tcW w:type="dxa" w:w="1417"/>
            <w:shd w:fill="auto" w:val="clear"/>
            <w:vAlign w:val="center"/>
          </w:tcPr>
          <w:p w14:paraId="3A070000">
            <w:pPr>
              <w:ind/>
              <w:jc w:val="center"/>
              <w:rPr>
                <w:rFonts w:ascii="Times New Roman" w:hAnsi="Times New Roman"/>
              </w:rPr>
            </w:pPr>
            <w:r>
              <w:rPr>
                <w:rFonts w:ascii="Times New Roman" w:hAnsi="Times New Roman"/>
              </w:rPr>
              <w:t>2</w:t>
            </w:r>
          </w:p>
        </w:tc>
      </w:tr>
    </w:tbl>
    <w:p w14:paraId="3B070000">
      <w:pPr>
        <w:rPr>
          <w:rFonts w:ascii="Times New Roman" w:hAnsi="Times New Roman"/>
        </w:rPr>
      </w:pPr>
    </w:p>
    <w:p w14:paraId="3C070000">
      <w:pPr>
        <w:rPr>
          <w:rFonts w:ascii="Times New Roman" w:hAnsi="Times New Roman"/>
        </w:rPr>
      </w:pPr>
    </w:p>
    <w:p w14:paraId="3D070000">
      <w:pPr>
        <w:ind/>
        <w:jc w:val="both"/>
        <w:rPr>
          <w:rFonts w:ascii="Times New Roman" w:hAnsi="Times New Roman"/>
        </w:rPr>
      </w:pPr>
      <w:r>
        <w:rPr>
          <w:rFonts w:ascii="Times New Roman" w:hAnsi="Times New Roman"/>
        </w:rPr>
        <w:t>Раздел 1:</w:t>
      </w:r>
    </w:p>
    <w:p w14:paraId="3E070000">
      <w:pPr>
        <w:pStyle w:val="Style_1"/>
        <w:numPr>
          <w:ilvl w:val="3"/>
          <w:numId w:val="66"/>
        </w:numPr>
        <w:tabs>
          <w:tab w:leader="none" w:pos="284" w:val="left"/>
          <w:tab w:leader="none" w:pos="3240" w:val="clear"/>
        </w:tabs>
        <w:ind w:hanging="425" w:left="709"/>
        <w:jc w:val="both"/>
        <w:rPr>
          <w:rFonts w:ascii="Times New Roman" w:hAnsi="Times New Roman"/>
        </w:rPr>
      </w:pPr>
      <w:r>
        <w:rPr>
          <w:rFonts w:ascii="Times New Roman" w:hAnsi="Times New Roman"/>
        </w:rPr>
        <w:t>Цели, задачи и принципы .</w:t>
      </w:r>
      <w:r>
        <w:rPr>
          <w:rFonts w:ascii="Times New Roman" w:hAnsi="Times New Roman"/>
        </w:rPr>
        <w:t>NET</w:t>
      </w:r>
      <w:r>
        <w:rPr>
          <w:rFonts w:ascii="Times New Roman" w:hAnsi="Times New Roman"/>
        </w:rPr>
        <w:t xml:space="preserve"> </w:t>
      </w:r>
      <w:r>
        <w:rPr>
          <w:rFonts w:ascii="Times New Roman" w:hAnsi="Times New Roman"/>
        </w:rPr>
        <w:t>Framework</w:t>
      </w:r>
      <w:r>
        <w:rPr>
          <w:rFonts w:ascii="Times New Roman" w:hAnsi="Times New Roman"/>
        </w:rPr>
        <w:t>, .</w:t>
      </w:r>
      <w:r>
        <w:rPr>
          <w:rFonts w:ascii="Times New Roman" w:hAnsi="Times New Roman"/>
        </w:rPr>
        <w:t>NET</w:t>
      </w:r>
      <w:r>
        <w:rPr>
          <w:rFonts w:ascii="Times New Roman" w:hAnsi="Times New Roman"/>
        </w:rPr>
        <w:t xml:space="preserve"> </w:t>
      </w:r>
      <w:r>
        <w:rPr>
          <w:rFonts w:ascii="Times New Roman" w:hAnsi="Times New Roman"/>
        </w:rPr>
        <w:t>Core</w:t>
      </w:r>
      <w:r>
        <w:rPr>
          <w:rFonts w:ascii="Times New Roman" w:hAnsi="Times New Roman"/>
        </w:rPr>
        <w:t xml:space="preserve">. Этапы развития платформы и языка </w:t>
      </w:r>
      <w:r>
        <w:rPr>
          <w:rFonts w:ascii="Times New Roman" w:hAnsi="Times New Roman"/>
        </w:rPr>
        <w:t>C</w:t>
      </w:r>
      <w:r>
        <w:rPr>
          <w:rFonts w:ascii="Times New Roman" w:hAnsi="Times New Roman"/>
        </w:rPr>
        <w:t xml:space="preserve">#. Современное состояние платформы </w:t>
      </w:r>
      <w:r>
        <w:rPr>
          <w:rFonts w:ascii="Times New Roman" w:hAnsi="Times New Roman"/>
        </w:rPr>
        <w:t>Microsoft</w:t>
      </w:r>
      <w:r>
        <w:rPr>
          <w:rFonts w:ascii="Times New Roman" w:hAnsi="Times New Roman"/>
        </w:rPr>
        <w:t>.</w:t>
      </w:r>
      <w:r>
        <w:rPr>
          <w:rFonts w:ascii="Times New Roman" w:hAnsi="Times New Roman"/>
        </w:rPr>
        <w:t>NET</w:t>
      </w:r>
      <w:r>
        <w:rPr>
          <w:rFonts w:ascii="Times New Roman" w:hAnsi="Times New Roman"/>
        </w:rPr>
        <w:t xml:space="preserve">. Сравнительный анализ языков </w:t>
      </w:r>
      <w:r>
        <w:rPr>
          <w:rFonts w:ascii="Times New Roman" w:hAnsi="Times New Roman"/>
        </w:rPr>
        <w:t>C</w:t>
      </w:r>
      <w:r>
        <w:rPr>
          <w:rFonts w:ascii="Times New Roman" w:hAnsi="Times New Roman"/>
        </w:rPr>
        <w:t xml:space="preserve"># и </w:t>
      </w:r>
      <w:r>
        <w:rPr>
          <w:rFonts w:ascii="Times New Roman" w:hAnsi="Times New Roman"/>
        </w:rPr>
        <w:t>C</w:t>
      </w:r>
      <w:r>
        <w:rPr>
          <w:rFonts w:ascii="Times New Roman" w:hAnsi="Times New Roman"/>
        </w:rPr>
        <w:t xml:space="preserve">++. </w:t>
      </w:r>
      <w:r>
        <w:rPr>
          <w:rFonts w:ascii="Times New Roman" w:hAnsi="Times New Roman"/>
        </w:rPr>
        <w:t>Just</w:t>
      </w:r>
      <w:r>
        <w:rPr>
          <w:rFonts w:ascii="Times New Roman" w:hAnsi="Times New Roman"/>
        </w:rPr>
        <w:t>-</w:t>
      </w:r>
      <w:r>
        <w:rPr>
          <w:rFonts w:ascii="Times New Roman" w:hAnsi="Times New Roman"/>
        </w:rPr>
        <w:t>In</w:t>
      </w:r>
      <w:r>
        <w:rPr>
          <w:rFonts w:ascii="Times New Roman" w:hAnsi="Times New Roman"/>
        </w:rPr>
        <w:t>-</w:t>
      </w:r>
      <w:r>
        <w:rPr>
          <w:rFonts w:ascii="Times New Roman" w:hAnsi="Times New Roman"/>
        </w:rPr>
        <w:t>Time</w:t>
      </w:r>
      <w:r>
        <w:rPr>
          <w:rFonts w:ascii="Times New Roman" w:hAnsi="Times New Roman"/>
        </w:rPr>
        <w:t xml:space="preserve"> компиляция в .</w:t>
      </w:r>
      <w:r>
        <w:rPr>
          <w:rFonts w:ascii="Times New Roman" w:hAnsi="Times New Roman"/>
        </w:rPr>
        <w:t>NET</w:t>
      </w:r>
      <w:r>
        <w:rPr>
          <w:rFonts w:ascii="Times New Roman" w:hAnsi="Times New Roman"/>
        </w:rPr>
        <w:t>. Механизм сборок.</w:t>
      </w:r>
    </w:p>
    <w:p w14:paraId="3F070000">
      <w:pPr>
        <w:pStyle w:val="Style_1"/>
        <w:numPr>
          <w:ilvl w:val="3"/>
          <w:numId w:val="66"/>
        </w:numPr>
        <w:tabs>
          <w:tab w:leader="none" w:pos="284" w:val="left"/>
          <w:tab w:leader="none" w:pos="3240" w:val="clear"/>
        </w:tabs>
        <w:ind w:hanging="425" w:left="709"/>
        <w:jc w:val="both"/>
        <w:rPr>
          <w:rFonts w:ascii="Times New Roman" w:hAnsi="Times New Roman"/>
        </w:rPr>
      </w:pPr>
      <w:r>
        <w:rPr>
          <w:rFonts w:ascii="Times New Roman" w:hAnsi="Times New Roman"/>
        </w:rPr>
        <w:t xml:space="preserve">Среда разработки </w:t>
      </w:r>
      <w:r>
        <w:rPr>
          <w:rFonts w:ascii="Times New Roman" w:hAnsi="Times New Roman"/>
        </w:rPr>
        <w:t>MS</w:t>
      </w:r>
      <w:r>
        <w:rPr>
          <w:rFonts w:ascii="Times New Roman" w:hAnsi="Times New Roman"/>
        </w:rPr>
        <w:t xml:space="preserve"> </w:t>
      </w:r>
      <w:r>
        <w:rPr>
          <w:rFonts w:ascii="Times New Roman" w:hAnsi="Times New Roman"/>
        </w:rPr>
        <w:t>Visual</w:t>
      </w:r>
      <w:r>
        <w:rPr>
          <w:rFonts w:ascii="Times New Roman" w:hAnsi="Times New Roman"/>
        </w:rPr>
        <w:t xml:space="preserve"> </w:t>
      </w:r>
      <w:r>
        <w:rPr>
          <w:rFonts w:ascii="Times New Roman" w:hAnsi="Times New Roman"/>
        </w:rPr>
        <w:t>Studio</w:t>
      </w:r>
      <w:r>
        <w:rPr>
          <w:rFonts w:ascii="Times New Roman" w:hAnsi="Times New Roman"/>
        </w:rPr>
        <w:t xml:space="preserve">. Первая программа на </w:t>
      </w:r>
      <w:r>
        <w:rPr>
          <w:rFonts w:ascii="Times New Roman" w:hAnsi="Times New Roman"/>
        </w:rPr>
        <w:t>C</w:t>
      </w:r>
      <w:r>
        <w:rPr>
          <w:rFonts w:ascii="Times New Roman" w:hAnsi="Times New Roman"/>
        </w:rPr>
        <w:t>#: создание проекта, ввод-вывод на консоль.</w:t>
      </w:r>
    </w:p>
    <w:p w14:paraId="40070000">
      <w:pPr>
        <w:pStyle w:val="Style_1"/>
        <w:numPr>
          <w:ilvl w:val="3"/>
          <w:numId w:val="66"/>
        </w:numPr>
        <w:tabs>
          <w:tab w:leader="none" w:pos="284" w:val="left"/>
          <w:tab w:leader="none" w:pos="3240" w:val="clear"/>
        </w:tabs>
        <w:ind w:hanging="425" w:left="709"/>
        <w:jc w:val="both"/>
        <w:rPr>
          <w:rFonts w:ascii="Times New Roman" w:hAnsi="Times New Roman"/>
        </w:rPr>
      </w:pPr>
      <w:r>
        <w:rPr>
          <w:rFonts w:ascii="Times New Roman" w:hAnsi="Times New Roman"/>
        </w:rPr>
        <w:t xml:space="preserve">Система типов. Объявление и использование переменных. Константы. Условные операторы: </w:t>
      </w:r>
      <w:r>
        <w:rPr>
          <w:rFonts w:ascii="Times New Roman" w:hAnsi="Times New Roman"/>
        </w:rPr>
        <w:t>if</w:t>
      </w:r>
      <w:r>
        <w:rPr>
          <w:rFonts w:ascii="Times New Roman" w:hAnsi="Times New Roman"/>
        </w:rPr>
        <w:t>/</w:t>
      </w:r>
      <w:r>
        <w:rPr>
          <w:rFonts w:ascii="Times New Roman" w:hAnsi="Times New Roman"/>
        </w:rPr>
        <w:t>else</w:t>
      </w:r>
      <w:r>
        <w:rPr>
          <w:rFonts w:ascii="Times New Roman" w:hAnsi="Times New Roman"/>
        </w:rPr>
        <w:t xml:space="preserve">, </w:t>
      </w:r>
      <w:r>
        <w:rPr>
          <w:rFonts w:ascii="Times New Roman" w:hAnsi="Times New Roman"/>
        </w:rPr>
        <w:t>switch</w:t>
      </w:r>
      <w:r>
        <w:rPr>
          <w:rFonts w:ascii="Times New Roman" w:hAnsi="Times New Roman"/>
        </w:rPr>
        <w:t xml:space="preserve">. Операторы цикла: </w:t>
      </w:r>
      <w:r>
        <w:rPr>
          <w:rFonts w:ascii="Times New Roman" w:hAnsi="Times New Roman"/>
        </w:rPr>
        <w:t>while</w:t>
      </w:r>
      <w:r>
        <w:rPr>
          <w:rFonts w:ascii="Times New Roman" w:hAnsi="Times New Roman"/>
        </w:rPr>
        <w:t xml:space="preserve">, </w:t>
      </w:r>
      <w:r>
        <w:rPr>
          <w:rFonts w:ascii="Times New Roman" w:hAnsi="Times New Roman"/>
        </w:rPr>
        <w:t>do</w:t>
      </w:r>
      <w:r>
        <w:rPr>
          <w:rFonts w:ascii="Times New Roman" w:hAnsi="Times New Roman"/>
        </w:rPr>
        <w:t>..</w:t>
      </w:r>
      <w:r>
        <w:rPr>
          <w:rFonts w:ascii="Times New Roman" w:hAnsi="Times New Roman"/>
        </w:rPr>
        <w:t>while</w:t>
      </w:r>
      <w:r>
        <w:rPr>
          <w:rFonts w:ascii="Times New Roman" w:hAnsi="Times New Roman"/>
        </w:rPr>
        <w:t xml:space="preserve">, </w:t>
      </w:r>
      <w:r>
        <w:rPr>
          <w:rFonts w:ascii="Times New Roman" w:hAnsi="Times New Roman"/>
        </w:rPr>
        <w:t>for</w:t>
      </w:r>
      <w:r>
        <w:rPr>
          <w:rFonts w:ascii="Times New Roman" w:hAnsi="Times New Roman"/>
        </w:rPr>
        <w:t>.</w:t>
      </w:r>
    </w:p>
    <w:p w14:paraId="41070000">
      <w:pPr>
        <w:pStyle w:val="Style_1"/>
        <w:ind w:firstLine="0" w:left="1080"/>
        <w:jc w:val="both"/>
        <w:rPr>
          <w:rFonts w:ascii="Times New Roman" w:hAnsi="Times New Roman"/>
          <w:i w:val="1"/>
        </w:rPr>
      </w:pPr>
      <w:r>
        <w:rPr>
          <w:rFonts w:ascii="Times New Roman" w:hAnsi="Times New Roman"/>
          <w:i w:val="1"/>
        </w:rPr>
        <w:t>Домашняя работа 1.</w:t>
      </w:r>
    </w:p>
    <w:p w14:paraId="42070000">
      <w:pPr>
        <w:pStyle w:val="Style_1"/>
        <w:numPr>
          <w:ilvl w:val="3"/>
          <w:numId w:val="66"/>
        </w:numPr>
        <w:tabs>
          <w:tab w:leader="none" w:pos="284" w:val="left"/>
          <w:tab w:leader="none" w:pos="3240" w:val="clear"/>
        </w:tabs>
        <w:ind w:hanging="425" w:left="709"/>
        <w:jc w:val="both"/>
        <w:rPr>
          <w:rFonts w:ascii="Times New Roman" w:hAnsi="Times New Roman"/>
        </w:rPr>
      </w:pPr>
      <w:r>
        <w:rPr>
          <w:rFonts w:ascii="Times New Roman" w:hAnsi="Times New Roman"/>
        </w:rPr>
        <w:t xml:space="preserve">Значимые и ссылочные типы. Понятие о </w:t>
      </w:r>
      <w:r>
        <w:rPr>
          <w:rFonts w:ascii="Times New Roman" w:hAnsi="Times New Roman"/>
        </w:rPr>
        <w:t>стэке</w:t>
      </w:r>
      <w:r>
        <w:rPr>
          <w:rFonts w:ascii="Times New Roman" w:hAnsi="Times New Roman"/>
        </w:rPr>
        <w:t xml:space="preserve"> и куче.</w:t>
      </w:r>
    </w:p>
    <w:p w14:paraId="43070000">
      <w:pPr>
        <w:pStyle w:val="Style_1"/>
        <w:numPr>
          <w:ilvl w:val="3"/>
          <w:numId w:val="66"/>
        </w:numPr>
        <w:tabs>
          <w:tab w:leader="none" w:pos="284" w:val="left"/>
          <w:tab w:leader="none" w:pos="3240" w:val="clear"/>
        </w:tabs>
        <w:ind w:hanging="425" w:left="709"/>
        <w:jc w:val="both"/>
        <w:rPr>
          <w:rFonts w:ascii="Times New Roman" w:hAnsi="Times New Roman"/>
        </w:rPr>
      </w:pPr>
      <w:r>
        <w:rPr>
          <w:rFonts w:ascii="Times New Roman" w:hAnsi="Times New Roman"/>
        </w:rPr>
        <w:t xml:space="preserve">Одномерные, двумерные массивы на примере матриц. Оператор цикла </w:t>
      </w:r>
      <w:r>
        <w:rPr>
          <w:rFonts w:ascii="Times New Roman" w:hAnsi="Times New Roman"/>
        </w:rPr>
        <w:t>foreach</w:t>
      </w:r>
      <w:r>
        <w:rPr>
          <w:rFonts w:ascii="Times New Roman" w:hAnsi="Times New Roman"/>
        </w:rPr>
        <w:t>.</w:t>
      </w:r>
    </w:p>
    <w:p w14:paraId="44070000">
      <w:pPr>
        <w:pStyle w:val="Style_1"/>
        <w:ind w:firstLine="0" w:left="1080"/>
        <w:jc w:val="both"/>
        <w:rPr>
          <w:rFonts w:ascii="Times New Roman" w:hAnsi="Times New Roman"/>
          <w:i w:val="1"/>
        </w:rPr>
      </w:pPr>
      <w:r>
        <w:rPr>
          <w:rFonts w:ascii="Times New Roman" w:hAnsi="Times New Roman"/>
          <w:i w:val="1"/>
        </w:rPr>
        <w:t>Домашняя работа 2.</w:t>
      </w:r>
    </w:p>
    <w:p w14:paraId="45070000">
      <w:pPr>
        <w:pStyle w:val="Style_1"/>
        <w:numPr>
          <w:ilvl w:val="3"/>
          <w:numId w:val="66"/>
        </w:numPr>
        <w:tabs>
          <w:tab w:leader="none" w:pos="284" w:val="left"/>
          <w:tab w:leader="none" w:pos="3240" w:val="clear"/>
        </w:tabs>
        <w:ind w:hanging="425" w:left="709"/>
        <w:jc w:val="both"/>
        <w:rPr>
          <w:rFonts w:ascii="Times New Roman" w:hAnsi="Times New Roman"/>
        </w:rPr>
      </w:pPr>
      <w:r>
        <w:rPr>
          <w:rFonts w:ascii="Times New Roman" w:hAnsi="Times New Roman"/>
        </w:rPr>
        <w:t>Контрольная работа.</w:t>
      </w:r>
    </w:p>
    <w:p w14:paraId="46070000">
      <w:pPr>
        <w:ind/>
        <w:jc w:val="both"/>
        <w:rPr>
          <w:rFonts w:ascii="Times New Roman" w:hAnsi="Times New Roman"/>
          <w:i w:val="1"/>
        </w:rPr>
      </w:pPr>
    </w:p>
    <w:p w14:paraId="47070000">
      <w:pPr>
        <w:ind/>
        <w:jc w:val="both"/>
        <w:rPr>
          <w:rFonts w:ascii="Times New Roman" w:hAnsi="Times New Roman"/>
        </w:rPr>
      </w:pPr>
    </w:p>
    <w:p w14:paraId="48070000">
      <w:pPr>
        <w:ind/>
        <w:jc w:val="both"/>
        <w:rPr>
          <w:rFonts w:ascii="Times New Roman" w:hAnsi="Times New Roman"/>
        </w:rPr>
      </w:pPr>
      <w:r>
        <w:rPr>
          <w:rFonts w:ascii="Times New Roman" w:hAnsi="Times New Roman"/>
        </w:rPr>
        <w:t>Раздел 2:</w:t>
      </w:r>
    </w:p>
    <w:p w14:paraId="49070000">
      <w:pPr>
        <w:pStyle w:val="Style_1"/>
        <w:numPr>
          <w:ilvl w:val="3"/>
          <w:numId w:val="67"/>
        </w:numPr>
        <w:tabs>
          <w:tab w:leader="none" w:pos="3240" w:val="clear"/>
        </w:tabs>
        <w:ind w:hanging="425" w:left="709"/>
        <w:jc w:val="both"/>
        <w:rPr>
          <w:rFonts w:ascii="Times New Roman" w:hAnsi="Times New Roman"/>
        </w:rPr>
      </w:pPr>
      <w:r>
        <w:rPr>
          <w:rFonts w:ascii="Times New Roman" w:hAnsi="Times New Roman"/>
        </w:rPr>
        <w:t>Применение рекурсии для решения задач методом “разделяй и властвуй”.</w:t>
      </w:r>
    </w:p>
    <w:p w14:paraId="4A070000">
      <w:pPr>
        <w:pStyle w:val="Style_1"/>
        <w:numPr>
          <w:ilvl w:val="3"/>
          <w:numId w:val="67"/>
        </w:numPr>
        <w:tabs>
          <w:tab w:leader="none" w:pos="3240" w:val="clear"/>
        </w:tabs>
        <w:ind w:hanging="425" w:left="709"/>
        <w:jc w:val="both"/>
        <w:rPr>
          <w:rFonts w:ascii="Times New Roman" w:hAnsi="Times New Roman"/>
        </w:rPr>
      </w:pPr>
      <w:r>
        <w:rPr>
          <w:rFonts w:ascii="Times New Roman" w:hAnsi="Times New Roman"/>
        </w:rPr>
        <w:t>Динамическое программирование.</w:t>
      </w:r>
    </w:p>
    <w:p w14:paraId="4B070000">
      <w:pPr>
        <w:pStyle w:val="Style_1"/>
        <w:numPr>
          <w:ilvl w:val="3"/>
          <w:numId w:val="67"/>
        </w:numPr>
        <w:tabs>
          <w:tab w:leader="none" w:pos="3240" w:val="clear"/>
        </w:tabs>
        <w:ind w:hanging="425" w:left="709"/>
        <w:jc w:val="both"/>
        <w:rPr>
          <w:rFonts w:ascii="Times New Roman" w:hAnsi="Times New Roman"/>
        </w:rPr>
      </w:pPr>
      <w:r>
        <w:rPr>
          <w:rFonts w:ascii="Times New Roman" w:hAnsi="Times New Roman"/>
        </w:rPr>
        <w:t>Бинарные деревья.</w:t>
      </w:r>
    </w:p>
    <w:p w14:paraId="4C070000">
      <w:pPr>
        <w:pStyle w:val="Style_1"/>
        <w:ind w:firstLine="0" w:left="1080"/>
        <w:jc w:val="both"/>
        <w:rPr>
          <w:rFonts w:ascii="Times New Roman" w:hAnsi="Times New Roman"/>
          <w:i w:val="1"/>
        </w:rPr>
      </w:pPr>
      <w:r>
        <w:rPr>
          <w:rFonts w:ascii="Times New Roman" w:hAnsi="Times New Roman"/>
          <w:i w:val="1"/>
        </w:rPr>
        <w:t>Домашняя работа 3</w:t>
      </w:r>
      <w:r>
        <w:rPr>
          <w:rFonts w:ascii="Times New Roman" w:hAnsi="Times New Roman"/>
          <w:i w:val="1"/>
        </w:rPr>
        <w:t>.</w:t>
      </w:r>
    </w:p>
    <w:p w14:paraId="4D070000">
      <w:pPr>
        <w:pStyle w:val="Style_1"/>
        <w:numPr>
          <w:ilvl w:val="3"/>
          <w:numId w:val="67"/>
        </w:numPr>
        <w:tabs>
          <w:tab w:leader="none" w:pos="3240" w:val="clear"/>
        </w:tabs>
        <w:ind w:hanging="425" w:left="709"/>
        <w:jc w:val="both"/>
        <w:rPr>
          <w:rFonts w:ascii="Times New Roman" w:hAnsi="Times New Roman"/>
        </w:rPr>
      </w:pPr>
      <w:r>
        <w:rPr>
          <w:rFonts w:ascii="Times New Roman" w:hAnsi="Times New Roman"/>
        </w:rPr>
        <w:t>Некоторые виды сортировок.</w:t>
      </w:r>
    </w:p>
    <w:p w14:paraId="4E070000">
      <w:pPr>
        <w:pStyle w:val="Style_1"/>
        <w:numPr>
          <w:ilvl w:val="3"/>
          <w:numId w:val="67"/>
        </w:numPr>
        <w:tabs>
          <w:tab w:leader="none" w:pos="3240" w:val="clear"/>
        </w:tabs>
        <w:ind w:hanging="425" w:left="709"/>
        <w:jc w:val="both"/>
        <w:rPr>
          <w:rFonts w:ascii="Times New Roman" w:hAnsi="Times New Roman"/>
        </w:rPr>
      </w:pPr>
      <w:r>
        <w:rPr>
          <w:rFonts w:ascii="Times New Roman" w:hAnsi="Times New Roman"/>
        </w:rPr>
        <w:t>Примеры задач с собеседований.</w:t>
      </w:r>
    </w:p>
    <w:p w14:paraId="4F070000">
      <w:pPr>
        <w:ind/>
        <w:jc w:val="both"/>
        <w:rPr>
          <w:rFonts w:ascii="Times New Roman" w:hAnsi="Times New Roman"/>
        </w:rPr>
      </w:pPr>
    </w:p>
    <w:p w14:paraId="50070000">
      <w:pPr>
        <w:ind/>
        <w:jc w:val="both"/>
        <w:rPr>
          <w:rFonts w:ascii="Times New Roman" w:hAnsi="Times New Roman"/>
        </w:rPr>
      </w:pPr>
      <w:r>
        <w:rPr>
          <w:rFonts w:ascii="Times New Roman" w:hAnsi="Times New Roman"/>
        </w:rPr>
        <w:t>Раздел 3:</w:t>
      </w:r>
    </w:p>
    <w:p w14:paraId="51070000">
      <w:pPr>
        <w:pStyle w:val="Style_1"/>
        <w:numPr>
          <w:ilvl w:val="3"/>
          <w:numId w:val="68"/>
        </w:numPr>
        <w:tabs>
          <w:tab w:leader="none" w:pos="3240" w:val="clear"/>
        </w:tabs>
        <w:ind w:hanging="425" w:left="709"/>
        <w:jc w:val="both"/>
        <w:rPr>
          <w:rFonts w:ascii="Times New Roman" w:hAnsi="Times New Roman"/>
        </w:rPr>
      </w:pPr>
      <w:r>
        <w:rPr>
          <w:rFonts w:ascii="Times New Roman" w:hAnsi="Times New Roman"/>
        </w:rPr>
        <w:t>Введение в ООП. Классы, структуры и объекты. Поля, методы и свойства. Создание и уничтожение объектов. Статические поля и методы. Исключения.</w:t>
      </w:r>
    </w:p>
    <w:p w14:paraId="52070000">
      <w:pPr>
        <w:pStyle w:val="Style_1"/>
        <w:ind w:firstLine="76" w:left="1364"/>
        <w:jc w:val="both"/>
        <w:rPr>
          <w:rFonts w:ascii="Times New Roman" w:hAnsi="Times New Roman"/>
          <w:i w:val="1"/>
        </w:rPr>
      </w:pPr>
      <w:r>
        <w:rPr>
          <w:rFonts w:ascii="Times New Roman" w:hAnsi="Times New Roman"/>
          <w:i w:val="1"/>
        </w:rPr>
        <w:t>Домашняя работа 4</w:t>
      </w:r>
      <w:r>
        <w:rPr>
          <w:rFonts w:ascii="Times New Roman" w:hAnsi="Times New Roman"/>
          <w:i w:val="1"/>
        </w:rPr>
        <w:t>.</w:t>
      </w:r>
    </w:p>
    <w:p w14:paraId="53070000">
      <w:pPr>
        <w:pStyle w:val="Style_1"/>
        <w:numPr>
          <w:ilvl w:val="3"/>
          <w:numId w:val="68"/>
        </w:numPr>
        <w:tabs>
          <w:tab w:leader="none" w:pos="3240" w:val="clear"/>
        </w:tabs>
        <w:ind w:hanging="425" w:left="709"/>
        <w:jc w:val="both"/>
        <w:rPr>
          <w:rFonts w:ascii="Times New Roman" w:hAnsi="Times New Roman"/>
        </w:rPr>
      </w:pPr>
      <w:r>
        <w:rPr>
          <w:rFonts w:ascii="Times New Roman" w:hAnsi="Times New Roman"/>
        </w:rPr>
        <w:t xml:space="preserve">Пространства имен. Использование стандартных классов </w:t>
      </w:r>
      <w:r>
        <w:rPr>
          <w:rFonts w:ascii="Times New Roman" w:hAnsi="Times New Roman"/>
        </w:rPr>
        <w:t>System</w:t>
      </w:r>
      <w:r>
        <w:rPr>
          <w:rFonts w:ascii="Times New Roman" w:hAnsi="Times New Roman"/>
        </w:rPr>
        <w:t>.</w:t>
      </w:r>
      <w:r>
        <w:rPr>
          <w:rFonts w:ascii="Times New Roman" w:hAnsi="Times New Roman"/>
        </w:rPr>
        <w:t>Environment</w:t>
      </w:r>
      <w:r>
        <w:rPr>
          <w:rFonts w:ascii="Times New Roman" w:hAnsi="Times New Roman"/>
        </w:rPr>
        <w:t xml:space="preserve">, </w:t>
      </w:r>
      <w:r>
        <w:rPr>
          <w:rFonts w:ascii="Times New Roman" w:hAnsi="Times New Roman"/>
        </w:rPr>
        <w:t>System</w:t>
      </w:r>
      <w:r>
        <w:rPr>
          <w:rFonts w:ascii="Times New Roman" w:hAnsi="Times New Roman"/>
        </w:rPr>
        <w:t>.</w:t>
      </w:r>
      <w:r>
        <w:rPr>
          <w:rFonts w:ascii="Times New Roman" w:hAnsi="Times New Roman"/>
        </w:rPr>
        <w:t>Math</w:t>
      </w:r>
      <w:r>
        <w:rPr>
          <w:rFonts w:ascii="Times New Roman" w:hAnsi="Times New Roman"/>
        </w:rPr>
        <w:t xml:space="preserve">, </w:t>
      </w:r>
      <w:r>
        <w:rPr>
          <w:rFonts w:ascii="Times New Roman" w:hAnsi="Times New Roman"/>
        </w:rPr>
        <w:t>System</w:t>
      </w:r>
      <w:r>
        <w:rPr>
          <w:rFonts w:ascii="Times New Roman" w:hAnsi="Times New Roman"/>
        </w:rPr>
        <w:t>.</w:t>
      </w:r>
      <w:r>
        <w:rPr>
          <w:rFonts w:ascii="Times New Roman" w:hAnsi="Times New Roman"/>
        </w:rPr>
        <w:t>Random</w:t>
      </w:r>
      <w:r>
        <w:rPr>
          <w:rFonts w:ascii="Times New Roman" w:hAnsi="Times New Roman"/>
        </w:rPr>
        <w:t>.</w:t>
      </w:r>
    </w:p>
    <w:p w14:paraId="54070000">
      <w:pPr>
        <w:pStyle w:val="Style_1"/>
        <w:numPr>
          <w:ilvl w:val="3"/>
          <w:numId w:val="68"/>
        </w:numPr>
        <w:tabs>
          <w:tab w:leader="none" w:pos="3240" w:val="clear"/>
        </w:tabs>
        <w:ind w:hanging="425" w:left="709"/>
        <w:jc w:val="both"/>
        <w:rPr>
          <w:rFonts w:ascii="Times New Roman" w:hAnsi="Times New Roman"/>
        </w:rPr>
      </w:pPr>
      <w:r>
        <w:rPr>
          <w:rFonts w:ascii="Times New Roman" w:hAnsi="Times New Roman"/>
        </w:rPr>
        <w:t xml:space="preserve">Динамические структуры данных и контейнеры изнутри: список на базе массива, односвязный и двусвязный списки, очередь и </w:t>
      </w:r>
      <w:r>
        <w:rPr>
          <w:rFonts w:ascii="Times New Roman" w:hAnsi="Times New Roman"/>
        </w:rPr>
        <w:t>стэк</w:t>
      </w:r>
      <w:r>
        <w:rPr>
          <w:rFonts w:ascii="Times New Roman" w:hAnsi="Times New Roman"/>
        </w:rPr>
        <w:t>.</w:t>
      </w:r>
    </w:p>
    <w:p w14:paraId="55070000">
      <w:pPr>
        <w:pStyle w:val="Style_1"/>
        <w:ind w:firstLine="76" w:left="1364"/>
        <w:jc w:val="both"/>
        <w:rPr>
          <w:rFonts w:ascii="Times New Roman" w:hAnsi="Times New Roman"/>
          <w:i w:val="1"/>
        </w:rPr>
      </w:pPr>
      <w:r>
        <w:rPr>
          <w:rFonts w:ascii="Times New Roman" w:hAnsi="Times New Roman"/>
          <w:i w:val="1"/>
        </w:rPr>
        <w:t>Домашняя работа 5</w:t>
      </w:r>
      <w:r>
        <w:rPr>
          <w:rFonts w:ascii="Times New Roman" w:hAnsi="Times New Roman"/>
          <w:i w:val="1"/>
        </w:rPr>
        <w:t>.</w:t>
      </w:r>
    </w:p>
    <w:p w14:paraId="56070000">
      <w:pPr>
        <w:pStyle w:val="Style_1"/>
        <w:numPr>
          <w:ilvl w:val="3"/>
          <w:numId w:val="68"/>
        </w:numPr>
        <w:tabs>
          <w:tab w:leader="none" w:pos="3240" w:val="clear"/>
        </w:tabs>
        <w:ind w:hanging="425" w:left="709"/>
        <w:jc w:val="both"/>
        <w:rPr>
          <w:rFonts w:ascii="Times New Roman" w:hAnsi="Times New Roman"/>
        </w:rPr>
      </w:pPr>
      <w:r>
        <w:rPr>
          <w:rFonts w:ascii="Times New Roman" w:hAnsi="Times New Roman"/>
        </w:rPr>
        <w:t>Словари изнутри. Реализация словаря методом цепочек.</w:t>
      </w:r>
    </w:p>
    <w:p w14:paraId="57070000">
      <w:pPr>
        <w:ind/>
        <w:jc w:val="both"/>
        <w:rPr>
          <w:rFonts w:ascii="Times New Roman" w:hAnsi="Times New Roman"/>
        </w:rPr>
      </w:pPr>
    </w:p>
    <w:p w14:paraId="58070000">
      <w:pPr>
        <w:ind/>
        <w:jc w:val="both"/>
        <w:rPr>
          <w:rFonts w:ascii="Times New Roman" w:hAnsi="Times New Roman"/>
        </w:rPr>
      </w:pPr>
      <w:r>
        <w:rPr>
          <w:rFonts w:ascii="Times New Roman" w:hAnsi="Times New Roman"/>
        </w:rPr>
        <w:t xml:space="preserve">Период обучения (модуль): семестр 2. </w:t>
      </w:r>
      <w:r>
        <w:rPr>
          <w:rFonts w:ascii="Times New Roman" w:hAnsi="Times New Roman"/>
        </w:rPr>
        <w:t xml:space="preserve">Прикладное программирование на языке </w:t>
      </w:r>
      <w:r>
        <w:rPr>
          <w:rFonts w:ascii="Times New Roman" w:hAnsi="Times New Roman"/>
        </w:rPr>
        <w:t>C</w:t>
      </w:r>
      <w:r>
        <w:rPr>
          <w:rFonts w:ascii="Times New Roman" w:hAnsi="Times New Roman"/>
        </w:rPr>
        <w:t>#</w:t>
      </w:r>
      <w:r>
        <w:rPr>
          <w:rFonts w:ascii="Times New Roman" w:hAnsi="Times New Roman"/>
        </w:rPr>
        <w:t>.</w:t>
      </w:r>
    </w:p>
    <w:tbl>
      <w:tblPr>
        <w:tblStyle w:val="Style_2"/>
        <w:tblW w:type="auto" w:w="0"/>
        <w:tblInd w:type="dxa" w:w="-147"/>
        <w:tblLayout w:type="fixed"/>
      </w:tblPr>
      <w:tblGrid>
        <w:gridCol w:w="684"/>
        <w:gridCol w:w="3701"/>
        <w:gridCol w:w="3852"/>
        <w:gridCol w:w="1422"/>
      </w:tblGrid>
      <w:tr>
        <w:tc>
          <w:tcPr>
            <w:tcW w:type="dxa" w:w="684"/>
            <w:shd w:fill="auto" w:val="clear"/>
            <w:vAlign w:val="center"/>
          </w:tcPr>
          <w:p w14:paraId="59070000">
            <w:pPr>
              <w:ind/>
              <w:jc w:val="center"/>
              <w:rPr>
                <w:rFonts w:ascii="Times New Roman" w:hAnsi="Times New Roman"/>
              </w:rPr>
            </w:pPr>
            <w:r>
              <w:rPr>
                <w:rFonts w:ascii="Times New Roman" w:hAnsi="Times New Roman"/>
              </w:rPr>
              <w:t>№ п</w:t>
            </w:r>
            <w:r>
              <w:rPr>
                <w:rFonts w:ascii="Times New Roman" w:hAnsi="Times New Roman"/>
              </w:rPr>
              <w:t>/</w:t>
            </w:r>
            <w:r>
              <w:rPr>
                <w:rFonts w:ascii="Times New Roman" w:hAnsi="Times New Roman"/>
              </w:rPr>
              <w:t>п</w:t>
            </w:r>
          </w:p>
        </w:tc>
        <w:tc>
          <w:tcPr>
            <w:tcW w:type="dxa" w:w="3701"/>
            <w:shd w:fill="auto" w:val="clear"/>
            <w:vAlign w:val="center"/>
          </w:tcPr>
          <w:p w14:paraId="5A070000">
            <w:pPr>
              <w:ind/>
              <w:jc w:val="center"/>
              <w:rPr>
                <w:rFonts w:ascii="Times New Roman" w:hAnsi="Times New Roman"/>
              </w:rPr>
            </w:pPr>
            <w:r>
              <w:rPr>
                <w:rFonts w:ascii="Times New Roman" w:hAnsi="Times New Roman"/>
              </w:rPr>
              <w:t>Наименование темы (раздела, части)</w:t>
            </w:r>
          </w:p>
        </w:tc>
        <w:tc>
          <w:tcPr>
            <w:tcW w:type="dxa" w:w="3852"/>
            <w:shd w:fill="auto" w:val="clear"/>
            <w:vAlign w:val="center"/>
          </w:tcPr>
          <w:p w14:paraId="5B070000">
            <w:pPr>
              <w:ind/>
              <w:jc w:val="center"/>
              <w:rPr>
                <w:rFonts w:ascii="Times New Roman" w:hAnsi="Times New Roman"/>
              </w:rPr>
            </w:pPr>
            <w:r>
              <w:rPr>
                <w:rFonts w:ascii="Times New Roman" w:hAnsi="Times New Roman"/>
              </w:rPr>
              <w:t>Вид учебных занятий</w:t>
            </w:r>
          </w:p>
        </w:tc>
        <w:tc>
          <w:tcPr>
            <w:tcW w:type="dxa" w:w="1422"/>
            <w:shd w:fill="auto" w:val="clear"/>
            <w:vAlign w:val="center"/>
          </w:tcPr>
          <w:p w14:paraId="5C070000">
            <w:pPr>
              <w:ind/>
              <w:jc w:val="center"/>
              <w:rPr>
                <w:rFonts w:ascii="Times New Roman" w:hAnsi="Times New Roman"/>
              </w:rPr>
            </w:pPr>
            <w:r>
              <w:rPr>
                <w:rFonts w:ascii="Times New Roman" w:hAnsi="Times New Roman"/>
              </w:rPr>
              <w:t>Количество часов</w:t>
            </w:r>
          </w:p>
        </w:tc>
      </w:tr>
      <w:tr>
        <w:trPr>
          <w:trHeight w:hRule="atLeast" w:val="367"/>
        </w:trPr>
        <w:tc>
          <w:tcPr>
            <w:tcW w:type="dxa" w:w="684"/>
            <w:vMerge w:val="restart"/>
            <w:shd w:fill="auto" w:val="clear"/>
            <w:vAlign w:val="center"/>
          </w:tcPr>
          <w:p w14:paraId="5D070000">
            <w:pPr>
              <w:rPr>
                <w:rFonts w:ascii="Times New Roman" w:hAnsi="Times New Roman"/>
              </w:rPr>
            </w:pPr>
            <w:r>
              <w:rPr>
                <w:rFonts w:ascii="Times New Roman" w:hAnsi="Times New Roman"/>
              </w:rPr>
              <w:t>I</w:t>
            </w:r>
            <w:r>
              <w:rPr>
                <w:rFonts w:ascii="Times New Roman" w:hAnsi="Times New Roman"/>
              </w:rPr>
              <w:t>.</w:t>
            </w:r>
          </w:p>
        </w:tc>
        <w:tc>
          <w:tcPr>
            <w:tcW w:type="dxa" w:w="3701"/>
            <w:vMerge w:val="restart"/>
            <w:shd w:fill="auto" w:val="clear"/>
            <w:vAlign w:val="center"/>
          </w:tcPr>
          <w:p w14:paraId="5E070000">
            <w:pPr>
              <w:rPr>
                <w:rFonts w:ascii="Times New Roman" w:hAnsi="Times New Roman"/>
              </w:rPr>
            </w:pPr>
            <w:r>
              <w:rPr>
                <w:rFonts w:ascii="Times New Roman" w:hAnsi="Times New Roman"/>
              </w:rPr>
              <w:t xml:space="preserve">Углубленный </w:t>
            </w:r>
            <w:r>
              <w:rPr>
                <w:rFonts w:ascii="Times New Roman" w:hAnsi="Times New Roman"/>
              </w:rPr>
              <w:t>C#</w:t>
            </w:r>
          </w:p>
        </w:tc>
        <w:tc>
          <w:tcPr>
            <w:tcW w:type="dxa" w:w="3852"/>
            <w:shd w:fill="auto" w:val="clear"/>
            <w:vAlign w:val="center"/>
          </w:tcPr>
          <w:p w14:paraId="5F070000">
            <w:pPr>
              <w:rPr>
                <w:rFonts w:ascii="Times New Roman" w:hAnsi="Times New Roman"/>
              </w:rPr>
            </w:pPr>
            <w:r>
              <w:rPr>
                <w:rFonts w:ascii="Times New Roman" w:hAnsi="Times New Roman"/>
              </w:rPr>
              <w:t>практические занятия</w:t>
            </w:r>
          </w:p>
        </w:tc>
        <w:tc>
          <w:tcPr>
            <w:tcW w:type="dxa" w:w="1422"/>
            <w:shd w:fill="auto" w:val="clear"/>
            <w:vAlign w:val="center"/>
          </w:tcPr>
          <w:p w14:paraId="60070000">
            <w:pPr>
              <w:ind/>
              <w:jc w:val="center"/>
              <w:rPr>
                <w:rFonts w:ascii="Times New Roman" w:hAnsi="Times New Roman"/>
              </w:rPr>
            </w:pPr>
            <w:r>
              <w:rPr>
                <w:rFonts w:ascii="Times New Roman" w:hAnsi="Times New Roman"/>
              </w:rPr>
              <w:t>5</w:t>
            </w:r>
          </w:p>
        </w:tc>
      </w:tr>
      <w:tr>
        <w:trPr>
          <w:trHeight w:hRule="atLeast" w:val="367"/>
        </w:trPr>
        <w:tc>
          <w:tcPr>
            <w:tcW w:type="dxa" w:w="684"/>
            <w:gridSpan w:val="1"/>
            <w:vMerge w:val="continue"/>
            <w:shd w:fill="auto" w:val="clear"/>
            <w:vAlign w:val="center"/>
          </w:tcPr>
          <w:p/>
        </w:tc>
        <w:tc>
          <w:tcPr>
            <w:tcW w:type="dxa" w:w="3701"/>
            <w:gridSpan w:val="1"/>
            <w:vMerge w:val="continue"/>
            <w:shd w:fill="auto" w:val="clear"/>
            <w:vAlign w:val="center"/>
          </w:tcPr>
          <w:p/>
        </w:tc>
        <w:tc>
          <w:tcPr>
            <w:tcW w:type="dxa" w:w="3852"/>
            <w:shd w:fill="auto" w:val="clear"/>
            <w:vAlign w:val="center"/>
          </w:tcPr>
          <w:p w14:paraId="61070000">
            <w:pPr>
              <w:rPr>
                <w:rFonts w:ascii="Times New Roman" w:hAnsi="Times New Roman"/>
              </w:rPr>
            </w:pPr>
            <w:r>
              <w:rPr>
                <w:rFonts w:ascii="Times New Roman" w:hAnsi="Times New Roman"/>
              </w:rPr>
              <w:t>лабораторные работы</w:t>
            </w:r>
          </w:p>
        </w:tc>
        <w:tc>
          <w:tcPr>
            <w:tcW w:type="dxa" w:w="1422"/>
            <w:shd w:fill="auto" w:val="clear"/>
            <w:vAlign w:val="center"/>
          </w:tcPr>
          <w:p w14:paraId="62070000">
            <w:pPr>
              <w:ind/>
              <w:jc w:val="center"/>
              <w:rPr>
                <w:rFonts w:ascii="Times New Roman" w:hAnsi="Times New Roman"/>
              </w:rPr>
            </w:pPr>
            <w:r>
              <w:rPr>
                <w:rFonts w:ascii="Times New Roman" w:hAnsi="Times New Roman"/>
              </w:rPr>
              <w:t>7</w:t>
            </w:r>
          </w:p>
        </w:tc>
      </w:tr>
      <w:tr>
        <w:trPr>
          <w:trHeight w:hRule="atLeast" w:val="367"/>
        </w:trPr>
        <w:tc>
          <w:tcPr>
            <w:tcW w:type="dxa" w:w="684"/>
            <w:gridSpan w:val="1"/>
            <w:vMerge w:val="continue"/>
            <w:shd w:fill="auto" w:val="clear"/>
            <w:vAlign w:val="center"/>
          </w:tcPr>
          <w:p/>
        </w:tc>
        <w:tc>
          <w:tcPr>
            <w:tcW w:type="dxa" w:w="3701"/>
            <w:gridSpan w:val="1"/>
            <w:vMerge w:val="continue"/>
            <w:shd w:fill="auto" w:val="clear"/>
            <w:vAlign w:val="center"/>
          </w:tcPr>
          <w:p/>
        </w:tc>
        <w:tc>
          <w:tcPr>
            <w:tcW w:type="dxa" w:w="3852"/>
            <w:shd w:fill="auto" w:val="clear"/>
            <w:vAlign w:val="center"/>
          </w:tcPr>
          <w:p w14:paraId="63070000">
            <w:pPr>
              <w:rPr>
                <w:rFonts w:ascii="Times New Roman" w:hAnsi="Times New Roman"/>
              </w:rPr>
            </w:pPr>
            <w:r>
              <w:rPr>
                <w:rFonts w:ascii="Times New Roman" w:hAnsi="Times New Roman"/>
              </w:rPr>
              <w:t>контрольные работы</w:t>
            </w:r>
          </w:p>
        </w:tc>
        <w:tc>
          <w:tcPr>
            <w:tcW w:type="dxa" w:w="1422"/>
            <w:shd w:fill="auto" w:val="clear"/>
            <w:vAlign w:val="center"/>
          </w:tcPr>
          <w:p w14:paraId="64070000">
            <w:pPr>
              <w:ind/>
              <w:jc w:val="center"/>
              <w:rPr>
                <w:rFonts w:ascii="Times New Roman" w:hAnsi="Times New Roman"/>
              </w:rPr>
            </w:pPr>
            <w:r>
              <w:rPr>
                <w:rFonts w:ascii="Times New Roman" w:hAnsi="Times New Roman"/>
              </w:rPr>
              <w:t>2</w:t>
            </w:r>
          </w:p>
        </w:tc>
      </w:tr>
      <w:tr>
        <w:trPr>
          <w:trHeight w:hRule="atLeast" w:val="367"/>
        </w:trPr>
        <w:tc>
          <w:tcPr>
            <w:tcW w:type="dxa" w:w="684"/>
            <w:gridSpan w:val="1"/>
            <w:vMerge w:val="continue"/>
            <w:shd w:fill="auto" w:val="clear"/>
            <w:vAlign w:val="center"/>
          </w:tcPr>
          <w:p/>
        </w:tc>
        <w:tc>
          <w:tcPr>
            <w:tcW w:type="dxa" w:w="3701"/>
            <w:gridSpan w:val="1"/>
            <w:vMerge w:val="continue"/>
            <w:shd w:fill="auto" w:val="clear"/>
            <w:vAlign w:val="center"/>
          </w:tcPr>
          <w:p/>
        </w:tc>
        <w:tc>
          <w:tcPr>
            <w:tcW w:type="dxa" w:w="3852"/>
            <w:tcBorders>
              <w:top w:sz="4" w:val="nil"/>
            </w:tcBorders>
            <w:shd w:fill="auto" w:val="clear"/>
            <w:vAlign w:val="center"/>
          </w:tcPr>
          <w:p w14:paraId="65070000">
            <w:pPr>
              <w:rPr>
                <w:rFonts w:ascii="Times New Roman" w:hAnsi="Times New Roman"/>
              </w:rPr>
            </w:pPr>
            <w:r>
              <w:rPr>
                <w:rFonts w:ascii="Times New Roman" w:hAnsi="Times New Roman"/>
              </w:rPr>
              <w:t>самостоятельная работа</w:t>
            </w:r>
          </w:p>
        </w:tc>
        <w:tc>
          <w:tcPr>
            <w:tcW w:type="dxa" w:w="1422"/>
            <w:tcBorders>
              <w:top w:sz="4" w:val="nil"/>
            </w:tcBorders>
            <w:shd w:fill="auto" w:val="clear"/>
            <w:vAlign w:val="center"/>
          </w:tcPr>
          <w:p w14:paraId="66070000">
            <w:pPr>
              <w:ind/>
              <w:jc w:val="center"/>
              <w:rPr>
                <w:rFonts w:ascii="Times New Roman" w:hAnsi="Times New Roman"/>
              </w:rPr>
            </w:pPr>
            <w:r>
              <w:rPr>
                <w:rFonts w:ascii="Times New Roman" w:hAnsi="Times New Roman"/>
              </w:rPr>
              <w:t>16</w:t>
            </w:r>
          </w:p>
        </w:tc>
      </w:tr>
      <w:tr>
        <w:trPr>
          <w:trHeight w:hRule="atLeast" w:val="367"/>
        </w:trPr>
        <w:tc>
          <w:tcPr>
            <w:tcW w:type="dxa" w:w="684"/>
            <w:vMerge w:val="restart"/>
            <w:tcBorders>
              <w:top w:sz="4" w:val="nil"/>
            </w:tcBorders>
            <w:shd w:fill="auto" w:val="clear"/>
            <w:vAlign w:val="center"/>
          </w:tcPr>
          <w:p w14:paraId="67070000">
            <w:pPr>
              <w:rPr>
                <w:rFonts w:ascii="Times New Roman" w:hAnsi="Times New Roman"/>
              </w:rPr>
            </w:pPr>
            <w:r>
              <w:rPr>
                <w:rFonts w:ascii="Times New Roman" w:hAnsi="Times New Roman"/>
              </w:rPr>
              <w:t>II.</w:t>
            </w:r>
          </w:p>
        </w:tc>
        <w:tc>
          <w:tcPr>
            <w:tcW w:type="dxa" w:w="3701"/>
            <w:vMerge w:val="restart"/>
            <w:tcBorders>
              <w:top w:sz="4" w:val="nil"/>
            </w:tcBorders>
            <w:shd w:fill="auto" w:val="clear"/>
            <w:vAlign w:val="center"/>
          </w:tcPr>
          <w:p w14:paraId="68070000">
            <w:pPr>
              <w:rPr>
                <w:rFonts w:ascii="Times New Roman" w:hAnsi="Times New Roman"/>
              </w:rPr>
            </w:pPr>
            <w:r>
              <w:rPr>
                <w:rFonts w:ascii="Times New Roman" w:hAnsi="Times New Roman"/>
              </w:rPr>
              <w:t xml:space="preserve">Проект на </w:t>
            </w:r>
            <w:r>
              <w:rPr>
                <w:rFonts w:ascii="Times New Roman" w:hAnsi="Times New Roman"/>
              </w:rPr>
              <w:t>Windows Forms</w:t>
            </w:r>
          </w:p>
        </w:tc>
        <w:tc>
          <w:tcPr>
            <w:tcW w:type="dxa" w:w="3852"/>
            <w:tcBorders>
              <w:top w:sz="4" w:val="nil"/>
            </w:tcBorders>
            <w:shd w:fill="auto" w:val="clear"/>
            <w:vAlign w:val="center"/>
          </w:tcPr>
          <w:p w14:paraId="69070000">
            <w:pPr>
              <w:rPr>
                <w:rFonts w:ascii="Times New Roman" w:hAnsi="Times New Roman"/>
              </w:rPr>
            </w:pPr>
            <w:r>
              <w:rPr>
                <w:rFonts w:ascii="Times New Roman" w:hAnsi="Times New Roman"/>
              </w:rPr>
              <w:t>практические занятия</w:t>
            </w:r>
          </w:p>
        </w:tc>
        <w:tc>
          <w:tcPr>
            <w:tcW w:type="dxa" w:w="1422"/>
            <w:tcBorders>
              <w:top w:sz="4" w:val="nil"/>
            </w:tcBorders>
            <w:shd w:fill="auto" w:val="clear"/>
            <w:vAlign w:val="center"/>
          </w:tcPr>
          <w:p w14:paraId="6A070000">
            <w:pPr>
              <w:ind/>
              <w:jc w:val="center"/>
              <w:rPr>
                <w:rFonts w:ascii="Times New Roman" w:hAnsi="Times New Roman"/>
              </w:rPr>
            </w:pPr>
            <w:r>
              <w:rPr>
                <w:rFonts w:ascii="Times New Roman" w:hAnsi="Times New Roman"/>
              </w:rPr>
              <w:t>6</w:t>
            </w:r>
          </w:p>
        </w:tc>
      </w:tr>
      <w:tr>
        <w:trPr>
          <w:trHeight w:hRule="atLeast" w:val="367"/>
        </w:trPr>
        <w:tc>
          <w:tcPr>
            <w:tcW w:type="dxa" w:w="684"/>
            <w:gridSpan w:val="1"/>
            <w:vMerge w:val="continue"/>
            <w:tcBorders>
              <w:top w:sz="4" w:val="nil"/>
            </w:tcBorders>
            <w:shd w:fill="auto" w:val="clear"/>
            <w:vAlign w:val="center"/>
          </w:tcPr>
          <w:p/>
        </w:tc>
        <w:tc>
          <w:tcPr>
            <w:tcW w:type="dxa" w:w="3701"/>
            <w:gridSpan w:val="1"/>
            <w:vMerge w:val="continue"/>
            <w:tcBorders>
              <w:top w:sz="4" w:val="nil"/>
            </w:tcBorders>
            <w:shd w:fill="auto" w:val="clear"/>
            <w:vAlign w:val="center"/>
          </w:tcPr>
          <w:p/>
        </w:tc>
        <w:tc>
          <w:tcPr>
            <w:tcW w:type="dxa" w:w="3852"/>
            <w:tcBorders>
              <w:top w:sz="4" w:val="nil"/>
            </w:tcBorders>
            <w:shd w:fill="auto" w:val="clear"/>
            <w:vAlign w:val="center"/>
          </w:tcPr>
          <w:p w14:paraId="6B070000">
            <w:pPr>
              <w:rPr>
                <w:rFonts w:ascii="Times New Roman" w:hAnsi="Times New Roman"/>
              </w:rPr>
            </w:pPr>
            <w:r>
              <w:rPr>
                <w:rFonts w:ascii="Times New Roman" w:hAnsi="Times New Roman"/>
              </w:rPr>
              <w:t>лабораторные работы</w:t>
            </w:r>
          </w:p>
        </w:tc>
        <w:tc>
          <w:tcPr>
            <w:tcW w:type="dxa" w:w="1422"/>
            <w:tcBorders>
              <w:top w:sz="4" w:val="nil"/>
            </w:tcBorders>
            <w:shd w:fill="auto" w:val="clear"/>
            <w:vAlign w:val="center"/>
          </w:tcPr>
          <w:p w14:paraId="6C070000">
            <w:pPr>
              <w:ind/>
              <w:jc w:val="center"/>
              <w:rPr>
                <w:rFonts w:ascii="Times New Roman" w:hAnsi="Times New Roman"/>
              </w:rPr>
            </w:pPr>
            <w:r>
              <w:rPr>
                <w:rFonts w:ascii="Times New Roman" w:hAnsi="Times New Roman"/>
              </w:rPr>
              <w:t>8</w:t>
            </w:r>
          </w:p>
        </w:tc>
      </w:tr>
      <w:tr>
        <w:trPr>
          <w:trHeight w:hRule="atLeast" w:val="367"/>
        </w:trPr>
        <w:tc>
          <w:tcPr>
            <w:tcW w:type="dxa" w:w="684"/>
            <w:gridSpan w:val="1"/>
            <w:vMerge w:val="continue"/>
            <w:tcBorders>
              <w:top w:sz="4" w:val="nil"/>
            </w:tcBorders>
            <w:shd w:fill="auto" w:val="clear"/>
            <w:vAlign w:val="center"/>
          </w:tcPr>
          <w:p/>
        </w:tc>
        <w:tc>
          <w:tcPr>
            <w:tcW w:type="dxa" w:w="3701"/>
            <w:gridSpan w:val="1"/>
            <w:vMerge w:val="continue"/>
            <w:tcBorders>
              <w:top w:sz="4" w:val="nil"/>
            </w:tcBorders>
            <w:shd w:fill="auto" w:val="clear"/>
            <w:vAlign w:val="center"/>
          </w:tcPr>
          <w:p/>
        </w:tc>
        <w:tc>
          <w:tcPr>
            <w:tcW w:type="dxa" w:w="3852"/>
            <w:tcBorders>
              <w:top w:sz="4" w:val="nil"/>
            </w:tcBorders>
            <w:shd w:fill="auto" w:val="clear"/>
            <w:vAlign w:val="center"/>
          </w:tcPr>
          <w:p w14:paraId="6D070000">
            <w:pPr>
              <w:rPr>
                <w:rFonts w:ascii="Times New Roman" w:hAnsi="Times New Roman"/>
              </w:rPr>
            </w:pPr>
            <w:r>
              <w:rPr>
                <w:rFonts w:ascii="Times New Roman" w:hAnsi="Times New Roman"/>
              </w:rPr>
              <w:t>контрольные работы</w:t>
            </w:r>
          </w:p>
        </w:tc>
        <w:tc>
          <w:tcPr>
            <w:tcW w:type="dxa" w:w="1422"/>
            <w:tcBorders>
              <w:top w:sz="4" w:val="nil"/>
            </w:tcBorders>
            <w:shd w:fill="auto" w:val="clear"/>
            <w:vAlign w:val="center"/>
          </w:tcPr>
          <w:p w14:paraId="6E070000">
            <w:pPr>
              <w:ind/>
              <w:jc w:val="center"/>
              <w:rPr>
                <w:rFonts w:ascii="Times New Roman" w:hAnsi="Times New Roman"/>
              </w:rPr>
            </w:pPr>
            <w:r>
              <w:rPr>
                <w:rFonts w:ascii="Times New Roman" w:hAnsi="Times New Roman"/>
              </w:rPr>
              <w:t>2</w:t>
            </w:r>
          </w:p>
        </w:tc>
      </w:tr>
      <w:tr>
        <w:trPr>
          <w:trHeight w:hRule="atLeast" w:val="367"/>
        </w:trPr>
        <w:tc>
          <w:tcPr>
            <w:tcW w:type="dxa" w:w="684"/>
            <w:gridSpan w:val="1"/>
            <w:vMerge w:val="continue"/>
            <w:tcBorders>
              <w:top w:sz="4" w:val="nil"/>
            </w:tcBorders>
            <w:shd w:fill="auto" w:val="clear"/>
            <w:vAlign w:val="center"/>
          </w:tcPr>
          <w:p/>
        </w:tc>
        <w:tc>
          <w:tcPr>
            <w:tcW w:type="dxa" w:w="3701"/>
            <w:gridSpan w:val="1"/>
            <w:vMerge w:val="continue"/>
            <w:tcBorders>
              <w:top w:sz="4" w:val="nil"/>
            </w:tcBorders>
            <w:shd w:fill="auto" w:val="clear"/>
            <w:vAlign w:val="center"/>
          </w:tcPr>
          <w:p/>
        </w:tc>
        <w:tc>
          <w:tcPr>
            <w:tcW w:type="dxa" w:w="3852"/>
            <w:tcBorders>
              <w:top w:sz="4" w:val="nil"/>
            </w:tcBorders>
            <w:shd w:fill="auto" w:val="clear"/>
            <w:vAlign w:val="center"/>
          </w:tcPr>
          <w:p w14:paraId="6F070000">
            <w:pPr>
              <w:rPr>
                <w:rFonts w:ascii="Times New Roman" w:hAnsi="Times New Roman"/>
              </w:rPr>
            </w:pPr>
            <w:r>
              <w:rPr>
                <w:rFonts w:ascii="Times New Roman" w:hAnsi="Times New Roman"/>
              </w:rPr>
              <w:t>самостоятельная работа</w:t>
            </w:r>
          </w:p>
        </w:tc>
        <w:tc>
          <w:tcPr>
            <w:tcW w:type="dxa" w:w="1422"/>
            <w:tcBorders>
              <w:top w:sz="4" w:val="nil"/>
            </w:tcBorders>
            <w:shd w:fill="auto" w:val="clear"/>
            <w:vAlign w:val="center"/>
          </w:tcPr>
          <w:p w14:paraId="70070000">
            <w:pPr>
              <w:ind/>
              <w:jc w:val="center"/>
              <w:rPr>
                <w:rFonts w:ascii="Times New Roman" w:hAnsi="Times New Roman"/>
              </w:rPr>
            </w:pPr>
            <w:r>
              <w:rPr>
                <w:rFonts w:ascii="Times New Roman" w:hAnsi="Times New Roman"/>
              </w:rPr>
              <w:t>16</w:t>
            </w:r>
          </w:p>
        </w:tc>
      </w:tr>
      <w:tr>
        <w:trPr>
          <w:trHeight w:hRule="atLeast" w:val="367"/>
        </w:trPr>
        <w:tc>
          <w:tcPr>
            <w:tcW w:type="dxa" w:w="684"/>
            <w:vMerge w:val="restart"/>
            <w:tcBorders>
              <w:top w:sz="4" w:val="nil"/>
            </w:tcBorders>
            <w:shd w:fill="auto" w:val="clear"/>
            <w:vAlign w:val="center"/>
          </w:tcPr>
          <w:p w14:paraId="71070000">
            <w:pPr>
              <w:rPr>
                <w:rFonts w:ascii="Times New Roman" w:hAnsi="Times New Roman"/>
              </w:rPr>
            </w:pPr>
            <w:r>
              <w:rPr>
                <w:rFonts w:ascii="Times New Roman" w:hAnsi="Times New Roman"/>
              </w:rPr>
              <w:t>III</w:t>
            </w:r>
            <w:r>
              <w:rPr>
                <w:rFonts w:ascii="Times New Roman" w:hAnsi="Times New Roman"/>
              </w:rPr>
              <w:t>.</w:t>
            </w:r>
          </w:p>
        </w:tc>
        <w:tc>
          <w:tcPr>
            <w:tcW w:type="dxa" w:w="3701"/>
            <w:vMerge w:val="restart"/>
            <w:tcBorders>
              <w:top w:sz="4" w:val="nil"/>
            </w:tcBorders>
            <w:shd w:fill="auto" w:val="clear"/>
            <w:vAlign w:val="center"/>
          </w:tcPr>
          <w:p w14:paraId="72070000">
            <w:pPr>
              <w:rPr>
                <w:rFonts w:ascii="Times New Roman" w:hAnsi="Times New Roman"/>
              </w:rPr>
            </w:pPr>
            <w:r>
              <w:rPr>
                <w:rFonts w:ascii="Times New Roman" w:hAnsi="Times New Roman"/>
              </w:rPr>
              <w:t>Промежуточная аттестация</w:t>
            </w:r>
          </w:p>
        </w:tc>
        <w:tc>
          <w:tcPr>
            <w:tcW w:type="dxa" w:w="3852"/>
            <w:tcBorders>
              <w:top w:sz="4" w:val="nil"/>
            </w:tcBorders>
            <w:shd w:fill="auto" w:val="clear"/>
            <w:vAlign w:val="center"/>
          </w:tcPr>
          <w:p w14:paraId="73070000">
            <w:pPr>
              <w:rPr>
                <w:rFonts w:ascii="Times New Roman" w:hAnsi="Times New Roman"/>
              </w:rPr>
            </w:pPr>
            <w:r>
              <w:rPr>
                <w:rFonts w:ascii="Times New Roman" w:hAnsi="Times New Roman"/>
              </w:rPr>
              <w:t>самостоятельная работа</w:t>
            </w:r>
          </w:p>
        </w:tc>
        <w:tc>
          <w:tcPr>
            <w:tcW w:type="dxa" w:w="1422"/>
            <w:tcBorders>
              <w:top w:sz="4" w:val="nil"/>
            </w:tcBorders>
            <w:shd w:fill="auto" w:val="clear"/>
            <w:vAlign w:val="center"/>
          </w:tcPr>
          <w:p w14:paraId="74070000">
            <w:pPr>
              <w:ind/>
              <w:jc w:val="center"/>
              <w:rPr>
                <w:rFonts w:ascii="Times New Roman" w:hAnsi="Times New Roman"/>
              </w:rPr>
            </w:pPr>
            <w:r>
              <w:rPr>
                <w:rFonts w:ascii="Times New Roman" w:hAnsi="Times New Roman"/>
              </w:rPr>
              <w:t>8</w:t>
            </w:r>
          </w:p>
        </w:tc>
      </w:tr>
      <w:tr>
        <w:trPr>
          <w:trHeight w:hRule="atLeast" w:val="375"/>
        </w:trPr>
        <w:tc>
          <w:tcPr>
            <w:tcW w:type="dxa" w:w="684"/>
            <w:gridSpan w:val="1"/>
            <w:vMerge w:val="continue"/>
            <w:tcBorders>
              <w:top w:sz="4" w:val="nil"/>
            </w:tcBorders>
            <w:shd w:fill="auto" w:val="clear"/>
            <w:vAlign w:val="center"/>
          </w:tcPr>
          <w:p/>
        </w:tc>
        <w:tc>
          <w:tcPr>
            <w:tcW w:type="dxa" w:w="3701"/>
            <w:gridSpan w:val="1"/>
            <w:vMerge w:val="continue"/>
            <w:tcBorders>
              <w:top w:sz="4" w:val="nil"/>
            </w:tcBorders>
            <w:shd w:fill="auto" w:val="clear"/>
            <w:vAlign w:val="center"/>
          </w:tcPr>
          <w:p/>
        </w:tc>
        <w:tc>
          <w:tcPr>
            <w:tcW w:type="dxa" w:w="3852"/>
            <w:shd w:fill="auto" w:val="clear"/>
            <w:vAlign w:val="center"/>
          </w:tcPr>
          <w:p w14:paraId="75070000">
            <w:pPr>
              <w:rPr>
                <w:rFonts w:ascii="Times New Roman" w:hAnsi="Times New Roman"/>
              </w:rPr>
            </w:pPr>
            <w:r>
              <w:rPr>
                <w:rFonts w:ascii="Times New Roman" w:hAnsi="Times New Roman"/>
              </w:rPr>
              <w:t>зачёт</w:t>
            </w:r>
          </w:p>
        </w:tc>
        <w:tc>
          <w:tcPr>
            <w:tcW w:type="dxa" w:w="1422"/>
            <w:shd w:fill="auto" w:val="clear"/>
            <w:vAlign w:val="center"/>
          </w:tcPr>
          <w:p w14:paraId="76070000">
            <w:pPr>
              <w:ind/>
              <w:jc w:val="center"/>
              <w:rPr>
                <w:rFonts w:ascii="Times New Roman" w:hAnsi="Times New Roman"/>
              </w:rPr>
            </w:pPr>
            <w:r>
              <w:rPr>
                <w:rFonts w:ascii="Times New Roman" w:hAnsi="Times New Roman"/>
              </w:rPr>
              <w:t>2</w:t>
            </w:r>
          </w:p>
        </w:tc>
      </w:tr>
    </w:tbl>
    <w:p w14:paraId="77070000">
      <w:pPr>
        <w:ind/>
        <w:jc w:val="both"/>
        <w:rPr>
          <w:rFonts w:ascii="Times New Roman" w:hAnsi="Times New Roman"/>
        </w:rPr>
      </w:pPr>
      <w:r>
        <w:rPr>
          <w:rFonts w:ascii="Times New Roman" w:hAnsi="Times New Roman"/>
        </w:rPr>
        <w:t>Раздел 1:</w:t>
      </w:r>
    </w:p>
    <w:p w14:paraId="78070000">
      <w:pPr>
        <w:pStyle w:val="Style_1"/>
        <w:numPr>
          <w:ilvl w:val="3"/>
          <w:numId w:val="69"/>
        </w:numPr>
        <w:tabs>
          <w:tab w:leader="none" w:pos="284" w:val="left"/>
          <w:tab w:leader="none" w:pos="3240" w:val="clear"/>
        </w:tabs>
        <w:ind w:hanging="425" w:left="709"/>
        <w:jc w:val="both"/>
        <w:rPr>
          <w:rFonts w:ascii="Times New Roman" w:hAnsi="Times New Roman"/>
        </w:rPr>
      </w:pPr>
      <w:r>
        <w:rPr>
          <w:rFonts w:ascii="Times New Roman" w:hAnsi="Times New Roman"/>
        </w:rPr>
        <w:t>Интерфейсы</w:t>
      </w:r>
      <w:r>
        <w:rPr>
          <w:rFonts w:ascii="Times New Roman" w:hAnsi="Times New Roman"/>
        </w:rPr>
        <w:t xml:space="preserve"> </w:t>
      </w:r>
      <w:r>
        <w:rPr>
          <w:rFonts w:ascii="Times New Roman" w:hAnsi="Times New Roman"/>
        </w:rPr>
        <w:t>и абстрактные классы</w:t>
      </w:r>
      <w:r>
        <w:rPr>
          <w:rFonts w:ascii="Times New Roman" w:hAnsi="Times New Roman"/>
        </w:rPr>
        <w:t>.</w:t>
      </w:r>
    </w:p>
    <w:p w14:paraId="79070000">
      <w:pPr>
        <w:pStyle w:val="Style_1"/>
        <w:numPr>
          <w:ilvl w:val="3"/>
          <w:numId w:val="69"/>
        </w:numPr>
        <w:ind w:hanging="425" w:left="709"/>
        <w:jc w:val="both"/>
        <w:rPr>
          <w:rFonts w:ascii="Times New Roman" w:hAnsi="Times New Roman"/>
        </w:rPr>
      </w:pPr>
      <w:r>
        <w:rPr>
          <w:rFonts w:ascii="Times New Roman" w:hAnsi="Times New Roman"/>
        </w:rPr>
        <w:t>Итераторы. Создание итерируемой коллекции.</w:t>
      </w:r>
    </w:p>
    <w:p w14:paraId="7A070000">
      <w:pPr>
        <w:pStyle w:val="Style_1"/>
        <w:numPr>
          <w:ilvl w:val="3"/>
          <w:numId w:val="69"/>
        </w:numPr>
        <w:tabs>
          <w:tab w:leader="none" w:pos="284" w:val="left"/>
          <w:tab w:leader="none" w:pos="3240" w:val="clear"/>
        </w:tabs>
        <w:ind w:hanging="425" w:left="709"/>
        <w:jc w:val="both"/>
        <w:rPr>
          <w:rFonts w:ascii="Times New Roman" w:hAnsi="Times New Roman"/>
        </w:rPr>
      </w:pPr>
      <w:r>
        <w:rPr>
          <w:rFonts w:ascii="Times New Roman" w:hAnsi="Times New Roman"/>
        </w:rPr>
        <w:t>Компараторы. Создание сортируемых коллекций.</w:t>
      </w:r>
    </w:p>
    <w:p w14:paraId="7B070000">
      <w:pPr>
        <w:pStyle w:val="Style_1"/>
        <w:numPr>
          <w:ilvl w:val="3"/>
          <w:numId w:val="69"/>
        </w:numPr>
        <w:ind w:hanging="425" w:left="709"/>
        <w:jc w:val="both"/>
        <w:rPr>
          <w:rFonts w:ascii="Times New Roman" w:hAnsi="Times New Roman"/>
        </w:rPr>
      </w:pPr>
      <w:r>
        <w:rPr>
          <w:rFonts w:ascii="Times New Roman" w:hAnsi="Times New Roman"/>
        </w:rPr>
        <w:t>Обобщенные типы (</w:t>
      </w:r>
      <w:r>
        <w:rPr>
          <w:rFonts w:ascii="Times New Roman" w:hAnsi="Times New Roman"/>
        </w:rPr>
        <w:t>генерики</w:t>
      </w:r>
      <w:r>
        <w:rPr>
          <w:rFonts w:ascii="Times New Roman" w:hAnsi="Times New Roman"/>
        </w:rPr>
        <w:t>).</w:t>
      </w:r>
    </w:p>
    <w:p w14:paraId="7C070000">
      <w:pPr>
        <w:pStyle w:val="Style_1"/>
        <w:ind w:firstLine="0" w:left="709"/>
        <w:jc w:val="both"/>
        <w:rPr>
          <w:rFonts w:ascii="Times New Roman" w:hAnsi="Times New Roman"/>
        </w:rPr>
      </w:pPr>
      <w:r>
        <w:rPr>
          <w:rFonts w:ascii="Times New Roman" w:hAnsi="Times New Roman"/>
          <w:i w:val="1"/>
        </w:rPr>
        <w:t>Домашняя работа 1.</w:t>
      </w:r>
    </w:p>
    <w:p w14:paraId="7D070000">
      <w:pPr>
        <w:pStyle w:val="Style_1"/>
        <w:ind w:firstLine="0" w:left="644"/>
        <w:jc w:val="both"/>
        <w:rPr>
          <w:rFonts w:ascii="Times New Roman" w:hAnsi="Times New Roman"/>
        </w:rPr>
      </w:pPr>
    </w:p>
    <w:p w14:paraId="7E070000">
      <w:pPr>
        <w:ind/>
        <w:jc w:val="both"/>
        <w:rPr>
          <w:rFonts w:ascii="Times New Roman" w:hAnsi="Times New Roman"/>
        </w:rPr>
      </w:pPr>
      <w:r>
        <w:rPr>
          <w:rFonts w:ascii="Times New Roman" w:hAnsi="Times New Roman"/>
        </w:rPr>
        <w:t>Раздел 2:</w:t>
      </w:r>
    </w:p>
    <w:p w14:paraId="7F070000">
      <w:pPr>
        <w:pStyle w:val="Style_1"/>
        <w:numPr>
          <w:ilvl w:val="3"/>
          <w:numId w:val="70"/>
        </w:numPr>
        <w:tabs>
          <w:tab w:leader="none" w:pos="2880" w:val="left"/>
          <w:tab w:leader="none" w:pos="3240" w:val="clear"/>
        </w:tabs>
        <w:ind w:hanging="425" w:left="709"/>
        <w:jc w:val="both"/>
        <w:rPr>
          <w:rFonts w:ascii="Times New Roman" w:hAnsi="Times New Roman"/>
        </w:rPr>
      </w:pPr>
      <w:r>
        <w:rPr>
          <w:rFonts w:ascii="Times New Roman" w:hAnsi="Times New Roman"/>
        </w:rPr>
        <w:t xml:space="preserve">Создание настольных приложений с </w:t>
      </w:r>
      <w:r>
        <w:rPr>
          <w:rFonts w:ascii="Times New Roman" w:hAnsi="Times New Roman"/>
        </w:rPr>
        <w:t>Windows</w:t>
      </w:r>
      <w:r>
        <w:rPr>
          <w:rFonts w:ascii="Times New Roman" w:hAnsi="Times New Roman"/>
        </w:rPr>
        <w:t xml:space="preserve"> </w:t>
      </w:r>
      <w:r>
        <w:rPr>
          <w:rFonts w:ascii="Times New Roman" w:hAnsi="Times New Roman"/>
        </w:rPr>
        <w:t>Forms</w:t>
      </w:r>
      <w:r>
        <w:rPr>
          <w:rFonts w:ascii="Times New Roman" w:hAnsi="Times New Roman"/>
        </w:rPr>
        <w:t xml:space="preserve">. </w:t>
      </w:r>
    </w:p>
    <w:p w14:paraId="80070000">
      <w:pPr>
        <w:pStyle w:val="Style_1"/>
        <w:ind w:firstLine="0" w:left="644"/>
        <w:jc w:val="both"/>
        <w:rPr>
          <w:rFonts w:ascii="Times New Roman" w:hAnsi="Times New Roman"/>
        </w:rPr>
      </w:pPr>
      <w:r>
        <w:rPr>
          <w:rFonts w:ascii="Times New Roman" w:hAnsi="Times New Roman"/>
          <w:i w:val="1"/>
        </w:rPr>
        <w:t>Домашняя работа 2.</w:t>
      </w:r>
    </w:p>
    <w:p w14:paraId="81070000">
      <w:pPr>
        <w:pStyle w:val="Style_1"/>
        <w:numPr>
          <w:ilvl w:val="3"/>
          <w:numId w:val="70"/>
        </w:numPr>
        <w:tabs>
          <w:tab w:leader="none" w:pos="2880" w:val="left"/>
          <w:tab w:leader="none" w:pos="3240" w:val="clear"/>
        </w:tabs>
        <w:ind w:hanging="425" w:left="709"/>
        <w:jc w:val="both"/>
        <w:rPr>
          <w:rFonts w:ascii="Times New Roman" w:hAnsi="Times New Roman"/>
        </w:rPr>
      </w:pPr>
      <w:r>
        <w:rPr>
          <w:rFonts w:ascii="Times New Roman" w:hAnsi="Times New Roman"/>
        </w:rPr>
        <w:t>Делегаты.</w:t>
      </w:r>
      <w:r>
        <w:rPr>
          <w:rFonts w:ascii="Times New Roman" w:hAnsi="Times New Roman"/>
        </w:rPr>
        <w:t xml:space="preserve"> События.</w:t>
      </w:r>
    </w:p>
    <w:p w14:paraId="82070000">
      <w:pPr>
        <w:pStyle w:val="Style_1"/>
        <w:numPr>
          <w:ilvl w:val="3"/>
          <w:numId w:val="70"/>
        </w:numPr>
        <w:tabs>
          <w:tab w:leader="none" w:pos="2880" w:val="left"/>
          <w:tab w:leader="none" w:pos="3240" w:val="clear"/>
        </w:tabs>
        <w:ind w:hanging="425" w:left="709"/>
        <w:jc w:val="both"/>
        <w:rPr>
          <w:rFonts w:ascii="Times New Roman" w:hAnsi="Times New Roman"/>
        </w:rPr>
      </w:pPr>
      <w:r>
        <w:rPr>
          <w:rFonts w:ascii="Times New Roman" w:hAnsi="Times New Roman"/>
        </w:rPr>
        <w:t xml:space="preserve">Концепция потоков и работа с файлами.  </w:t>
      </w:r>
      <w:r>
        <w:rPr>
          <w:rFonts w:ascii="Times New Roman" w:hAnsi="Times New Roman"/>
        </w:rPr>
        <w:t>Сериализация</w:t>
      </w:r>
      <w:r>
        <w:rPr>
          <w:rFonts w:ascii="Times New Roman" w:hAnsi="Times New Roman"/>
        </w:rPr>
        <w:t>.</w:t>
      </w:r>
    </w:p>
    <w:p w14:paraId="83070000">
      <w:pPr>
        <w:pStyle w:val="Style_1"/>
        <w:numPr>
          <w:ilvl w:val="3"/>
          <w:numId w:val="70"/>
        </w:numPr>
        <w:tabs>
          <w:tab w:leader="none" w:pos="2880" w:val="left"/>
          <w:tab w:leader="none" w:pos="3240" w:val="clear"/>
        </w:tabs>
        <w:ind w:hanging="425" w:left="709"/>
        <w:jc w:val="both"/>
        <w:rPr>
          <w:rFonts w:ascii="Times New Roman" w:hAnsi="Times New Roman"/>
        </w:rPr>
      </w:pPr>
      <w:r>
        <w:rPr>
          <w:rFonts w:ascii="Times New Roman" w:hAnsi="Times New Roman"/>
        </w:rPr>
        <w:t>Регулярные выражения. Лямбда-выражения.</w:t>
      </w:r>
    </w:p>
    <w:p w14:paraId="84070000">
      <w:pPr>
        <w:pStyle w:val="Style_1"/>
        <w:ind w:firstLine="0" w:left="644"/>
        <w:jc w:val="both"/>
        <w:rPr>
          <w:rFonts w:ascii="Times New Roman" w:hAnsi="Times New Roman"/>
        </w:rPr>
      </w:pPr>
      <w:r>
        <w:rPr>
          <w:rFonts w:ascii="Times New Roman" w:hAnsi="Times New Roman"/>
          <w:i w:val="1"/>
        </w:rPr>
        <w:t>Домашняя работа 3.</w:t>
      </w:r>
    </w:p>
    <w:p w14:paraId="85070000">
      <w:pPr>
        <w:pStyle w:val="Style_1"/>
        <w:numPr>
          <w:ilvl w:val="3"/>
          <w:numId w:val="70"/>
        </w:numPr>
        <w:tabs>
          <w:tab w:leader="none" w:pos="2880" w:val="left"/>
          <w:tab w:leader="none" w:pos="3240" w:val="clear"/>
        </w:tabs>
        <w:ind w:hanging="425" w:left="709"/>
        <w:jc w:val="both"/>
        <w:rPr>
          <w:rFonts w:ascii="Times New Roman" w:hAnsi="Times New Roman"/>
        </w:rPr>
      </w:pPr>
      <w:r>
        <w:rPr>
          <w:rFonts w:ascii="Times New Roman" w:hAnsi="Times New Roman"/>
        </w:rPr>
        <w:t xml:space="preserve">Автоматическое управление памятью. Сборка мусора. Освобождение ресурсов: </w:t>
      </w:r>
      <w:r>
        <w:rPr>
          <w:rFonts w:ascii="Times New Roman" w:hAnsi="Times New Roman"/>
        </w:rPr>
        <w:t>финализаторы</w:t>
      </w:r>
      <w:r>
        <w:rPr>
          <w:rFonts w:ascii="Times New Roman" w:hAnsi="Times New Roman"/>
        </w:rPr>
        <w:t xml:space="preserve"> и паттерн </w:t>
      </w:r>
      <w:r>
        <w:rPr>
          <w:rFonts w:ascii="Times New Roman" w:hAnsi="Times New Roman"/>
        </w:rPr>
        <w:t>IDisposable</w:t>
      </w:r>
      <w:r>
        <w:rPr>
          <w:rFonts w:ascii="Times New Roman" w:hAnsi="Times New Roman"/>
        </w:rPr>
        <w:t>.</w:t>
      </w:r>
    </w:p>
    <w:p w14:paraId="86070000">
      <w:pPr>
        <w:ind w:firstLine="76" w:left="644"/>
        <w:jc w:val="both"/>
        <w:rPr>
          <w:rFonts w:ascii="Times New Roman" w:hAnsi="Times New Roman"/>
        </w:rPr>
      </w:pPr>
      <w:r>
        <w:rPr>
          <w:rFonts w:ascii="Times New Roman" w:hAnsi="Times New Roman"/>
          <w:i w:val="1"/>
        </w:rPr>
        <w:t xml:space="preserve">Домашняя работа </w:t>
      </w:r>
      <w:r>
        <w:rPr>
          <w:rFonts w:ascii="Times New Roman" w:hAnsi="Times New Roman"/>
          <w:i w:val="1"/>
        </w:rPr>
        <w:t>4</w:t>
      </w:r>
      <w:r>
        <w:rPr>
          <w:rFonts w:ascii="Times New Roman" w:hAnsi="Times New Roman"/>
          <w:i w:val="1"/>
        </w:rPr>
        <w:t>.</w:t>
      </w:r>
    </w:p>
    <w:p w14:paraId="87070000">
      <w:pPr>
        <w:pStyle w:val="Style_1"/>
        <w:numPr>
          <w:ilvl w:val="3"/>
          <w:numId w:val="70"/>
        </w:numPr>
        <w:tabs>
          <w:tab w:leader="none" w:pos="2880" w:val="left"/>
          <w:tab w:leader="none" w:pos="3240" w:val="clear"/>
        </w:tabs>
        <w:ind w:hanging="425" w:left="709"/>
        <w:jc w:val="both"/>
        <w:rPr>
          <w:rFonts w:ascii="Times New Roman" w:hAnsi="Times New Roman"/>
        </w:rPr>
      </w:pPr>
      <w:r>
        <w:rPr>
          <w:rFonts w:ascii="Times New Roman" w:hAnsi="Times New Roman"/>
        </w:rPr>
        <w:t xml:space="preserve">LINQ </w:t>
      </w:r>
      <w:r>
        <w:rPr>
          <w:rFonts w:ascii="Times New Roman" w:hAnsi="Times New Roman"/>
        </w:rPr>
        <w:t xml:space="preserve">и </w:t>
      </w:r>
      <w:r>
        <w:rPr>
          <w:rFonts w:ascii="Times New Roman" w:hAnsi="Times New Roman"/>
        </w:rPr>
        <w:t>PLINQ.</w:t>
      </w:r>
    </w:p>
    <w:p w14:paraId="88070000">
      <w:pPr>
        <w:ind/>
        <w:jc w:val="both"/>
        <w:rPr>
          <w:rFonts w:ascii="Times New Roman" w:hAnsi="Times New Roman"/>
        </w:rPr>
      </w:pPr>
    </w:p>
    <w:p w14:paraId="89070000">
      <w:pPr>
        <w:ind/>
        <w:jc w:val="both"/>
        <w:rPr>
          <w:rFonts w:ascii="Times New Roman" w:hAnsi="Times New Roman"/>
        </w:rPr>
      </w:pPr>
      <w:r>
        <w:rPr>
          <w:rFonts w:ascii="Times New Roman" w:hAnsi="Times New Roman"/>
        </w:rPr>
        <w:t xml:space="preserve">Период обучения (модуль): семестр 3. Профессиональное программирование на языке </w:t>
      </w:r>
      <w:r>
        <w:rPr>
          <w:rFonts w:ascii="Times New Roman" w:hAnsi="Times New Roman"/>
        </w:rPr>
        <w:t>C</w:t>
      </w:r>
      <w:r>
        <w:rPr>
          <w:rFonts w:ascii="Times New Roman" w:hAnsi="Times New Roman"/>
        </w:rPr>
        <w:t>#.</w:t>
      </w:r>
    </w:p>
    <w:tbl>
      <w:tblPr>
        <w:tblStyle w:val="Style_2"/>
        <w:tblW w:type="auto" w:w="0"/>
        <w:tblInd w:type="dxa" w:w="-147"/>
        <w:tblLayout w:type="fixed"/>
      </w:tblPr>
      <w:tblGrid>
        <w:gridCol w:w="684"/>
        <w:gridCol w:w="3701"/>
        <w:gridCol w:w="3852"/>
        <w:gridCol w:w="1422"/>
      </w:tblGrid>
      <w:tr>
        <w:tc>
          <w:tcPr>
            <w:tcW w:type="dxa" w:w="684"/>
            <w:shd w:fill="auto" w:val="clear"/>
            <w:vAlign w:val="center"/>
          </w:tcPr>
          <w:p w14:paraId="8A070000">
            <w:pPr>
              <w:ind/>
              <w:jc w:val="center"/>
              <w:rPr>
                <w:rFonts w:ascii="Times New Roman" w:hAnsi="Times New Roman"/>
              </w:rPr>
            </w:pPr>
            <w:r>
              <w:rPr>
                <w:rFonts w:ascii="Times New Roman" w:hAnsi="Times New Roman"/>
              </w:rPr>
              <w:t>№ п</w:t>
            </w:r>
            <w:r>
              <w:rPr>
                <w:rFonts w:ascii="Times New Roman" w:hAnsi="Times New Roman"/>
              </w:rPr>
              <w:t>/</w:t>
            </w:r>
            <w:r>
              <w:rPr>
                <w:rFonts w:ascii="Times New Roman" w:hAnsi="Times New Roman"/>
              </w:rPr>
              <w:t>п</w:t>
            </w:r>
          </w:p>
        </w:tc>
        <w:tc>
          <w:tcPr>
            <w:tcW w:type="dxa" w:w="3701"/>
            <w:shd w:fill="auto" w:val="clear"/>
            <w:vAlign w:val="center"/>
          </w:tcPr>
          <w:p w14:paraId="8B070000">
            <w:pPr>
              <w:ind/>
              <w:jc w:val="center"/>
              <w:rPr>
                <w:rFonts w:ascii="Times New Roman" w:hAnsi="Times New Roman"/>
              </w:rPr>
            </w:pPr>
            <w:r>
              <w:rPr>
                <w:rFonts w:ascii="Times New Roman" w:hAnsi="Times New Roman"/>
              </w:rPr>
              <w:t>Наименование темы (раздела, части)</w:t>
            </w:r>
          </w:p>
        </w:tc>
        <w:tc>
          <w:tcPr>
            <w:tcW w:type="dxa" w:w="3852"/>
            <w:shd w:fill="auto" w:val="clear"/>
            <w:vAlign w:val="center"/>
          </w:tcPr>
          <w:p w14:paraId="8C070000">
            <w:pPr>
              <w:ind/>
              <w:jc w:val="center"/>
              <w:rPr>
                <w:rFonts w:ascii="Times New Roman" w:hAnsi="Times New Roman"/>
              </w:rPr>
            </w:pPr>
            <w:r>
              <w:rPr>
                <w:rFonts w:ascii="Times New Roman" w:hAnsi="Times New Roman"/>
              </w:rPr>
              <w:t>Вид учебных занятий</w:t>
            </w:r>
          </w:p>
        </w:tc>
        <w:tc>
          <w:tcPr>
            <w:tcW w:type="dxa" w:w="1422"/>
            <w:shd w:fill="auto" w:val="clear"/>
            <w:vAlign w:val="center"/>
          </w:tcPr>
          <w:p w14:paraId="8D070000">
            <w:pPr>
              <w:ind/>
              <w:jc w:val="center"/>
              <w:rPr>
                <w:rFonts w:ascii="Times New Roman" w:hAnsi="Times New Roman"/>
              </w:rPr>
            </w:pPr>
            <w:r>
              <w:rPr>
                <w:rFonts w:ascii="Times New Roman" w:hAnsi="Times New Roman"/>
              </w:rPr>
              <w:t>Количество часов</w:t>
            </w:r>
          </w:p>
        </w:tc>
      </w:tr>
      <w:tr>
        <w:trPr>
          <w:trHeight w:hRule="atLeast" w:val="367"/>
        </w:trPr>
        <w:tc>
          <w:tcPr>
            <w:tcW w:type="dxa" w:w="684"/>
            <w:vMerge w:val="restart"/>
            <w:shd w:fill="auto" w:val="clear"/>
            <w:vAlign w:val="center"/>
          </w:tcPr>
          <w:p w14:paraId="8E070000">
            <w:pPr>
              <w:rPr>
                <w:rFonts w:ascii="Times New Roman" w:hAnsi="Times New Roman"/>
              </w:rPr>
            </w:pPr>
            <w:r>
              <w:rPr>
                <w:rFonts w:ascii="Times New Roman" w:hAnsi="Times New Roman"/>
              </w:rPr>
              <w:t>I</w:t>
            </w:r>
            <w:r>
              <w:rPr>
                <w:rFonts w:ascii="Times New Roman" w:hAnsi="Times New Roman"/>
              </w:rPr>
              <w:t>.</w:t>
            </w:r>
          </w:p>
        </w:tc>
        <w:tc>
          <w:tcPr>
            <w:tcW w:type="dxa" w:w="3701"/>
            <w:vMerge w:val="restart"/>
            <w:shd w:fill="auto" w:val="clear"/>
            <w:vAlign w:val="center"/>
          </w:tcPr>
          <w:p w14:paraId="8F070000">
            <w:pPr>
              <w:rPr>
                <w:rFonts w:ascii="Times New Roman" w:hAnsi="Times New Roman"/>
              </w:rPr>
            </w:pPr>
            <w:r>
              <w:rPr>
                <w:rFonts w:ascii="Times New Roman" w:hAnsi="Times New Roman"/>
              </w:rPr>
              <w:t xml:space="preserve">Многопоточное </w:t>
            </w:r>
            <w:r>
              <w:rPr>
                <w:rFonts w:ascii="Times New Roman" w:hAnsi="Times New Roman"/>
              </w:rPr>
              <w:t>программирование</w:t>
            </w:r>
          </w:p>
        </w:tc>
        <w:tc>
          <w:tcPr>
            <w:tcW w:type="dxa" w:w="3852"/>
            <w:shd w:fill="auto" w:val="clear"/>
            <w:vAlign w:val="center"/>
          </w:tcPr>
          <w:p w14:paraId="90070000">
            <w:pPr>
              <w:rPr>
                <w:rFonts w:ascii="Times New Roman" w:hAnsi="Times New Roman"/>
              </w:rPr>
            </w:pPr>
            <w:r>
              <w:rPr>
                <w:rFonts w:ascii="Times New Roman" w:hAnsi="Times New Roman"/>
              </w:rPr>
              <w:t>практические занятия</w:t>
            </w:r>
          </w:p>
        </w:tc>
        <w:tc>
          <w:tcPr>
            <w:tcW w:type="dxa" w:w="1422"/>
            <w:shd w:fill="auto" w:val="clear"/>
            <w:vAlign w:val="center"/>
          </w:tcPr>
          <w:p w14:paraId="91070000">
            <w:pPr>
              <w:ind/>
              <w:jc w:val="center"/>
              <w:rPr>
                <w:rFonts w:ascii="Times New Roman" w:hAnsi="Times New Roman"/>
              </w:rPr>
            </w:pPr>
            <w:r>
              <w:rPr>
                <w:rFonts w:ascii="Times New Roman" w:hAnsi="Times New Roman"/>
              </w:rPr>
              <w:t>8</w:t>
            </w:r>
          </w:p>
        </w:tc>
      </w:tr>
      <w:tr>
        <w:trPr>
          <w:trHeight w:hRule="atLeast" w:val="367"/>
        </w:trPr>
        <w:tc>
          <w:tcPr>
            <w:tcW w:type="dxa" w:w="684"/>
            <w:gridSpan w:val="1"/>
            <w:vMerge w:val="continue"/>
            <w:shd w:fill="auto" w:val="clear"/>
            <w:vAlign w:val="center"/>
          </w:tcPr>
          <w:p/>
        </w:tc>
        <w:tc>
          <w:tcPr>
            <w:tcW w:type="dxa" w:w="3701"/>
            <w:gridSpan w:val="1"/>
            <w:vMerge w:val="continue"/>
            <w:shd w:fill="auto" w:val="clear"/>
            <w:vAlign w:val="center"/>
          </w:tcPr>
          <w:p/>
        </w:tc>
        <w:tc>
          <w:tcPr>
            <w:tcW w:type="dxa" w:w="3852"/>
            <w:shd w:fill="auto" w:val="clear"/>
            <w:vAlign w:val="center"/>
          </w:tcPr>
          <w:p w14:paraId="92070000">
            <w:pPr>
              <w:rPr>
                <w:rFonts w:ascii="Times New Roman" w:hAnsi="Times New Roman"/>
              </w:rPr>
            </w:pPr>
            <w:r>
              <w:rPr>
                <w:rFonts w:ascii="Times New Roman" w:hAnsi="Times New Roman"/>
              </w:rPr>
              <w:t>лабораторные работы</w:t>
            </w:r>
          </w:p>
        </w:tc>
        <w:tc>
          <w:tcPr>
            <w:tcW w:type="dxa" w:w="1422"/>
            <w:shd w:fill="auto" w:val="clear"/>
            <w:vAlign w:val="center"/>
          </w:tcPr>
          <w:p w14:paraId="93070000">
            <w:pPr>
              <w:ind/>
              <w:jc w:val="center"/>
              <w:rPr>
                <w:rFonts w:ascii="Times New Roman" w:hAnsi="Times New Roman"/>
              </w:rPr>
            </w:pPr>
            <w:r>
              <w:rPr>
                <w:rFonts w:ascii="Times New Roman" w:hAnsi="Times New Roman"/>
              </w:rPr>
              <w:t>7</w:t>
            </w:r>
          </w:p>
        </w:tc>
      </w:tr>
      <w:tr>
        <w:trPr>
          <w:trHeight w:hRule="atLeast" w:val="367"/>
        </w:trPr>
        <w:tc>
          <w:tcPr>
            <w:tcW w:type="dxa" w:w="684"/>
            <w:gridSpan w:val="1"/>
            <w:vMerge w:val="continue"/>
            <w:shd w:fill="auto" w:val="clear"/>
            <w:vAlign w:val="center"/>
          </w:tcPr>
          <w:p/>
        </w:tc>
        <w:tc>
          <w:tcPr>
            <w:tcW w:type="dxa" w:w="3701"/>
            <w:gridSpan w:val="1"/>
            <w:vMerge w:val="continue"/>
            <w:shd w:fill="auto" w:val="clear"/>
            <w:vAlign w:val="center"/>
          </w:tcPr>
          <w:p/>
        </w:tc>
        <w:tc>
          <w:tcPr>
            <w:tcW w:type="dxa" w:w="3852"/>
            <w:tcBorders>
              <w:top w:sz="4" w:val="nil"/>
            </w:tcBorders>
            <w:shd w:fill="auto" w:val="clear"/>
            <w:vAlign w:val="center"/>
          </w:tcPr>
          <w:p w14:paraId="94070000">
            <w:pPr>
              <w:rPr>
                <w:rFonts w:ascii="Times New Roman" w:hAnsi="Times New Roman"/>
              </w:rPr>
            </w:pPr>
            <w:r>
              <w:rPr>
                <w:rFonts w:ascii="Times New Roman" w:hAnsi="Times New Roman"/>
              </w:rPr>
              <w:t>самостоятельная работа</w:t>
            </w:r>
          </w:p>
        </w:tc>
        <w:tc>
          <w:tcPr>
            <w:tcW w:type="dxa" w:w="1422"/>
            <w:tcBorders>
              <w:top w:sz="4" w:val="nil"/>
            </w:tcBorders>
            <w:shd w:fill="auto" w:val="clear"/>
            <w:vAlign w:val="center"/>
          </w:tcPr>
          <w:p w14:paraId="95070000">
            <w:pPr>
              <w:ind/>
              <w:jc w:val="center"/>
              <w:rPr>
                <w:rFonts w:ascii="Times New Roman" w:hAnsi="Times New Roman"/>
              </w:rPr>
            </w:pPr>
            <w:r>
              <w:rPr>
                <w:rFonts w:ascii="Times New Roman" w:hAnsi="Times New Roman"/>
              </w:rPr>
              <w:t>18</w:t>
            </w:r>
          </w:p>
        </w:tc>
      </w:tr>
      <w:tr>
        <w:trPr>
          <w:trHeight w:hRule="atLeast" w:val="367"/>
        </w:trPr>
        <w:tc>
          <w:tcPr>
            <w:tcW w:type="dxa" w:w="684"/>
            <w:vMerge w:val="restart"/>
            <w:tcBorders>
              <w:top w:sz="4" w:val="nil"/>
            </w:tcBorders>
            <w:shd w:fill="auto" w:val="clear"/>
            <w:vAlign w:val="center"/>
          </w:tcPr>
          <w:p w14:paraId="96070000">
            <w:pPr>
              <w:rPr>
                <w:rFonts w:ascii="Times New Roman" w:hAnsi="Times New Roman"/>
              </w:rPr>
            </w:pPr>
            <w:r>
              <w:rPr>
                <w:rFonts w:ascii="Times New Roman" w:hAnsi="Times New Roman"/>
              </w:rPr>
              <w:t>II.</w:t>
            </w:r>
          </w:p>
        </w:tc>
        <w:tc>
          <w:tcPr>
            <w:tcW w:type="dxa" w:w="3701"/>
            <w:vMerge w:val="restart"/>
            <w:tcBorders>
              <w:top w:sz="4" w:val="nil"/>
            </w:tcBorders>
            <w:shd w:fill="auto" w:val="clear"/>
            <w:vAlign w:val="center"/>
          </w:tcPr>
          <w:p w14:paraId="97070000">
            <w:pPr>
              <w:rPr>
                <w:rFonts w:ascii="Times New Roman" w:hAnsi="Times New Roman"/>
              </w:rPr>
            </w:pPr>
            <w:r>
              <w:rPr>
                <w:rFonts w:ascii="Times New Roman" w:hAnsi="Times New Roman"/>
              </w:rPr>
              <w:t>Основы объектно-ориентированного дизайна приложений</w:t>
            </w:r>
          </w:p>
        </w:tc>
        <w:tc>
          <w:tcPr>
            <w:tcW w:type="dxa" w:w="3852"/>
            <w:tcBorders>
              <w:top w:sz="4" w:val="nil"/>
            </w:tcBorders>
            <w:shd w:fill="auto" w:val="clear"/>
            <w:vAlign w:val="center"/>
          </w:tcPr>
          <w:p w14:paraId="98070000">
            <w:pPr>
              <w:rPr>
                <w:rFonts w:ascii="Times New Roman" w:hAnsi="Times New Roman"/>
              </w:rPr>
            </w:pPr>
            <w:r>
              <w:rPr>
                <w:rFonts w:ascii="Times New Roman" w:hAnsi="Times New Roman"/>
              </w:rPr>
              <w:t>практические занятия</w:t>
            </w:r>
          </w:p>
        </w:tc>
        <w:tc>
          <w:tcPr>
            <w:tcW w:type="dxa" w:w="1422"/>
            <w:tcBorders>
              <w:top w:sz="4" w:val="nil"/>
            </w:tcBorders>
            <w:shd w:fill="auto" w:val="clear"/>
            <w:vAlign w:val="center"/>
          </w:tcPr>
          <w:p w14:paraId="99070000">
            <w:pPr>
              <w:ind/>
              <w:jc w:val="center"/>
              <w:rPr>
                <w:rFonts w:ascii="Times New Roman" w:hAnsi="Times New Roman"/>
              </w:rPr>
            </w:pPr>
            <w:r>
              <w:rPr>
                <w:rFonts w:ascii="Times New Roman" w:hAnsi="Times New Roman"/>
              </w:rPr>
              <w:t>7</w:t>
            </w:r>
          </w:p>
        </w:tc>
      </w:tr>
      <w:tr>
        <w:trPr>
          <w:trHeight w:hRule="atLeast" w:val="367"/>
        </w:trPr>
        <w:tc>
          <w:tcPr>
            <w:tcW w:type="dxa" w:w="684"/>
            <w:gridSpan w:val="1"/>
            <w:vMerge w:val="continue"/>
            <w:tcBorders>
              <w:top w:sz="4" w:val="nil"/>
            </w:tcBorders>
            <w:shd w:fill="auto" w:val="clear"/>
            <w:vAlign w:val="center"/>
          </w:tcPr>
          <w:p/>
        </w:tc>
        <w:tc>
          <w:tcPr>
            <w:tcW w:type="dxa" w:w="3701"/>
            <w:gridSpan w:val="1"/>
            <w:vMerge w:val="continue"/>
            <w:tcBorders>
              <w:top w:sz="4" w:val="nil"/>
            </w:tcBorders>
            <w:shd w:fill="auto" w:val="clear"/>
            <w:vAlign w:val="center"/>
          </w:tcPr>
          <w:p/>
        </w:tc>
        <w:tc>
          <w:tcPr>
            <w:tcW w:type="dxa" w:w="3852"/>
            <w:tcBorders>
              <w:top w:sz="4" w:val="nil"/>
            </w:tcBorders>
            <w:shd w:fill="auto" w:val="clear"/>
            <w:vAlign w:val="center"/>
          </w:tcPr>
          <w:p w14:paraId="9A070000">
            <w:pPr>
              <w:rPr>
                <w:rFonts w:ascii="Times New Roman" w:hAnsi="Times New Roman"/>
              </w:rPr>
            </w:pPr>
            <w:r>
              <w:rPr>
                <w:rFonts w:ascii="Times New Roman" w:hAnsi="Times New Roman"/>
              </w:rPr>
              <w:t>лабораторные работы</w:t>
            </w:r>
          </w:p>
        </w:tc>
        <w:tc>
          <w:tcPr>
            <w:tcW w:type="dxa" w:w="1422"/>
            <w:tcBorders>
              <w:top w:sz="4" w:val="nil"/>
            </w:tcBorders>
            <w:shd w:fill="auto" w:val="clear"/>
            <w:vAlign w:val="center"/>
          </w:tcPr>
          <w:p w14:paraId="9B070000">
            <w:pPr>
              <w:ind/>
              <w:jc w:val="center"/>
              <w:rPr>
                <w:rFonts w:ascii="Times New Roman" w:hAnsi="Times New Roman"/>
              </w:rPr>
            </w:pPr>
            <w:r>
              <w:rPr>
                <w:rFonts w:ascii="Times New Roman" w:hAnsi="Times New Roman"/>
              </w:rPr>
              <w:t>8</w:t>
            </w:r>
          </w:p>
        </w:tc>
      </w:tr>
      <w:tr>
        <w:trPr>
          <w:trHeight w:hRule="atLeast" w:val="367"/>
        </w:trPr>
        <w:tc>
          <w:tcPr>
            <w:tcW w:type="dxa" w:w="684"/>
            <w:gridSpan w:val="1"/>
            <w:vMerge w:val="continue"/>
            <w:tcBorders>
              <w:top w:sz="4" w:val="nil"/>
            </w:tcBorders>
            <w:shd w:fill="auto" w:val="clear"/>
            <w:vAlign w:val="center"/>
          </w:tcPr>
          <w:p/>
        </w:tc>
        <w:tc>
          <w:tcPr>
            <w:tcW w:type="dxa" w:w="3701"/>
            <w:gridSpan w:val="1"/>
            <w:vMerge w:val="continue"/>
            <w:tcBorders>
              <w:top w:sz="4" w:val="nil"/>
            </w:tcBorders>
            <w:shd w:fill="auto" w:val="clear"/>
            <w:vAlign w:val="center"/>
          </w:tcPr>
          <w:p/>
        </w:tc>
        <w:tc>
          <w:tcPr>
            <w:tcW w:type="dxa" w:w="3852"/>
            <w:tcBorders>
              <w:top w:sz="4" w:val="nil"/>
            </w:tcBorders>
            <w:shd w:fill="auto" w:val="clear"/>
            <w:vAlign w:val="center"/>
          </w:tcPr>
          <w:p w14:paraId="9C070000">
            <w:pPr>
              <w:rPr>
                <w:rFonts w:ascii="Times New Roman" w:hAnsi="Times New Roman"/>
              </w:rPr>
            </w:pPr>
            <w:r>
              <w:rPr>
                <w:rFonts w:ascii="Times New Roman" w:hAnsi="Times New Roman"/>
              </w:rPr>
              <w:t>самостоятельная работа</w:t>
            </w:r>
          </w:p>
        </w:tc>
        <w:tc>
          <w:tcPr>
            <w:tcW w:type="dxa" w:w="1422"/>
            <w:tcBorders>
              <w:top w:sz="4" w:val="nil"/>
            </w:tcBorders>
            <w:shd w:fill="auto" w:val="clear"/>
            <w:vAlign w:val="center"/>
          </w:tcPr>
          <w:p w14:paraId="9D070000">
            <w:pPr>
              <w:ind/>
              <w:jc w:val="center"/>
              <w:rPr>
                <w:rFonts w:ascii="Times New Roman" w:hAnsi="Times New Roman"/>
              </w:rPr>
            </w:pPr>
            <w:r>
              <w:rPr>
                <w:rFonts w:ascii="Times New Roman" w:hAnsi="Times New Roman"/>
              </w:rPr>
              <w:t>19</w:t>
            </w:r>
          </w:p>
        </w:tc>
      </w:tr>
      <w:tr>
        <w:trPr>
          <w:trHeight w:hRule="atLeast" w:val="367"/>
        </w:trPr>
        <w:tc>
          <w:tcPr>
            <w:tcW w:type="dxa" w:w="684"/>
            <w:vMerge w:val="restart"/>
            <w:tcBorders>
              <w:top w:sz="4" w:val="nil"/>
            </w:tcBorders>
            <w:shd w:fill="auto" w:val="clear"/>
            <w:vAlign w:val="center"/>
          </w:tcPr>
          <w:p w14:paraId="9E070000">
            <w:pPr>
              <w:rPr>
                <w:rFonts w:ascii="Times New Roman" w:hAnsi="Times New Roman"/>
              </w:rPr>
            </w:pPr>
            <w:r>
              <w:rPr>
                <w:rFonts w:ascii="Times New Roman" w:hAnsi="Times New Roman"/>
              </w:rPr>
              <w:t>III</w:t>
            </w:r>
            <w:r>
              <w:rPr>
                <w:rFonts w:ascii="Times New Roman" w:hAnsi="Times New Roman"/>
              </w:rPr>
              <w:t>.</w:t>
            </w:r>
          </w:p>
        </w:tc>
        <w:tc>
          <w:tcPr>
            <w:tcW w:type="dxa" w:w="3701"/>
            <w:vMerge w:val="restart"/>
            <w:tcBorders>
              <w:top w:sz="4" w:val="nil"/>
            </w:tcBorders>
            <w:shd w:fill="auto" w:val="clear"/>
            <w:vAlign w:val="center"/>
          </w:tcPr>
          <w:p w14:paraId="9F070000">
            <w:pPr>
              <w:rPr>
                <w:rFonts w:ascii="Times New Roman" w:hAnsi="Times New Roman"/>
              </w:rPr>
            </w:pPr>
            <w:r>
              <w:rPr>
                <w:rFonts w:ascii="Times New Roman" w:hAnsi="Times New Roman"/>
              </w:rPr>
              <w:t>Промежуточная аттестация</w:t>
            </w:r>
          </w:p>
        </w:tc>
        <w:tc>
          <w:tcPr>
            <w:tcW w:type="dxa" w:w="3852"/>
            <w:tcBorders>
              <w:top w:sz="4" w:val="nil"/>
            </w:tcBorders>
            <w:shd w:fill="auto" w:val="clear"/>
            <w:vAlign w:val="center"/>
          </w:tcPr>
          <w:p w14:paraId="A0070000">
            <w:pPr>
              <w:rPr>
                <w:rFonts w:ascii="Times New Roman" w:hAnsi="Times New Roman"/>
              </w:rPr>
            </w:pPr>
            <w:r>
              <w:rPr>
                <w:rFonts w:ascii="Times New Roman" w:hAnsi="Times New Roman"/>
              </w:rPr>
              <w:t>самостоятельная работа</w:t>
            </w:r>
          </w:p>
        </w:tc>
        <w:tc>
          <w:tcPr>
            <w:tcW w:type="dxa" w:w="1422"/>
            <w:tcBorders>
              <w:top w:sz="4" w:val="nil"/>
            </w:tcBorders>
            <w:shd w:fill="auto" w:val="clear"/>
            <w:vAlign w:val="center"/>
          </w:tcPr>
          <w:p w14:paraId="A1070000">
            <w:pPr>
              <w:ind/>
              <w:jc w:val="center"/>
              <w:rPr>
                <w:rFonts w:ascii="Times New Roman" w:hAnsi="Times New Roman"/>
              </w:rPr>
            </w:pPr>
            <w:r>
              <w:rPr>
                <w:rFonts w:ascii="Times New Roman" w:hAnsi="Times New Roman"/>
              </w:rPr>
              <w:t>3</w:t>
            </w:r>
          </w:p>
        </w:tc>
      </w:tr>
      <w:tr>
        <w:trPr>
          <w:trHeight w:hRule="atLeast" w:val="375"/>
        </w:trPr>
        <w:tc>
          <w:tcPr>
            <w:tcW w:type="dxa" w:w="684"/>
            <w:gridSpan w:val="1"/>
            <w:vMerge w:val="continue"/>
            <w:tcBorders>
              <w:top w:sz="4" w:val="nil"/>
            </w:tcBorders>
            <w:shd w:fill="auto" w:val="clear"/>
            <w:vAlign w:val="center"/>
          </w:tcPr>
          <w:p/>
        </w:tc>
        <w:tc>
          <w:tcPr>
            <w:tcW w:type="dxa" w:w="3701"/>
            <w:gridSpan w:val="1"/>
            <w:vMerge w:val="continue"/>
            <w:tcBorders>
              <w:top w:sz="4" w:val="nil"/>
            </w:tcBorders>
            <w:shd w:fill="auto" w:val="clear"/>
            <w:vAlign w:val="center"/>
          </w:tcPr>
          <w:p/>
        </w:tc>
        <w:tc>
          <w:tcPr>
            <w:tcW w:type="dxa" w:w="3852"/>
            <w:shd w:fill="auto" w:val="clear"/>
            <w:vAlign w:val="center"/>
          </w:tcPr>
          <w:p w14:paraId="A2070000">
            <w:pPr>
              <w:rPr>
                <w:rFonts w:ascii="Times New Roman" w:hAnsi="Times New Roman"/>
              </w:rPr>
            </w:pPr>
            <w:r>
              <w:rPr>
                <w:rFonts w:ascii="Times New Roman" w:hAnsi="Times New Roman"/>
              </w:rPr>
              <w:t>зачёт</w:t>
            </w:r>
          </w:p>
        </w:tc>
        <w:tc>
          <w:tcPr>
            <w:tcW w:type="dxa" w:w="1422"/>
            <w:shd w:fill="auto" w:val="clear"/>
            <w:vAlign w:val="center"/>
          </w:tcPr>
          <w:p w14:paraId="A3070000">
            <w:pPr>
              <w:ind/>
              <w:jc w:val="center"/>
              <w:rPr>
                <w:rFonts w:ascii="Times New Roman" w:hAnsi="Times New Roman"/>
              </w:rPr>
            </w:pPr>
            <w:r>
              <w:rPr>
                <w:rFonts w:ascii="Times New Roman" w:hAnsi="Times New Roman"/>
              </w:rPr>
              <w:t>2</w:t>
            </w:r>
          </w:p>
        </w:tc>
      </w:tr>
    </w:tbl>
    <w:p w14:paraId="A4070000">
      <w:pPr>
        <w:ind/>
        <w:jc w:val="both"/>
        <w:rPr>
          <w:rFonts w:ascii="Times New Roman" w:hAnsi="Times New Roman"/>
        </w:rPr>
      </w:pPr>
    </w:p>
    <w:p w14:paraId="A5070000">
      <w:pPr>
        <w:ind/>
        <w:jc w:val="both"/>
        <w:rPr>
          <w:rFonts w:ascii="Times New Roman" w:hAnsi="Times New Roman"/>
        </w:rPr>
      </w:pPr>
      <w:r>
        <w:rPr>
          <w:rFonts w:ascii="Times New Roman" w:hAnsi="Times New Roman"/>
        </w:rPr>
        <w:t>Раздел 1:</w:t>
      </w:r>
    </w:p>
    <w:p w14:paraId="A6070000">
      <w:pPr>
        <w:numPr>
          <w:ilvl w:val="0"/>
          <w:numId w:val="71"/>
        </w:numPr>
        <w:ind/>
        <w:jc w:val="both"/>
        <w:rPr>
          <w:rFonts w:ascii="Times New Roman" w:hAnsi="Times New Roman"/>
        </w:rPr>
      </w:pPr>
      <w:r>
        <w:rPr>
          <w:rFonts w:ascii="Times New Roman" w:hAnsi="Times New Roman"/>
        </w:rPr>
        <w:t xml:space="preserve">Принципы многопоточного программирования, класс </w:t>
      </w:r>
      <w:r>
        <w:rPr>
          <w:rFonts w:ascii="Times New Roman" w:hAnsi="Times New Roman"/>
        </w:rPr>
        <w:t>Thread</w:t>
      </w:r>
      <w:r>
        <w:rPr>
          <w:rFonts w:ascii="Times New Roman" w:hAnsi="Times New Roman"/>
        </w:rPr>
        <w:t xml:space="preserve"> и таймеры.</w:t>
      </w:r>
    </w:p>
    <w:p w14:paraId="A7070000">
      <w:pPr>
        <w:numPr>
          <w:ilvl w:val="0"/>
          <w:numId w:val="71"/>
        </w:numPr>
        <w:ind/>
        <w:jc w:val="both"/>
        <w:rPr>
          <w:rFonts w:ascii="Times New Roman" w:hAnsi="Times New Roman"/>
        </w:rPr>
      </w:pPr>
      <w:r>
        <w:rPr>
          <w:rFonts w:ascii="Times New Roman" w:hAnsi="Times New Roman"/>
        </w:rPr>
        <w:t>Синхронизация потоков.</w:t>
      </w:r>
    </w:p>
    <w:p w14:paraId="A8070000">
      <w:pPr>
        <w:numPr>
          <w:ilvl w:val="0"/>
          <w:numId w:val="71"/>
        </w:numPr>
        <w:ind/>
        <w:jc w:val="both"/>
        <w:rPr>
          <w:rFonts w:ascii="Times New Roman" w:hAnsi="Times New Roman"/>
        </w:rPr>
      </w:pPr>
      <w:r>
        <w:rPr>
          <w:rFonts w:ascii="Times New Roman" w:hAnsi="Times New Roman"/>
        </w:rPr>
        <w:t xml:space="preserve">Высокоуровневая работа с задачами: </w:t>
      </w:r>
      <w:r>
        <w:rPr>
          <w:rFonts w:ascii="Times New Roman" w:hAnsi="Times New Roman"/>
        </w:rPr>
        <w:t>Parallel</w:t>
      </w:r>
      <w:r>
        <w:rPr>
          <w:rFonts w:ascii="Times New Roman" w:hAnsi="Times New Roman"/>
        </w:rPr>
        <w:t>.</w:t>
      </w:r>
      <w:r>
        <w:rPr>
          <w:rFonts w:ascii="Times New Roman" w:hAnsi="Times New Roman"/>
        </w:rPr>
        <w:t>For</w:t>
      </w:r>
      <w:r>
        <w:rPr>
          <w:rFonts w:ascii="Times New Roman" w:hAnsi="Times New Roman"/>
        </w:rPr>
        <w:t xml:space="preserve"> и класс </w:t>
      </w:r>
      <w:r>
        <w:rPr>
          <w:rFonts w:ascii="Times New Roman" w:hAnsi="Times New Roman"/>
        </w:rPr>
        <w:t>Task</w:t>
      </w:r>
      <w:r>
        <w:rPr>
          <w:rFonts w:ascii="Times New Roman" w:hAnsi="Times New Roman"/>
        </w:rPr>
        <w:t>.</w:t>
      </w:r>
    </w:p>
    <w:p w14:paraId="A9070000">
      <w:pPr>
        <w:pStyle w:val="Style_1"/>
        <w:ind w:firstLine="720" w:left="0"/>
        <w:jc w:val="both"/>
        <w:rPr>
          <w:rFonts w:ascii="Times New Roman" w:hAnsi="Times New Roman"/>
        </w:rPr>
      </w:pPr>
      <w:r>
        <w:rPr>
          <w:rFonts w:ascii="Times New Roman" w:hAnsi="Times New Roman"/>
          <w:i w:val="1"/>
        </w:rPr>
        <w:t>Домашняя работа 1.</w:t>
      </w:r>
    </w:p>
    <w:p w14:paraId="AA070000">
      <w:pPr>
        <w:numPr>
          <w:ilvl w:val="0"/>
          <w:numId w:val="71"/>
        </w:numPr>
        <w:ind/>
        <w:jc w:val="both"/>
        <w:rPr>
          <w:rFonts w:ascii="Times New Roman" w:hAnsi="Times New Roman"/>
        </w:rPr>
      </w:pPr>
      <w:r>
        <w:rPr>
          <w:rFonts w:ascii="Times New Roman" w:hAnsi="Times New Roman"/>
        </w:rPr>
        <w:t xml:space="preserve">Асинхронное программирование через </w:t>
      </w:r>
      <w:r>
        <w:rPr>
          <w:rFonts w:ascii="Times New Roman" w:hAnsi="Times New Roman"/>
        </w:rPr>
        <w:t>async</w:t>
      </w:r>
      <w:r>
        <w:rPr>
          <w:rFonts w:ascii="Times New Roman" w:hAnsi="Times New Roman"/>
        </w:rPr>
        <w:t>/</w:t>
      </w:r>
      <w:r>
        <w:rPr>
          <w:rFonts w:ascii="Times New Roman" w:hAnsi="Times New Roman"/>
        </w:rPr>
        <w:t>await</w:t>
      </w:r>
      <w:r>
        <w:rPr>
          <w:rFonts w:ascii="Times New Roman" w:hAnsi="Times New Roman"/>
        </w:rPr>
        <w:t>.</w:t>
      </w:r>
    </w:p>
    <w:p w14:paraId="AB070000">
      <w:pPr>
        <w:numPr>
          <w:ilvl w:val="0"/>
          <w:numId w:val="71"/>
        </w:numPr>
        <w:ind/>
        <w:jc w:val="both"/>
        <w:rPr>
          <w:rFonts w:ascii="Times New Roman" w:hAnsi="Times New Roman"/>
        </w:rPr>
      </w:pPr>
      <w:r>
        <w:rPr>
          <w:rFonts w:ascii="Times New Roman" w:hAnsi="Times New Roman"/>
        </w:rPr>
        <w:t xml:space="preserve">Операции отмены и прогресса на базе </w:t>
      </w:r>
      <w:r>
        <w:rPr>
          <w:rFonts w:ascii="Times New Roman" w:hAnsi="Times New Roman"/>
        </w:rPr>
        <w:t>CancellationToken</w:t>
      </w:r>
      <w:r>
        <w:rPr>
          <w:rFonts w:ascii="Times New Roman" w:hAnsi="Times New Roman"/>
        </w:rPr>
        <w:t xml:space="preserve"> и </w:t>
      </w:r>
      <w:r>
        <w:rPr>
          <w:rFonts w:ascii="Times New Roman" w:hAnsi="Times New Roman"/>
        </w:rPr>
        <w:t>IProgress</w:t>
      </w:r>
      <w:r>
        <w:rPr>
          <w:rFonts w:ascii="Times New Roman" w:hAnsi="Times New Roman"/>
        </w:rPr>
        <w:t>&lt;T&gt;.</w:t>
      </w:r>
    </w:p>
    <w:p w14:paraId="AC070000">
      <w:pPr>
        <w:pStyle w:val="Style_1"/>
        <w:ind w:firstLine="720" w:left="0"/>
        <w:jc w:val="both"/>
        <w:rPr>
          <w:rFonts w:ascii="Times New Roman" w:hAnsi="Times New Roman"/>
        </w:rPr>
      </w:pPr>
      <w:r>
        <w:rPr>
          <w:rFonts w:ascii="Times New Roman" w:hAnsi="Times New Roman"/>
          <w:i w:val="1"/>
        </w:rPr>
        <w:t>Домашняя работа 2.</w:t>
      </w:r>
    </w:p>
    <w:p w14:paraId="AD070000">
      <w:pPr>
        <w:ind/>
        <w:jc w:val="both"/>
        <w:rPr>
          <w:rFonts w:ascii="Times New Roman" w:hAnsi="Times New Roman"/>
        </w:rPr>
      </w:pPr>
    </w:p>
    <w:p w14:paraId="AE070000">
      <w:pPr>
        <w:ind/>
        <w:jc w:val="both"/>
        <w:rPr>
          <w:rFonts w:ascii="Times New Roman" w:hAnsi="Times New Roman"/>
        </w:rPr>
      </w:pPr>
      <w:r>
        <w:rPr>
          <w:rFonts w:ascii="Times New Roman" w:hAnsi="Times New Roman"/>
        </w:rPr>
        <w:t>Раздел 2:</w:t>
      </w:r>
    </w:p>
    <w:p w14:paraId="AF070000">
      <w:pPr>
        <w:pStyle w:val="Style_1"/>
        <w:numPr>
          <w:ilvl w:val="3"/>
          <w:numId w:val="72"/>
        </w:numPr>
        <w:tabs>
          <w:tab w:leader="none" w:pos="709" w:val="left"/>
          <w:tab w:leader="none" w:pos="3240" w:val="clear"/>
        </w:tabs>
        <w:ind w:hanging="2814" w:left="2814"/>
        <w:jc w:val="both"/>
        <w:rPr>
          <w:rFonts w:ascii="Times New Roman" w:hAnsi="Times New Roman"/>
        </w:rPr>
      </w:pPr>
      <w:r>
        <w:rPr>
          <w:rFonts w:ascii="Times New Roman" w:hAnsi="Times New Roman"/>
        </w:rPr>
        <w:t xml:space="preserve">Принципы </w:t>
      </w:r>
      <w:r>
        <w:rPr>
          <w:rFonts w:ascii="Times New Roman" w:hAnsi="Times New Roman"/>
        </w:rPr>
        <w:t>SOLID.</w:t>
      </w:r>
    </w:p>
    <w:p w14:paraId="B0070000">
      <w:pPr>
        <w:pStyle w:val="Style_1"/>
        <w:numPr>
          <w:ilvl w:val="3"/>
          <w:numId w:val="72"/>
        </w:numPr>
        <w:tabs>
          <w:tab w:leader="none" w:pos="709" w:val="left"/>
          <w:tab w:leader="none" w:pos="3240" w:val="clear"/>
        </w:tabs>
        <w:ind w:hanging="2814" w:left="2814"/>
        <w:jc w:val="both"/>
        <w:rPr>
          <w:rFonts w:ascii="Times New Roman" w:hAnsi="Times New Roman"/>
        </w:rPr>
      </w:pPr>
      <w:r>
        <w:rPr>
          <w:rFonts w:ascii="Times New Roman" w:hAnsi="Times New Roman"/>
        </w:rPr>
        <w:t>Паттерн декоратор.</w:t>
      </w:r>
    </w:p>
    <w:p w14:paraId="B1070000">
      <w:pPr>
        <w:pStyle w:val="Style_1"/>
        <w:numPr>
          <w:ilvl w:val="3"/>
          <w:numId w:val="72"/>
        </w:numPr>
        <w:tabs>
          <w:tab w:leader="none" w:pos="709" w:val="left"/>
          <w:tab w:leader="none" w:pos="3240" w:val="clear"/>
        </w:tabs>
        <w:ind w:hanging="2814" w:left="2814"/>
        <w:jc w:val="both"/>
        <w:rPr>
          <w:rFonts w:ascii="Times New Roman" w:hAnsi="Times New Roman"/>
        </w:rPr>
      </w:pPr>
      <w:r>
        <w:rPr>
          <w:rFonts w:ascii="Times New Roman" w:hAnsi="Times New Roman"/>
        </w:rPr>
        <w:t>Слоистая архитектура на базе паттерна Декоратор.</w:t>
      </w:r>
    </w:p>
    <w:p w14:paraId="B2070000">
      <w:pPr>
        <w:pStyle w:val="Style_1"/>
        <w:numPr>
          <w:ilvl w:val="3"/>
          <w:numId w:val="72"/>
        </w:numPr>
        <w:tabs>
          <w:tab w:leader="none" w:pos="709" w:val="left"/>
          <w:tab w:leader="none" w:pos="3240" w:val="clear"/>
        </w:tabs>
        <w:ind w:hanging="2814" w:left="2814"/>
        <w:jc w:val="both"/>
        <w:rPr>
          <w:rFonts w:ascii="Times New Roman" w:hAnsi="Times New Roman"/>
        </w:rPr>
      </w:pPr>
      <w:r>
        <w:rPr>
          <w:rFonts w:ascii="Times New Roman" w:hAnsi="Times New Roman"/>
        </w:rPr>
        <w:t>Паттерн Фабрика.</w:t>
      </w:r>
    </w:p>
    <w:p w14:paraId="B3070000">
      <w:pPr>
        <w:pStyle w:val="Style_1"/>
        <w:ind w:firstLine="294" w:left="426"/>
        <w:jc w:val="both"/>
        <w:rPr>
          <w:rFonts w:ascii="Times New Roman" w:hAnsi="Times New Roman"/>
        </w:rPr>
      </w:pPr>
      <w:r>
        <w:rPr>
          <w:rFonts w:ascii="Times New Roman" w:hAnsi="Times New Roman"/>
          <w:i w:val="1"/>
        </w:rPr>
        <w:t xml:space="preserve">   </w:t>
      </w:r>
      <w:r>
        <w:rPr>
          <w:rFonts w:ascii="Times New Roman" w:hAnsi="Times New Roman"/>
          <w:i w:val="1"/>
        </w:rPr>
        <w:t>Домашняя работа 3.</w:t>
      </w:r>
    </w:p>
    <w:p w14:paraId="B4070000">
      <w:pPr>
        <w:pStyle w:val="Style_1"/>
        <w:numPr>
          <w:ilvl w:val="3"/>
          <w:numId w:val="72"/>
        </w:numPr>
        <w:tabs>
          <w:tab w:leader="none" w:pos="709" w:val="left"/>
          <w:tab w:leader="none" w:pos="3240" w:val="clear"/>
        </w:tabs>
        <w:ind w:hanging="2814" w:left="2814"/>
        <w:jc w:val="both"/>
        <w:rPr>
          <w:rFonts w:ascii="Times New Roman" w:hAnsi="Times New Roman"/>
        </w:rPr>
      </w:pPr>
      <w:r>
        <w:rPr>
          <w:rFonts w:ascii="Times New Roman" w:hAnsi="Times New Roman"/>
        </w:rPr>
        <w:t>Паттерн Посетитель</w:t>
      </w:r>
    </w:p>
    <w:p w14:paraId="B5070000">
      <w:pPr>
        <w:ind w:firstLine="294" w:left="426"/>
        <w:jc w:val="both"/>
        <w:rPr>
          <w:rFonts w:ascii="Times New Roman" w:hAnsi="Times New Roman"/>
        </w:rPr>
      </w:pPr>
      <w:r>
        <w:rPr>
          <w:rFonts w:ascii="Times New Roman" w:hAnsi="Times New Roman"/>
          <w:i w:val="1"/>
        </w:rPr>
        <w:t xml:space="preserve">  </w:t>
      </w:r>
      <w:r>
        <w:rPr>
          <w:rFonts w:ascii="Times New Roman" w:hAnsi="Times New Roman"/>
          <w:i w:val="1"/>
        </w:rPr>
        <w:t>Домашняя работа 4.</w:t>
      </w:r>
    </w:p>
    <w:p w14:paraId="B6070000">
      <w:pPr>
        <w:pStyle w:val="Style_1"/>
        <w:numPr>
          <w:ilvl w:val="3"/>
          <w:numId w:val="72"/>
        </w:numPr>
        <w:tabs>
          <w:tab w:leader="none" w:pos="709" w:val="left"/>
          <w:tab w:leader="none" w:pos="3240" w:val="clear"/>
        </w:tabs>
        <w:ind w:hanging="2814" w:left="2814"/>
        <w:jc w:val="both"/>
        <w:rPr>
          <w:rFonts w:ascii="Times New Roman" w:hAnsi="Times New Roman"/>
        </w:rPr>
      </w:pPr>
      <w:r>
        <w:rPr>
          <w:rFonts w:ascii="Times New Roman" w:hAnsi="Times New Roman"/>
        </w:rPr>
        <w:t>Model View Presenter</w:t>
      </w:r>
    </w:p>
    <w:p w14:paraId="B7070000">
      <w:pPr>
        <w:ind w:firstLine="294" w:left="426"/>
        <w:jc w:val="both"/>
        <w:rPr>
          <w:rFonts w:ascii="Times New Roman" w:hAnsi="Times New Roman"/>
        </w:rPr>
      </w:pPr>
      <w:r>
        <w:rPr>
          <w:rFonts w:ascii="Times New Roman" w:hAnsi="Times New Roman"/>
          <w:i w:val="1"/>
        </w:rPr>
        <w:t xml:space="preserve">   </w:t>
      </w:r>
      <w:r>
        <w:rPr>
          <w:rFonts w:ascii="Times New Roman" w:hAnsi="Times New Roman"/>
          <w:i w:val="1"/>
        </w:rPr>
        <w:t>Домашняя работа 5.</w:t>
      </w:r>
    </w:p>
    <w:p w14:paraId="B8070000">
      <w:pPr>
        <w:pStyle w:val="Style_1"/>
        <w:ind w:firstLine="0" w:left="644"/>
        <w:jc w:val="both"/>
        <w:rPr>
          <w:rFonts w:ascii="Times New Roman" w:hAnsi="Times New Roman"/>
          <w:i w:val="1"/>
        </w:rPr>
      </w:pPr>
    </w:p>
    <w:p w14:paraId="B9070000">
      <w:pPr>
        <w:ind/>
        <w:jc w:val="both"/>
        <w:rPr>
          <w:del w:author="Yurii Litvinov" w:date="2023-01-22T20:38:00" w:id="1327"/>
          <w:rFonts w:ascii="Times New Roman" w:hAnsi="Times New Roman"/>
        </w:rPr>
      </w:pPr>
    </w:p>
    <w:p w14:paraId="BA070000">
      <w:pPr>
        <w:ind/>
        <w:jc w:val="both"/>
        <w:rPr>
          <w:rFonts w:ascii="Times New Roman" w:hAnsi="Times New Roman"/>
          <w:b w:val="1"/>
          <w:rPrChange w:author="Yurii Litvinov" w:date="2023-01-23T13:01:00" w:id="1329">
            <w:rPr>
              <w:rFonts w:ascii="Times New Roman" w:hAnsi="Times New Roman"/>
            </w:rPr>
          </w:rPrChange>
        </w:rPr>
        <w:pPrChange w:author="Yurii Litvinov" w:date="2023-01-22T20:38:00" w:id="1328">
          <w:pPr>
            <w:ind w:firstLine="0" w:left="720"/>
            <w:jc w:val="both"/>
          </w:pPr>
        </w:pPrChange>
      </w:pPr>
      <w:ins w:author="Yurii Litvinov" w:date="2023-01-22T20:38:00" w:id="1330">
        <w:r>
          <w:rPr>
            <w:rFonts w:ascii="Times New Roman" w:hAnsi="Times New Roman"/>
            <w:b w:val="1"/>
            <w:rPrChange w:author="Yurii Litvinov" w:date="2023-01-23T13:01:00" w:id="1331">
              <w:rPr>
                <w:rFonts w:ascii="Times New Roman" w:hAnsi="Times New Roman"/>
              </w:rPr>
            </w:rPrChange>
          </w:rPr>
          <w:t>Период обучения (модуль): семестр 4.</w:t>
        </w:r>
      </w:ins>
    </w:p>
    <w:p w14:paraId="BB070000">
      <w:pPr>
        <w:pStyle w:val="Style_1"/>
        <w:ind w:firstLine="0" w:left="3240"/>
        <w:jc w:val="both"/>
        <w:rPr>
          <w:rFonts w:ascii="Times New Roman" w:hAnsi="Times New Roman"/>
        </w:rPr>
      </w:pPr>
    </w:p>
    <w:p w14:paraId="BC070000">
      <w:pPr>
        <w:rPr>
          <w:rFonts w:ascii="Times New Roman" w:hAnsi="Times New Roman"/>
          <w:rPrChange w:author="Yurii Litvinov" w:date="2023-01-23T13:01:00" w:id="1332">
            <w:rPr>
              <w:rFonts w:ascii="Times New Roman" w:hAnsi="Times New Roman"/>
              <w:b w:val="1"/>
            </w:rPr>
          </w:rPrChange>
        </w:rPr>
      </w:pPr>
      <w:ins w:author="Yurii Litvinov" w:date="2023-01-23T13:01:00" w:id="1333">
        <w:r>
          <w:rPr>
            <w:rFonts w:ascii="Times New Roman" w:hAnsi="Times New Roman"/>
            <w:rPrChange w:author="Yurii Litvinov" w:date="2023-01-23T13:01:00" w:id="1334">
              <w:rPr>
                <w:rFonts w:ascii="Times New Roman" w:hAnsi="Times New Roman"/>
                <w:b w:val="1"/>
              </w:rPr>
            </w:rPrChange>
          </w:rPr>
          <w:t>См.</w:t>
        </w:r>
        <w:r>
          <w:rPr>
            <w:rFonts w:ascii="Times New Roman" w:hAnsi="Times New Roman"/>
          </w:rPr>
          <w:t xml:space="preserve"> вариант реализации 4.</w:t>
        </w:r>
      </w:ins>
      <w:del w:author="Yurii Litvinov" w:date="2023-01-23T13:01:00" w:id="1335">
        <w:r>
          <w:rPr>
            <w:rFonts w:ascii="Times New Roman" w:hAnsi="Times New Roman"/>
            <w:rPrChange w:author="Yurii Litvinov" w:date="2023-01-23T13:01:00" w:id="1336">
              <w:rPr>
                <w:rFonts w:ascii="Times New Roman" w:hAnsi="Times New Roman"/>
                <w:b w:val="1"/>
              </w:rPr>
            </w:rPrChange>
          </w:rPr>
          <w:br w:type="page"/>
        </w:r>
      </w:del>
    </w:p>
    <w:p w14:paraId="BD070000">
      <w:pPr>
        <w:rPr>
          <w:rFonts w:ascii="Times New Roman" w:hAnsi="Times New Roman"/>
        </w:rPr>
      </w:pPr>
      <w:r>
        <w:rPr>
          <w:rFonts w:ascii="Times New Roman" w:hAnsi="Times New Roman"/>
          <w:b w:val="1"/>
        </w:rPr>
        <w:t>Раздел 3.</w:t>
      </w:r>
      <w:r>
        <w:rPr>
          <w:rFonts w:ascii="Times New Roman" w:hAnsi="Times New Roman"/>
          <w:b w:val="1"/>
        </w:rPr>
        <w:tab/>
      </w:r>
      <w:r>
        <w:rPr>
          <w:rFonts w:ascii="Times New Roman" w:hAnsi="Times New Roman"/>
          <w:b w:val="1"/>
        </w:rPr>
        <w:t>Обеспечение учебных занятий</w:t>
      </w:r>
    </w:p>
    <w:p w14:paraId="BE070000">
      <w:pPr>
        <w:rPr>
          <w:rFonts w:ascii="Times New Roman" w:hAnsi="Times New Roman"/>
        </w:rPr>
      </w:pPr>
      <w:r>
        <w:rPr>
          <w:rFonts w:ascii="Times New Roman" w:hAnsi="Times New Roman"/>
          <w:b w:val="1"/>
        </w:rPr>
        <w:t>3.1.</w:t>
      </w:r>
      <w:r>
        <w:rPr>
          <w:rFonts w:ascii="Times New Roman" w:hAnsi="Times New Roman"/>
          <w:b w:val="1"/>
        </w:rPr>
        <w:tab/>
      </w:r>
      <w:r>
        <w:rPr>
          <w:rFonts w:ascii="Times New Roman" w:hAnsi="Times New Roman"/>
          <w:b w:val="1"/>
        </w:rPr>
        <w:t>Методическое обеспечение</w:t>
      </w:r>
    </w:p>
    <w:p w14:paraId="BF070000">
      <w:pPr>
        <w:rPr>
          <w:rFonts w:ascii="Times New Roman" w:hAnsi="Times New Roman"/>
        </w:rPr>
      </w:pPr>
      <w:r>
        <w:rPr>
          <w:rFonts w:ascii="Times New Roman" w:hAnsi="Times New Roman"/>
          <w:b w:val="1"/>
        </w:rPr>
        <w:t>3.1.1</w:t>
      </w:r>
      <w:r>
        <w:rPr>
          <w:rFonts w:ascii="Times New Roman" w:hAnsi="Times New Roman"/>
          <w:b w:val="1"/>
        </w:rPr>
        <w:tab/>
      </w:r>
      <w:r>
        <w:rPr>
          <w:rFonts w:ascii="Times New Roman" w:hAnsi="Times New Roman"/>
          <w:b w:val="1"/>
        </w:rPr>
        <w:t>Методические указания по освоению дисциплины</w:t>
      </w:r>
    </w:p>
    <w:p w14:paraId="C0070000">
      <w:pPr>
        <w:ind w:firstLine="720" w:left="0"/>
        <w:jc w:val="both"/>
        <w:rPr>
          <w:rFonts w:ascii="Times New Roman" w:hAnsi="Times New Roman"/>
        </w:rPr>
      </w:pPr>
      <w:r>
        <w:rPr>
          <w:rFonts w:ascii="Times New Roman" w:hAnsi="Times New Roman"/>
        </w:rPr>
        <w:t>Для успешного усвоения дисциплины необходим</w:t>
      </w:r>
      <w:r>
        <w:rPr>
          <w:rFonts w:ascii="Times New Roman" w:hAnsi="Times New Roman"/>
        </w:rPr>
        <w:t xml:space="preserve">а </w:t>
      </w:r>
      <w:r>
        <w:rPr>
          <w:rFonts w:ascii="Times New Roman" w:hAnsi="Times New Roman"/>
        </w:rPr>
        <w:t xml:space="preserve">самостоятельная работа </w:t>
      </w:r>
      <w:r>
        <w:rPr>
          <w:rFonts w:ascii="Times New Roman" w:hAnsi="Times New Roman"/>
        </w:rPr>
        <w:t xml:space="preserve">над материалами курса и домашними заданиями. Сдавать домашние задания нужно своевременно. Также рекомендовано знакомиться </w:t>
      </w:r>
      <w:r>
        <w:rPr>
          <w:rFonts w:ascii="Times New Roman" w:hAnsi="Times New Roman"/>
        </w:rPr>
        <w:t xml:space="preserve">с </w:t>
      </w:r>
      <w:r>
        <w:rPr>
          <w:rFonts w:ascii="Times New Roman" w:hAnsi="Times New Roman"/>
        </w:rPr>
        <w:t>дополнительными</w:t>
      </w:r>
      <w:r>
        <w:rPr>
          <w:rFonts w:ascii="Times New Roman" w:hAnsi="Times New Roman"/>
        </w:rPr>
        <w:t xml:space="preserve"> </w:t>
      </w:r>
      <w:r>
        <w:rPr>
          <w:rFonts w:ascii="Times New Roman" w:hAnsi="Times New Roman"/>
        </w:rPr>
        <w:t>материалами</w:t>
      </w:r>
      <w:r>
        <w:rPr>
          <w:rFonts w:ascii="Times New Roman" w:hAnsi="Times New Roman"/>
        </w:rPr>
        <w:t xml:space="preserve"> (литературой, веб-источниками, онлайн-курсами и </w:t>
      </w:r>
      <w:r>
        <w:rPr>
          <w:rFonts w:ascii="Times New Roman" w:hAnsi="Times New Roman"/>
        </w:rPr>
        <w:t>т.п.</w:t>
      </w:r>
      <w:r>
        <w:rPr>
          <w:rFonts w:ascii="Times New Roman" w:hAnsi="Times New Roman"/>
        </w:rPr>
        <w:t>), рекомендуемыми преподавателем</w:t>
      </w:r>
      <w:r>
        <w:rPr>
          <w:rFonts w:ascii="Times New Roman" w:hAnsi="Times New Roman"/>
        </w:rPr>
        <w:t>.</w:t>
      </w:r>
    </w:p>
    <w:p w14:paraId="C1070000">
      <w:pPr>
        <w:rPr>
          <w:rFonts w:ascii="Times New Roman" w:hAnsi="Times New Roman"/>
        </w:rPr>
      </w:pPr>
    </w:p>
    <w:p w14:paraId="C2070000">
      <w:pPr>
        <w:rPr>
          <w:rFonts w:ascii="Times New Roman" w:hAnsi="Times New Roman"/>
        </w:rPr>
      </w:pPr>
      <w:r>
        <w:rPr>
          <w:rFonts w:ascii="Times New Roman" w:hAnsi="Times New Roman"/>
          <w:b w:val="1"/>
        </w:rPr>
        <w:t>3.1.2</w:t>
      </w:r>
      <w:r>
        <w:rPr>
          <w:rFonts w:ascii="Times New Roman" w:hAnsi="Times New Roman"/>
          <w:b w:val="1"/>
        </w:rPr>
        <w:tab/>
      </w:r>
      <w:r>
        <w:rPr>
          <w:rFonts w:ascii="Times New Roman" w:hAnsi="Times New Roman"/>
          <w:b w:val="1"/>
        </w:rPr>
        <w:t>Методическое обеспечение самостоятельной работы</w:t>
      </w:r>
    </w:p>
    <w:p w14:paraId="C3070000">
      <w:pPr>
        <w:ind w:firstLine="720" w:left="0"/>
        <w:jc w:val="both"/>
        <w:rPr>
          <w:rFonts w:ascii="Times New Roman" w:hAnsi="Times New Roman"/>
        </w:rPr>
      </w:pPr>
      <w:r>
        <w:rPr>
          <w:rFonts w:ascii="Times New Roman" w:hAnsi="Times New Roman"/>
        </w:rPr>
        <w:t xml:space="preserve">Для самостоятельной работы рекомендуется использовать </w:t>
      </w:r>
      <w:r>
        <w:rPr>
          <w:rFonts w:ascii="Times New Roman" w:hAnsi="Times New Roman"/>
        </w:rPr>
        <w:t xml:space="preserve">рекомендованную </w:t>
      </w:r>
      <w:r>
        <w:rPr>
          <w:rFonts w:ascii="Times New Roman" w:hAnsi="Times New Roman"/>
        </w:rPr>
        <w:t>литератур</w:t>
      </w:r>
      <w:r>
        <w:rPr>
          <w:rFonts w:ascii="Times New Roman" w:hAnsi="Times New Roman"/>
        </w:rPr>
        <w:t xml:space="preserve">у и материалы курса (презентации, конспекты), размещаемые в системе </w:t>
      </w:r>
      <w:r>
        <w:rPr>
          <w:rFonts w:ascii="Times New Roman" w:hAnsi="Times New Roman"/>
        </w:rPr>
        <w:t>поддержки</w:t>
      </w:r>
      <w:r>
        <w:rPr>
          <w:rFonts w:ascii="Times New Roman" w:hAnsi="Times New Roman"/>
        </w:rPr>
        <w:t xml:space="preserve"> обучения.</w:t>
      </w:r>
    </w:p>
    <w:p w14:paraId="C4070000">
      <w:pPr>
        <w:ind/>
        <w:jc w:val="both"/>
        <w:rPr>
          <w:rFonts w:ascii="Times New Roman" w:hAnsi="Times New Roman"/>
        </w:rPr>
      </w:pPr>
    </w:p>
    <w:p w14:paraId="C5070000">
      <w:pPr>
        <w:rPr>
          <w:rFonts w:ascii="Times New Roman" w:hAnsi="Times New Roman"/>
          <w:b w:val="1"/>
        </w:rPr>
      </w:pPr>
      <w:r>
        <w:rPr>
          <w:rFonts w:ascii="Times New Roman" w:hAnsi="Times New Roman"/>
          <w:b w:val="1"/>
        </w:rPr>
        <w:t>3.1.3</w:t>
      </w:r>
      <w:r>
        <w:rPr>
          <w:rFonts w:ascii="Times New Roman" w:hAnsi="Times New Roman"/>
          <w:b w:val="1"/>
        </w:rPr>
        <w:tab/>
      </w:r>
      <w:r>
        <w:rPr>
          <w:rFonts w:ascii="Times New Roman" w:hAnsi="Times New Roman"/>
          <w:b w:val="1"/>
        </w:rPr>
        <w:t>Методика проведения текущего контроля успеваемости и промежуточной аттестации и критерии оценивания</w:t>
      </w:r>
    </w:p>
    <w:p w14:paraId="C6070000">
      <w:pPr>
        <w:rPr>
          <w:rFonts w:ascii="Times New Roman" w:hAnsi="Times New Roman"/>
          <w:b w:val="1"/>
          <w:i w:val="1"/>
        </w:rPr>
      </w:pPr>
      <w:r>
        <w:rPr>
          <w:rFonts w:ascii="Times New Roman" w:hAnsi="Times New Roman"/>
          <w:b w:val="1"/>
          <w:i w:val="1"/>
        </w:rPr>
        <w:t>3.1.3.1. Методика проведения текущего контроля успеваемости и промежуточной аттестации</w:t>
      </w:r>
    </w:p>
    <w:p w14:paraId="C7070000">
      <w:pPr>
        <w:ind/>
        <w:jc w:val="both"/>
        <w:rPr>
          <w:rFonts w:ascii="Times New Roman" w:hAnsi="Times New Roman"/>
        </w:rPr>
      </w:pPr>
      <w:r>
        <w:rPr>
          <w:rFonts w:ascii="Times New Roman" w:hAnsi="Times New Roman"/>
        </w:rPr>
        <w:tab/>
      </w:r>
      <w:r>
        <w:rPr>
          <w:rFonts w:ascii="Times New Roman" w:hAnsi="Times New Roman"/>
        </w:rPr>
        <w:t xml:space="preserve">В начале курса проводится входное тестирование, по результатам которого и на основании личных предпочтений обучающиеся распределяются на варианты реализации дисциплины. </w:t>
      </w:r>
      <w:r>
        <w:rPr>
          <w:rFonts w:ascii="Times New Roman" w:hAnsi="Times New Roman"/>
        </w:rPr>
        <w:t xml:space="preserve">Входное тестирование проводится посредством системы </w:t>
      </w:r>
      <w:r>
        <w:rPr>
          <w:rFonts w:ascii="Times New Roman" w:hAnsi="Times New Roman"/>
        </w:rPr>
        <w:t>Blackboard</w:t>
      </w:r>
      <w:r>
        <w:rPr>
          <w:rFonts w:ascii="Times New Roman" w:hAnsi="Times New Roman"/>
        </w:rPr>
        <w:t xml:space="preserve"> </w:t>
      </w:r>
      <w:r>
        <w:rPr>
          <w:rFonts w:ascii="Times New Roman" w:hAnsi="Times New Roman"/>
        </w:rPr>
        <w:t xml:space="preserve">либо в аудитории. </w:t>
      </w:r>
      <w:r>
        <w:rPr>
          <w:rFonts w:ascii="Times New Roman" w:hAnsi="Times New Roman"/>
        </w:rPr>
        <w:t>Обучающимся</w:t>
      </w:r>
      <w:r>
        <w:rPr>
          <w:rFonts w:ascii="Times New Roman" w:hAnsi="Times New Roman"/>
        </w:rPr>
        <w:t xml:space="preserve"> предлагается ответить на ряд вопросов и решить задачи (примеры заданий приведены в разделе 3.1.4), для решения задач разрешается использовать любой язык программирования или описывать решение словами. Срок выполнения работы — два академических часа. В ходе выполнения работы запрещается пользоваться источниками и общаться.</w:t>
      </w:r>
    </w:p>
    <w:p w14:paraId="C8070000">
      <w:pPr>
        <w:ind w:firstLine="720" w:left="0"/>
        <w:jc w:val="both"/>
        <w:rPr>
          <w:rFonts w:ascii="Times New Roman" w:hAnsi="Times New Roman"/>
        </w:rPr>
      </w:pPr>
      <w:r>
        <w:rPr>
          <w:rFonts w:ascii="Times New Roman" w:hAnsi="Times New Roman"/>
        </w:rPr>
        <w:t xml:space="preserve">В формировании итоговой оценки по курсу участвуют домашние задания, </w:t>
      </w:r>
      <w:r>
        <w:rPr>
          <w:rFonts w:ascii="Times New Roman" w:hAnsi="Times New Roman"/>
        </w:rPr>
        <w:t>контрольные работы, зачётная работа, оценки за работы на практиках (включая доклады)</w:t>
      </w:r>
      <w:r>
        <w:rPr>
          <w:rFonts w:ascii="Times New Roman" w:hAnsi="Times New Roman"/>
        </w:rPr>
        <w:t>.</w:t>
      </w:r>
      <w:r>
        <w:rPr>
          <w:rFonts w:ascii="Times New Roman" w:hAnsi="Times New Roman"/>
        </w:rPr>
        <w:t xml:space="preserve"> Конкретные критерии оценивания и методики проведения текущего контроля и промежуточной аттестации варьируются в зависимости от варианта реализации дисциплины, чтобы учесть особенности программы и </w:t>
      </w:r>
      <w:r>
        <w:rPr>
          <w:rFonts w:ascii="Times New Roman" w:hAnsi="Times New Roman"/>
        </w:rPr>
        <w:t>индивидуальные особенности</w:t>
      </w:r>
      <w:r>
        <w:rPr>
          <w:rFonts w:ascii="Times New Roman" w:hAnsi="Times New Roman"/>
        </w:rPr>
        <w:t xml:space="preserve"> обучающихся. Методики проведения текущего контроля и промежуточной аттестации по вариантам реализации представлены ниже.</w:t>
      </w:r>
    </w:p>
    <w:p w14:paraId="C9070000">
      <w:pPr>
        <w:ind w:firstLine="720" w:left="0"/>
        <w:jc w:val="both"/>
        <w:rPr>
          <w:rFonts w:ascii="Times New Roman" w:hAnsi="Times New Roman"/>
        </w:rPr>
      </w:pPr>
    </w:p>
    <w:p w14:paraId="CA070000">
      <w:pPr>
        <w:ind/>
        <w:jc w:val="both"/>
        <w:rPr>
          <w:rFonts w:ascii="Times New Roman" w:hAnsi="Times New Roman"/>
        </w:rPr>
      </w:pPr>
      <w:r>
        <w:rPr>
          <w:rFonts w:ascii="Times New Roman" w:hAnsi="Times New Roman"/>
          <w:b w:val="1"/>
        </w:rPr>
        <w:t xml:space="preserve">Вариант реализации 1: промышленное программирование, </w:t>
      </w:r>
      <w:r>
        <w:rPr>
          <w:rFonts w:ascii="Times New Roman" w:hAnsi="Times New Roman"/>
          <w:b w:val="1"/>
        </w:rPr>
        <w:t>C</w:t>
      </w:r>
      <w:r>
        <w:rPr>
          <w:rFonts w:ascii="Times New Roman" w:hAnsi="Times New Roman"/>
          <w:b w:val="1"/>
        </w:rPr>
        <w:t xml:space="preserve">, </w:t>
      </w:r>
      <w:r>
        <w:rPr>
          <w:rFonts w:ascii="Times New Roman" w:hAnsi="Times New Roman"/>
          <w:b w:val="1"/>
        </w:rPr>
        <w:t>C</w:t>
      </w:r>
      <w:r>
        <w:rPr>
          <w:rFonts w:ascii="Times New Roman" w:hAnsi="Times New Roman"/>
          <w:b w:val="1"/>
        </w:rPr>
        <w:t>#.</w:t>
      </w:r>
    </w:p>
    <w:p w14:paraId="CB070000">
      <w:pPr>
        <w:ind/>
        <w:jc w:val="both"/>
        <w:rPr>
          <w:rFonts w:ascii="Times New Roman" w:hAnsi="Times New Roman"/>
        </w:rPr>
      </w:pPr>
      <w:r>
        <w:rPr>
          <w:rFonts w:ascii="Times New Roman" w:hAnsi="Times New Roman"/>
        </w:rPr>
        <w:tab/>
      </w:r>
      <w:r>
        <w:rPr>
          <w:rFonts w:ascii="Times New Roman" w:hAnsi="Times New Roman"/>
        </w:rPr>
        <w:t>Контрольные работы выполняются в аудитории</w:t>
      </w:r>
      <w:r>
        <w:rPr>
          <w:rFonts w:ascii="Times New Roman" w:hAnsi="Times New Roman"/>
        </w:rPr>
        <w:t xml:space="preserve"> (при этом в исключительных случаях допустимо удалённое проведение контрольной работы)</w:t>
      </w:r>
      <w:r>
        <w:rPr>
          <w:rFonts w:ascii="Times New Roman" w:hAnsi="Times New Roman"/>
        </w:rPr>
        <w:t xml:space="preserve">, в течение двух академических часов. </w:t>
      </w:r>
      <w:r>
        <w:rPr>
          <w:rFonts w:ascii="Times New Roman" w:hAnsi="Times New Roman"/>
        </w:rPr>
        <w:t xml:space="preserve">Обучающимся предлагается от одной до трёх задач, которые необходимо сделать в отведённое время, продемонстрировав навыки использования всех изученных технологий и техник разработки. </w:t>
      </w:r>
      <w:r>
        <w:rPr>
          <w:rFonts w:ascii="Times New Roman" w:hAnsi="Times New Roman"/>
        </w:rPr>
        <w:t xml:space="preserve">Обучающимся </w:t>
      </w:r>
      <w:r>
        <w:rPr>
          <w:rFonts w:ascii="Times New Roman" w:hAnsi="Times New Roman"/>
        </w:rPr>
        <w:t xml:space="preserve">рекомендуется использовать свою вычислительную технику, в случае её отсутствия предоставляются компьютеры компьютерных классов. Использовать любые источники на контрольной разрешается, общаться (в том числе, с использованием электронных средств коммуникации) — нет. </w:t>
      </w:r>
      <w:r>
        <w:rPr>
          <w:rFonts w:ascii="Times New Roman" w:hAnsi="Times New Roman"/>
        </w:rPr>
        <w:t>Предусмотрено как минимум одно переписывание каждой контрольной, где обучающиеся могут попытаться улучшить свои баллы.</w:t>
      </w:r>
      <w:r>
        <w:rPr>
          <w:rFonts w:ascii="Times New Roman" w:hAnsi="Times New Roman"/>
        </w:rPr>
        <w:t xml:space="preserve"> Конкретное число переписываний определяется преподавателем</w:t>
      </w:r>
      <w:del w:author="Yurii Litvinov" w:date="2023-01-22T20:43:00" w:id="1337">
        <w:r>
          <w:rPr>
            <w:rFonts w:ascii="Times New Roman" w:hAnsi="Times New Roman"/>
          </w:rPr>
          <w:delText>, но переписывания проводятся не чаще, чем один раз в неделю</w:delText>
        </w:r>
      </w:del>
      <w:r>
        <w:rPr>
          <w:rFonts w:ascii="Times New Roman" w:hAnsi="Times New Roman"/>
        </w:rPr>
        <w:t>.</w:t>
      </w:r>
    </w:p>
    <w:p w14:paraId="CC070000">
      <w:pPr>
        <w:ind/>
        <w:jc w:val="both"/>
        <w:rPr>
          <w:rFonts w:ascii="Times New Roman" w:hAnsi="Times New Roman"/>
        </w:rPr>
      </w:pPr>
      <w:r>
        <w:rPr>
          <w:rFonts w:ascii="Times New Roman" w:hAnsi="Times New Roman"/>
        </w:rPr>
        <w:tab/>
      </w:r>
      <w:r>
        <w:rPr>
          <w:rFonts w:ascii="Times New Roman" w:hAnsi="Times New Roman"/>
        </w:rPr>
        <w:t>Домашние работы выполняются индивидуально, при их выполнении разрешается пользоваться любыми источниками и задавать вопросы преподавателю</w:t>
      </w:r>
      <w:r>
        <w:rPr>
          <w:rFonts w:ascii="Times New Roman" w:hAnsi="Times New Roman"/>
        </w:rPr>
        <w:t>, однако запрещается непосредственно заимствовать чужой код</w:t>
      </w:r>
      <w:r>
        <w:rPr>
          <w:rFonts w:ascii="Times New Roman" w:hAnsi="Times New Roman"/>
        </w:rPr>
        <w:t xml:space="preserve">. Выполненные работы сдаются через систему поддержки электронного обучения в виде набора файлов, либо в виде ссылки на публичный репозиторий в одном из облачных хостингов систем контроля </w:t>
      </w:r>
      <w:r>
        <w:rPr>
          <w:rFonts w:ascii="Times New Roman" w:hAnsi="Times New Roman"/>
        </w:rPr>
        <w:t xml:space="preserve">версий (например, </w:t>
      </w:r>
      <w:r>
        <w:rPr>
          <w:rFonts w:ascii="Times New Roman" w:hAnsi="Times New Roman"/>
        </w:rPr>
        <w:t>GitHub</w:t>
      </w:r>
      <w:r>
        <w:rPr>
          <w:rFonts w:ascii="Times New Roman" w:hAnsi="Times New Roman"/>
        </w:rPr>
        <w:t>).</w:t>
      </w:r>
      <w:r>
        <w:rPr>
          <w:rFonts w:ascii="Times New Roman" w:hAnsi="Times New Roman"/>
        </w:rPr>
        <w:t xml:space="preserve"> Домашние работы состоят из нескольких задач, допустимо сдавать задачи отдельно. Каждая задача из домашней работы имеет мягкие ограничения по времени выполнения и по количеству попыток (устанавливаемые для каждой работы отдельно), при превышении лимитов уменьшаются максимальные баллы за задачи.</w:t>
      </w:r>
      <w:r>
        <w:rPr>
          <w:rFonts w:ascii="Times New Roman" w:hAnsi="Times New Roman"/>
        </w:rPr>
        <w:t xml:space="preserve"> После проверки обучающимся выдаётся список замечаний и текущий балл за задачу, обучающиеся вправе исправить замечания и сделать ещё одну попытку сдачи, после чего процесс проверки</w:t>
      </w:r>
      <w:r>
        <w:rPr>
          <w:rFonts w:ascii="Times New Roman" w:hAnsi="Times New Roman"/>
        </w:rPr>
        <w:t xml:space="preserve">, </w:t>
      </w:r>
      <w:r>
        <w:rPr>
          <w:rFonts w:ascii="Times New Roman" w:hAnsi="Times New Roman"/>
        </w:rPr>
        <w:t>выдачи замечаний</w:t>
      </w:r>
      <w:r>
        <w:rPr>
          <w:rFonts w:ascii="Times New Roman" w:hAnsi="Times New Roman"/>
        </w:rPr>
        <w:t xml:space="preserve"> и </w:t>
      </w:r>
      <w:r>
        <w:rPr>
          <w:rFonts w:ascii="Times New Roman" w:hAnsi="Times New Roman"/>
        </w:rPr>
        <w:t>исправления повторяется, либо до достижения максимального балла за задачу, либо удовлетворения обучающегося текущими баллами.</w:t>
      </w:r>
    </w:p>
    <w:p w14:paraId="CD070000">
      <w:pPr>
        <w:ind/>
        <w:jc w:val="both"/>
        <w:rPr>
          <w:rFonts w:ascii="Times New Roman" w:hAnsi="Times New Roman"/>
        </w:rPr>
      </w:pPr>
      <w:r>
        <w:rPr>
          <w:rFonts w:ascii="Times New Roman" w:hAnsi="Times New Roman"/>
        </w:rPr>
        <w:tab/>
      </w:r>
      <w:r>
        <w:rPr>
          <w:rFonts w:ascii="Times New Roman" w:hAnsi="Times New Roman"/>
        </w:rPr>
        <w:t>Зачётные работы проводятся аналогично контрольным работам, с тем отличием, что они имеют ограниченное количество попыток. Две попытки написания зачётной работы предоставляются в конце каждого семестра, третья попытка — в день промежуточной аттестации по расписанию, последующие попытки — на пересдаче и комиссии.</w:t>
      </w:r>
    </w:p>
    <w:p w14:paraId="CE070000">
      <w:pPr>
        <w:ind/>
        <w:jc w:val="both"/>
        <w:rPr>
          <w:rFonts w:ascii="Times New Roman" w:hAnsi="Times New Roman"/>
        </w:rPr>
      </w:pPr>
      <w:r>
        <w:rPr>
          <w:rFonts w:ascii="Times New Roman" w:hAnsi="Times New Roman"/>
        </w:rPr>
        <w:tab/>
      </w:r>
      <w:r>
        <w:rPr>
          <w:rFonts w:ascii="Times New Roman" w:hAnsi="Times New Roman"/>
        </w:rPr>
        <w:t>При выявлении заимствований кода в домашних или контрольных работах задача не засчитывается полностью (ставится 0 баллов), в случае обнаружения похожих фрагментов кода у двух обучающихся задача полностью не засчитывается обоим обучающимся. Что считать похожими фрагментами кода, определяет преподаватель.</w:t>
      </w:r>
    </w:p>
    <w:p w14:paraId="CF070000">
      <w:pPr>
        <w:ind/>
        <w:jc w:val="both"/>
        <w:rPr>
          <w:rFonts w:ascii="Times New Roman" w:hAnsi="Times New Roman"/>
        </w:rPr>
      </w:pPr>
      <w:r>
        <w:rPr>
          <w:rFonts w:ascii="Times New Roman" w:hAnsi="Times New Roman"/>
        </w:rPr>
        <w:tab/>
      </w:r>
      <w:r>
        <w:rPr>
          <w:rFonts w:ascii="Times New Roman" w:hAnsi="Times New Roman"/>
        </w:rPr>
        <w:t>В случае, если на момент конца семестра максимальное возможное количество баллов не позволяет обучающемуся получить зачёт даже при условии выполнения всех заданий, такому обучающемуся выдаются дополнительные задачи с числом баллов, достаточным, чтобы в случае успешного их решения быть аттестованным. В случае, если к моменту промежуточной аттестации или пересдачи такая ситуация возникает снова, выдаются ещё задачи.</w:t>
      </w:r>
    </w:p>
    <w:p w14:paraId="D0070000">
      <w:pPr>
        <w:ind/>
        <w:jc w:val="both"/>
        <w:rPr>
          <w:rFonts w:ascii="Times New Roman" w:hAnsi="Times New Roman"/>
        </w:rPr>
      </w:pPr>
      <w:r>
        <w:rPr>
          <w:rFonts w:ascii="Times New Roman" w:hAnsi="Times New Roman"/>
        </w:rPr>
        <w:tab/>
      </w:r>
      <w:r>
        <w:rPr>
          <w:rFonts w:ascii="Times New Roman" w:hAnsi="Times New Roman"/>
        </w:rPr>
        <w:t xml:space="preserve">Темы докладов доводятся до сведения обучающихся не позднее чем за </w:t>
      </w:r>
      <w:del w:author="Yurii Litvinov" w:date="2023-01-22T20:44:00" w:id="1338">
        <w:r>
          <w:rPr>
            <w:rFonts w:ascii="Times New Roman" w:hAnsi="Times New Roman"/>
          </w:rPr>
          <w:delText xml:space="preserve">две </w:delText>
        </w:r>
      </w:del>
      <w:r>
        <w:rPr>
          <w:rFonts w:ascii="Times New Roman" w:hAnsi="Times New Roman"/>
        </w:rPr>
        <w:t>недел</w:t>
      </w:r>
      <w:del w:author="Yurii Litvinov" w:date="2023-01-22T20:44:00" w:id="1339">
        <w:r>
          <w:rPr>
            <w:rFonts w:ascii="Times New Roman" w:hAnsi="Times New Roman"/>
          </w:rPr>
          <w:delText>и</w:delText>
        </w:r>
      </w:del>
      <w:ins w:author="Yurii Litvinov" w:date="2023-01-22T20:44:00" w:id="1340">
        <w:r>
          <w:rPr>
            <w:rFonts w:ascii="Times New Roman" w:hAnsi="Times New Roman"/>
          </w:rPr>
          <w:t>ю</w:t>
        </w:r>
      </w:ins>
      <w:r>
        <w:rPr>
          <w:rFonts w:ascii="Times New Roman" w:hAnsi="Times New Roman"/>
        </w:rPr>
        <w:t xml:space="preserve"> до даты докладов</w:t>
      </w:r>
      <w:r>
        <w:rPr>
          <w:rFonts w:ascii="Times New Roman" w:hAnsi="Times New Roman"/>
        </w:rPr>
        <w:t xml:space="preserve">, после чего обучающиеся могут указать темы докладов, которые им интересны (на это выделяется один-два дня). Если одну тему указало больше одного обучающегося, докладчик назначается </w:t>
      </w:r>
      <w:del w:author="Yurii Litvinov" w:date="2023-01-22T20:45:00" w:id="1341">
        <w:r>
          <w:rPr>
            <w:rFonts w:ascii="Times New Roman" w:hAnsi="Times New Roman"/>
          </w:rPr>
          <w:delText>случайно</w:delText>
        </w:r>
      </w:del>
      <w:ins w:author="Yurii Litvinov" w:date="2023-01-22T20:45:00" w:id="1342">
        <w:r>
          <w:rPr>
            <w:rFonts w:ascii="Times New Roman" w:hAnsi="Times New Roman"/>
          </w:rPr>
          <w:t>преподавателем</w:t>
        </w:r>
      </w:ins>
      <w:r>
        <w:rPr>
          <w:rFonts w:ascii="Times New Roman" w:hAnsi="Times New Roman"/>
        </w:rPr>
        <w:t>. На доклад отводится 15 минут, предполагается выступление с заранее подготовленными слайдами и, если это необходимо, демонстрацией.</w:t>
      </w:r>
    </w:p>
    <w:p w14:paraId="D1070000">
      <w:pPr>
        <w:ind/>
        <w:jc w:val="both"/>
        <w:rPr>
          <w:rFonts w:ascii="Times New Roman" w:hAnsi="Times New Roman"/>
        </w:rPr>
      </w:pPr>
      <w:r>
        <w:rPr>
          <w:rFonts w:ascii="Times New Roman" w:hAnsi="Times New Roman"/>
        </w:rPr>
        <w:tab/>
      </w:r>
      <w:r>
        <w:rPr>
          <w:rFonts w:ascii="Times New Roman" w:hAnsi="Times New Roman"/>
        </w:rPr>
        <w:t>Помимо докладов и контрольных, некоторые занятия включают в себя задания, за которые в случае успешного выполнения можно получить небольшие мотивирующие баллы. Подобные задания могут быть как индивидуальными, так и командными. Форму заданий и критерии оценивания определяет преподаватель согласно текущим педагогическим целям (например, допускается поощрить +1 баллом выход к доске, если нет желающих), однако суммарное количество полученных таким образом баллов для каждого обучающегося не может превосходить 20% от максимально возможного количества баллов за семестр.</w:t>
      </w:r>
    </w:p>
    <w:p w14:paraId="D2070000">
      <w:pPr>
        <w:ind/>
        <w:jc w:val="both"/>
        <w:rPr>
          <w:rFonts w:ascii="Times New Roman" w:hAnsi="Times New Roman"/>
        </w:rPr>
      </w:pPr>
    </w:p>
    <w:p w14:paraId="D3070000">
      <w:pPr>
        <w:ind/>
        <w:jc w:val="both"/>
        <w:rPr>
          <w:rFonts w:ascii="Times New Roman" w:hAnsi="Times New Roman"/>
          <w:b w:val="1"/>
        </w:rPr>
      </w:pPr>
      <w:r>
        <w:rPr>
          <w:rFonts w:ascii="Times New Roman" w:hAnsi="Times New Roman"/>
          <w:b w:val="1"/>
        </w:rPr>
        <w:t xml:space="preserve">Вариант реализации 2: </w:t>
      </w:r>
      <w:r>
        <w:rPr>
          <w:rFonts w:ascii="Times New Roman" w:hAnsi="Times New Roman"/>
          <w:b w:val="1"/>
        </w:rPr>
        <w:t>Прикладное и исследовательское программирование на примере F#.</w:t>
      </w:r>
    </w:p>
    <w:p w14:paraId="D4070000">
      <w:pPr>
        <w:ind w:firstLine="720" w:left="0"/>
        <w:jc w:val="both"/>
        <w:rPr>
          <w:rFonts w:ascii="Times New Roman" w:hAnsi="Times New Roman"/>
        </w:rPr>
      </w:pPr>
      <w:r>
        <w:rPr>
          <w:rFonts w:ascii="Times New Roman" w:hAnsi="Times New Roman"/>
        </w:rPr>
        <w:t>Контрольные и зачётные работы выполняются в аудитории (при этом в исключительных случаях допустимо удалённое проведение контрольной работы), в течение двух академических часов. Обучающимся предлагается от одной до трёх задач, которые необходимо сделать в отведённое время, продемонстрировав навыки использования всех изученных технологий и техник разработки. Кроме этого, контрольная может содержать от одного до пяти теоретических вопросов, проверяющих владение теоретическим материалом. Обучающимся рекомендуется использовать свою вычислительную технику, в случае её отсутствия предоставляются компьютеры компьютерных классов. Использовать любые источники на контрольной разрешается, общаться (в том числе, с использованием электронных средств коммуникации) — нет.</w:t>
      </w:r>
      <w:r>
        <w:rPr>
          <w:rFonts w:ascii="Times New Roman" w:hAnsi="Times New Roman"/>
          <w:highlight w:val="yellow"/>
        </w:rPr>
        <w:t xml:space="preserve"> </w:t>
      </w:r>
      <w:r>
        <w:rPr>
          <w:rFonts w:ascii="Times New Roman" w:hAnsi="Times New Roman"/>
        </w:rPr>
        <w:t>Переписываний контрольных работ не предусмотрено.</w:t>
      </w:r>
    </w:p>
    <w:p w14:paraId="D5070000">
      <w:pPr>
        <w:ind/>
        <w:jc w:val="both"/>
        <w:rPr>
          <w:rFonts w:ascii="Times New Roman" w:hAnsi="Times New Roman"/>
        </w:rPr>
      </w:pPr>
      <w:r>
        <w:rPr>
          <w:rFonts w:ascii="Times New Roman" w:hAnsi="Times New Roman"/>
        </w:rPr>
        <w:tab/>
      </w:r>
      <w:r>
        <w:rPr>
          <w:rFonts w:ascii="Times New Roman" w:hAnsi="Times New Roman"/>
        </w:rPr>
        <w:t xml:space="preserve">Домашние работы выполняются индивидуально, при их выполнении разрешается пользоваться любыми источниками и задавать вопросы преподавателю, однако запрещается непосредственно заимствовать чужой код. Выполненные работы сдаются в виде запроса на ревью </w:t>
      </w:r>
      <w:r>
        <w:rPr>
          <w:rFonts w:ascii="Times New Roman" w:hAnsi="Times New Roman"/>
        </w:rPr>
        <w:t>pull</w:t>
      </w:r>
      <w:r>
        <w:rPr>
          <w:rFonts w:ascii="Times New Roman" w:hAnsi="Times New Roman"/>
        </w:rPr>
        <w:t>-</w:t>
      </w:r>
      <w:r>
        <w:rPr>
          <w:rFonts w:ascii="Times New Roman" w:hAnsi="Times New Roman"/>
        </w:rPr>
        <w:t>request</w:t>
      </w:r>
      <w:r>
        <w:rPr>
          <w:rFonts w:ascii="Times New Roman" w:hAnsi="Times New Roman"/>
        </w:rPr>
        <w:t xml:space="preserve">-а в публичном репозитории обучающегося, опубликованного на облачном хостинге систем контроля версий </w:t>
      </w:r>
      <w:r>
        <w:rPr>
          <w:rFonts w:ascii="Times New Roman" w:hAnsi="Times New Roman"/>
        </w:rPr>
        <w:t>GitHub</w:t>
      </w:r>
      <w:r>
        <w:rPr>
          <w:rFonts w:ascii="Times New Roman" w:hAnsi="Times New Roman"/>
        </w:rPr>
        <w:t xml:space="preserve">. Репозиторий, созданный обучающимся для работы над домашними задачами должен быть снабжён </w:t>
      </w:r>
      <w:r>
        <w:rPr>
          <w:rFonts w:ascii="Times New Roman" w:hAnsi="Times New Roman"/>
        </w:rPr>
        <w:t>сиситемой</w:t>
      </w:r>
      <w:r>
        <w:rPr>
          <w:rFonts w:ascii="Times New Roman" w:hAnsi="Times New Roman"/>
        </w:rPr>
        <w:t xml:space="preserve"> автоматической сборки и тестирования (например, с помощью сервиса </w:t>
      </w:r>
      <w:r>
        <w:rPr>
          <w:rFonts w:ascii="Times New Roman" w:hAnsi="Times New Roman"/>
        </w:rPr>
        <w:t>Travis</w:t>
      </w:r>
      <w:r>
        <w:rPr>
          <w:rFonts w:ascii="Times New Roman" w:hAnsi="Times New Roman"/>
        </w:rPr>
        <w:t xml:space="preserve"> CI или </w:t>
      </w:r>
      <w:r>
        <w:rPr>
          <w:rFonts w:ascii="Times New Roman" w:hAnsi="Times New Roman"/>
        </w:rPr>
        <w:t>AppVeyor</w:t>
      </w:r>
      <w:r>
        <w:rPr>
          <w:rFonts w:ascii="Times New Roman" w:hAnsi="Times New Roman"/>
        </w:rPr>
        <w:t xml:space="preserve">). Сборка и тестирование должны запускаться на изменения в ветках, а </w:t>
      </w:r>
      <w:r>
        <w:rPr>
          <w:rFonts w:ascii="Times New Roman" w:hAnsi="Times New Roman"/>
        </w:rPr>
        <w:t>так же</w:t>
      </w:r>
      <w:r>
        <w:rPr>
          <w:rFonts w:ascii="Times New Roman" w:hAnsi="Times New Roman"/>
        </w:rPr>
        <w:t xml:space="preserve"> на открытие </w:t>
      </w:r>
      <w:r>
        <w:rPr>
          <w:rFonts w:ascii="Times New Roman" w:hAnsi="Times New Roman"/>
        </w:rPr>
        <w:t>pull</w:t>
      </w:r>
      <w:r>
        <w:rPr>
          <w:rFonts w:ascii="Times New Roman" w:hAnsi="Times New Roman"/>
        </w:rPr>
        <w:t xml:space="preserve"> </w:t>
      </w:r>
      <w:r>
        <w:rPr>
          <w:rFonts w:ascii="Times New Roman" w:hAnsi="Times New Roman"/>
        </w:rPr>
        <w:t>request</w:t>
      </w:r>
      <w:r>
        <w:rPr>
          <w:rFonts w:ascii="Times New Roman" w:hAnsi="Times New Roman"/>
        </w:rPr>
        <w:t>-а. Для каждой домашней работы срок сдачи оговаривается отдельно, но обычно это одна или две недели. Есть три попытки сдать каждую домашнюю работу</w:t>
      </w:r>
      <w:r>
        <w:rPr>
          <w:rFonts w:ascii="Times New Roman" w:hAnsi="Times New Roman"/>
          <w:b w:val="1"/>
        </w:rPr>
        <w:t xml:space="preserve">. </w:t>
      </w:r>
      <w:r>
        <w:rPr>
          <w:rFonts w:ascii="Times New Roman" w:hAnsi="Times New Roman"/>
        </w:rPr>
        <w:t xml:space="preserve">Соответственно, разбиение задач между попытками ни на что не влияет (можно сперва сдать одну задачу из шести — первая попытка, получить на неё замечания, во вторую исправить замечания и сдать ещё пять задач) за исключением случая если задачи являются зависимыми. Тогда порядок сдачи задаётся зависимостями между задачами. Попытка — это запрос на ревью </w:t>
      </w:r>
      <w:r>
        <w:rPr>
          <w:rFonts w:ascii="Times New Roman" w:hAnsi="Times New Roman"/>
        </w:rPr>
        <w:t>реквеста</w:t>
      </w:r>
      <w:r>
        <w:rPr>
          <w:rFonts w:ascii="Times New Roman" w:hAnsi="Times New Roman"/>
        </w:rPr>
        <w:t xml:space="preserve"> или изменения в ветке, выделенной под данную работу. Истечение срока приоритетно: если срок сдачи домашней работы истёк, но ещё не все попытки израсходованы, сдавать задачи после срока нельзя. Важно, что все задачи должны снабжаться тестами, которые запускаются автоматически на сервере. Проверка преподавателем производится только при успешном прохождении сборки и тестирования на сервере.</w:t>
      </w:r>
    </w:p>
    <w:p w14:paraId="D6070000">
      <w:pPr>
        <w:ind/>
        <w:jc w:val="both"/>
        <w:rPr>
          <w:rFonts w:ascii="Times New Roman" w:hAnsi="Times New Roman"/>
        </w:rPr>
      </w:pPr>
      <w:r>
        <w:rPr>
          <w:rFonts w:ascii="Times New Roman" w:hAnsi="Times New Roman"/>
        </w:rPr>
        <w:tab/>
      </w:r>
      <w:r>
        <w:rPr>
          <w:rFonts w:ascii="Times New Roman" w:hAnsi="Times New Roman"/>
        </w:rPr>
        <w:t xml:space="preserve">Все отчёты готовятся с использованием системы </w:t>
      </w:r>
      <w:r>
        <w:rPr>
          <w:rFonts w:ascii="Times New Roman" w:hAnsi="Times New Roman"/>
        </w:rPr>
        <w:t>TeX</w:t>
      </w:r>
      <w:r>
        <w:rPr>
          <w:rFonts w:ascii="Times New Roman" w:hAnsi="Times New Roman"/>
        </w:rPr>
        <w:t xml:space="preserve">. Публикуются как исходники, так и скомпилированные </w:t>
      </w:r>
      <w:r>
        <w:rPr>
          <w:rFonts w:ascii="Times New Roman" w:hAnsi="Times New Roman"/>
        </w:rPr>
        <w:t>pdf</w:t>
      </w:r>
      <w:r>
        <w:rPr>
          <w:rFonts w:ascii="Times New Roman" w:hAnsi="Times New Roman"/>
        </w:rPr>
        <w:t xml:space="preserve">-файлы. При этом работа сдаётся точно так же, как и в случае программного кода, за исключением того, что сборка на сервере не требуется, однако </w:t>
      </w:r>
      <w:r>
        <w:rPr>
          <w:rFonts w:ascii="Times New Roman" w:hAnsi="Times New Roman"/>
        </w:rPr>
        <w:t>компилируемость</w:t>
      </w:r>
      <w:r>
        <w:rPr>
          <w:rFonts w:ascii="Times New Roman" w:hAnsi="Times New Roman"/>
        </w:rPr>
        <w:t xml:space="preserve"> опубликованных исходных файлов в </w:t>
      </w:r>
      <w:r>
        <w:rPr>
          <w:rFonts w:ascii="Times New Roman" w:hAnsi="Times New Roman"/>
        </w:rPr>
        <w:t>pdf</w:t>
      </w:r>
      <w:r>
        <w:rPr>
          <w:rFonts w:ascii="Times New Roman" w:hAnsi="Times New Roman"/>
        </w:rPr>
        <w:t xml:space="preserve"> является обязательным требованием для успешной сдачи. Поэтом рекомендуется снабжать отчёты скриптом сборки.</w:t>
      </w:r>
    </w:p>
    <w:p w14:paraId="D7070000">
      <w:pPr>
        <w:ind/>
        <w:jc w:val="both"/>
        <w:rPr>
          <w:rFonts w:ascii="Times New Roman" w:hAnsi="Times New Roman"/>
          <w:highlight w:val="yellow"/>
        </w:rPr>
      </w:pPr>
      <w:r>
        <w:rPr>
          <w:rFonts w:ascii="Times New Roman" w:hAnsi="Times New Roman"/>
        </w:rPr>
        <w:tab/>
      </w:r>
      <w:r>
        <w:rPr>
          <w:rFonts w:ascii="Times New Roman" w:hAnsi="Times New Roman"/>
        </w:rPr>
        <w:t>При выявлении заимствований кода в домашних или контрольных работах задача не засчитывается полностью (ставится 0 баллов), в случае обнаружения похожих фрагментов кода у двух обучающихся задача полностью не засчитывается обоим обучающимся. Что считать похожими фрагментами кода, определяет преподаватель.</w:t>
      </w:r>
    </w:p>
    <w:p w14:paraId="D8070000">
      <w:pPr>
        <w:ind/>
        <w:jc w:val="both"/>
        <w:rPr>
          <w:rFonts w:ascii="Times New Roman" w:hAnsi="Times New Roman"/>
        </w:rPr>
      </w:pPr>
      <w:r>
        <w:rPr>
          <w:rFonts w:ascii="Times New Roman" w:hAnsi="Times New Roman"/>
        </w:rPr>
        <w:tab/>
      </w:r>
      <w:r>
        <w:rPr>
          <w:rFonts w:ascii="Times New Roman" w:hAnsi="Times New Roman"/>
        </w:rPr>
        <w:t>В случае, если на момент конца семестра максимальное возможное количество баллов не позволяет обучающемуся получить зачёт даже при условии выполнения всех заданий, такому обучающемуся выдаются дополнительные задачи с числом баллов, достаточным, чтобы в случае успешного их решения быть аттестованным. В случае, если к моменту промежуточной аттестации или пересдачи такая ситуация возникает снова, выдаются ещё задачи.</w:t>
      </w:r>
    </w:p>
    <w:p w14:paraId="D9070000">
      <w:pPr>
        <w:ind/>
        <w:jc w:val="both"/>
        <w:rPr>
          <w:rFonts w:ascii="Times New Roman" w:hAnsi="Times New Roman"/>
          <w:b w:val="1"/>
        </w:rPr>
      </w:pPr>
      <w:r>
        <w:rPr>
          <w:rFonts w:ascii="Times New Roman" w:hAnsi="Times New Roman"/>
        </w:rPr>
        <w:tab/>
      </w:r>
    </w:p>
    <w:p w14:paraId="DA070000">
      <w:pPr>
        <w:ind/>
        <w:jc w:val="both"/>
        <w:rPr>
          <w:rFonts w:ascii="Times New Roman" w:hAnsi="Times New Roman"/>
          <w:b w:val="1"/>
        </w:rPr>
      </w:pPr>
      <w:r>
        <w:rPr>
          <w:rFonts w:ascii="Times New Roman" w:hAnsi="Times New Roman"/>
          <w:b w:val="1"/>
        </w:rPr>
        <w:t xml:space="preserve">Вариант реализации 3: </w:t>
      </w:r>
      <w:r>
        <w:rPr>
          <w:rFonts w:ascii="Times New Roman" w:hAnsi="Times New Roman"/>
          <w:b w:val="1"/>
        </w:rPr>
        <w:t xml:space="preserve">Промышленное программирование, </w:t>
      </w:r>
      <w:r>
        <w:rPr>
          <w:rFonts w:ascii="Times New Roman" w:hAnsi="Times New Roman"/>
          <w:b w:val="1"/>
        </w:rPr>
        <w:t>C</w:t>
      </w:r>
      <w:r>
        <w:rPr>
          <w:rFonts w:ascii="Times New Roman" w:hAnsi="Times New Roman"/>
          <w:b w:val="1"/>
        </w:rPr>
        <w:t>#, С++</w:t>
      </w:r>
    </w:p>
    <w:p w14:paraId="DB070000">
      <w:pPr>
        <w:ind/>
        <w:jc w:val="both"/>
        <w:rPr>
          <w:rFonts w:ascii="Times New Roman" w:hAnsi="Times New Roman"/>
        </w:rPr>
      </w:pPr>
      <w:r>
        <w:rPr>
          <w:rFonts w:ascii="Times New Roman" w:hAnsi="Times New Roman"/>
        </w:rPr>
        <w:tab/>
      </w:r>
      <w:r>
        <w:rPr>
          <w:rFonts w:ascii="Times New Roman" w:hAnsi="Times New Roman"/>
        </w:rPr>
        <w:t>Контрольные и зачётные работы выполняются в аудитории (при этом в исключительных случаях допустимо удалённое проведение контрольной работы), в течение двух академических часов. Обучающимся предлагается от одной до трёх задач, которые необходимо сделать в отведённое время, продемонстрировав навыки использования всех изученных технологий и техник разработки. Обучающимся рекомендуется использовать свою вычислительную технику, в случае её отсутствия предоставляются компьютеры компьютерных классов. Использовать любые источники на контрольной разрешается, общаться (в том числе, с использованием электронных средств коммуникации) — нет. Предусмотрено как минимум одно переписывание каждой контрольной, где обучающиеся могут попытаться улучшить свои баллы. Конкретное число переписываний определяется преподавателем, но переписывания проводятся не чаще, чем один раз в неделю.</w:t>
      </w:r>
    </w:p>
    <w:p w14:paraId="DC070000">
      <w:pPr>
        <w:ind/>
        <w:jc w:val="both"/>
        <w:rPr>
          <w:rFonts w:ascii="Times New Roman" w:hAnsi="Times New Roman"/>
        </w:rPr>
      </w:pPr>
      <w:r>
        <w:rPr>
          <w:rFonts w:ascii="Times New Roman" w:hAnsi="Times New Roman"/>
        </w:rPr>
        <w:tab/>
      </w:r>
      <w:r>
        <w:rPr>
          <w:rFonts w:ascii="Times New Roman" w:hAnsi="Times New Roman"/>
        </w:rPr>
        <w:t xml:space="preserve">Домашние работы выполняются индивидуально, при их выполнении разрешается пользоваться любыми источниками и задавать вопросы преподавателю, однако запрещается непосредственно заимствовать чужой код. Выполненные работы сдаются преподавателю на занятии, при этом начиная с середины первого семестра требуется выкладывание исходных кодов в один из облачных хостингов систем контроля версий (например, </w:t>
      </w:r>
      <w:r>
        <w:rPr>
          <w:rFonts w:ascii="Times New Roman" w:hAnsi="Times New Roman"/>
        </w:rPr>
        <w:t>GitHub</w:t>
      </w:r>
      <w:r>
        <w:rPr>
          <w:rFonts w:ascii="Times New Roman" w:hAnsi="Times New Roman"/>
        </w:rPr>
        <w:t>). После проверки обучающимся выдаётся список замечаний и текущий балл за задачу, обучающиеся вправе исправить замечания и сделать ещё одну попытку сдачи.</w:t>
      </w:r>
    </w:p>
    <w:p w14:paraId="DD070000">
      <w:pPr>
        <w:ind/>
        <w:jc w:val="both"/>
        <w:rPr>
          <w:rFonts w:ascii="Times New Roman" w:hAnsi="Times New Roman"/>
        </w:rPr>
      </w:pPr>
      <w:r>
        <w:rPr>
          <w:rFonts w:ascii="Times New Roman" w:hAnsi="Times New Roman"/>
        </w:rPr>
        <w:tab/>
      </w:r>
      <w:r>
        <w:rPr>
          <w:rFonts w:ascii="Times New Roman" w:hAnsi="Times New Roman"/>
        </w:rPr>
        <w:t>При выявлении заимствований кода в домашних или контрольных работах задача не засчитывается полностью (ставится 0 баллов), в случае обнаружения похожих фрагментов кода у двух обучающихся задача полностью не засчитывается обоим обучающимся. Что считать похожими фрагментами кода, определяет преподаватель.</w:t>
      </w:r>
    </w:p>
    <w:p w14:paraId="DE070000">
      <w:pPr>
        <w:ind/>
        <w:jc w:val="both"/>
        <w:rPr>
          <w:rFonts w:ascii="Times New Roman" w:hAnsi="Times New Roman"/>
        </w:rPr>
      </w:pPr>
      <w:r>
        <w:rPr>
          <w:rFonts w:ascii="Times New Roman" w:hAnsi="Times New Roman"/>
        </w:rPr>
        <w:tab/>
      </w:r>
      <w:r>
        <w:rPr>
          <w:rFonts w:ascii="Times New Roman" w:hAnsi="Times New Roman"/>
        </w:rPr>
        <w:t>В случае, если на момент конца семестра максимальное возможное количество баллов не позволяет обучающемуся получить зачёт даже при условии выполнения всех заданий, такому обучающемуся выдаются дополнительные задачи с числом баллов, достаточным, чтобы в случае успешного их решения быть аттестованным. В случае, если к моменту промежуточной аттестации или пересдачи такая ситуация возникает снова, выдаются ещё задачи.</w:t>
      </w:r>
    </w:p>
    <w:p w14:paraId="DF070000">
      <w:pPr>
        <w:ind/>
        <w:jc w:val="both"/>
        <w:rPr>
          <w:rFonts w:ascii="Times New Roman" w:hAnsi="Times New Roman"/>
        </w:rPr>
      </w:pPr>
      <w:r>
        <w:rPr>
          <w:rFonts w:ascii="Times New Roman" w:hAnsi="Times New Roman"/>
        </w:rPr>
        <w:tab/>
      </w:r>
      <w:r>
        <w:rPr>
          <w:rFonts w:ascii="Times New Roman" w:hAnsi="Times New Roman"/>
        </w:rPr>
        <w:t>Темы докладов доводятся до сведения обучающихся не позднее чем за две недели до даты докладов. На доклад отводится 15 минут, предполагается выступление с заранее подготовленными слайдами и, если это необходимо, демонстрацией.</w:t>
      </w:r>
    </w:p>
    <w:p w14:paraId="E0070000">
      <w:pPr>
        <w:ind/>
        <w:jc w:val="both"/>
        <w:rPr>
          <w:rFonts w:ascii="Times New Roman" w:hAnsi="Times New Roman"/>
        </w:rPr>
      </w:pPr>
      <w:r>
        <w:rPr>
          <w:rFonts w:ascii="Times New Roman" w:hAnsi="Times New Roman"/>
        </w:rPr>
        <w:tab/>
      </w:r>
      <w:r>
        <w:rPr>
          <w:rFonts w:ascii="Times New Roman" w:hAnsi="Times New Roman"/>
        </w:rPr>
        <w:t>Помимо докладов и контрольных, на занятиях проводятся опросы по прочитанному материалу. Каждый опрос длится не более получаса. Обучающимся предлагается набор открытых вопросов, на которые они должны ответить в письменном виде, пользоваться источниками и общаться во время опроса запрещается (в случае нарушения этого правила за опрос выставляется 0 баллов). Переписывание опросов не предполагается.</w:t>
      </w:r>
    </w:p>
    <w:p w14:paraId="E1070000">
      <w:pPr>
        <w:ind/>
        <w:jc w:val="both"/>
        <w:rPr>
          <w:rFonts w:ascii="Times New Roman" w:hAnsi="Times New Roman"/>
        </w:rPr>
      </w:pPr>
    </w:p>
    <w:p w14:paraId="E2070000">
      <w:pPr>
        <w:ind/>
        <w:jc w:val="both"/>
        <w:rPr>
          <w:rFonts w:ascii="Times New Roman" w:hAnsi="Times New Roman"/>
          <w:b w:val="1"/>
        </w:rPr>
      </w:pPr>
      <w:r>
        <w:rPr>
          <w:rFonts w:ascii="Times New Roman" w:hAnsi="Times New Roman"/>
          <w:b w:val="1"/>
        </w:rPr>
        <w:t>Вариант реализации 4:</w:t>
      </w:r>
      <w:r>
        <w:rPr>
          <w:rFonts w:ascii="Times New Roman" w:hAnsi="Times New Roman"/>
          <w:b w:val="1"/>
        </w:rPr>
        <w:t xml:space="preserve"> Программирование на </w:t>
      </w:r>
      <w:r>
        <w:rPr>
          <w:rFonts w:ascii="Times New Roman" w:hAnsi="Times New Roman"/>
          <w:b w:val="1"/>
        </w:rPr>
        <w:t>C</w:t>
      </w:r>
      <w:r>
        <w:rPr>
          <w:rFonts w:ascii="Times New Roman" w:hAnsi="Times New Roman"/>
          <w:b w:val="1"/>
        </w:rPr>
        <w:t xml:space="preserve"> и C++</w:t>
      </w:r>
    </w:p>
    <w:p w14:paraId="E3070000">
      <w:pPr>
        <w:ind w:firstLine="720" w:left="0"/>
        <w:jc w:val="both"/>
        <w:rPr>
          <w:rFonts w:ascii="Times New Roman" w:hAnsi="Times New Roman"/>
        </w:rPr>
      </w:pPr>
      <w:r>
        <w:rPr>
          <w:rFonts w:ascii="Times New Roman" w:hAnsi="Times New Roman"/>
        </w:rPr>
        <w:t xml:space="preserve">Текущий контроль успеваемости реализуется при помощи шести контрольных работ, предлагаемых </w:t>
      </w:r>
      <w:r>
        <w:rPr>
          <w:rFonts w:ascii="Times New Roman" w:hAnsi="Times New Roman"/>
        </w:rPr>
        <w:t>обучающимся</w:t>
      </w:r>
      <w:r>
        <w:rPr>
          <w:rFonts w:ascii="Times New Roman" w:hAnsi="Times New Roman"/>
        </w:rPr>
        <w:t xml:space="preserve"> в конце каждого раздела. На контрольной работе допустимо пользоваться дополнительными источниками информации, кроме общения между собой и вопросов на форумах. В случае выявления такого общения, равно как и заимствований из работ других обучающихся, за контрольную работу в целом ставится 0 баллов, причем в случае заимствований 0 баллов ставится всем обучающимся, в тексте работ которых обнаружены совпадающие фрагменты. Обычно, контрольная работа содержит от одной до пяти задач каждому обучающемуся индивидуально, которые нужно решить за отведенное время (2 часа). Каждая отдельная задача имеет определенное, зависящее от нее максимальное количество баллов. В некоторых контрольных работах решения последующих задач могут зависеть от решения предыдущих.</w:t>
      </w:r>
    </w:p>
    <w:p w14:paraId="E4070000">
      <w:pPr>
        <w:ind/>
        <w:jc w:val="both"/>
        <w:rPr>
          <w:rFonts w:ascii="Times New Roman" w:hAnsi="Times New Roman"/>
        </w:rPr>
      </w:pPr>
    </w:p>
    <w:p w14:paraId="E5070000">
      <w:pPr>
        <w:ind/>
        <w:jc w:val="both"/>
        <w:rPr>
          <w:del w:author="Yurii Litvinov" w:date="2023-01-22T20:45:00" w:id="1343"/>
          <w:rFonts w:ascii="Times New Roman" w:hAnsi="Times New Roman"/>
          <w:b w:val="1"/>
        </w:rPr>
      </w:pPr>
      <w:del w:author="Yurii Litvinov" w:date="2023-01-22T20:45:00" w:id="1344">
        <w:r>
          <w:rPr>
            <w:rFonts w:ascii="Times New Roman" w:hAnsi="Times New Roman"/>
            <w:b w:val="1"/>
          </w:rPr>
          <w:delText xml:space="preserve">Вариант реализации 5: </w:delText>
        </w:r>
        <w:r>
          <w:rPr>
            <w:rFonts w:ascii="Times New Roman" w:hAnsi="Times New Roman"/>
            <w:b w:val="1"/>
          </w:rPr>
          <w:delText>Промышленное программирование на C, Kotlin</w:delText>
        </w:r>
      </w:del>
    </w:p>
    <w:p w14:paraId="E6070000">
      <w:pPr>
        <w:ind w:firstLine="720" w:left="0"/>
        <w:jc w:val="both"/>
        <w:rPr>
          <w:del w:author="Yurii Litvinov" w:date="2023-01-22T20:45:00" w:id="1345"/>
          <w:rFonts w:ascii="Times New Roman" w:hAnsi="Times New Roman"/>
        </w:rPr>
      </w:pPr>
      <w:del w:author="Yurii Litvinov" w:date="2023-01-22T20:45:00" w:id="1346">
        <w:r>
          <w:rPr>
            <w:rFonts w:ascii="Times New Roman" w:hAnsi="Times New Roman"/>
          </w:rPr>
          <w:delText xml:space="preserve">Контрольные работы выполняются в аудитории (при этом в исключительных случаях допустимо удалённое проведение контрольной работы), в течение двух академических часов. Обучающимся предлагается от одной до трёх задач, которые необходимо сделать в отведённое время, продемонстрировав навыки использования всех изученных технологий и техник разработки. Обучающимся рекомендуется использовать свою вычислительную технику, в случае её отсутствия предоставляются компьютеры компьютерных классов. Использовать любые источники на контрольной разрешается, общаться (в том числе, с использованием электронных средств коммуникации) – нет. Предусмотрено как минимум одно переписывание каждой контрольной, где обучающиеся </w:delText>
        </w:r>
        <w:r>
          <w:rPr>
            <w:rFonts w:ascii="Times New Roman" w:hAnsi="Times New Roman"/>
          </w:rPr>
          <w:delText>могут попытаться улучшить свои баллы. Конкретное число переписываний определяется преподавателем, но переписывания проводятся не чаще, чем один раз в неделю.</w:delText>
        </w:r>
      </w:del>
    </w:p>
    <w:p w14:paraId="E7070000">
      <w:pPr>
        <w:ind/>
        <w:jc w:val="both"/>
        <w:rPr>
          <w:del w:author="Yurii Litvinov" w:date="2023-01-22T20:45:00" w:id="1347"/>
          <w:rFonts w:ascii="Times New Roman" w:hAnsi="Times New Roman"/>
        </w:rPr>
      </w:pPr>
      <w:del w:author="Yurii Litvinov" w:date="2023-01-22T20:45:00" w:id="1348">
        <w:r>
          <w:rPr>
            <w:rFonts w:ascii="Times New Roman" w:hAnsi="Times New Roman"/>
          </w:rPr>
          <w:tab/>
        </w:r>
        <w:r>
          <w:rPr>
            <w:rFonts w:ascii="Times New Roman" w:hAnsi="Times New Roman"/>
          </w:rPr>
          <w:delText>Домашние работы выполняются индивидуально, при их выполнении разрешается пользоваться любыми источниками и задавать вопросы преподавателю, однако запрещается непосредственно заимствовать чужой код. Выполненные работы сдаются через систему Pull Request в свой открытый репозиторий на GitHub. Домашние работы состоят из нескольких задач, допустимо сдавать задачи отдельно. Каждая домашняя работа имеет мягкий дедлайн, после которого максимальный балл за каждую задачу уменьшается в 2 раза, а также жёсткий дедлайн, после которого получить баллы за эти задачи уже нельзя. Также все задачи имеют ограничение по количеству попыток сдачи – не более 4 раз, после этого сдать задачу уже нельзя. После проверки обучающимся выдаётся список замечаний и текущий балл за задачу, обучающиеся вправе исправить замечания и сделать ещё одну попытку сдачи (если они ещё остались), после чего процесс проверки, выдачи замечаний и исправления повторяется, либо до достижения максимального балла за задачу, либо удовлетворения обучающегося текущими баллами.</w:delText>
        </w:r>
      </w:del>
    </w:p>
    <w:p w14:paraId="E8070000">
      <w:pPr>
        <w:ind/>
        <w:jc w:val="both"/>
        <w:rPr>
          <w:del w:author="Yurii Litvinov" w:date="2023-01-22T20:45:00" w:id="1349"/>
          <w:rFonts w:ascii="Times New Roman" w:hAnsi="Times New Roman"/>
        </w:rPr>
      </w:pPr>
      <w:del w:author="Yurii Litvinov" w:date="2023-01-22T20:45:00" w:id="1350">
        <w:r>
          <w:rPr>
            <w:rFonts w:ascii="Times New Roman" w:hAnsi="Times New Roman"/>
          </w:rPr>
          <w:tab/>
        </w:r>
        <w:r>
          <w:rPr>
            <w:rFonts w:ascii="Times New Roman" w:hAnsi="Times New Roman"/>
          </w:rPr>
          <w:delText>Зачётные работы проводятся аналогично контрольным работам, с тем отличием, что они имеют ограниченное количество попыток. Первая попытка сдачи даётся в день промежуточной аттестации по расписанию, последующие попытки – на пересдаче и комиссии.</w:delText>
        </w:r>
      </w:del>
    </w:p>
    <w:p w14:paraId="E9070000">
      <w:pPr>
        <w:ind/>
        <w:jc w:val="both"/>
        <w:rPr>
          <w:del w:author="Yurii Litvinov" w:date="2023-01-22T20:45:00" w:id="1351"/>
          <w:rFonts w:ascii="Times New Roman" w:hAnsi="Times New Roman"/>
        </w:rPr>
      </w:pPr>
      <w:del w:author="Yurii Litvinov" w:date="2023-01-22T20:45:00" w:id="1352">
        <w:r>
          <w:rPr>
            <w:rFonts w:ascii="Times New Roman" w:hAnsi="Times New Roman"/>
          </w:rPr>
          <w:tab/>
        </w:r>
        <w:r>
          <w:rPr>
            <w:rFonts w:ascii="Times New Roman" w:hAnsi="Times New Roman"/>
          </w:rPr>
          <w:delText>При выявлении заимствований кода в домашних, контрольных работах или на зачёте задача не засчитывается полностью (ставится 0 баллов), в случае обнаружения похожих фрагментов кода у двух обучающихся задача полностью не засчитывается обоим обучающимся. Что считать похожими фрагментами кода, определяет преподаватель.</w:delText>
        </w:r>
      </w:del>
    </w:p>
    <w:p w14:paraId="EA070000">
      <w:pPr>
        <w:ind/>
        <w:jc w:val="both"/>
        <w:rPr>
          <w:del w:author="Yurii Litvinov" w:date="2023-01-22T20:45:00" w:id="1353"/>
          <w:rFonts w:ascii="Times New Roman" w:hAnsi="Times New Roman"/>
        </w:rPr>
      </w:pPr>
      <w:del w:author="Yurii Litvinov" w:date="2023-01-22T20:45:00" w:id="1354">
        <w:r>
          <w:rPr>
            <w:rFonts w:ascii="Times New Roman" w:hAnsi="Times New Roman"/>
          </w:rPr>
          <w:tab/>
        </w:r>
        <w:r>
          <w:rPr>
            <w:rFonts w:ascii="Times New Roman" w:hAnsi="Times New Roman"/>
          </w:rPr>
          <w:delText>Темы докладов доводятся до сведения обучающихся не позднее чем за две недели до даты докладов, после чего обучающиеся могут указать темы докладов, которые им интересны (на это выделяется один-два дня). Если одну тему указало больше одного обучающегося, докладчик назначается случайно. На доклад отводится 15 минут, предполагается выступление с заранее подготовленными слайдами и, если это необходимо, демонстрацией.</w:delText>
        </w:r>
      </w:del>
    </w:p>
    <w:p w14:paraId="EB070000">
      <w:pPr>
        <w:ind/>
        <w:jc w:val="both"/>
        <w:rPr>
          <w:rFonts w:ascii="Times New Roman" w:hAnsi="Times New Roman"/>
        </w:rPr>
      </w:pPr>
    </w:p>
    <w:p w14:paraId="EC070000">
      <w:pPr>
        <w:ind/>
        <w:jc w:val="both"/>
        <w:rPr>
          <w:rFonts w:ascii="Times New Roman" w:hAnsi="Times New Roman"/>
          <w:b w:val="1"/>
        </w:rPr>
      </w:pPr>
      <w:r>
        <w:rPr>
          <w:rFonts w:ascii="Times New Roman" w:hAnsi="Times New Roman"/>
          <w:b w:val="1"/>
        </w:rPr>
        <w:t xml:space="preserve">Вариант реализации </w:t>
      </w:r>
      <w:del w:author="Yurii Litvinov" w:date="2023-01-22T20:45:00" w:id="1355">
        <w:r>
          <w:rPr>
            <w:rFonts w:ascii="Times New Roman" w:hAnsi="Times New Roman"/>
            <w:b w:val="1"/>
          </w:rPr>
          <w:delText>6</w:delText>
        </w:r>
      </w:del>
      <w:ins w:author="Yurii Litvinov" w:date="2023-01-22T20:45:00" w:id="1356">
        <w:r>
          <w:rPr>
            <w:rFonts w:ascii="Times New Roman" w:hAnsi="Times New Roman"/>
            <w:b w:val="1"/>
          </w:rPr>
          <w:t>5</w:t>
        </w:r>
      </w:ins>
      <w:r>
        <w:rPr>
          <w:rFonts w:ascii="Times New Roman" w:hAnsi="Times New Roman"/>
          <w:b w:val="1"/>
        </w:rPr>
        <w:t xml:space="preserve">: Прикладное программирование на языке </w:t>
      </w:r>
      <w:r>
        <w:rPr>
          <w:rFonts w:ascii="Times New Roman" w:hAnsi="Times New Roman"/>
          <w:b w:val="1"/>
        </w:rPr>
        <w:t>C</w:t>
      </w:r>
      <w:r>
        <w:rPr>
          <w:rFonts w:ascii="Times New Roman" w:hAnsi="Times New Roman"/>
          <w:b w:val="1"/>
        </w:rPr>
        <w:t>#</w:t>
      </w:r>
    </w:p>
    <w:p w14:paraId="ED070000">
      <w:pPr>
        <w:ind w:firstLine="720" w:left="0"/>
        <w:jc w:val="both"/>
        <w:rPr>
          <w:rFonts w:ascii="Times New Roman" w:hAnsi="Times New Roman"/>
        </w:rPr>
      </w:pPr>
      <w:r>
        <w:rPr>
          <w:rFonts w:ascii="Times New Roman" w:hAnsi="Times New Roman"/>
        </w:rPr>
        <w:t>Контрольные и зачётные работы выполняются в аудитории (при этом в исключительных случаях допустимо удалённое проведение контрольной работы), в течение двух академических часов. Обучающимся предлагается от одной до трёх задач, которые необходимо сделать в отведённое время, продемонстрировав навыки использования всех изученных технологий и техник разработки. Обучающимся рекомендуется использовать свою вычислительную технику, в случае её отсутствия предоставляются компьютеры компьютерных классов. Использовать любые источники на контрольной разрешается, общаться (в том числе, с использованием электронных средств коммуникации) — нет. Предусмотрено как минимум одно переписывание каждой контрольной, где обучающиеся могут попытаться улучшить свои баллы. Конкретное число переписываний определяется преподавателем, но переписывания проводятся не чаще, чем один раз в неделю.</w:t>
      </w:r>
    </w:p>
    <w:p w14:paraId="EE070000">
      <w:pPr>
        <w:ind/>
        <w:jc w:val="both"/>
        <w:rPr>
          <w:rFonts w:ascii="Times New Roman" w:hAnsi="Times New Roman"/>
        </w:rPr>
      </w:pPr>
      <w:r>
        <w:rPr>
          <w:rFonts w:ascii="Times New Roman" w:hAnsi="Times New Roman"/>
        </w:rPr>
        <w:tab/>
      </w:r>
      <w:r>
        <w:rPr>
          <w:rFonts w:ascii="Times New Roman" w:hAnsi="Times New Roman"/>
        </w:rPr>
        <w:t xml:space="preserve">Домашние работы выполняются индивидуально, при их выполнении разрешается пользоваться любыми источниками и задавать вопросы преподавателю, однако запрещается непосредственно заимствовать чужой код. Выполненные работы сдаются преподавателю на занятии, при этом начиная с середины первого семестра требуется выкладывание исходных кодов в один из облачных хостингов систем контроля версий (например, </w:t>
      </w:r>
      <w:r>
        <w:rPr>
          <w:rFonts w:ascii="Times New Roman" w:hAnsi="Times New Roman"/>
        </w:rPr>
        <w:t>GitHub</w:t>
      </w:r>
      <w:r>
        <w:rPr>
          <w:rFonts w:ascii="Times New Roman" w:hAnsi="Times New Roman"/>
        </w:rPr>
        <w:t>). После проверки обучающимся выдаётся список замечаний и текущий балл за задачу, обучающиеся вправе исправить замечания и сделать ещё одну попытку сдачи.</w:t>
      </w:r>
    </w:p>
    <w:p w14:paraId="EF070000">
      <w:pPr>
        <w:ind/>
        <w:jc w:val="both"/>
        <w:rPr>
          <w:rFonts w:ascii="Times New Roman" w:hAnsi="Times New Roman"/>
        </w:rPr>
      </w:pPr>
      <w:r>
        <w:rPr>
          <w:rFonts w:ascii="Times New Roman" w:hAnsi="Times New Roman"/>
        </w:rPr>
        <w:tab/>
      </w:r>
      <w:r>
        <w:rPr>
          <w:rFonts w:ascii="Times New Roman" w:hAnsi="Times New Roman"/>
        </w:rPr>
        <w:t>При выявлении заимствований кода в домашних или контрольных работах задача не засчитывается полностью (ставится 0 баллов), в случае обнаружения похожих фрагментов кода у двух обучающихся задача полностью не засчитывается обоим обучающимся. Что считать похожими фрагментами кода, определяет преподаватель.</w:t>
      </w:r>
    </w:p>
    <w:p w14:paraId="F0070000">
      <w:pPr>
        <w:ind/>
        <w:jc w:val="both"/>
        <w:rPr>
          <w:rFonts w:ascii="Times New Roman" w:hAnsi="Times New Roman"/>
        </w:rPr>
      </w:pPr>
    </w:p>
    <w:p w14:paraId="F1070000">
      <w:pPr>
        <w:rPr>
          <w:rFonts w:ascii="Times New Roman" w:hAnsi="Times New Roman"/>
          <w:b w:val="1"/>
          <w:i w:val="1"/>
        </w:rPr>
      </w:pPr>
      <w:r>
        <w:rPr>
          <w:rFonts w:ascii="Times New Roman" w:hAnsi="Times New Roman"/>
          <w:b w:val="1"/>
          <w:i w:val="1"/>
        </w:rPr>
        <w:t>3.1.3.2. Критерии оценивания итогового процента освоения дисциплины</w:t>
      </w:r>
    </w:p>
    <w:p w14:paraId="F2070000">
      <w:pPr>
        <w:spacing w:after="120"/>
        <w:ind w:firstLine="709" w:left="0"/>
        <w:jc w:val="both"/>
        <w:rPr>
          <w:rFonts w:ascii="Times New Roman" w:hAnsi="Times New Roman"/>
        </w:rPr>
      </w:pPr>
      <w:r>
        <w:rPr>
          <w:rFonts w:ascii="Times New Roman" w:hAnsi="Times New Roman"/>
        </w:rPr>
        <w:t xml:space="preserve">Критерии оценивания итогового процента освоения дисциплины </w:t>
      </w:r>
      <w:r>
        <w:rPr>
          <w:rFonts w:ascii="Times New Roman" w:hAnsi="Times New Roman"/>
        </w:rPr>
        <w:t xml:space="preserve">варьируются в зависимости от варианта реализации дисциплины, чтобы учесть особенности программы и </w:t>
      </w:r>
      <w:r>
        <w:rPr>
          <w:rFonts w:ascii="Times New Roman" w:hAnsi="Times New Roman"/>
        </w:rPr>
        <w:t>индивидуальные особенности</w:t>
      </w:r>
      <w:r>
        <w:rPr>
          <w:rFonts w:ascii="Times New Roman" w:hAnsi="Times New Roman"/>
        </w:rPr>
        <w:t xml:space="preserve"> обучающихся. Критерии по вариантам реализации представлены ниже.</w:t>
      </w:r>
    </w:p>
    <w:p w14:paraId="F3070000">
      <w:pPr>
        <w:ind/>
        <w:jc w:val="both"/>
        <w:rPr>
          <w:rFonts w:ascii="Times New Roman" w:hAnsi="Times New Roman"/>
        </w:rPr>
      </w:pPr>
      <w:r>
        <w:rPr>
          <w:rFonts w:ascii="Times New Roman" w:hAnsi="Times New Roman"/>
          <w:b w:val="1"/>
        </w:rPr>
        <w:t xml:space="preserve">Вариант реализации 1: промышленное программирование, </w:t>
      </w:r>
      <w:r>
        <w:rPr>
          <w:rFonts w:ascii="Times New Roman" w:hAnsi="Times New Roman"/>
          <w:b w:val="1"/>
        </w:rPr>
        <w:t>C</w:t>
      </w:r>
      <w:r>
        <w:rPr>
          <w:rFonts w:ascii="Times New Roman" w:hAnsi="Times New Roman"/>
          <w:b w:val="1"/>
        </w:rPr>
        <w:t xml:space="preserve">, </w:t>
      </w:r>
      <w:r>
        <w:rPr>
          <w:rFonts w:ascii="Times New Roman" w:hAnsi="Times New Roman"/>
          <w:b w:val="1"/>
        </w:rPr>
        <w:t>C</w:t>
      </w:r>
      <w:r>
        <w:rPr>
          <w:rFonts w:ascii="Times New Roman" w:hAnsi="Times New Roman"/>
          <w:b w:val="1"/>
        </w:rPr>
        <w:t>#.</w:t>
      </w:r>
    </w:p>
    <w:p w14:paraId="F4070000">
      <w:pPr>
        <w:ind/>
        <w:jc w:val="both"/>
        <w:rPr>
          <w:rFonts w:ascii="Times New Roman" w:hAnsi="Times New Roman"/>
        </w:rPr>
      </w:pPr>
      <w:r>
        <w:rPr>
          <w:rFonts w:ascii="Times New Roman" w:hAnsi="Times New Roman"/>
        </w:rPr>
        <w:tab/>
      </w:r>
      <w:r>
        <w:rPr>
          <w:rFonts w:ascii="Times New Roman" w:hAnsi="Times New Roman"/>
        </w:rPr>
        <w:t>Итоговый процент освоения дисциплины складывается из баллов за домашние задания, баллов за контрольные работы, баллов за зачётную работу, баллов за работу в аудитории</w:t>
      </w:r>
      <w:r>
        <w:rPr>
          <w:rFonts w:ascii="Times New Roman" w:hAnsi="Times New Roman"/>
        </w:rPr>
        <w:t>, включая доклады.</w:t>
      </w:r>
    </w:p>
    <w:p w14:paraId="F5070000">
      <w:pPr>
        <w:ind w:firstLine="720" w:left="0"/>
        <w:jc w:val="both"/>
        <w:rPr>
          <w:rFonts w:ascii="Times New Roman" w:hAnsi="Times New Roman"/>
        </w:rPr>
      </w:pPr>
      <w:r>
        <w:rPr>
          <w:rFonts w:ascii="Times New Roman" w:hAnsi="Times New Roman"/>
        </w:rPr>
        <w:t xml:space="preserve">Домашние задания оцениваются по шкалам и критериям, индивидуальным для каждой задачи. Критерии и максимальные баллы приведены в разделе 3.1.4 и доводятся до обучающихся вместе с условием задачи. Результирующая оценка находится в диапазоне от 0 до 100 и вычисляется по формуле </w:t>
      </w:r>
      <w:r>
        <w:rPr>
          <w:rFonts w:ascii="Times New Roman" w:hAnsi="Times New Roman"/>
        </w:rPr>
        <w:t>MAX(</w:t>
      </w:r>
      <w:r>
        <w:rPr>
          <w:rFonts w:ascii="Times New Roman" w:hAnsi="Times New Roman"/>
        </w:rPr>
        <w:t>0, (</w:t>
      </w:r>
      <w:r>
        <w:rPr>
          <w:rFonts w:ascii="Times New Roman" w:hAnsi="Times New Roman"/>
        </w:rPr>
        <w:t>n</w:t>
      </w:r>
      <w:r>
        <w:rPr>
          <w:rFonts w:ascii="Times New Roman" w:hAnsi="Times New Roman"/>
        </w:rPr>
        <w:t>/N – 0.</w:t>
      </w:r>
      <w:r>
        <w:rPr>
          <w:rFonts w:ascii="Times New Roman" w:hAnsi="Times New Roman"/>
        </w:rPr>
        <w:t>6</w:t>
      </w:r>
      <w:r>
        <w:rPr>
          <w:rFonts w:ascii="Times New Roman" w:hAnsi="Times New Roman"/>
        </w:rPr>
        <w:t xml:space="preserve">)) * </w:t>
      </w:r>
      <w:r>
        <w:rPr>
          <w:rFonts w:ascii="Times New Roman" w:hAnsi="Times New Roman"/>
        </w:rPr>
        <w:t>2.5</w:t>
      </w:r>
      <w:r>
        <w:rPr>
          <w:rFonts w:ascii="Times New Roman" w:hAnsi="Times New Roman"/>
        </w:rPr>
        <w:t xml:space="preserve"> * 100, где </w:t>
      </w:r>
      <w:r>
        <w:rPr>
          <w:rFonts w:ascii="Times New Roman" w:hAnsi="Times New Roman"/>
        </w:rPr>
        <w:t>n</w:t>
      </w:r>
      <w:r>
        <w:rPr>
          <w:rFonts w:ascii="Times New Roman" w:hAnsi="Times New Roman"/>
        </w:rPr>
        <w:t xml:space="preserve"> – суммарный балл, набранный обучающимся на момент аттестации, N – максимально возможный суммарный балл за семестр по домашним заданиям. Например, обучающийся, успешно сдавший </w:t>
      </w:r>
      <w:r>
        <w:rPr>
          <w:rFonts w:ascii="Times New Roman" w:hAnsi="Times New Roman"/>
        </w:rPr>
        <w:t>6</w:t>
      </w:r>
      <w:r>
        <w:rPr>
          <w:rFonts w:ascii="Times New Roman" w:hAnsi="Times New Roman"/>
        </w:rPr>
        <w:t xml:space="preserve">0% заданий, получает 0 баллов, </w:t>
      </w:r>
      <w:r>
        <w:rPr>
          <w:rFonts w:ascii="Times New Roman" w:hAnsi="Times New Roman"/>
        </w:rPr>
        <w:t>80</w:t>
      </w:r>
      <w:r>
        <w:rPr>
          <w:rFonts w:ascii="Times New Roman" w:hAnsi="Times New Roman"/>
        </w:rPr>
        <w:t>% – 50</w:t>
      </w:r>
      <w:r>
        <w:rPr>
          <w:rFonts w:ascii="Times New Roman" w:hAnsi="Times New Roman"/>
        </w:rPr>
        <w:t>, 100% – 100 баллов</w:t>
      </w:r>
      <w:r>
        <w:rPr>
          <w:rFonts w:ascii="Times New Roman" w:hAnsi="Times New Roman"/>
        </w:rPr>
        <w:t xml:space="preserve">. </w:t>
      </w:r>
    </w:p>
    <w:p w14:paraId="F6070000">
      <w:pPr>
        <w:ind w:firstLine="720" w:left="0"/>
        <w:jc w:val="both"/>
        <w:rPr>
          <w:rFonts w:ascii="Times New Roman" w:hAnsi="Times New Roman"/>
        </w:rPr>
      </w:pPr>
      <w:r>
        <w:rPr>
          <w:rFonts w:ascii="Times New Roman" w:hAnsi="Times New Roman"/>
        </w:rPr>
        <w:t xml:space="preserve">Каждое задание имеет срок выполнения (по умолчанию 2 недели, но в разделе 3.1.4 может указываться другой срок для конкретных заданий), при пропуске срока вычитается 0.5 балла за каждую неделю задержки (начиная с -0.5 при первом пропуске срока) из максимального балла за каждую задачу из домашней работы. </w:t>
      </w:r>
      <w:r>
        <w:rPr>
          <w:rFonts w:ascii="Times New Roman" w:hAnsi="Times New Roman"/>
        </w:rPr>
        <w:t xml:space="preserve">Обучающийся имеет право один раз продлить срок выполнения задачи, но не более, чем на две недели. </w:t>
      </w:r>
      <w:r>
        <w:rPr>
          <w:rFonts w:ascii="Times New Roman" w:hAnsi="Times New Roman"/>
        </w:rPr>
        <w:t>Каждая задача также имеет фиксированное количество «бесплатных» попыток сдачи (по умолчанию</w:t>
      </w:r>
      <w:r>
        <w:rPr>
          <w:rFonts w:ascii="Times New Roman" w:hAnsi="Times New Roman"/>
        </w:rPr>
        <w:t xml:space="preserve"> три</w:t>
      </w:r>
      <w:r>
        <w:rPr>
          <w:rFonts w:ascii="Times New Roman" w:hAnsi="Times New Roman"/>
        </w:rPr>
        <w:t xml:space="preserve">), после которых каждая следующая попытка сдачи приводит к вычитанию 0.5 балла из максимального балла за задачу. При этом исправления замечаний должны быть сданы за неделю после получения замечаний, иначе за каждую неделю пропуска срока начиная с первой вычитается 0.5 балла из максимального балла. </w:t>
      </w:r>
      <w:r>
        <w:rPr>
          <w:rFonts w:ascii="Times New Roman" w:hAnsi="Times New Roman"/>
        </w:rPr>
        <w:t xml:space="preserve">Попытка сдачи, в которой не реализованы все требования условия, уменьшает максимальный балл за задачу пропорционально объёму нереализованных требований. </w:t>
      </w:r>
      <w:r>
        <w:rPr>
          <w:rFonts w:ascii="Times New Roman" w:hAnsi="Times New Roman"/>
        </w:rPr>
        <w:t>Штрафы к максимальному баллу, полученные таким образом, никогда не могут быть меньше текущего балла, при этом текущий балл никогда не может уменьшаться. В случае, если максимальный балл упал до уровня текущего, балл за задачу фиксируется и дальнейшие исправления к ней не принимаются.</w:t>
      </w:r>
      <w:r>
        <w:rPr>
          <w:rFonts w:ascii="Times New Roman" w:hAnsi="Times New Roman"/>
        </w:rPr>
        <w:t xml:space="preserve"> </w:t>
      </w:r>
      <w:r>
        <w:rPr>
          <w:rFonts w:ascii="Times New Roman" w:hAnsi="Times New Roman"/>
        </w:rPr>
        <w:t xml:space="preserve">Также преподаватель может доводить до сведения обучающихся типичные ошибки и штрафы за них, после чего новые решения, содержащие такие ошибки, невосстановимо теряют баллы. </w:t>
      </w:r>
      <w:r>
        <w:rPr>
          <w:rFonts w:ascii="Times New Roman" w:hAnsi="Times New Roman"/>
        </w:rPr>
        <w:t>Штрафы, полученные таким образом, не могут уменьшить максимальный балл за задачу более чем на 50% от его исходного значения (то есть за задачу всегда можно получить половину баллов, если она полностью сделана).</w:t>
      </w:r>
    </w:p>
    <w:p w14:paraId="F7070000">
      <w:pPr>
        <w:ind w:firstLine="720" w:left="0"/>
        <w:jc w:val="both"/>
        <w:rPr>
          <w:rFonts w:ascii="Times New Roman" w:hAnsi="Times New Roman"/>
        </w:rPr>
      </w:pPr>
      <w:r>
        <w:rPr>
          <w:rFonts w:ascii="Times New Roman" w:hAnsi="Times New Roman"/>
        </w:rPr>
        <w:t xml:space="preserve">Например, положим, есть задача, максимальный балл за которую составляет 10 баллов. Положим, </w:t>
      </w:r>
      <w:r>
        <w:rPr>
          <w:rFonts w:ascii="Times New Roman" w:hAnsi="Times New Roman"/>
        </w:rPr>
        <w:t>обучающийся</w:t>
      </w:r>
      <w:r>
        <w:rPr>
          <w:rFonts w:ascii="Times New Roman" w:hAnsi="Times New Roman"/>
        </w:rPr>
        <w:t xml:space="preserve"> А сдал сразу правильное решение задачи, но за день после установленного срока сдачи, он получает 9.5 баллов. Положим, обучающийся Б сдал задачу с третьей попытки, при этом первая попытка была сделана в срок, вторая — через две недели и один день с момента получения замечаний к первой попытке, третья — в течение трёх дней после получения замечаний ко второй. Обучающийся Б получает 8.5 баллов (-1 за пропуск сроков исправления второй попытки, -0.5 за третью попытку).</w:t>
      </w:r>
    </w:p>
    <w:p w14:paraId="F8070000">
      <w:pPr>
        <w:ind w:firstLine="720" w:left="0"/>
        <w:jc w:val="both"/>
        <w:rPr>
          <w:rFonts w:ascii="Times New Roman" w:hAnsi="Times New Roman"/>
        </w:rPr>
      </w:pPr>
      <w:r>
        <w:rPr>
          <w:rFonts w:ascii="Times New Roman" w:hAnsi="Times New Roman"/>
        </w:rPr>
        <w:t xml:space="preserve">На контрольных работах каждая задача оценивается от 0 до 10 баллов, где 0 — полное отсутствие решения, 10 — правильное решение, демонстрирующее все ожидаемые </w:t>
      </w:r>
      <w:r>
        <w:rPr>
          <w:rFonts w:ascii="Times New Roman" w:hAnsi="Times New Roman"/>
        </w:rPr>
        <w:t xml:space="preserve">навыки. Баллы за задачи суммируются и итоговый балл за все контрольные в семестре вычисляется по формуле </w:t>
      </w:r>
      <w:r>
        <w:rPr>
          <w:rFonts w:ascii="Times New Roman" w:hAnsi="Times New Roman"/>
        </w:rPr>
        <w:t>n</w:t>
      </w:r>
      <w:r>
        <w:rPr>
          <w:rFonts w:ascii="Times New Roman" w:hAnsi="Times New Roman"/>
        </w:rPr>
        <w:t xml:space="preserve">/N * 100, где </w:t>
      </w:r>
      <w:r>
        <w:rPr>
          <w:rFonts w:ascii="Times New Roman" w:hAnsi="Times New Roman"/>
        </w:rPr>
        <w:t>n</w:t>
      </w:r>
      <w:r>
        <w:rPr>
          <w:rFonts w:ascii="Times New Roman" w:hAnsi="Times New Roman"/>
        </w:rPr>
        <w:t xml:space="preserve"> – суммарный балл, набранный обучающимся на момент аттестации, N – максимально возможный суммарный балл за семестр по контрольным. </w:t>
      </w:r>
      <w:r>
        <w:rPr>
          <w:rFonts w:ascii="Times New Roman" w:hAnsi="Times New Roman"/>
        </w:rPr>
        <w:t>На переписывании обучающимся предлагается решить другие задачи взамен тех, которые решены не на максимальные баллы на предыдущей попытке, при этом существует однозначное соответствие между задачей переписывания и исходной задачей, определяемое номером задачи. Например, если обучающийся решил на контрольной задачу 1 на 10 баллов, задачу 2 на 8 баллов и задачу 3 на 2 балла, то на переписывании он может решать из предложенных только задачи под номерами 2 и 3, при этом задачу 2 на переписывании он должен написать не хуже, чем на 8 баллов. Если балл, полученный на переписывании, меньше, чем балл предыдущей попытки, то используется максимальный из баллов (то есть баллы при переписывании «не сгорают»).</w:t>
      </w:r>
    </w:p>
    <w:p w14:paraId="F9070000">
      <w:pPr>
        <w:ind w:firstLine="720" w:left="0"/>
        <w:jc w:val="both"/>
        <w:rPr>
          <w:rFonts w:ascii="Times New Roman" w:hAnsi="Times New Roman"/>
        </w:rPr>
      </w:pPr>
      <w:r>
        <w:rPr>
          <w:rFonts w:ascii="Times New Roman" w:hAnsi="Times New Roman"/>
        </w:rPr>
        <w:t>Критерии оценивания каждой задачи (и домашних, и контрольных) предполагают использование всего пройденного материала. Например, если было изучено модульное тестирование, ожидается, что решение каждой домашней задачи сопровождается модульными тестами.</w:t>
      </w:r>
    </w:p>
    <w:p w14:paraId="FA070000">
      <w:pPr>
        <w:ind w:firstLine="720" w:left="0"/>
        <w:jc w:val="both"/>
        <w:rPr>
          <w:rFonts w:ascii="Times New Roman" w:hAnsi="Times New Roman"/>
        </w:rPr>
      </w:pPr>
      <w:r>
        <w:rPr>
          <w:rFonts w:ascii="Times New Roman" w:hAnsi="Times New Roman"/>
        </w:rPr>
        <w:t>Доклады оцениваются по шкале от 0 до 10, где 0 — отсутствие доклада, 10 — очень хороший доклад, полностью раскрывающий тему, хорошо представленный и оформленный.</w:t>
      </w:r>
    </w:p>
    <w:p w14:paraId="FB070000">
      <w:pPr>
        <w:ind w:firstLine="720" w:left="0"/>
        <w:jc w:val="both"/>
        <w:rPr>
          <w:rFonts w:ascii="Times New Roman" w:hAnsi="Times New Roman"/>
        </w:rPr>
      </w:pPr>
      <w:r>
        <w:rPr>
          <w:rFonts w:ascii="Times New Roman" w:hAnsi="Times New Roman"/>
        </w:rPr>
        <w:t>Для вычисления итогового процента освоения дисциплины оценки за работу в аудитории и оценки за доклады прибавляются к оценке за домашние работы (не меняя при этом максимальный возможный балл за домашние работы, так что возможно получение балла за домашние работы более 100%). Далее пересчитанные таким образом баллы за домашние работы</w:t>
      </w:r>
      <w:r>
        <w:rPr>
          <w:rFonts w:ascii="Times New Roman" w:hAnsi="Times New Roman"/>
        </w:rPr>
        <w:t>,</w:t>
      </w:r>
      <w:r>
        <w:rPr>
          <w:rFonts w:ascii="Times New Roman" w:hAnsi="Times New Roman"/>
        </w:rPr>
        <w:t xml:space="preserve"> баллы за контрольные </w:t>
      </w:r>
      <w:r>
        <w:rPr>
          <w:rFonts w:ascii="Times New Roman" w:hAnsi="Times New Roman"/>
        </w:rPr>
        <w:t xml:space="preserve">и баллы за зачётную работу </w:t>
      </w:r>
      <w:r>
        <w:rPr>
          <w:rFonts w:ascii="Times New Roman" w:hAnsi="Times New Roman"/>
        </w:rPr>
        <w:t>приводятся к шкалам от 0 до 100 по приведённым выше формулам и берётся минимум из получившихся оценок. Этот минимум и становится итоговым процентом освоения дисциплины.</w:t>
      </w:r>
    </w:p>
    <w:p w14:paraId="FC070000">
      <w:pPr>
        <w:ind/>
        <w:jc w:val="both"/>
        <w:rPr>
          <w:rFonts w:ascii="Times New Roman" w:hAnsi="Times New Roman"/>
        </w:rPr>
      </w:pPr>
    </w:p>
    <w:p w14:paraId="FD070000">
      <w:pPr>
        <w:ind/>
        <w:jc w:val="both"/>
        <w:rPr>
          <w:rFonts w:ascii="Times New Roman" w:hAnsi="Times New Roman"/>
          <w:b w:val="1"/>
        </w:rPr>
      </w:pPr>
      <w:r>
        <w:rPr>
          <w:rFonts w:ascii="Times New Roman" w:hAnsi="Times New Roman"/>
          <w:b w:val="1"/>
        </w:rPr>
        <w:t xml:space="preserve">Вариант реализации 2: </w:t>
      </w:r>
      <w:r>
        <w:rPr>
          <w:rFonts w:ascii="Times New Roman" w:hAnsi="Times New Roman"/>
          <w:b w:val="1"/>
        </w:rPr>
        <w:t>Прикладное и исследовательское программирование на примере F#.</w:t>
      </w:r>
    </w:p>
    <w:p w14:paraId="FE070000">
      <w:pPr>
        <w:ind w:firstLine="720" w:left="0"/>
        <w:jc w:val="both"/>
        <w:rPr>
          <w:rFonts w:ascii="Times New Roman" w:hAnsi="Times New Roman"/>
          <w:highlight w:val="yellow"/>
        </w:rPr>
      </w:pPr>
      <w:r>
        <w:rPr>
          <w:rFonts w:ascii="Times New Roman" w:hAnsi="Times New Roman"/>
        </w:rPr>
        <w:t>Итоговый процент освоения дисциплины складывается из баллов за домашние задания, баллов за контрольные работы и баллов за зачётную работу.</w:t>
      </w:r>
    </w:p>
    <w:p w14:paraId="FF070000">
      <w:pPr>
        <w:ind w:firstLine="720" w:left="0"/>
        <w:jc w:val="both"/>
        <w:rPr>
          <w:rFonts w:ascii="Times New Roman" w:hAnsi="Times New Roman"/>
        </w:rPr>
      </w:pPr>
      <w:r>
        <w:rPr>
          <w:rFonts w:ascii="Times New Roman" w:hAnsi="Times New Roman"/>
        </w:rPr>
        <w:t>Домашние задания оцениваются по шкалам и критериям, индивидуальным для каждой задачи. Критерии и максимальные баллы приведены в разделе 3.1.4 и доводятся до обучающихся вместе с условием задачи. Шкала оценивания для каждой задачи имеет два значения: минимальное (0, задача не решена) и максимальное (задача решена с соблюдением всех требований, значение сообщается обучающимся вместе с задачей).</w:t>
      </w:r>
      <w:r>
        <w:rPr>
          <w:rFonts w:ascii="Times New Roman" w:hAnsi="Times New Roman"/>
          <w:highlight w:val="yellow"/>
        </w:rPr>
        <w:t xml:space="preserve"> </w:t>
      </w:r>
      <w:r>
        <w:rPr>
          <w:rFonts w:ascii="Times New Roman" w:hAnsi="Times New Roman"/>
        </w:rPr>
        <w:t>Результирующая оценка за все задачи находится в диапазоне от 0 до 70 и вычисляется как сумма баллов за все задачи.</w:t>
      </w:r>
      <w:r>
        <w:rPr>
          <w:rFonts w:ascii="Times New Roman" w:hAnsi="Times New Roman"/>
          <w:highlight w:val="yellow"/>
        </w:rPr>
        <w:t xml:space="preserve"> </w:t>
      </w:r>
    </w:p>
    <w:p w14:paraId="00080000">
      <w:pPr>
        <w:ind w:firstLine="720" w:left="0"/>
        <w:jc w:val="both"/>
        <w:rPr>
          <w:rFonts w:ascii="Times New Roman" w:hAnsi="Times New Roman"/>
        </w:rPr>
      </w:pPr>
      <w:r>
        <w:rPr>
          <w:rFonts w:ascii="Times New Roman" w:hAnsi="Times New Roman"/>
        </w:rPr>
        <w:t xml:space="preserve">Каждое задание имеет срок выполнения (по умолчанию 2 недели, но данный срок может варьироваться и сообщается обучающимся вместе с задачей), после истечения срока задачи не принимаются. Для сдачи каждой работы есть 3 попытки, при этом разбиение на задачи между попытками никак не учитывается (за исключением ситуаций, когда задачи зависимы между собой). Все замечания должны быть исправлены </w:t>
      </w:r>
      <w:r>
        <w:rPr>
          <w:rFonts w:ascii="Times New Roman" w:hAnsi="Times New Roman"/>
        </w:rPr>
        <w:t>в течении</w:t>
      </w:r>
      <w:r>
        <w:rPr>
          <w:rFonts w:ascii="Times New Roman" w:hAnsi="Times New Roman"/>
        </w:rPr>
        <w:t xml:space="preserve"> недели с того момента, как были получены. При этом установленный срок сдачи </w:t>
      </w:r>
      <w:r>
        <w:rPr>
          <w:rFonts w:ascii="Times New Roman" w:hAnsi="Times New Roman"/>
        </w:rPr>
        <w:t>приорететнее</w:t>
      </w:r>
      <w:r>
        <w:rPr>
          <w:rFonts w:ascii="Times New Roman" w:hAnsi="Times New Roman"/>
        </w:rPr>
        <w:t xml:space="preserve"> количества попыток. </w:t>
      </w:r>
    </w:p>
    <w:p w14:paraId="01080000">
      <w:pPr>
        <w:ind w:firstLine="720" w:left="0"/>
        <w:jc w:val="both"/>
        <w:rPr>
          <w:rFonts w:ascii="Times New Roman" w:hAnsi="Times New Roman"/>
        </w:rPr>
      </w:pPr>
      <w:r>
        <w:rPr>
          <w:rFonts w:ascii="Times New Roman" w:hAnsi="Times New Roman"/>
        </w:rPr>
        <w:t xml:space="preserve">Например, пусть есть домашняя работа из 6 задач и сроком сдачи 3 недели. Обучающийся А в первой попытке сдал первые две задачи через 3 дня после того, как работа была выдана, и через день получи замечания. Через 13 дней он сдал исправленные задачи и ещё 2 новых (сделал вторую попытку), к которым также получил замечания. </w:t>
      </w:r>
      <w:r>
        <w:rPr>
          <w:rFonts w:ascii="Times New Roman" w:hAnsi="Times New Roman"/>
        </w:rPr>
        <w:t>Теперь у него есть неделя на исправления замечаний, но сдать ещё 2 задачи он не может, так как истёк срок (хотя и осталась ещё одна попытка).</w:t>
      </w:r>
    </w:p>
    <w:p w14:paraId="02080000">
      <w:pPr>
        <w:ind w:firstLine="720" w:left="0"/>
        <w:jc w:val="both"/>
        <w:rPr>
          <w:rFonts w:ascii="Times New Roman" w:hAnsi="Times New Roman"/>
        </w:rPr>
      </w:pPr>
      <w:r>
        <w:rPr>
          <w:rFonts w:ascii="Times New Roman" w:hAnsi="Times New Roman"/>
        </w:rPr>
        <w:t>На контрольных работах каждая задача оценивается от 0 до n баллов, где 0 — полное отсутствие решения, n — правильное решение, демонстрирующее все ожидаемые навыки. Максимальное значение баллов за задачу сообщается вместе с задачей. Баллы за задачи суммируются и итоговый балл за все контрольные в семестре вычисляется как сумма баллов за все задачи</w:t>
      </w:r>
      <w:r>
        <w:rPr>
          <w:rFonts w:ascii="Times New Roman" w:hAnsi="Times New Roman"/>
        </w:rPr>
        <w:t>. Переписываний контрольных не предусмотрено.</w:t>
      </w:r>
    </w:p>
    <w:p w14:paraId="03080000">
      <w:pPr>
        <w:ind w:firstLine="720" w:left="0"/>
        <w:jc w:val="both"/>
        <w:rPr>
          <w:rFonts w:ascii="Times New Roman" w:hAnsi="Times New Roman"/>
          <w:highlight w:val="yellow"/>
        </w:rPr>
      </w:pPr>
      <w:r>
        <w:rPr>
          <w:rFonts w:ascii="Times New Roman" w:hAnsi="Times New Roman"/>
        </w:rPr>
        <w:t>Критерии оценивания каждой задачи (и домашних, и контрольных) предполагают использование всего пройденного материала. Например, если было изучено модульное тестирование, ожидается, что решение каждой домашней задачи сопровождается модульными тестами.</w:t>
      </w:r>
    </w:p>
    <w:p w14:paraId="04080000">
      <w:pPr>
        <w:ind w:firstLine="720" w:left="0"/>
        <w:jc w:val="both"/>
        <w:rPr>
          <w:rFonts w:ascii="Times New Roman" w:hAnsi="Times New Roman"/>
        </w:rPr>
      </w:pPr>
      <w:r>
        <w:rPr>
          <w:rFonts w:ascii="Times New Roman" w:hAnsi="Times New Roman"/>
        </w:rPr>
        <w:t>Для вычисления итогового процента освоения дисциплины баллы за домашние работы и баллы за контрольные суммируются, в результате чего получается число от 0 до 100 (это гарантируется распределением баллов за домашние и контрольные: обычно примерно 70 баллов за все домашние задачи в семестре и 30 за все контрольные/проверочные). Это значение и становится итоговым процентом освоения дисциплины.</w:t>
      </w:r>
    </w:p>
    <w:p w14:paraId="05080000">
      <w:pPr>
        <w:ind/>
        <w:jc w:val="both"/>
        <w:rPr>
          <w:rFonts w:ascii="Times New Roman" w:hAnsi="Times New Roman"/>
          <w:b w:val="1"/>
        </w:rPr>
      </w:pPr>
    </w:p>
    <w:p w14:paraId="06080000">
      <w:pPr>
        <w:ind/>
        <w:jc w:val="both"/>
        <w:rPr>
          <w:rFonts w:ascii="Times New Roman" w:hAnsi="Times New Roman"/>
          <w:b w:val="1"/>
        </w:rPr>
      </w:pPr>
      <w:r>
        <w:rPr>
          <w:rFonts w:ascii="Times New Roman" w:hAnsi="Times New Roman"/>
          <w:b w:val="1"/>
        </w:rPr>
        <w:t xml:space="preserve">Вариант реализации 3: </w:t>
      </w:r>
      <w:r>
        <w:rPr>
          <w:rFonts w:ascii="Times New Roman" w:hAnsi="Times New Roman"/>
          <w:b w:val="1"/>
        </w:rPr>
        <w:t xml:space="preserve">Промышленное программирование, </w:t>
      </w:r>
      <w:r>
        <w:rPr>
          <w:rFonts w:ascii="Times New Roman" w:hAnsi="Times New Roman"/>
          <w:b w:val="1"/>
        </w:rPr>
        <w:t>C</w:t>
      </w:r>
      <w:r>
        <w:rPr>
          <w:rFonts w:ascii="Times New Roman" w:hAnsi="Times New Roman"/>
          <w:b w:val="1"/>
        </w:rPr>
        <w:t>#, С++</w:t>
      </w:r>
    </w:p>
    <w:p w14:paraId="07080000">
      <w:pPr>
        <w:ind/>
        <w:jc w:val="both"/>
        <w:rPr>
          <w:rFonts w:ascii="Times New Roman" w:hAnsi="Times New Roman"/>
        </w:rPr>
      </w:pPr>
      <w:r>
        <w:rPr>
          <w:rFonts w:ascii="Times New Roman" w:hAnsi="Times New Roman"/>
        </w:rPr>
        <w:tab/>
      </w:r>
      <w:r>
        <w:rPr>
          <w:rFonts w:ascii="Times New Roman" w:hAnsi="Times New Roman"/>
        </w:rPr>
        <w:t>Итоговый процент освоения дисциплины складывается из баллов за домашние задания, баллов за контрольные работы, баллов за доклады, если они предусмотрены, и баллов за письменные опросы.</w:t>
      </w:r>
    </w:p>
    <w:p w14:paraId="08080000">
      <w:pPr>
        <w:ind w:firstLine="720" w:left="0"/>
        <w:jc w:val="both"/>
        <w:rPr>
          <w:rFonts w:ascii="Times New Roman" w:hAnsi="Times New Roman"/>
        </w:rPr>
      </w:pPr>
      <w:r>
        <w:rPr>
          <w:rFonts w:ascii="Times New Roman" w:hAnsi="Times New Roman"/>
        </w:rPr>
        <w:t xml:space="preserve">Домашние задания оцениваются по шкалам и критериям, индивидуальным для каждой задачи. Критерии и максимальные баллы приведены в разделе 3.1.4 и доводятся до обучающихся вместе с условием задачи. Результирующая оценка находится в диапазоне от 0 до 100 и вычисляется по формуле </w:t>
      </w:r>
      <w:r>
        <w:rPr>
          <w:rFonts w:ascii="Times New Roman" w:hAnsi="Times New Roman"/>
        </w:rPr>
        <w:t>MAX(</w:t>
      </w:r>
      <w:r>
        <w:rPr>
          <w:rFonts w:ascii="Times New Roman" w:hAnsi="Times New Roman"/>
        </w:rPr>
        <w:t>0, (</w:t>
      </w:r>
      <w:r>
        <w:rPr>
          <w:rFonts w:ascii="Times New Roman" w:hAnsi="Times New Roman"/>
        </w:rPr>
        <w:t>n</w:t>
      </w:r>
      <w:r>
        <w:rPr>
          <w:rFonts w:ascii="Times New Roman" w:hAnsi="Times New Roman"/>
        </w:rPr>
        <w:t xml:space="preserve">/N – 0.6)) * 2.5 * 100, где </w:t>
      </w:r>
      <w:r>
        <w:rPr>
          <w:rFonts w:ascii="Times New Roman" w:hAnsi="Times New Roman"/>
        </w:rPr>
        <w:t>n</w:t>
      </w:r>
      <w:r>
        <w:rPr>
          <w:rFonts w:ascii="Times New Roman" w:hAnsi="Times New Roman"/>
        </w:rPr>
        <w:t xml:space="preserve"> – суммарный балл, набранный обучающимся на момент аттестации, N – максимально возможный суммарный балл за семестр по домашним заданиям. Например, обучающийся, успешно сдавший 60% заданий, получает 0 баллов, </w:t>
      </w:r>
      <w:r>
        <w:rPr>
          <w:rFonts w:ascii="Times New Roman" w:hAnsi="Times New Roman"/>
        </w:rPr>
        <w:t>80% – 50</w:t>
      </w:r>
      <w:r>
        <w:rPr>
          <w:rFonts w:ascii="Times New Roman" w:hAnsi="Times New Roman"/>
        </w:rPr>
        <w:t xml:space="preserve">, 100% – 100 баллов. </w:t>
      </w:r>
    </w:p>
    <w:p w14:paraId="09080000">
      <w:pPr>
        <w:ind w:firstLine="720" w:left="0"/>
        <w:jc w:val="both"/>
        <w:rPr>
          <w:rFonts w:ascii="Times New Roman" w:hAnsi="Times New Roman"/>
        </w:rPr>
      </w:pPr>
      <w:r>
        <w:rPr>
          <w:rFonts w:ascii="Times New Roman" w:hAnsi="Times New Roman"/>
        </w:rPr>
        <w:t xml:space="preserve">На контрольных работах каждая задача оценивается от 0 до 10 баллов, где 0 — полное отсутствие решения, 10 — правильное решение, демонстрирующее все ожидаемые навыки. Баллы за задачи суммируются и итоговый балл за все контрольные в семестре вычисляется по формуле </w:t>
      </w:r>
      <w:r>
        <w:rPr>
          <w:rFonts w:ascii="Times New Roman" w:hAnsi="Times New Roman"/>
        </w:rPr>
        <w:t>n</w:t>
      </w:r>
      <w:r>
        <w:rPr>
          <w:rFonts w:ascii="Times New Roman" w:hAnsi="Times New Roman"/>
        </w:rPr>
        <w:t xml:space="preserve">/N * 100, где </w:t>
      </w:r>
      <w:r>
        <w:rPr>
          <w:rFonts w:ascii="Times New Roman" w:hAnsi="Times New Roman"/>
        </w:rPr>
        <w:t>n</w:t>
      </w:r>
      <w:r>
        <w:rPr>
          <w:rFonts w:ascii="Times New Roman" w:hAnsi="Times New Roman"/>
        </w:rPr>
        <w:t xml:space="preserve"> – суммарный балл, набранный обучающимся на момент аттестации, N – максимально возможный суммарный балл за семестр по контрольным. На переписывании обучающимся предлагается решить другие задачи взамен тех, которые решены не на максимальные баллы на предыдущей попытке, при этом существует однозначное соответствие между задачей переписывания и исходной задачей, определяемое номером задачи. Например, если обучающийся решил на контрольной задачу 1 на 10 баллов, задачу 2 на 8 баллов и задачу 3 на 2 балла, то на переписывании он может решать из предложенных только задачи под номерами 2 и 3, при этом задачу 2 на переписывании он должен написать не хуже, чем на 8 баллов. Если балл, полученный на переписывании, меньше, чем балл предыдущей попытки, то используется максимальный из баллов (то есть баллы при переписывании «не сгорают»).</w:t>
      </w:r>
    </w:p>
    <w:p w14:paraId="0A080000">
      <w:pPr>
        <w:ind w:firstLine="720" w:left="0"/>
        <w:jc w:val="both"/>
        <w:rPr>
          <w:rFonts w:ascii="Times New Roman" w:hAnsi="Times New Roman"/>
        </w:rPr>
      </w:pPr>
      <w:r>
        <w:rPr>
          <w:rFonts w:ascii="Times New Roman" w:hAnsi="Times New Roman"/>
        </w:rPr>
        <w:t>Критерии оценивания каждой задачи (и домашних, и контрольных) предполагают использование всего пройденного материала. Например, если было изучено модульное тестирование, ожидается, что решение каждой домашней задачи сопровождается модульными тестами.</w:t>
      </w:r>
    </w:p>
    <w:p w14:paraId="0B080000">
      <w:pPr>
        <w:ind w:firstLine="720" w:left="0"/>
        <w:jc w:val="both"/>
        <w:rPr>
          <w:rFonts w:ascii="Times New Roman" w:hAnsi="Times New Roman"/>
        </w:rPr>
      </w:pPr>
      <w:r>
        <w:rPr>
          <w:rFonts w:ascii="Times New Roman" w:hAnsi="Times New Roman"/>
        </w:rPr>
        <w:t>Доклады оцениваются по шкале от 0 до 10, где 0 — отсутствие доклада, 10 — очень хороший доклад, полностью раскрывающий тему, хорошо представленный и оформленный.</w:t>
      </w:r>
    </w:p>
    <w:p w14:paraId="0C080000">
      <w:pPr>
        <w:ind w:firstLine="720" w:left="0"/>
        <w:jc w:val="both"/>
        <w:rPr>
          <w:rFonts w:ascii="Times New Roman" w:hAnsi="Times New Roman"/>
        </w:rPr>
      </w:pPr>
      <w:r>
        <w:rPr>
          <w:rFonts w:ascii="Times New Roman" w:hAnsi="Times New Roman"/>
        </w:rPr>
        <w:t>Опросы оцениваются по линейной шкале от 0 до 10, где 0 — ответы на все вопросы отсутствуют или неправильны, либо выявлено нарушение правил опроса, 10 — все ответы правильные и достаточно полны.</w:t>
      </w:r>
    </w:p>
    <w:p w14:paraId="0D080000">
      <w:pPr>
        <w:ind w:firstLine="720" w:left="0"/>
        <w:jc w:val="both"/>
        <w:rPr>
          <w:rFonts w:ascii="Times New Roman" w:hAnsi="Times New Roman"/>
        </w:rPr>
      </w:pPr>
      <w:r>
        <w:rPr>
          <w:rFonts w:ascii="Times New Roman" w:hAnsi="Times New Roman"/>
        </w:rPr>
        <w:t>Для вычисления итогового процента освоения дисциплины оценки за доклады прибавляются к оценке за домашние работы (не меняя при этом максимальный возможный балл за домашние работы, так что возможно получение балла за домашние работы более 100%). Далее пересчитанные таким образом баллы за домашние работы</w:t>
      </w:r>
      <w:r>
        <w:rPr>
          <w:rFonts w:ascii="Times New Roman" w:hAnsi="Times New Roman"/>
        </w:rPr>
        <w:t>,</w:t>
      </w:r>
      <w:r>
        <w:rPr>
          <w:rFonts w:ascii="Times New Roman" w:hAnsi="Times New Roman"/>
        </w:rPr>
        <w:t xml:space="preserve"> баллы за контрольные </w:t>
      </w:r>
      <w:r>
        <w:rPr>
          <w:rFonts w:ascii="Times New Roman" w:hAnsi="Times New Roman"/>
        </w:rPr>
        <w:t xml:space="preserve">и баллы за доклады </w:t>
      </w:r>
      <w:r>
        <w:rPr>
          <w:rFonts w:ascii="Times New Roman" w:hAnsi="Times New Roman"/>
        </w:rPr>
        <w:t>приводятся к шкалам от 0 до 100 по приведённым выше формулам и берётся минимум из получившихся оценок. Этот минимум и становится итоговым процентом освоения дисциплины.</w:t>
      </w:r>
    </w:p>
    <w:p w14:paraId="0E080000">
      <w:pPr>
        <w:ind/>
        <w:jc w:val="both"/>
        <w:rPr>
          <w:rFonts w:ascii="Times New Roman" w:hAnsi="Times New Roman"/>
        </w:rPr>
      </w:pPr>
    </w:p>
    <w:p w14:paraId="0F080000">
      <w:pPr>
        <w:ind/>
        <w:jc w:val="both"/>
        <w:rPr>
          <w:rFonts w:ascii="Times New Roman" w:hAnsi="Times New Roman"/>
          <w:b w:val="1"/>
        </w:rPr>
      </w:pPr>
      <w:r>
        <w:rPr>
          <w:rFonts w:ascii="Times New Roman" w:hAnsi="Times New Roman"/>
          <w:b w:val="1"/>
        </w:rPr>
        <w:t xml:space="preserve">Вариант реализации 4: </w:t>
      </w:r>
      <w:r>
        <w:rPr>
          <w:rFonts w:ascii="Times New Roman" w:hAnsi="Times New Roman"/>
          <w:b w:val="1"/>
        </w:rPr>
        <w:t xml:space="preserve">Программирование на </w:t>
      </w:r>
      <w:r>
        <w:rPr>
          <w:rFonts w:ascii="Times New Roman" w:hAnsi="Times New Roman"/>
          <w:b w:val="1"/>
        </w:rPr>
        <w:t>C</w:t>
      </w:r>
      <w:r>
        <w:rPr>
          <w:rFonts w:ascii="Times New Roman" w:hAnsi="Times New Roman"/>
          <w:b w:val="1"/>
        </w:rPr>
        <w:t xml:space="preserve"> и C++</w:t>
      </w:r>
    </w:p>
    <w:p w14:paraId="10080000">
      <w:pPr>
        <w:ind w:firstLine="720" w:left="0"/>
        <w:jc w:val="both"/>
        <w:rPr>
          <w:rFonts w:ascii="Times New Roman" w:hAnsi="Times New Roman"/>
        </w:rPr>
      </w:pPr>
      <w:r>
        <w:rPr>
          <w:rFonts w:ascii="Times New Roman" w:hAnsi="Times New Roman"/>
        </w:rPr>
        <w:t>Общая оценка степени усвоения дисциплины складывается из результатов контрольных работ (50%, вклад каждой задачи пропорционален максимально возможному количеству баллов за нее) и общему количеству баллов за устный зачет (50%), складывающемуся из оценок за ответы на вопросы зачета (как и в случае контрольных работ, максимальное количество баллов за ответ на разные вопросы может быть разным, и вклад соответствующих оценок в общую сумму пропорционален максимуму баллов за ответ на вопрос). Кроме того, за пропуск каждого занятия могут начисляться отрицательные баллы по усмотрению преподавателя.</w:t>
      </w:r>
    </w:p>
    <w:p w14:paraId="11080000">
      <w:pPr>
        <w:ind/>
        <w:jc w:val="both"/>
        <w:rPr>
          <w:rFonts w:ascii="Times New Roman" w:hAnsi="Times New Roman"/>
        </w:rPr>
      </w:pPr>
    </w:p>
    <w:p w14:paraId="12080000">
      <w:pPr>
        <w:ind/>
        <w:jc w:val="both"/>
        <w:rPr>
          <w:del w:author="Yurii Litvinov" w:date="2023-01-22T20:46:00" w:id="1357"/>
          <w:rFonts w:ascii="Times New Roman" w:hAnsi="Times New Roman"/>
          <w:b w:val="1"/>
        </w:rPr>
      </w:pPr>
      <w:del w:author="Yurii Litvinov" w:date="2023-01-22T20:46:00" w:id="1358">
        <w:r>
          <w:rPr>
            <w:rFonts w:ascii="Times New Roman" w:hAnsi="Times New Roman"/>
            <w:b w:val="1"/>
          </w:rPr>
          <w:delText xml:space="preserve">Вариант реализации 5: </w:delText>
        </w:r>
        <w:r>
          <w:rPr>
            <w:rFonts w:ascii="Times New Roman" w:hAnsi="Times New Roman"/>
            <w:b w:val="1"/>
          </w:rPr>
          <w:delText>Промышленное программирование на C, Kotlin</w:delText>
        </w:r>
      </w:del>
    </w:p>
    <w:p w14:paraId="13080000">
      <w:pPr>
        <w:ind w:firstLine="720" w:left="0"/>
        <w:jc w:val="both"/>
        <w:rPr>
          <w:del w:author="Yurii Litvinov" w:date="2023-01-22T20:46:00" w:id="1359"/>
          <w:rFonts w:ascii="Times New Roman" w:hAnsi="Times New Roman"/>
        </w:rPr>
      </w:pPr>
      <w:del w:author="Yurii Litvinov" w:date="2023-01-22T20:46:00" w:id="1360">
        <w:r>
          <w:rPr>
            <w:rFonts w:ascii="Times New Roman" w:hAnsi="Times New Roman"/>
          </w:rPr>
          <w:delText>Итоговый процент освоения дисциплины складывается из баллов за домашние задания, баллов за контрольные работы и баллов за зачётную работу.</w:delText>
        </w:r>
      </w:del>
    </w:p>
    <w:p w14:paraId="14080000">
      <w:pPr>
        <w:ind w:firstLine="720" w:left="0"/>
        <w:jc w:val="both"/>
        <w:rPr>
          <w:del w:author="Yurii Litvinov" w:date="2023-01-22T20:46:00" w:id="1361"/>
          <w:rFonts w:ascii="Times New Roman" w:hAnsi="Times New Roman"/>
        </w:rPr>
      </w:pPr>
      <w:del w:author="Yurii Litvinov" w:date="2023-01-22T20:46:00" w:id="1362">
        <w:r>
          <w:rPr>
            <w:rFonts w:ascii="Times New Roman" w:hAnsi="Times New Roman"/>
          </w:rPr>
          <w:delText xml:space="preserve">Домашние задания оцениваются по шкалам и критериям, индивидуальным для каждой задачи. Критерии и максимальные баллы приведены в разделе 3.1.4 и доводятся до обучающихся вместе с условием задачи. Каждая задача на контрольной работе оценивается «зачтено» или «незачтено», при это за каждую сданную задачу обучающийся получает дополнительные баллы, которые устанавливает преподаватель перед экзаменом и которые зависят от сложности задачи и попытки сдачи. Зачётная работа оценивается аналогично контрольным. </w:delText>
        </w:r>
        <w:r>
          <w:rPr>
            <w:rFonts w:ascii="Times New Roman" w:hAnsi="Times New Roman"/>
          </w:rPr>
          <w:delText>Доклады оцениваются отдельно по шкале от 0 до 10, где 0 – отсутствие доклада, 5 – очень хороший доклад, полностью раскрывающий тему, хорошо представленный и оформленный.</w:delText>
        </w:r>
      </w:del>
    </w:p>
    <w:p w14:paraId="15080000">
      <w:pPr>
        <w:ind/>
        <w:jc w:val="both"/>
        <w:rPr>
          <w:del w:author="Yurii Litvinov" w:date="2023-01-22T20:46:00" w:id="1363"/>
          <w:rFonts w:ascii="Times New Roman" w:hAnsi="Times New Roman"/>
        </w:rPr>
      </w:pPr>
      <w:del w:author="Yurii Litvinov" w:date="2023-01-22T20:46:00" w:id="1364">
        <w:r>
          <w:rPr>
            <w:rFonts w:ascii="Times New Roman" w:hAnsi="Times New Roman"/>
          </w:rPr>
          <w:tab/>
        </w:r>
        <w:r>
          <w:rPr>
            <w:rFonts w:ascii="Times New Roman" w:hAnsi="Times New Roman"/>
          </w:rPr>
          <w:delText>В конце семестра вычисляется максимально возможный балл (из расчёта, что все контрольные и зачёт сданы с первого раза, а домашние работы до мягкого дедлайна) и суммарный балл для каждого обучающегося. Результирующая оценка находится в диапазоне от 0 до 100 и вычисляется как процент от максимального балла: n/N * 100, где n – суммарный балл обучающегося, N – максимально возможный балл.</w:delText>
        </w:r>
      </w:del>
    </w:p>
    <w:p w14:paraId="16080000">
      <w:pPr>
        <w:ind/>
        <w:jc w:val="both"/>
        <w:rPr>
          <w:del w:author="Yurii Litvinov" w:date="2023-01-22T20:46:00" w:id="1365"/>
          <w:rFonts w:ascii="Times New Roman" w:hAnsi="Times New Roman"/>
        </w:rPr>
      </w:pPr>
    </w:p>
    <w:p w14:paraId="17080000">
      <w:pPr>
        <w:ind/>
        <w:jc w:val="both"/>
        <w:rPr>
          <w:rFonts w:ascii="Times New Roman" w:hAnsi="Times New Roman"/>
          <w:b w:val="1"/>
        </w:rPr>
      </w:pPr>
      <w:r>
        <w:rPr>
          <w:rFonts w:ascii="Times New Roman" w:hAnsi="Times New Roman"/>
          <w:b w:val="1"/>
        </w:rPr>
        <w:t xml:space="preserve">Вариант реализации 6: Прикладное программирование на языке </w:t>
      </w:r>
      <w:r>
        <w:rPr>
          <w:rFonts w:ascii="Times New Roman" w:hAnsi="Times New Roman"/>
          <w:b w:val="1"/>
        </w:rPr>
        <w:t>C</w:t>
      </w:r>
      <w:r>
        <w:rPr>
          <w:rFonts w:ascii="Times New Roman" w:hAnsi="Times New Roman"/>
          <w:b w:val="1"/>
        </w:rPr>
        <w:t>#</w:t>
      </w:r>
    </w:p>
    <w:p w14:paraId="18080000">
      <w:pPr>
        <w:ind w:firstLine="720" w:left="0"/>
        <w:jc w:val="both"/>
        <w:rPr>
          <w:rFonts w:ascii="Times New Roman" w:hAnsi="Times New Roman"/>
        </w:rPr>
      </w:pPr>
      <w:r>
        <w:rPr>
          <w:rFonts w:ascii="Times New Roman" w:hAnsi="Times New Roman"/>
        </w:rPr>
        <w:t>Итоговый процент освоения дисциплины складывается из баллов за домашние задания и баллов за контрольные работы. Каждое успешное задание оценивается в 1 балл. Кроме того, за пропуск каждого занятия могут начисляться отрицательные баллы по усмотрению преподавателя.</w:t>
      </w:r>
    </w:p>
    <w:p w14:paraId="19080000">
      <w:pPr>
        <w:ind/>
        <w:jc w:val="both"/>
        <w:rPr>
          <w:rFonts w:ascii="Times New Roman" w:hAnsi="Times New Roman"/>
        </w:rPr>
      </w:pPr>
    </w:p>
    <w:p w14:paraId="1A080000">
      <w:pPr>
        <w:spacing w:after="120"/>
        <w:ind w:firstLine="709" w:left="0"/>
        <w:jc w:val="both"/>
        <w:rPr>
          <w:rFonts w:ascii="Times New Roman" w:hAnsi="Times New Roman"/>
        </w:rPr>
      </w:pPr>
      <w:r>
        <w:rPr>
          <w:rFonts w:ascii="Times New Roman" w:hAnsi="Times New Roman"/>
        </w:rPr>
        <w:t>Вне зависимости от варианта реализации дисциплины п</w:t>
      </w:r>
      <w:r>
        <w:rPr>
          <w:rFonts w:ascii="Times New Roman" w:hAnsi="Times New Roman"/>
        </w:rPr>
        <w:t xml:space="preserve">еред вычислением итогового процента освоения </w:t>
      </w:r>
      <w:r>
        <w:rPr>
          <w:rFonts w:ascii="Times New Roman" w:hAnsi="Times New Roman"/>
        </w:rPr>
        <w:t>баллы за дисциплину</w:t>
      </w:r>
      <w:r>
        <w:rPr>
          <w:rFonts w:ascii="Times New Roman" w:hAnsi="Times New Roman"/>
        </w:rPr>
        <w:t xml:space="preserve"> привод</w:t>
      </w:r>
      <w:r>
        <w:rPr>
          <w:rFonts w:ascii="Times New Roman" w:hAnsi="Times New Roman"/>
        </w:rPr>
        <w:t>я</w:t>
      </w:r>
      <w:r>
        <w:rPr>
          <w:rFonts w:ascii="Times New Roman" w:hAnsi="Times New Roman"/>
        </w:rPr>
        <w:t>тся к диапазону 0–100 линейным преобразованием. Далее применяется следующее правило выставления оценки:</w:t>
      </w:r>
    </w:p>
    <w:tbl>
      <w:tblPr>
        <w:tblStyle w:val="Style_2"/>
        <w:tblW w:type="auto" w:w="0"/>
        <w:jc w:val="center"/>
        <w:tblLayout w:type="fixed"/>
      </w:tblPr>
      <w:tblGrid>
        <w:gridCol w:w="2383"/>
        <w:gridCol w:w="2382"/>
        <w:gridCol w:w="2377"/>
      </w:tblGrid>
      <w:tr>
        <w:tc>
          <w:tcPr>
            <w:tcW w:type="dxa" w:w="2383"/>
          </w:tcPr>
          <w:p w14:paraId="1B080000">
            <w:pPr>
              <w:rPr>
                <w:rFonts w:ascii="Times New Roman" w:hAnsi="Times New Roman"/>
              </w:rPr>
            </w:pPr>
            <w:r>
              <w:rPr>
                <w:rFonts w:ascii="Times New Roman" w:hAnsi="Times New Roman"/>
              </w:rPr>
              <w:t>Итоговый процент</w:t>
            </w:r>
          </w:p>
          <w:p w14:paraId="1C080000">
            <w:pPr>
              <w:rPr>
                <w:rFonts w:ascii="Times New Roman" w:hAnsi="Times New Roman"/>
              </w:rPr>
            </w:pPr>
            <w:r>
              <w:rPr>
                <w:rFonts w:ascii="Times New Roman" w:hAnsi="Times New Roman"/>
              </w:rPr>
              <w:t>выполнения, %</w:t>
            </w:r>
          </w:p>
        </w:tc>
        <w:tc>
          <w:tcPr>
            <w:tcW w:type="dxa" w:w="2382"/>
          </w:tcPr>
          <w:p w14:paraId="1D080000">
            <w:pPr>
              <w:rPr>
                <w:rFonts w:ascii="Times New Roman" w:hAnsi="Times New Roman"/>
              </w:rPr>
            </w:pPr>
            <w:r>
              <w:rPr>
                <w:rFonts w:ascii="Times New Roman" w:hAnsi="Times New Roman"/>
              </w:rPr>
              <w:t>Оценка СПбГУ при</w:t>
            </w:r>
          </w:p>
          <w:p w14:paraId="1E080000">
            <w:pPr>
              <w:rPr>
                <w:rFonts w:ascii="Times New Roman" w:hAnsi="Times New Roman"/>
              </w:rPr>
            </w:pPr>
            <w:r>
              <w:rPr>
                <w:rFonts w:ascii="Times New Roman" w:hAnsi="Times New Roman"/>
              </w:rPr>
              <w:t>проведении зачёта</w:t>
            </w:r>
          </w:p>
        </w:tc>
        <w:tc>
          <w:tcPr>
            <w:tcW w:type="dxa" w:w="2377"/>
          </w:tcPr>
          <w:p w14:paraId="1F080000">
            <w:pPr>
              <w:rPr>
                <w:rFonts w:ascii="Times New Roman" w:hAnsi="Times New Roman"/>
              </w:rPr>
            </w:pPr>
            <w:r>
              <w:rPr>
                <w:rFonts w:ascii="Times New Roman" w:hAnsi="Times New Roman"/>
              </w:rPr>
              <w:t>Оценка</w:t>
            </w:r>
          </w:p>
          <w:p w14:paraId="20080000">
            <w:pPr>
              <w:rPr>
                <w:rFonts w:ascii="Times New Roman" w:hAnsi="Times New Roman"/>
              </w:rPr>
            </w:pPr>
            <w:r>
              <w:rPr>
                <w:rFonts w:ascii="Times New Roman" w:hAnsi="Times New Roman"/>
              </w:rPr>
              <w:t>ECTS</w:t>
            </w:r>
          </w:p>
        </w:tc>
      </w:tr>
      <w:tr>
        <w:tc>
          <w:tcPr>
            <w:tcW w:type="dxa" w:w="2383"/>
          </w:tcPr>
          <w:p w14:paraId="21080000">
            <w:pPr>
              <w:rPr>
                <w:rFonts w:ascii="Times New Roman" w:hAnsi="Times New Roman"/>
              </w:rPr>
            </w:pPr>
            <w:r>
              <w:rPr>
                <w:rFonts w:ascii="Times New Roman" w:hAnsi="Times New Roman"/>
              </w:rPr>
              <w:t>90-100</w:t>
            </w:r>
            <w:r>
              <w:rPr>
                <w:rFonts w:ascii="Times New Roman" w:hAnsi="Times New Roman"/>
              </w:rPr>
              <w:t xml:space="preserve"> </w:t>
            </w:r>
          </w:p>
        </w:tc>
        <w:tc>
          <w:tcPr>
            <w:tcW w:type="dxa" w:w="2382"/>
          </w:tcPr>
          <w:p w14:paraId="22080000">
            <w:pPr>
              <w:rPr>
                <w:rFonts w:ascii="Times New Roman" w:hAnsi="Times New Roman"/>
              </w:rPr>
            </w:pPr>
            <w:r>
              <w:rPr>
                <w:rFonts w:ascii="Times New Roman" w:hAnsi="Times New Roman"/>
              </w:rPr>
              <w:t>зачтено</w:t>
            </w:r>
          </w:p>
        </w:tc>
        <w:tc>
          <w:tcPr>
            <w:tcW w:type="dxa" w:w="2377"/>
          </w:tcPr>
          <w:p w14:paraId="23080000">
            <w:pPr>
              <w:rPr>
                <w:rFonts w:ascii="Times New Roman" w:hAnsi="Times New Roman"/>
              </w:rPr>
            </w:pPr>
            <w:r>
              <w:rPr>
                <w:rFonts w:ascii="Times New Roman" w:hAnsi="Times New Roman"/>
              </w:rPr>
              <w:t>A</w:t>
            </w:r>
          </w:p>
        </w:tc>
      </w:tr>
      <w:tr>
        <w:tc>
          <w:tcPr>
            <w:tcW w:type="dxa" w:w="2383"/>
          </w:tcPr>
          <w:p w14:paraId="24080000">
            <w:pPr>
              <w:rPr>
                <w:rFonts w:ascii="Times New Roman" w:hAnsi="Times New Roman"/>
              </w:rPr>
            </w:pPr>
            <w:r>
              <w:rPr>
                <w:rFonts w:ascii="Times New Roman" w:hAnsi="Times New Roman"/>
              </w:rPr>
              <w:t>80-89</w:t>
            </w:r>
          </w:p>
        </w:tc>
        <w:tc>
          <w:tcPr>
            <w:tcW w:type="dxa" w:w="2382"/>
          </w:tcPr>
          <w:p w14:paraId="25080000">
            <w:pPr>
              <w:rPr>
                <w:rFonts w:ascii="Times New Roman" w:hAnsi="Times New Roman"/>
              </w:rPr>
            </w:pPr>
            <w:r>
              <w:rPr>
                <w:rFonts w:ascii="Times New Roman" w:hAnsi="Times New Roman"/>
              </w:rPr>
              <w:t>зачтено</w:t>
            </w:r>
          </w:p>
        </w:tc>
        <w:tc>
          <w:tcPr>
            <w:tcW w:type="dxa" w:w="2377"/>
          </w:tcPr>
          <w:p w14:paraId="26080000">
            <w:pPr>
              <w:rPr>
                <w:rFonts w:ascii="Times New Roman" w:hAnsi="Times New Roman"/>
              </w:rPr>
            </w:pPr>
            <w:r>
              <w:rPr>
                <w:rFonts w:ascii="Times New Roman" w:hAnsi="Times New Roman"/>
              </w:rPr>
              <w:t>B</w:t>
            </w:r>
          </w:p>
        </w:tc>
      </w:tr>
      <w:tr>
        <w:tc>
          <w:tcPr>
            <w:tcW w:type="dxa" w:w="2383"/>
          </w:tcPr>
          <w:p w14:paraId="27080000">
            <w:pPr>
              <w:rPr>
                <w:rFonts w:ascii="Times New Roman" w:hAnsi="Times New Roman"/>
              </w:rPr>
            </w:pPr>
            <w:r>
              <w:rPr>
                <w:rFonts w:ascii="Times New Roman" w:hAnsi="Times New Roman"/>
              </w:rPr>
              <w:t>70-79</w:t>
            </w:r>
          </w:p>
        </w:tc>
        <w:tc>
          <w:tcPr>
            <w:tcW w:type="dxa" w:w="2382"/>
          </w:tcPr>
          <w:p w14:paraId="28080000">
            <w:pPr>
              <w:rPr>
                <w:rFonts w:ascii="Times New Roman" w:hAnsi="Times New Roman"/>
              </w:rPr>
            </w:pPr>
            <w:r>
              <w:rPr>
                <w:rFonts w:ascii="Times New Roman" w:hAnsi="Times New Roman"/>
              </w:rPr>
              <w:t>зачтено</w:t>
            </w:r>
          </w:p>
        </w:tc>
        <w:tc>
          <w:tcPr>
            <w:tcW w:type="dxa" w:w="2377"/>
          </w:tcPr>
          <w:p w14:paraId="29080000">
            <w:pPr>
              <w:rPr>
                <w:rFonts w:ascii="Times New Roman" w:hAnsi="Times New Roman"/>
              </w:rPr>
            </w:pPr>
            <w:r>
              <w:rPr>
                <w:rFonts w:ascii="Times New Roman" w:hAnsi="Times New Roman"/>
              </w:rPr>
              <w:t>C</w:t>
            </w:r>
          </w:p>
        </w:tc>
      </w:tr>
      <w:tr>
        <w:tc>
          <w:tcPr>
            <w:tcW w:type="dxa" w:w="2383"/>
          </w:tcPr>
          <w:p w14:paraId="2A080000">
            <w:pPr>
              <w:rPr>
                <w:rFonts w:ascii="Times New Roman" w:hAnsi="Times New Roman"/>
              </w:rPr>
            </w:pPr>
            <w:r>
              <w:rPr>
                <w:rFonts w:ascii="Times New Roman" w:hAnsi="Times New Roman"/>
              </w:rPr>
              <w:t>61-69</w:t>
            </w:r>
          </w:p>
        </w:tc>
        <w:tc>
          <w:tcPr>
            <w:tcW w:type="dxa" w:w="2382"/>
          </w:tcPr>
          <w:p w14:paraId="2B080000">
            <w:pPr>
              <w:rPr>
                <w:rFonts w:ascii="Times New Roman" w:hAnsi="Times New Roman"/>
              </w:rPr>
            </w:pPr>
            <w:r>
              <w:rPr>
                <w:rFonts w:ascii="Times New Roman" w:hAnsi="Times New Roman"/>
              </w:rPr>
              <w:t>зачтено</w:t>
            </w:r>
          </w:p>
        </w:tc>
        <w:tc>
          <w:tcPr>
            <w:tcW w:type="dxa" w:w="2377"/>
          </w:tcPr>
          <w:p w14:paraId="2C080000">
            <w:pPr>
              <w:rPr>
                <w:rFonts w:ascii="Times New Roman" w:hAnsi="Times New Roman"/>
              </w:rPr>
            </w:pPr>
            <w:r>
              <w:rPr>
                <w:rFonts w:ascii="Times New Roman" w:hAnsi="Times New Roman"/>
              </w:rPr>
              <w:t>D</w:t>
            </w:r>
          </w:p>
        </w:tc>
      </w:tr>
      <w:tr>
        <w:tc>
          <w:tcPr>
            <w:tcW w:type="dxa" w:w="2383"/>
          </w:tcPr>
          <w:p w14:paraId="2D080000">
            <w:pPr>
              <w:rPr>
                <w:rFonts w:ascii="Times New Roman" w:hAnsi="Times New Roman"/>
              </w:rPr>
            </w:pPr>
            <w:r>
              <w:rPr>
                <w:rFonts w:ascii="Times New Roman" w:hAnsi="Times New Roman"/>
              </w:rPr>
              <w:t>50-60</w:t>
            </w:r>
          </w:p>
        </w:tc>
        <w:tc>
          <w:tcPr>
            <w:tcW w:type="dxa" w:w="2382"/>
          </w:tcPr>
          <w:p w14:paraId="2E080000">
            <w:pPr>
              <w:rPr>
                <w:rFonts w:ascii="Times New Roman" w:hAnsi="Times New Roman"/>
              </w:rPr>
            </w:pPr>
            <w:r>
              <w:rPr>
                <w:rFonts w:ascii="Times New Roman" w:hAnsi="Times New Roman"/>
              </w:rPr>
              <w:t>зачтено</w:t>
            </w:r>
          </w:p>
        </w:tc>
        <w:tc>
          <w:tcPr>
            <w:tcW w:type="dxa" w:w="2377"/>
          </w:tcPr>
          <w:p w14:paraId="2F080000">
            <w:pPr>
              <w:rPr>
                <w:rFonts w:ascii="Times New Roman" w:hAnsi="Times New Roman"/>
              </w:rPr>
            </w:pPr>
            <w:r>
              <w:rPr>
                <w:rFonts w:ascii="Times New Roman" w:hAnsi="Times New Roman"/>
              </w:rPr>
              <w:t>E</w:t>
            </w:r>
          </w:p>
        </w:tc>
      </w:tr>
      <w:tr>
        <w:tc>
          <w:tcPr>
            <w:tcW w:type="dxa" w:w="2383"/>
          </w:tcPr>
          <w:p w14:paraId="30080000">
            <w:pPr>
              <w:rPr>
                <w:rFonts w:ascii="Times New Roman" w:hAnsi="Times New Roman"/>
              </w:rPr>
            </w:pPr>
            <w:r>
              <w:rPr>
                <w:rFonts w:ascii="Times New Roman" w:hAnsi="Times New Roman"/>
              </w:rPr>
              <w:t>менее 50</w:t>
            </w:r>
          </w:p>
        </w:tc>
        <w:tc>
          <w:tcPr>
            <w:tcW w:type="dxa" w:w="2382"/>
          </w:tcPr>
          <w:p w14:paraId="31080000">
            <w:pPr>
              <w:rPr>
                <w:rFonts w:ascii="Times New Roman" w:hAnsi="Times New Roman"/>
              </w:rPr>
            </w:pPr>
            <w:r>
              <w:rPr>
                <w:rFonts w:ascii="Times New Roman" w:hAnsi="Times New Roman"/>
              </w:rPr>
              <w:t>не зачтено</w:t>
            </w:r>
          </w:p>
        </w:tc>
        <w:tc>
          <w:tcPr>
            <w:tcW w:type="dxa" w:w="2377"/>
          </w:tcPr>
          <w:p w14:paraId="32080000">
            <w:pPr>
              <w:rPr>
                <w:rFonts w:ascii="Times New Roman" w:hAnsi="Times New Roman"/>
              </w:rPr>
            </w:pPr>
            <w:r>
              <w:rPr>
                <w:rFonts w:ascii="Times New Roman" w:hAnsi="Times New Roman"/>
              </w:rPr>
              <w:t>F</w:t>
            </w:r>
          </w:p>
        </w:tc>
      </w:tr>
    </w:tbl>
    <w:p w14:paraId="33080000">
      <w:pPr>
        <w:rPr>
          <w:rFonts w:ascii="Times New Roman" w:hAnsi="Times New Roman"/>
        </w:rPr>
      </w:pPr>
    </w:p>
    <w:p w14:paraId="34080000">
      <w:pPr>
        <w:spacing w:after="120"/>
        <w:ind/>
        <w:rPr>
          <w:rFonts w:ascii="Times New Roman" w:hAnsi="Times New Roman"/>
          <w:b w:val="1"/>
        </w:rPr>
      </w:pPr>
      <w:r>
        <w:rPr>
          <w:rFonts w:ascii="Times New Roman" w:hAnsi="Times New Roman"/>
          <w:b w:val="1"/>
        </w:rPr>
        <w:t>3.1.4</w:t>
      </w:r>
      <w:r>
        <w:rPr>
          <w:rFonts w:ascii="Times New Roman" w:hAnsi="Times New Roman"/>
          <w:b w:val="1"/>
        </w:rPr>
        <w:tab/>
      </w:r>
      <w:r>
        <w:rPr>
          <w:rFonts w:ascii="Times New Roman" w:hAnsi="Times New Roman"/>
          <w:b w:val="1"/>
        </w:rPr>
        <w:t>Методические материалы для проведения текущего контроля успеваемости и промежуточной аттестации (контрольно-измерительные материалы, оценочные средства)</w:t>
      </w:r>
    </w:p>
    <w:p w14:paraId="35080000">
      <w:pPr>
        <w:spacing w:after="120"/>
        <w:ind/>
        <w:rPr>
          <w:rFonts w:ascii="Times New Roman" w:hAnsi="Times New Roman"/>
          <w:b w:val="1"/>
          <w:i w:val="1"/>
        </w:rPr>
      </w:pPr>
      <w:r>
        <w:rPr>
          <w:rFonts w:ascii="Times New Roman" w:hAnsi="Times New Roman"/>
          <w:b w:val="1"/>
          <w:i w:val="1"/>
        </w:rPr>
        <w:t>3.1.4.1. Формируемые дисциплиной компетенции</w:t>
      </w:r>
    </w:p>
    <w:p w14:paraId="36080000">
      <w:pPr>
        <w:spacing w:after="120"/>
        <w:ind/>
        <w:rPr>
          <w:rFonts w:ascii="Times New Roman" w:hAnsi="Times New Roman"/>
          <w:b w:val="1"/>
          <w:i w:val="1"/>
        </w:rPr>
      </w:pPr>
      <w:r>
        <w:rPr>
          <w:rFonts w:ascii="Times New Roman" w:hAnsi="Times New Roman"/>
          <w:b w:val="1"/>
          <w:i w:val="1"/>
        </w:rPr>
        <w:t>Компетенции, впервые формируемые дисциплиной:</w:t>
      </w:r>
    </w:p>
    <w:p w14:paraId="37080000">
      <w:pPr>
        <w:ind/>
        <w:jc w:val="both"/>
        <w:rPr>
          <w:ins w:author="Yurii Litvinov" w:date="2023-01-22T20:47:00" w:id="1366"/>
          <w:rFonts w:ascii="Times New Roman" w:hAnsi="Times New Roman"/>
        </w:rPr>
      </w:pPr>
      <w:ins w:author="Yurii Litvinov" w:date="2023-01-22T20:47:00" w:id="1367">
        <w:r>
          <w:rPr>
            <w:rFonts w:ascii="Times New Roman" w:hAnsi="Times New Roman"/>
            <w:b w:val="1"/>
          </w:rPr>
          <w:t>ОПК-1</w:t>
        </w:r>
        <w:r>
          <w:rPr>
            <w:rFonts w:ascii="Times New Roman" w:hAnsi="Times New Roman"/>
          </w:rPr>
          <w:t xml:space="preserve"> — </w:t>
        </w:r>
        <w:r>
          <w:rPr>
            <w:rFonts w:ascii="Times New Roman" w:hAnsi="Times New Roman"/>
          </w:rPr>
          <w:t>способен применять фундаментальные знания, полученные в области математических и (или) естественных наук, и использовать их в профессиональной деятельности.</w:t>
        </w:r>
      </w:ins>
    </w:p>
    <w:p w14:paraId="38080000">
      <w:pPr>
        <w:ind w:firstLine="0" w:left="567"/>
        <w:jc w:val="both"/>
        <w:rPr>
          <w:ins w:author="Yurii Litvinov" w:date="2023-01-22T20:47:00" w:id="1368"/>
          <w:rFonts w:ascii="Times New Roman" w:hAnsi="Times New Roman"/>
        </w:rPr>
      </w:pPr>
      <w:ins w:author="Yurii Litvinov" w:date="2023-01-22T20:47:00" w:id="1369">
        <w:r>
          <w:rPr>
            <w:rFonts w:ascii="Times New Roman" w:hAnsi="Times New Roman"/>
          </w:rPr>
          <w:t>Шкала оценивания: линейная, определяется долей успешно выполненных заданий, проверяющих данную компетенцию.</w:t>
        </w:r>
      </w:ins>
    </w:p>
    <w:p w14:paraId="39080000">
      <w:pPr>
        <w:ind/>
        <w:jc w:val="both"/>
        <w:rPr>
          <w:ins w:author="Yurii Litvinov" w:date="2023-01-22T20:47:00" w:id="1370"/>
          <w:rFonts w:ascii="Times New Roman" w:hAnsi="Times New Roman"/>
          <w:b w:val="1"/>
        </w:rPr>
      </w:pPr>
    </w:p>
    <w:p w14:paraId="3A080000">
      <w:pPr>
        <w:ind/>
        <w:jc w:val="both"/>
        <w:rPr>
          <w:rFonts w:ascii="Times New Roman" w:hAnsi="Times New Roman"/>
        </w:rPr>
      </w:pPr>
      <w:r>
        <w:rPr>
          <w:rFonts w:ascii="Times New Roman" w:hAnsi="Times New Roman"/>
          <w:b w:val="1"/>
        </w:rPr>
        <w:t>ОПК-</w:t>
      </w:r>
      <w:r>
        <w:rPr>
          <w:rFonts w:ascii="Times New Roman" w:hAnsi="Times New Roman"/>
          <w:b w:val="1"/>
        </w:rPr>
        <w:t>2</w:t>
      </w:r>
      <w:r>
        <w:rPr>
          <w:rFonts w:ascii="Times New Roman" w:hAnsi="Times New Roman"/>
        </w:rPr>
        <w:t xml:space="preserve"> — </w:t>
      </w:r>
      <w:r>
        <w:rPr>
          <w:rFonts w:ascii="Times New Roman" w:hAnsi="Times New Roman"/>
        </w:rPr>
        <w:t>способен применять современный математический аппарат, связанный с проектированием, разработкой, реализацией и оценкой качества программных комплексов в различных областях человеческой деятельности</w:t>
      </w:r>
      <w:r>
        <w:rPr>
          <w:rFonts w:ascii="Times New Roman" w:hAnsi="Times New Roman"/>
        </w:rPr>
        <w:t>.</w:t>
      </w:r>
    </w:p>
    <w:p w14:paraId="3B080000">
      <w:pPr>
        <w:ind w:firstLine="0" w:left="567"/>
        <w:jc w:val="both"/>
        <w:rPr>
          <w:ins w:author="Yurii Litvinov" w:date="2023-01-22T20:46:00" w:id="1371"/>
          <w:rFonts w:ascii="Times New Roman" w:hAnsi="Times New Roman"/>
        </w:rPr>
      </w:pPr>
      <w:r>
        <w:rPr>
          <w:rFonts w:ascii="Times New Roman" w:hAnsi="Times New Roman"/>
        </w:rPr>
        <w:t>Шкала оценивания: линейная, определяется долей успешно выполненных заданий, проверяющих данную компетенцию.</w:t>
      </w:r>
    </w:p>
    <w:p w14:paraId="3C080000">
      <w:pPr>
        <w:ind w:firstLine="0" w:left="567"/>
        <w:jc w:val="both"/>
        <w:rPr>
          <w:ins w:author="Yurii Litvinov" w:date="2023-01-22T20:46:00" w:id="1372"/>
          <w:rFonts w:ascii="Times New Roman" w:hAnsi="Times New Roman"/>
        </w:rPr>
      </w:pPr>
    </w:p>
    <w:p w14:paraId="3D080000">
      <w:pPr>
        <w:ind/>
        <w:jc w:val="both"/>
        <w:rPr>
          <w:ins w:author="Yurii Litvinov" w:date="2023-01-22T20:46:00" w:id="1373"/>
          <w:rFonts w:ascii="Times New Roman" w:hAnsi="Times New Roman"/>
        </w:rPr>
      </w:pPr>
      <w:ins w:author="Yurii Litvinov" w:date="2023-01-22T20:46:00" w:id="1374">
        <w:r>
          <w:rPr>
            <w:rFonts w:ascii="Times New Roman" w:hAnsi="Times New Roman"/>
            <w:b w:val="1"/>
          </w:rPr>
          <w:t>ОПК-3</w:t>
        </w:r>
        <w:r>
          <w:rPr>
            <w:rFonts w:ascii="Times New Roman" w:hAnsi="Times New Roman"/>
          </w:rPr>
          <w:t xml:space="preserve"> — с</w:t>
        </w:r>
        <w:r>
          <w:rPr>
            <w:rFonts w:ascii="Times New Roman" w:hAnsi="Times New Roman"/>
          </w:rPr>
          <w:t>пособен применять современные информационные технологии, в том числе отечественные, при создании программных продуктов и программных комплексов различного назначения</w:t>
        </w:r>
        <w:r>
          <w:rPr>
            <w:rFonts w:ascii="Times New Roman" w:hAnsi="Times New Roman"/>
          </w:rPr>
          <w:t>.</w:t>
        </w:r>
      </w:ins>
    </w:p>
    <w:p w14:paraId="3E080000">
      <w:pPr>
        <w:ind w:firstLine="0" w:left="567"/>
        <w:jc w:val="both"/>
        <w:rPr>
          <w:ins w:author="Yurii Litvinov" w:date="2023-01-22T20:46:00" w:id="1375"/>
          <w:rFonts w:ascii="Times New Roman" w:hAnsi="Times New Roman"/>
        </w:rPr>
      </w:pPr>
      <w:ins w:author="Yurii Litvinov" w:date="2023-01-22T20:46:00" w:id="1376">
        <w:r>
          <w:rPr>
            <w:rFonts w:ascii="Times New Roman" w:hAnsi="Times New Roman"/>
          </w:rPr>
          <w:t>Шкала оценивания: линейная, определяется долей успешно выполненных заданий, проверяющих данную компетенцию.</w:t>
        </w:r>
      </w:ins>
    </w:p>
    <w:p w14:paraId="3F080000">
      <w:pPr>
        <w:ind w:firstLine="0" w:left="567"/>
        <w:jc w:val="both"/>
        <w:rPr>
          <w:del w:author="Yurii Litvinov" w:date="2023-01-22T20:47:00" w:id="1377"/>
          <w:rFonts w:ascii="Times New Roman" w:hAnsi="Times New Roman"/>
        </w:rPr>
      </w:pPr>
    </w:p>
    <w:p w14:paraId="40080000">
      <w:pPr>
        <w:ind/>
        <w:jc w:val="both"/>
        <w:rPr>
          <w:rFonts w:ascii="Times New Roman" w:hAnsi="Times New Roman"/>
        </w:rPr>
      </w:pPr>
    </w:p>
    <w:p w14:paraId="41080000">
      <w:pPr>
        <w:ind/>
        <w:jc w:val="both"/>
        <w:rPr>
          <w:rFonts w:ascii="Times New Roman" w:hAnsi="Times New Roman"/>
        </w:rPr>
      </w:pPr>
      <w:r>
        <w:rPr>
          <w:rFonts w:ascii="Times New Roman" w:hAnsi="Times New Roman"/>
          <w:b w:val="1"/>
        </w:rPr>
        <w:t>ОПК-</w:t>
      </w:r>
      <w:r>
        <w:rPr>
          <w:rFonts w:ascii="Times New Roman" w:hAnsi="Times New Roman"/>
          <w:b w:val="1"/>
        </w:rPr>
        <w:t>4</w:t>
      </w:r>
      <w:r>
        <w:rPr>
          <w:rFonts w:ascii="Times New Roman" w:hAnsi="Times New Roman"/>
        </w:rPr>
        <w:t xml:space="preserve"> — </w:t>
      </w:r>
      <w:r>
        <w:rPr>
          <w:rFonts w:ascii="Times New Roman" w:hAnsi="Times New Roman"/>
        </w:rPr>
        <w:t>способен участвовать в разработке технической документации программных продуктов и программных комплексов</w:t>
      </w:r>
      <w:r>
        <w:rPr>
          <w:rFonts w:ascii="Times New Roman" w:hAnsi="Times New Roman"/>
        </w:rPr>
        <w:t>.</w:t>
      </w:r>
    </w:p>
    <w:p w14:paraId="42080000">
      <w:pPr>
        <w:ind w:firstLine="0" w:left="567"/>
        <w:jc w:val="both"/>
        <w:rPr>
          <w:rFonts w:ascii="Times New Roman" w:hAnsi="Times New Roman"/>
        </w:rPr>
      </w:pPr>
      <w:r>
        <w:rPr>
          <w:rFonts w:ascii="Times New Roman" w:hAnsi="Times New Roman"/>
        </w:rPr>
        <w:t>Шкала оценивания: линейная, определяется долей успешно выполненных заданий, проверяющих данную компетенцию.</w:t>
      </w:r>
    </w:p>
    <w:p w14:paraId="43080000">
      <w:pPr>
        <w:ind/>
        <w:jc w:val="both"/>
        <w:rPr>
          <w:rFonts w:ascii="Times New Roman" w:hAnsi="Times New Roman"/>
        </w:rPr>
      </w:pPr>
    </w:p>
    <w:p w14:paraId="44080000">
      <w:pPr>
        <w:ind/>
        <w:jc w:val="both"/>
        <w:rPr>
          <w:rFonts w:ascii="Times New Roman" w:hAnsi="Times New Roman"/>
        </w:rPr>
      </w:pPr>
      <w:r>
        <w:rPr>
          <w:rFonts w:ascii="Times New Roman" w:hAnsi="Times New Roman"/>
          <w:b w:val="1"/>
        </w:rPr>
        <w:t>ОПК-</w:t>
      </w:r>
      <w:r>
        <w:rPr>
          <w:rFonts w:ascii="Times New Roman" w:hAnsi="Times New Roman"/>
          <w:b w:val="1"/>
        </w:rPr>
        <w:t>5</w:t>
      </w:r>
      <w:r>
        <w:rPr>
          <w:rFonts w:ascii="Times New Roman" w:hAnsi="Times New Roman"/>
        </w:rPr>
        <w:t xml:space="preserve"> — </w:t>
      </w:r>
      <w:r>
        <w:rPr>
          <w:rFonts w:ascii="Times New Roman" w:hAnsi="Times New Roman"/>
        </w:rPr>
        <w:t xml:space="preserve">способен </w:t>
      </w:r>
      <w:r>
        <w:rPr>
          <w:rFonts w:ascii="Times New Roman" w:hAnsi="Times New Roman"/>
        </w:rPr>
        <w:t>инсталировать</w:t>
      </w:r>
      <w:r>
        <w:rPr>
          <w:rFonts w:ascii="Times New Roman" w:hAnsi="Times New Roman"/>
        </w:rPr>
        <w:t xml:space="preserve"> и </w:t>
      </w:r>
      <w:r>
        <w:rPr>
          <w:rFonts w:ascii="Times New Roman" w:hAnsi="Times New Roman"/>
        </w:rPr>
        <w:t>сопровожать</w:t>
      </w:r>
      <w:r>
        <w:rPr>
          <w:rFonts w:ascii="Times New Roman" w:hAnsi="Times New Roman"/>
        </w:rPr>
        <w:t xml:space="preserve"> программное </w:t>
      </w:r>
      <w:r>
        <w:rPr>
          <w:rFonts w:ascii="Times New Roman" w:hAnsi="Times New Roman"/>
        </w:rPr>
        <w:t>обеспеченение</w:t>
      </w:r>
      <w:r>
        <w:rPr>
          <w:rFonts w:ascii="Times New Roman" w:hAnsi="Times New Roman"/>
        </w:rPr>
        <w:t xml:space="preserve"> для информационных систем и баз данных, в том числе отечественного производства</w:t>
      </w:r>
      <w:r>
        <w:rPr>
          <w:rFonts w:ascii="Times New Roman" w:hAnsi="Times New Roman"/>
        </w:rPr>
        <w:t>.</w:t>
      </w:r>
    </w:p>
    <w:p w14:paraId="45080000">
      <w:pPr>
        <w:ind w:firstLine="0" w:left="567"/>
        <w:jc w:val="both"/>
        <w:rPr>
          <w:ins w:author="Yurii Litvinov" w:date="2023-01-22T20:47:00" w:id="1378"/>
          <w:rFonts w:ascii="Times New Roman" w:hAnsi="Times New Roman"/>
        </w:rPr>
      </w:pPr>
      <w:r>
        <w:rPr>
          <w:rFonts w:ascii="Times New Roman" w:hAnsi="Times New Roman"/>
        </w:rPr>
        <w:t>Шкала оценивания: линейная, определяется долей успешно выполненных заданий, проверяющих данную компетенцию.</w:t>
      </w:r>
    </w:p>
    <w:p w14:paraId="46080000">
      <w:pPr>
        <w:ind w:firstLine="0" w:left="567"/>
        <w:jc w:val="both"/>
        <w:rPr>
          <w:ins w:author="Yurii Litvinov" w:date="2023-01-22T20:47:00" w:id="1379"/>
          <w:rFonts w:ascii="Times New Roman" w:hAnsi="Times New Roman"/>
        </w:rPr>
      </w:pPr>
    </w:p>
    <w:p w14:paraId="47080000">
      <w:pPr>
        <w:ind/>
        <w:jc w:val="both"/>
        <w:rPr>
          <w:ins w:author="Yurii Litvinov" w:date="2023-01-22T20:47:00" w:id="1380"/>
          <w:rFonts w:ascii="Times New Roman" w:hAnsi="Times New Roman"/>
        </w:rPr>
      </w:pPr>
      <w:ins w:author="Yurii Litvinov" w:date="2023-01-22T20:47:00" w:id="1381">
        <w:r>
          <w:rPr>
            <w:rFonts w:ascii="Times New Roman" w:hAnsi="Times New Roman"/>
            <w:b w:val="1"/>
          </w:rPr>
          <w:t>ПКА-1</w:t>
        </w:r>
        <w:r>
          <w:rPr>
            <w:rFonts w:ascii="Times New Roman" w:hAnsi="Times New Roman"/>
          </w:rPr>
          <w:t xml:space="preserve"> — с</w:t>
        </w:r>
        <w:r>
          <w:rPr>
            <w:rFonts w:ascii="Times New Roman" w:hAnsi="Times New Roman"/>
          </w:rPr>
          <w:t>пособен демонстрировать базовые знания математических и естественных наук, программирования и информационных технологий;</w:t>
        </w:r>
      </w:ins>
    </w:p>
    <w:p w14:paraId="48080000">
      <w:pPr>
        <w:ind w:firstLine="0" w:left="567"/>
        <w:jc w:val="both"/>
        <w:rPr>
          <w:ins w:author="Yurii Litvinov" w:date="2023-01-22T20:47:00" w:id="1382"/>
          <w:rFonts w:ascii="Times New Roman" w:hAnsi="Times New Roman"/>
        </w:rPr>
      </w:pPr>
      <w:ins w:author="Yurii Litvinov" w:date="2023-01-22T20:47:00" w:id="1383">
        <w:r>
          <w:rPr>
            <w:rFonts w:ascii="Times New Roman" w:hAnsi="Times New Roman"/>
          </w:rPr>
          <w:t>Шкала оценивания: линейная, определяется долей успешно выполненных заданий, проверяющих данную компетенцию.</w:t>
        </w:r>
      </w:ins>
    </w:p>
    <w:p w14:paraId="49080000">
      <w:pPr>
        <w:ind w:firstLine="0" w:left="567"/>
        <w:jc w:val="both"/>
        <w:rPr>
          <w:rFonts w:ascii="Times New Roman" w:hAnsi="Times New Roman"/>
        </w:rPr>
      </w:pPr>
    </w:p>
    <w:p w14:paraId="4A080000">
      <w:pPr>
        <w:ind/>
        <w:jc w:val="both"/>
        <w:rPr>
          <w:rFonts w:ascii="Times New Roman" w:hAnsi="Times New Roman"/>
        </w:rPr>
      </w:pPr>
    </w:p>
    <w:p w14:paraId="4B080000">
      <w:pPr>
        <w:ind/>
        <w:jc w:val="both"/>
        <w:rPr>
          <w:rFonts w:ascii="Times New Roman" w:hAnsi="Times New Roman"/>
        </w:rPr>
      </w:pPr>
      <w:r>
        <w:rPr>
          <w:rFonts w:ascii="Times New Roman" w:hAnsi="Times New Roman"/>
          <w:b w:val="1"/>
        </w:rPr>
        <w:t>ПКП-</w:t>
      </w:r>
      <w:r>
        <w:rPr>
          <w:rFonts w:ascii="Times New Roman" w:hAnsi="Times New Roman"/>
          <w:b w:val="1"/>
        </w:rPr>
        <w:t>3</w:t>
      </w:r>
      <w:r>
        <w:rPr>
          <w:rFonts w:ascii="Times New Roman" w:hAnsi="Times New Roman"/>
        </w:rPr>
        <w:t xml:space="preserve"> — </w:t>
      </w:r>
      <w:r>
        <w:rPr>
          <w:rFonts w:ascii="Times New Roman" w:hAnsi="Times New Roman"/>
        </w:rPr>
        <w:t>способен преподавать математику и информатику в средней школе, специальных учебных заведениях на основе полученного фундаментального образования и научного мировоззрения</w:t>
      </w:r>
      <w:r>
        <w:rPr>
          <w:rFonts w:ascii="Times New Roman" w:hAnsi="Times New Roman"/>
        </w:rPr>
        <w:t>.</w:t>
      </w:r>
    </w:p>
    <w:p w14:paraId="4C080000">
      <w:pPr>
        <w:ind w:firstLine="0" w:left="567"/>
        <w:jc w:val="both"/>
        <w:rPr>
          <w:rFonts w:ascii="Times New Roman" w:hAnsi="Times New Roman"/>
        </w:rPr>
      </w:pPr>
      <w:r>
        <w:rPr>
          <w:rFonts w:ascii="Times New Roman" w:hAnsi="Times New Roman"/>
        </w:rPr>
        <w:t>Шкала оценивания: линейная, определяется долей успешно выполненных заданий, проверяющих данную компетенцию.</w:t>
      </w:r>
    </w:p>
    <w:p w14:paraId="4D080000">
      <w:pPr>
        <w:ind/>
        <w:jc w:val="both"/>
        <w:rPr>
          <w:rFonts w:ascii="Times New Roman" w:hAnsi="Times New Roman"/>
        </w:rPr>
      </w:pPr>
    </w:p>
    <w:p w14:paraId="4E080000">
      <w:pPr>
        <w:ind/>
        <w:jc w:val="both"/>
        <w:rPr>
          <w:rFonts w:ascii="Times New Roman" w:hAnsi="Times New Roman"/>
        </w:rPr>
      </w:pPr>
      <w:r>
        <w:rPr>
          <w:rFonts w:ascii="Times New Roman" w:hAnsi="Times New Roman"/>
          <w:b w:val="1"/>
        </w:rPr>
        <w:t>ПКП-4</w:t>
      </w:r>
      <w:r>
        <w:rPr>
          <w:rFonts w:ascii="Times New Roman" w:hAnsi="Times New Roman"/>
        </w:rPr>
        <w:t xml:space="preserve"> — </w:t>
      </w:r>
      <w:r>
        <w:rPr>
          <w:rFonts w:ascii="Times New Roman" w:hAnsi="Times New Roman"/>
        </w:rPr>
        <w:t>способен применять современные информационные технологии при проектировании, реализации, оценке качества и анализа эффективности программного обеспечения для решения задач в различных предметных областях</w:t>
      </w:r>
      <w:r>
        <w:rPr>
          <w:rFonts w:ascii="Times New Roman" w:hAnsi="Times New Roman"/>
        </w:rPr>
        <w:t>.</w:t>
      </w:r>
    </w:p>
    <w:p w14:paraId="4F080000">
      <w:pPr>
        <w:ind w:firstLine="0" w:left="567"/>
        <w:jc w:val="both"/>
        <w:rPr>
          <w:ins w:author="Yurii Litvinov" w:date="2023-01-22T20:47:00" w:id="1384"/>
          <w:rFonts w:ascii="Times New Roman" w:hAnsi="Times New Roman"/>
        </w:rPr>
      </w:pPr>
      <w:r>
        <w:rPr>
          <w:rFonts w:ascii="Times New Roman" w:hAnsi="Times New Roman"/>
        </w:rPr>
        <w:t>Шкала оценивания: линейная, определяется долей успешно выполненных заданий, проверяющих данную компетенцию.</w:t>
      </w:r>
    </w:p>
    <w:p w14:paraId="50080000">
      <w:pPr>
        <w:ind w:firstLine="0" w:left="567"/>
        <w:jc w:val="both"/>
        <w:rPr>
          <w:ins w:author="Yurii Litvinov" w:date="2023-01-22T20:47:00" w:id="1385"/>
          <w:rFonts w:ascii="Times New Roman" w:hAnsi="Times New Roman"/>
        </w:rPr>
      </w:pPr>
    </w:p>
    <w:p w14:paraId="51080000">
      <w:pPr>
        <w:ind/>
        <w:jc w:val="both"/>
        <w:rPr>
          <w:ins w:author="Yurii Litvinov" w:date="2023-01-22T20:47:00" w:id="1386"/>
          <w:rFonts w:ascii="Times New Roman" w:hAnsi="Times New Roman"/>
        </w:rPr>
      </w:pPr>
      <w:ins w:author="Yurii Litvinov" w:date="2023-01-22T20:47:00" w:id="1387">
        <w:r>
          <w:rPr>
            <w:rFonts w:ascii="Times New Roman" w:hAnsi="Times New Roman"/>
            <w:b w:val="1"/>
          </w:rPr>
          <w:t>ПКП-5</w:t>
        </w:r>
        <w:r>
          <w:rPr>
            <w:rFonts w:ascii="Times New Roman" w:hAnsi="Times New Roman"/>
          </w:rPr>
          <w:t xml:space="preserve"> — с</w:t>
        </w:r>
        <w:r>
          <w:rPr>
            <w:rFonts w:ascii="Times New Roman" w:hAnsi="Times New Roman"/>
          </w:rPr>
          <w:t>пособен использовать основные методы и средства автоматизации проектирования, реализации, испытаний и оценки качества при создании конкурентоспособного программного продукта и программных комплексов, а также способен использовать методы и средства автоматизации, связанные с сопровождением, администрированием и модернизацией программных продуктов и программных комплексов</w:t>
        </w:r>
        <w:r>
          <w:rPr>
            <w:rFonts w:ascii="Times New Roman" w:hAnsi="Times New Roman"/>
          </w:rPr>
          <w:t>.</w:t>
        </w:r>
      </w:ins>
    </w:p>
    <w:p w14:paraId="52080000">
      <w:pPr>
        <w:ind w:firstLine="0" w:left="567"/>
        <w:jc w:val="both"/>
        <w:rPr>
          <w:ins w:author="Yurii Litvinov" w:date="2023-01-22T20:47:00" w:id="1388"/>
          <w:rFonts w:ascii="Times New Roman" w:hAnsi="Times New Roman"/>
        </w:rPr>
      </w:pPr>
      <w:ins w:author="Yurii Litvinov" w:date="2023-01-22T20:47:00" w:id="1389">
        <w:r>
          <w:rPr>
            <w:rFonts w:ascii="Times New Roman" w:hAnsi="Times New Roman"/>
          </w:rPr>
          <w:t>Шкала оценивания: линейная, определяется долей успешно выполненных заданий, проверяющих данную компетенцию.</w:t>
        </w:r>
      </w:ins>
    </w:p>
    <w:p w14:paraId="53080000">
      <w:pPr>
        <w:ind/>
        <w:jc w:val="both"/>
        <w:rPr>
          <w:ins w:author="Yurii Litvinov" w:date="2023-01-22T20:47:00" w:id="1390"/>
          <w:rFonts w:ascii="Times New Roman" w:hAnsi="Times New Roman"/>
        </w:rPr>
      </w:pPr>
    </w:p>
    <w:p w14:paraId="54080000">
      <w:pPr>
        <w:ind/>
        <w:jc w:val="both"/>
        <w:rPr>
          <w:ins w:author="Yurii Litvinov" w:date="2023-01-22T20:47:00" w:id="1391"/>
          <w:rFonts w:ascii="Times New Roman" w:hAnsi="Times New Roman"/>
        </w:rPr>
      </w:pPr>
      <w:ins w:author="Yurii Litvinov" w:date="2023-01-22T20:47:00" w:id="1392">
        <w:r>
          <w:rPr>
            <w:rFonts w:ascii="Times New Roman" w:hAnsi="Times New Roman"/>
            <w:b w:val="1"/>
          </w:rPr>
          <w:t>ПКП-6</w:t>
        </w:r>
        <w:r>
          <w:rPr>
            <w:rFonts w:ascii="Times New Roman" w:hAnsi="Times New Roman"/>
          </w:rPr>
          <w:t xml:space="preserve"> — с</w:t>
        </w:r>
        <w:r>
          <w:rPr>
            <w:rFonts w:ascii="Times New Roman" w:hAnsi="Times New Roman"/>
          </w:rPr>
          <w:t>пособен использовать знания направлений развития компьютеров с традиционной (нетрадиционной) архитектурой; современных системных программных средств: операционных систем, операционных и сетевых оболочек, сервисных программ; тенденции развития функций и архитектур проблемно-ориентированных программных систем и комплексов в профессиональной деятельности.</w:t>
        </w:r>
      </w:ins>
    </w:p>
    <w:p w14:paraId="55080000">
      <w:pPr>
        <w:ind w:firstLine="0" w:left="567"/>
        <w:jc w:val="both"/>
        <w:rPr>
          <w:ins w:author="Yurii Litvinov" w:date="2023-01-22T20:47:00" w:id="1393"/>
          <w:rFonts w:ascii="Times New Roman" w:hAnsi="Times New Roman"/>
        </w:rPr>
      </w:pPr>
      <w:ins w:author="Yurii Litvinov" w:date="2023-01-22T20:47:00" w:id="1394">
        <w:r>
          <w:rPr>
            <w:rFonts w:ascii="Times New Roman" w:hAnsi="Times New Roman"/>
          </w:rPr>
          <w:t>Шкала оценивания: линейная, определяется долей успешно выполненных заданий, проверяющих данную компетенцию.</w:t>
        </w:r>
      </w:ins>
    </w:p>
    <w:p w14:paraId="56080000">
      <w:pPr>
        <w:ind/>
        <w:jc w:val="both"/>
        <w:rPr>
          <w:ins w:author="Yurii Litvinov" w:date="2023-01-22T20:47:00" w:id="1395"/>
          <w:rFonts w:ascii="Times New Roman" w:hAnsi="Times New Roman"/>
        </w:rPr>
      </w:pPr>
    </w:p>
    <w:p w14:paraId="57080000">
      <w:pPr>
        <w:ind/>
        <w:jc w:val="both"/>
        <w:rPr>
          <w:ins w:author="Yurii Litvinov" w:date="2023-01-22T20:47:00" w:id="1396"/>
          <w:rFonts w:ascii="Times New Roman" w:hAnsi="Times New Roman"/>
        </w:rPr>
      </w:pPr>
      <w:ins w:author="Yurii Litvinov" w:date="2023-01-22T20:47:00" w:id="1397">
        <w:r>
          <w:rPr>
            <w:rFonts w:ascii="Times New Roman" w:hAnsi="Times New Roman"/>
            <w:b w:val="1"/>
          </w:rPr>
          <w:t>ПКП-7</w:t>
        </w:r>
        <w:r>
          <w:rPr>
            <w:rFonts w:ascii="Times New Roman" w:hAnsi="Times New Roman"/>
          </w:rPr>
          <w:t xml:space="preserve"> — </w:t>
        </w:r>
        <w:r>
          <w:rPr>
            <w:rFonts w:ascii="Times New Roman" w:hAnsi="Times New Roman"/>
          </w:rPr>
          <w:t>способен использовать основные концептуальные положения функционального, логического, объектно-ориентированного и визуального направлений программирования, методы, способы и средства разработки программ в рамках этих направлений</w:t>
        </w:r>
        <w:r>
          <w:rPr>
            <w:rFonts w:ascii="Times New Roman" w:hAnsi="Times New Roman"/>
          </w:rPr>
          <w:t>.</w:t>
        </w:r>
      </w:ins>
    </w:p>
    <w:p w14:paraId="58080000">
      <w:pPr>
        <w:ind w:firstLine="0" w:left="567"/>
        <w:jc w:val="both"/>
        <w:rPr>
          <w:ins w:author="Yurii Litvinov" w:date="2023-01-22T20:47:00" w:id="1398"/>
          <w:rFonts w:ascii="Times New Roman" w:hAnsi="Times New Roman"/>
        </w:rPr>
      </w:pPr>
      <w:ins w:author="Yurii Litvinov" w:date="2023-01-22T20:47:00" w:id="1399">
        <w:r>
          <w:rPr>
            <w:rFonts w:ascii="Times New Roman" w:hAnsi="Times New Roman"/>
          </w:rPr>
          <w:t>Шкала оценивания: линейная, определяется долей успешно выполненных заданий, проверяющих данную компетенцию.</w:t>
        </w:r>
      </w:ins>
    </w:p>
    <w:p w14:paraId="59080000">
      <w:pPr>
        <w:ind/>
        <w:jc w:val="both"/>
        <w:rPr>
          <w:ins w:author="Yurii Litvinov" w:date="2023-01-22T20:47:00" w:id="1400"/>
          <w:rFonts w:ascii="Times New Roman" w:hAnsi="Times New Roman"/>
        </w:rPr>
      </w:pPr>
    </w:p>
    <w:p w14:paraId="5A080000">
      <w:pPr>
        <w:ind/>
        <w:jc w:val="both"/>
        <w:rPr>
          <w:ins w:author="Yurii Litvinov" w:date="2023-01-22T20:47:00" w:id="1401"/>
          <w:rFonts w:ascii="Times New Roman" w:hAnsi="Times New Roman"/>
        </w:rPr>
      </w:pPr>
      <w:ins w:author="Yurii Litvinov" w:date="2023-01-22T20:47:00" w:id="1402">
        <w:r>
          <w:rPr>
            <w:rFonts w:ascii="Times New Roman" w:hAnsi="Times New Roman"/>
            <w:b w:val="1"/>
          </w:rPr>
          <w:t>ПКП-8</w:t>
        </w:r>
        <w:r>
          <w:rPr>
            <w:rFonts w:ascii="Times New Roman" w:hAnsi="Times New Roman"/>
          </w:rPr>
          <w:t xml:space="preserve"> — </w:t>
        </w:r>
        <w:r>
          <w:rPr>
            <w:rFonts w:ascii="Times New Roman" w:hAnsi="Times New Roman"/>
          </w:rPr>
          <w:t>способен использовать современные методы разработки и реализации конкретных алгоритмов математических моделей на базе языков программирования и пакетов прикладных программ моделирования</w:t>
        </w:r>
        <w:r>
          <w:rPr>
            <w:rFonts w:ascii="Times New Roman" w:hAnsi="Times New Roman"/>
          </w:rPr>
          <w:t>.</w:t>
        </w:r>
      </w:ins>
    </w:p>
    <w:p w14:paraId="5B080000">
      <w:pPr>
        <w:ind w:firstLine="0" w:left="567"/>
        <w:jc w:val="both"/>
        <w:rPr>
          <w:ins w:author="Yurii Litvinov" w:date="2023-01-22T20:47:00" w:id="1403"/>
          <w:rFonts w:ascii="Times New Roman" w:hAnsi="Times New Roman"/>
        </w:rPr>
      </w:pPr>
      <w:ins w:author="Yurii Litvinov" w:date="2023-01-22T20:47:00" w:id="1404">
        <w:r>
          <w:rPr>
            <w:rFonts w:ascii="Times New Roman" w:hAnsi="Times New Roman"/>
          </w:rPr>
          <w:t>Шкала оценивания: линейная, определяется долей успешно выполненных заданий, проверяющих данную компетенцию.</w:t>
        </w:r>
      </w:ins>
    </w:p>
    <w:p w14:paraId="5C080000">
      <w:pPr>
        <w:ind w:firstLine="0" w:left="567"/>
        <w:jc w:val="both"/>
        <w:rPr>
          <w:rFonts w:ascii="Times New Roman" w:hAnsi="Times New Roman"/>
        </w:rPr>
      </w:pPr>
    </w:p>
    <w:p w14:paraId="5D080000">
      <w:pPr>
        <w:ind/>
        <w:jc w:val="both"/>
        <w:rPr>
          <w:rFonts w:ascii="Times New Roman" w:hAnsi="Times New Roman"/>
        </w:rPr>
      </w:pPr>
    </w:p>
    <w:p w14:paraId="5E080000">
      <w:pPr>
        <w:ind/>
        <w:jc w:val="both"/>
        <w:rPr>
          <w:rFonts w:ascii="Times New Roman" w:hAnsi="Times New Roman"/>
        </w:rPr>
      </w:pPr>
      <w:r>
        <w:rPr>
          <w:rFonts w:ascii="Times New Roman" w:hAnsi="Times New Roman"/>
          <w:b w:val="1"/>
        </w:rPr>
        <w:t>УКБ-3</w:t>
      </w:r>
      <w:r>
        <w:rPr>
          <w:rFonts w:ascii="Times New Roman" w:hAnsi="Times New Roman"/>
        </w:rPr>
        <w:t xml:space="preserve"> — способен понимать сущность и значение информации в развитии общества, использовать основные методы получения и работы с информацией с учетом современных технологий цифровой экономики и информационной безопасности</w:t>
      </w:r>
      <w:r>
        <w:rPr>
          <w:rFonts w:ascii="Times New Roman" w:hAnsi="Times New Roman"/>
        </w:rPr>
        <w:t>.</w:t>
      </w:r>
    </w:p>
    <w:p w14:paraId="5F080000">
      <w:pPr>
        <w:ind w:firstLine="0" w:left="567"/>
        <w:jc w:val="both"/>
        <w:rPr>
          <w:rFonts w:ascii="Times New Roman" w:hAnsi="Times New Roman"/>
        </w:rPr>
      </w:pPr>
      <w:r>
        <w:rPr>
          <w:rFonts w:ascii="Times New Roman" w:hAnsi="Times New Roman"/>
        </w:rPr>
        <w:t>Шкала оценивания: линейная, определяется долей успешно выполненных заданий, проверяющих данную компетенцию.</w:t>
      </w:r>
    </w:p>
    <w:p w14:paraId="60080000">
      <w:pPr>
        <w:ind w:firstLine="0" w:left="567"/>
        <w:jc w:val="both"/>
        <w:rPr>
          <w:rFonts w:ascii="Times New Roman" w:hAnsi="Times New Roman"/>
        </w:rPr>
      </w:pPr>
    </w:p>
    <w:p w14:paraId="61080000">
      <w:pPr>
        <w:ind/>
        <w:jc w:val="both"/>
        <w:rPr>
          <w:rFonts w:ascii="Times New Roman" w:hAnsi="Times New Roman"/>
          <w:b w:val="1"/>
          <w:i w:val="1"/>
        </w:rPr>
      </w:pPr>
      <w:r>
        <w:rPr>
          <w:rFonts w:ascii="Times New Roman" w:hAnsi="Times New Roman"/>
          <w:b w:val="1"/>
          <w:i w:val="1"/>
        </w:rPr>
        <w:t>Компетенции, развиваемые дисциплиной: нет</w:t>
      </w:r>
    </w:p>
    <w:p w14:paraId="62080000">
      <w:pPr>
        <w:ind/>
        <w:jc w:val="both"/>
        <w:rPr>
          <w:rFonts w:ascii="Times New Roman" w:hAnsi="Times New Roman"/>
          <w:b w:val="1"/>
          <w:i w:val="1"/>
        </w:rPr>
      </w:pPr>
    </w:p>
    <w:p w14:paraId="63080000">
      <w:pPr>
        <w:ind/>
        <w:jc w:val="both"/>
        <w:rPr>
          <w:rFonts w:ascii="Times New Roman" w:hAnsi="Times New Roman"/>
          <w:b w:val="1"/>
          <w:i w:val="1"/>
        </w:rPr>
      </w:pPr>
      <w:r>
        <w:rPr>
          <w:rFonts w:ascii="Times New Roman" w:hAnsi="Times New Roman"/>
          <w:b w:val="1"/>
          <w:i w:val="1"/>
        </w:rPr>
        <w:t>Компетенции, полностью сформированные по результатам освоения дисциплины: нет</w:t>
      </w:r>
    </w:p>
    <w:p w14:paraId="64080000">
      <w:pPr>
        <w:spacing w:after="240"/>
        <w:ind/>
        <w:rPr>
          <w:rFonts w:ascii="Times New Roman" w:hAnsi="Times New Roman"/>
          <w:b w:val="1"/>
          <w:i w:val="1"/>
        </w:rPr>
      </w:pPr>
    </w:p>
    <w:p w14:paraId="65080000">
      <w:pPr>
        <w:spacing w:after="240"/>
        <w:ind/>
        <w:rPr>
          <w:rFonts w:ascii="Times New Roman" w:hAnsi="Times New Roman"/>
          <w:b w:val="1"/>
          <w:i w:val="1"/>
        </w:rPr>
      </w:pPr>
      <w:r>
        <w:rPr>
          <w:rFonts w:ascii="Times New Roman" w:hAnsi="Times New Roman"/>
          <w:b w:val="1"/>
          <w:i w:val="1"/>
        </w:rPr>
        <w:t>3.1.4.2. Контрольно-измерительные материалы (примеры)</w:t>
      </w:r>
    </w:p>
    <w:p w14:paraId="66080000">
      <w:pPr>
        <w:spacing w:after="240"/>
        <w:ind/>
        <w:jc w:val="both"/>
        <w:rPr>
          <w:rFonts w:ascii="Times New Roman" w:hAnsi="Times New Roman"/>
          <w:b w:val="1"/>
        </w:rPr>
      </w:pPr>
      <w:r>
        <w:rPr>
          <w:rFonts w:ascii="Times New Roman" w:hAnsi="Times New Roman"/>
          <w:b w:val="1"/>
        </w:rPr>
        <w:t>Контрольно-измерительные материалы входного тестирования</w:t>
      </w:r>
    </w:p>
    <w:p w14:paraId="67080000">
      <w:pPr>
        <w:spacing w:after="240"/>
        <w:ind/>
        <w:jc w:val="both"/>
        <w:rPr>
          <w:rFonts w:ascii="Times New Roman" w:hAnsi="Times New Roman"/>
        </w:rPr>
      </w:pPr>
      <w:r>
        <w:rPr>
          <w:rFonts w:ascii="Times New Roman" w:hAnsi="Times New Roman"/>
        </w:rPr>
        <w:t>Примеры вопросов</w:t>
      </w:r>
      <w:r>
        <w:rPr>
          <w:rFonts w:ascii="Times New Roman" w:hAnsi="Times New Roman"/>
        </w:rPr>
        <w:t>:</w:t>
      </w:r>
    </w:p>
    <w:p w14:paraId="68080000">
      <w:pPr>
        <w:pStyle w:val="Style_1"/>
        <w:numPr>
          <w:ilvl w:val="1"/>
          <w:numId w:val="5"/>
        </w:numPr>
        <w:spacing w:after="240"/>
        <w:ind/>
        <w:jc w:val="both"/>
        <w:rPr>
          <w:rFonts w:ascii="Times New Roman" w:hAnsi="Times New Roman"/>
        </w:rPr>
      </w:pPr>
      <w:r>
        <w:rPr>
          <w:rFonts w:ascii="Times New Roman" w:hAnsi="Times New Roman"/>
        </w:rPr>
        <w:t>Фамилия, имя, отчество</w:t>
      </w:r>
    </w:p>
    <w:p w14:paraId="69080000">
      <w:pPr>
        <w:pStyle w:val="Style_1"/>
        <w:numPr>
          <w:ilvl w:val="1"/>
          <w:numId w:val="5"/>
        </w:numPr>
        <w:spacing w:after="240"/>
        <w:ind/>
        <w:jc w:val="both"/>
        <w:rPr>
          <w:rFonts w:ascii="Times New Roman" w:hAnsi="Times New Roman"/>
        </w:rPr>
      </w:pPr>
      <w:r>
        <w:rPr>
          <w:rFonts w:ascii="Times New Roman" w:hAnsi="Times New Roman"/>
        </w:rPr>
        <w:t>Электронная почта</w:t>
      </w:r>
    </w:p>
    <w:p w14:paraId="6A080000">
      <w:pPr>
        <w:pStyle w:val="Style_1"/>
        <w:numPr>
          <w:ilvl w:val="1"/>
          <w:numId w:val="5"/>
        </w:numPr>
        <w:spacing w:after="240"/>
        <w:ind/>
        <w:jc w:val="both"/>
        <w:rPr>
          <w:rFonts w:ascii="Times New Roman" w:hAnsi="Times New Roman"/>
        </w:rPr>
      </w:pPr>
      <w:r>
        <w:rPr>
          <w:rFonts w:ascii="Times New Roman" w:hAnsi="Times New Roman"/>
        </w:rPr>
        <w:t>На какой из вариантов реализации Вы бы хотели попасть?</w:t>
      </w:r>
    </w:p>
    <w:p w14:paraId="6B080000">
      <w:pPr>
        <w:pStyle w:val="Style_1"/>
        <w:numPr>
          <w:ilvl w:val="2"/>
          <w:numId w:val="5"/>
        </w:numPr>
        <w:spacing w:after="240"/>
        <w:ind/>
        <w:jc w:val="both"/>
        <w:rPr>
          <w:rFonts w:ascii="Times New Roman" w:hAnsi="Times New Roman"/>
        </w:rPr>
      </w:pPr>
      <w:r>
        <w:rPr>
          <w:rFonts w:ascii="Times New Roman" w:hAnsi="Times New Roman"/>
        </w:rPr>
        <w:t>промышленное программирование, C, C#</w:t>
      </w:r>
    </w:p>
    <w:p w14:paraId="6C080000">
      <w:pPr>
        <w:pStyle w:val="Style_1"/>
        <w:numPr>
          <w:ilvl w:val="2"/>
          <w:numId w:val="5"/>
        </w:numPr>
        <w:spacing w:after="240"/>
        <w:ind/>
        <w:jc w:val="both"/>
        <w:rPr>
          <w:rFonts w:ascii="Times New Roman" w:hAnsi="Times New Roman"/>
        </w:rPr>
      </w:pPr>
      <w:r>
        <w:rPr>
          <w:rFonts w:ascii="Times New Roman" w:hAnsi="Times New Roman"/>
        </w:rPr>
        <w:t>…</w:t>
      </w:r>
    </w:p>
    <w:p w14:paraId="6D080000">
      <w:pPr>
        <w:pStyle w:val="Style_1"/>
        <w:numPr>
          <w:ilvl w:val="2"/>
          <w:numId w:val="5"/>
        </w:numPr>
        <w:spacing w:after="240"/>
        <w:ind/>
        <w:jc w:val="both"/>
        <w:rPr>
          <w:rFonts w:ascii="Times New Roman" w:hAnsi="Times New Roman"/>
        </w:rPr>
      </w:pPr>
      <w:r>
        <w:rPr>
          <w:rFonts w:ascii="Times New Roman" w:hAnsi="Times New Roman"/>
        </w:rPr>
        <w:t>…</w:t>
      </w:r>
    </w:p>
    <w:p w14:paraId="6E080000">
      <w:pPr>
        <w:pStyle w:val="Style_1"/>
        <w:numPr>
          <w:ilvl w:val="2"/>
          <w:numId w:val="5"/>
        </w:numPr>
        <w:spacing w:after="240"/>
        <w:ind/>
        <w:jc w:val="both"/>
        <w:rPr>
          <w:rFonts w:ascii="Times New Roman" w:hAnsi="Times New Roman"/>
        </w:rPr>
      </w:pPr>
      <w:r>
        <w:rPr>
          <w:rFonts w:ascii="Times New Roman" w:hAnsi="Times New Roman"/>
        </w:rPr>
        <w:t>…</w:t>
      </w:r>
    </w:p>
    <w:p w14:paraId="6F080000">
      <w:pPr>
        <w:pStyle w:val="Style_1"/>
        <w:numPr>
          <w:ilvl w:val="2"/>
          <w:numId w:val="5"/>
        </w:numPr>
        <w:spacing w:after="240"/>
        <w:ind/>
        <w:jc w:val="both"/>
        <w:rPr>
          <w:rFonts w:ascii="Times New Roman" w:hAnsi="Times New Roman"/>
        </w:rPr>
      </w:pPr>
      <w:r>
        <w:rPr>
          <w:rFonts w:ascii="Times New Roman" w:hAnsi="Times New Roman"/>
        </w:rPr>
        <w:t>…</w:t>
      </w:r>
    </w:p>
    <w:p w14:paraId="70080000">
      <w:pPr>
        <w:pStyle w:val="Style_1"/>
        <w:numPr>
          <w:ilvl w:val="2"/>
          <w:numId w:val="5"/>
        </w:numPr>
        <w:spacing w:after="240"/>
        <w:ind/>
        <w:jc w:val="both"/>
        <w:rPr>
          <w:rFonts w:ascii="Times New Roman" w:hAnsi="Times New Roman"/>
        </w:rPr>
      </w:pPr>
      <w:r>
        <w:rPr>
          <w:rFonts w:ascii="Times New Roman" w:hAnsi="Times New Roman"/>
        </w:rPr>
        <w:t>…</w:t>
      </w:r>
    </w:p>
    <w:p w14:paraId="71080000">
      <w:pPr>
        <w:pStyle w:val="Style_1"/>
        <w:numPr>
          <w:ilvl w:val="2"/>
          <w:numId w:val="5"/>
        </w:numPr>
        <w:spacing w:after="240"/>
        <w:ind/>
        <w:jc w:val="both"/>
        <w:rPr>
          <w:rFonts w:ascii="Times New Roman" w:hAnsi="Times New Roman"/>
        </w:rPr>
      </w:pPr>
      <w:r>
        <w:rPr>
          <w:rFonts w:ascii="Times New Roman" w:hAnsi="Times New Roman"/>
        </w:rPr>
        <w:t>…</w:t>
      </w:r>
    </w:p>
    <w:p w14:paraId="72080000">
      <w:pPr>
        <w:pStyle w:val="Style_1"/>
        <w:numPr>
          <w:ilvl w:val="2"/>
          <w:numId w:val="5"/>
        </w:numPr>
        <w:spacing w:after="240"/>
        <w:ind/>
        <w:jc w:val="both"/>
        <w:rPr>
          <w:rFonts w:ascii="Times New Roman" w:hAnsi="Times New Roman"/>
        </w:rPr>
      </w:pPr>
      <w:r>
        <w:rPr>
          <w:rFonts w:ascii="Times New Roman" w:hAnsi="Times New Roman"/>
        </w:rPr>
        <w:t>…</w:t>
      </w:r>
    </w:p>
    <w:p w14:paraId="73080000">
      <w:pPr>
        <w:pStyle w:val="Style_1"/>
        <w:numPr>
          <w:ilvl w:val="1"/>
          <w:numId w:val="5"/>
        </w:numPr>
        <w:spacing w:after="240"/>
        <w:ind/>
        <w:jc w:val="both"/>
        <w:rPr>
          <w:rFonts w:ascii="Times New Roman" w:hAnsi="Times New Roman"/>
        </w:rPr>
      </w:pPr>
      <w:r>
        <w:rPr>
          <w:rFonts w:ascii="Times New Roman" w:hAnsi="Times New Roman"/>
        </w:rPr>
        <w:t>Город, школа</w:t>
      </w:r>
      <w:r>
        <w:rPr>
          <w:rFonts w:ascii="Times New Roman" w:hAnsi="Times New Roman"/>
        </w:rPr>
        <w:t>, учитель математики, учитель информатики</w:t>
      </w:r>
    </w:p>
    <w:p w14:paraId="74080000">
      <w:pPr>
        <w:pStyle w:val="Style_1"/>
        <w:numPr>
          <w:ilvl w:val="1"/>
          <w:numId w:val="5"/>
        </w:numPr>
        <w:spacing w:after="240"/>
        <w:ind/>
        <w:jc w:val="both"/>
        <w:rPr>
          <w:rFonts w:ascii="Times New Roman" w:hAnsi="Times New Roman"/>
        </w:rPr>
      </w:pPr>
      <w:r>
        <w:rPr>
          <w:rFonts w:ascii="Times New Roman" w:hAnsi="Times New Roman"/>
        </w:rPr>
        <w:t>Как Вы выбрали направление?</w:t>
      </w:r>
    </w:p>
    <w:p w14:paraId="75080000">
      <w:pPr>
        <w:pStyle w:val="Style_1"/>
        <w:numPr>
          <w:ilvl w:val="2"/>
          <w:numId w:val="5"/>
        </w:numPr>
        <w:spacing w:after="240"/>
        <w:ind/>
        <w:jc w:val="both"/>
        <w:rPr>
          <w:rFonts w:ascii="Times New Roman" w:hAnsi="Times New Roman"/>
        </w:rPr>
      </w:pPr>
      <w:r>
        <w:rPr>
          <w:rFonts w:ascii="Times New Roman" w:hAnsi="Times New Roman"/>
        </w:rPr>
        <w:t>из материалов в приемной комиссии</w:t>
      </w:r>
    </w:p>
    <w:p w14:paraId="76080000">
      <w:pPr>
        <w:pStyle w:val="Style_1"/>
        <w:numPr>
          <w:ilvl w:val="2"/>
          <w:numId w:val="5"/>
        </w:numPr>
        <w:spacing w:after="240"/>
        <w:ind/>
        <w:jc w:val="both"/>
        <w:rPr>
          <w:rFonts w:ascii="Times New Roman" w:hAnsi="Times New Roman"/>
        </w:rPr>
      </w:pPr>
      <w:r>
        <w:rPr>
          <w:rFonts w:ascii="Times New Roman" w:hAnsi="Times New Roman"/>
        </w:rPr>
        <w:t>узнал о специальности от старших знакомых</w:t>
      </w:r>
    </w:p>
    <w:p w14:paraId="77080000">
      <w:pPr>
        <w:pStyle w:val="Style_1"/>
        <w:numPr>
          <w:ilvl w:val="2"/>
          <w:numId w:val="5"/>
        </w:numPr>
        <w:spacing w:after="240"/>
        <w:ind/>
        <w:jc w:val="both"/>
        <w:rPr>
          <w:rFonts w:ascii="Times New Roman" w:hAnsi="Times New Roman"/>
        </w:rPr>
      </w:pPr>
      <w:r>
        <w:rPr>
          <w:rFonts w:ascii="Times New Roman" w:hAnsi="Times New Roman"/>
        </w:rPr>
        <w:t>от руководства вашей школы</w:t>
      </w:r>
    </w:p>
    <w:p w14:paraId="78080000">
      <w:pPr>
        <w:pStyle w:val="Style_1"/>
        <w:numPr>
          <w:ilvl w:val="2"/>
          <w:numId w:val="5"/>
        </w:numPr>
        <w:spacing w:after="240"/>
        <w:ind/>
        <w:jc w:val="both"/>
        <w:rPr>
          <w:rFonts w:ascii="Times New Roman" w:hAnsi="Times New Roman"/>
        </w:rPr>
      </w:pPr>
      <w:r>
        <w:rPr>
          <w:rFonts w:ascii="Times New Roman" w:hAnsi="Times New Roman"/>
        </w:rPr>
        <w:t>от "агитаторов" СПбГУ в вашем городе</w:t>
      </w:r>
    </w:p>
    <w:p w14:paraId="79080000">
      <w:pPr>
        <w:pStyle w:val="Style_1"/>
        <w:numPr>
          <w:ilvl w:val="2"/>
          <w:numId w:val="5"/>
        </w:numPr>
        <w:spacing w:after="240"/>
        <w:ind/>
        <w:jc w:val="both"/>
        <w:rPr>
          <w:rFonts w:ascii="Times New Roman" w:hAnsi="Times New Roman"/>
        </w:rPr>
      </w:pPr>
      <w:r>
        <w:rPr>
          <w:rFonts w:ascii="Times New Roman" w:hAnsi="Times New Roman"/>
        </w:rPr>
        <w:t>из Сети</w:t>
      </w:r>
    </w:p>
    <w:p w14:paraId="7A080000">
      <w:pPr>
        <w:pStyle w:val="Style_1"/>
        <w:numPr>
          <w:ilvl w:val="2"/>
          <w:numId w:val="5"/>
        </w:numPr>
        <w:spacing w:after="240"/>
        <w:ind/>
        <w:jc w:val="both"/>
        <w:rPr>
          <w:rFonts w:ascii="Times New Roman" w:hAnsi="Times New Roman"/>
        </w:rPr>
      </w:pPr>
      <w:r>
        <w:rPr>
          <w:rFonts w:ascii="Times New Roman" w:hAnsi="Times New Roman"/>
        </w:rPr>
        <w:t>не прошел(а) на другую специальность</w:t>
      </w:r>
    </w:p>
    <w:p w14:paraId="7B080000">
      <w:pPr>
        <w:pStyle w:val="Style_1"/>
        <w:numPr>
          <w:ilvl w:val="2"/>
          <w:numId w:val="5"/>
        </w:numPr>
        <w:spacing w:after="240"/>
        <w:ind/>
        <w:jc w:val="both"/>
        <w:rPr>
          <w:rFonts w:ascii="Times New Roman" w:hAnsi="Times New Roman"/>
        </w:rPr>
      </w:pPr>
      <w:r>
        <w:rPr>
          <w:rFonts w:ascii="Times New Roman" w:hAnsi="Times New Roman"/>
        </w:rPr>
        <w:t>выбор сделали родители</w:t>
      </w:r>
    </w:p>
    <w:p w14:paraId="7C080000">
      <w:pPr>
        <w:pStyle w:val="Style_1"/>
        <w:numPr>
          <w:ilvl w:val="2"/>
          <w:numId w:val="5"/>
        </w:numPr>
        <w:spacing w:after="240"/>
        <w:ind/>
        <w:jc w:val="both"/>
        <w:rPr>
          <w:rFonts w:ascii="Times New Roman" w:hAnsi="Times New Roman"/>
        </w:rPr>
      </w:pPr>
      <w:r>
        <w:rPr>
          <w:rFonts w:ascii="Times New Roman" w:hAnsi="Times New Roman"/>
        </w:rPr>
        <w:t>другое _______</w:t>
      </w:r>
    </w:p>
    <w:p w14:paraId="7D080000">
      <w:pPr>
        <w:pStyle w:val="Style_1"/>
        <w:numPr>
          <w:ilvl w:val="1"/>
          <w:numId w:val="5"/>
        </w:numPr>
        <w:spacing w:after="240"/>
        <w:ind/>
        <w:jc w:val="both"/>
        <w:rPr>
          <w:rFonts w:ascii="Times New Roman" w:hAnsi="Times New Roman"/>
        </w:rPr>
      </w:pPr>
      <w:r>
        <w:rPr>
          <w:rFonts w:ascii="Times New Roman" w:hAnsi="Times New Roman"/>
        </w:rPr>
        <w:t>Какие вузы и направления ещё рассматривали?</w:t>
      </w:r>
    </w:p>
    <w:p w14:paraId="7E080000">
      <w:pPr>
        <w:pStyle w:val="Style_1"/>
        <w:numPr>
          <w:ilvl w:val="1"/>
          <w:numId w:val="5"/>
        </w:numPr>
        <w:spacing w:after="240"/>
        <w:ind/>
        <w:jc w:val="both"/>
        <w:rPr>
          <w:rFonts w:ascii="Times New Roman" w:hAnsi="Times New Roman"/>
        </w:rPr>
      </w:pPr>
      <w:r>
        <w:rPr>
          <w:rFonts w:ascii="Times New Roman" w:hAnsi="Times New Roman"/>
        </w:rPr>
        <w:t xml:space="preserve">Степень владения языками программирования. Перечислите языки, с которыми знакомы, с указанием, насколько Вы оцениваете свои навыки владения каждым. </w:t>
      </w:r>
      <w:r>
        <w:rPr>
          <w:rFonts w:ascii="Times New Roman" w:hAnsi="Times New Roman"/>
        </w:rPr>
        <w:t>1-10</w:t>
      </w:r>
      <w:r>
        <w:rPr>
          <w:rFonts w:ascii="Times New Roman" w:hAnsi="Times New Roman"/>
        </w:rPr>
        <w:t>, где 1 — слышал(а), 10 – владею виртуозно. Если хочется написать "0", просто не указывайте. Например, “</w:t>
      </w:r>
      <w:r>
        <w:rPr>
          <w:rFonts w:ascii="Times New Roman" w:hAnsi="Times New Roman"/>
        </w:rPr>
        <w:t>C</w:t>
      </w:r>
      <w:r>
        <w:rPr>
          <w:rFonts w:ascii="Times New Roman" w:hAnsi="Times New Roman"/>
        </w:rPr>
        <w:t xml:space="preserve"> — 5; </w:t>
      </w:r>
      <w:r>
        <w:rPr>
          <w:rFonts w:ascii="Times New Roman" w:hAnsi="Times New Roman"/>
        </w:rPr>
        <w:t>C</w:t>
      </w:r>
      <w:r>
        <w:rPr>
          <w:rFonts w:ascii="Times New Roman" w:hAnsi="Times New Roman"/>
        </w:rPr>
        <w:t xml:space="preserve">++ — 2; </w:t>
      </w:r>
      <w:r>
        <w:rPr>
          <w:rFonts w:ascii="Times New Roman" w:hAnsi="Times New Roman"/>
        </w:rPr>
        <w:t>Haskell — 10”</w:t>
      </w:r>
      <w:r>
        <w:rPr>
          <w:rFonts w:ascii="Times New Roman" w:hAnsi="Times New Roman"/>
        </w:rPr>
        <w:t>.</w:t>
      </w:r>
    </w:p>
    <w:p w14:paraId="7F080000">
      <w:pPr>
        <w:pStyle w:val="Style_1"/>
        <w:numPr>
          <w:ilvl w:val="1"/>
          <w:numId w:val="5"/>
        </w:numPr>
        <w:spacing w:after="240"/>
        <w:ind/>
        <w:jc w:val="both"/>
        <w:rPr>
          <w:rFonts w:ascii="Times New Roman" w:hAnsi="Times New Roman"/>
        </w:rPr>
      </w:pPr>
      <w:r>
        <w:rPr>
          <w:rFonts w:ascii="Times New Roman" w:hAnsi="Times New Roman"/>
        </w:rPr>
        <w:t>Общий уровень знания информатики: общеизвестные алгоритмы, умение их адаптировать к задаче и применять, умение придумывать свои. Оцените по десятибалльной шкале, от 0 — не умею включать компьютер, до 10 — знаю и умею всё, что можно знать и уметь.</w:t>
      </w:r>
    </w:p>
    <w:p w14:paraId="80080000">
      <w:pPr>
        <w:pStyle w:val="Style_1"/>
        <w:numPr>
          <w:ilvl w:val="1"/>
          <w:numId w:val="5"/>
        </w:numPr>
        <w:spacing w:after="240"/>
        <w:ind/>
        <w:jc w:val="both"/>
        <w:rPr>
          <w:rFonts w:ascii="Times New Roman" w:hAnsi="Times New Roman"/>
        </w:rPr>
      </w:pPr>
      <w:r>
        <w:rPr>
          <w:rFonts w:ascii="Times New Roman" w:hAnsi="Times New Roman"/>
        </w:rPr>
        <w:t>Знание иностранных языков. Укажите языки, которые Вы знаете на уровне, достаточном, чтобы понимать несложные технические тексты, не обращаясь к словарю слишком часто.</w:t>
      </w:r>
    </w:p>
    <w:p w14:paraId="81080000">
      <w:pPr>
        <w:pStyle w:val="Style_1"/>
        <w:numPr>
          <w:ilvl w:val="1"/>
          <w:numId w:val="5"/>
        </w:numPr>
        <w:spacing w:after="240"/>
        <w:ind/>
        <w:jc w:val="both"/>
        <w:rPr>
          <w:rFonts w:ascii="Times New Roman" w:hAnsi="Times New Roman"/>
        </w:rPr>
      </w:pPr>
      <w:r>
        <w:rPr>
          <w:rFonts w:ascii="Times New Roman" w:hAnsi="Times New Roman"/>
        </w:rPr>
        <w:t>Чем бы вы хотели заняться после окончания Университета? Выберите один-два варианта:</w:t>
      </w:r>
    </w:p>
    <w:p w14:paraId="82080000">
      <w:pPr>
        <w:pStyle w:val="Style_1"/>
        <w:numPr>
          <w:ilvl w:val="2"/>
          <w:numId w:val="5"/>
        </w:numPr>
        <w:spacing w:after="240"/>
        <w:ind/>
        <w:jc w:val="both"/>
        <w:rPr>
          <w:rFonts w:ascii="Times New Roman" w:hAnsi="Times New Roman"/>
        </w:rPr>
      </w:pPr>
      <w:r>
        <w:rPr>
          <w:rFonts w:ascii="Times New Roman" w:hAnsi="Times New Roman"/>
        </w:rPr>
        <w:t>Пойду на второе высшее</w:t>
      </w:r>
    </w:p>
    <w:p w14:paraId="83080000">
      <w:pPr>
        <w:pStyle w:val="Style_1"/>
        <w:numPr>
          <w:ilvl w:val="2"/>
          <w:numId w:val="5"/>
        </w:numPr>
        <w:spacing w:after="240"/>
        <w:ind/>
        <w:jc w:val="both"/>
        <w:rPr>
          <w:rFonts w:ascii="Times New Roman" w:hAnsi="Times New Roman"/>
        </w:rPr>
      </w:pPr>
      <w:r>
        <w:rPr>
          <w:rFonts w:ascii="Times New Roman" w:hAnsi="Times New Roman"/>
        </w:rPr>
        <w:t>Пойду работать в крупной компании</w:t>
      </w:r>
    </w:p>
    <w:p w14:paraId="84080000">
      <w:pPr>
        <w:pStyle w:val="Style_1"/>
        <w:numPr>
          <w:ilvl w:val="2"/>
          <w:numId w:val="5"/>
        </w:numPr>
        <w:spacing w:after="240"/>
        <w:ind/>
        <w:jc w:val="both"/>
        <w:rPr>
          <w:rFonts w:ascii="Times New Roman" w:hAnsi="Times New Roman"/>
        </w:rPr>
      </w:pPr>
      <w:r>
        <w:rPr>
          <w:rFonts w:ascii="Times New Roman" w:hAnsi="Times New Roman"/>
        </w:rPr>
        <w:t>Какое окончание! Пойду в магистратуру, а потом в аспирантуру</w:t>
      </w:r>
    </w:p>
    <w:p w14:paraId="85080000">
      <w:pPr>
        <w:pStyle w:val="Style_1"/>
        <w:numPr>
          <w:ilvl w:val="2"/>
          <w:numId w:val="5"/>
        </w:numPr>
        <w:spacing w:after="240"/>
        <w:ind/>
        <w:jc w:val="both"/>
        <w:rPr>
          <w:rFonts w:ascii="Times New Roman" w:hAnsi="Times New Roman"/>
        </w:rPr>
      </w:pPr>
      <w:r>
        <w:rPr>
          <w:rFonts w:ascii="Times New Roman" w:hAnsi="Times New Roman"/>
        </w:rPr>
        <w:t>Сделаю свой стартап</w:t>
      </w:r>
    </w:p>
    <w:p w14:paraId="86080000">
      <w:pPr>
        <w:pStyle w:val="Style_1"/>
        <w:numPr>
          <w:ilvl w:val="2"/>
          <w:numId w:val="5"/>
        </w:numPr>
        <w:spacing w:after="240"/>
        <w:ind/>
        <w:jc w:val="both"/>
        <w:rPr>
          <w:rFonts w:ascii="Times New Roman" w:hAnsi="Times New Roman"/>
        </w:rPr>
      </w:pPr>
      <w:r>
        <w:rPr>
          <w:rFonts w:ascii="Times New Roman" w:hAnsi="Times New Roman"/>
        </w:rPr>
        <w:t>Выйду замуж/женюсь</w:t>
      </w:r>
    </w:p>
    <w:p w14:paraId="87080000">
      <w:pPr>
        <w:pStyle w:val="Style_1"/>
        <w:numPr>
          <w:ilvl w:val="1"/>
          <w:numId w:val="5"/>
        </w:numPr>
        <w:spacing w:after="240"/>
        <w:ind/>
        <w:jc w:val="both"/>
        <w:rPr>
          <w:rFonts w:ascii="Times New Roman" w:hAnsi="Times New Roman"/>
        </w:rPr>
      </w:pPr>
      <w:r>
        <w:rPr>
          <w:rFonts w:ascii="Times New Roman" w:hAnsi="Times New Roman"/>
        </w:rPr>
        <w:t>Какими информационными ресурсами пользовались этим летом? Выберите все подходящие варианты:</w:t>
      </w:r>
    </w:p>
    <w:p w14:paraId="88080000">
      <w:pPr>
        <w:pStyle w:val="Style_1"/>
        <w:numPr>
          <w:ilvl w:val="2"/>
          <w:numId w:val="5"/>
        </w:numPr>
        <w:spacing w:after="240"/>
        <w:ind/>
        <w:jc w:val="both"/>
        <w:rPr>
          <w:rFonts w:ascii="Times New Roman" w:hAnsi="Times New Roman"/>
        </w:rPr>
      </w:pPr>
      <w:r>
        <w:rPr>
          <w:rFonts w:ascii="Times New Roman" w:hAnsi="Times New Roman"/>
        </w:rPr>
        <w:t>Wikipedia.org</w:t>
      </w:r>
    </w:p>
    <w:p w14:paraId="89080000">
      <w:pPr>
        <w:pStyle w:val="Style_1"/>
        <w:numPr>
          <w:ilvl w:val="2"/>
          <w:numId w:val="5"/>
        </w:numPr>
        <w:spacing w:after="240"/>
        <w:ind/>
        <w:jc w:val="both"/>
        <w:rPr>
          <w:rFonts w:ascii="Times New Roman" w:hAnsi="Times New Roman"/>
        </w:rPr>
      </w:pPr>
      <w:r>
        <w:rPr>
          <w:rFonts w:ascii="Times New Roman" w:hAnsi="Times New Roman"/>
        </w:rPr>
        <w:t>Habrahabr.ru / geektimes.ru</w:t>
      </w:r>
    </w:p>
    <w:p w14:paraId="8A080000">
      <w:pPr>
        <w:pStyle w:val="Style_1"/>
        <w:numPr>
          <w:ilvl w:val="2"/>
          <w:numId w:val="5"/>
        </w:numPr>
        <w:spacing w:after="240"/>
        <w:ind/>
        <w:jc w:val="both"/>
        <w:rPr>
          <w:rFonts w:ascii="Times New Roman" w:hAnsi="Times New Roman"/>
        </w:rPr>
      </w:pPr>
      <w:r>
        <w:rPr>
          <w:rFonts w:ascii="Times New Roman" w:hAnsi="Times New Roman"/>
        </w:rPr>
        <w:t>hackernews.org</w:t>
      </w:r>
    </w:p>
    <w:p w14:paraId="8B080000">
      <w:pPr>
        <w:pStyle w:val="Style_1"/>
        <w:numPr>
          <w:ilvl w:val="2"/>
          <w:numId w:val="5"/>
        </w:numPr>
        <w:spacing w:after="240"/>
        <w:ind/>
        <w:jc w:val="both"/>
        <w:rPr>
          <w:rFonts w:ascii="Times New Roman" w:hAnsi="Times New Roman"/>
        </w:rPr>
      </w:pPr>
      <w:r>
        <w:rPr>
          <w:rFonts w:ascii="Times New Roman" w:hAnsi="Times New Roman"/>
        </w:rPr>
        <w:t>stackoverflow.com / stackexchange.com</w:t>
      </w:r>
    </w:p>
    <w:p w14:paraId="8C080000">
      <w:pPr>
        <w:pStyle w:val="Style_1"/>
        <w:numPr>
          <w:ilvl w:val="2"/>
          <w:numId w:val="5"/>
        </w:numPr>
        <w:spacing w:after="240"/>
        <w:ind/>
        <w:jc w:val="both"/>
        <w:rPr>
          <w:rFonts w:ascii="Times New Roman" w:hAnsi="Times New Roman"/>
        </w:rPr>
      </w:pPr>
      <w:r>
        <w:rPr>
          <w:rFonts w:ascii="Times New Roman" w:hAnsi="Times New Roman"/>
        </w:rPr>
        <w:t>другое ____________</w:t>
      </w:r>
    </w:p>
    <w:p w14:paraId="8D080000">
      <w:pPr>
        <w:pStyle w:val="Style_1"/>
        <w:numPr>
          <w:ilvl w:val="1"/>
          <w:numId w:val="5"/>
        </w:numPr>
        <w:spacing w:after="240"/>
        <w:ind/>
        <w:jc w:val="both"/>
        <w:rPr>
          <w:rFonts w:ascii="Times New Roman" w:hAnsi="Times New Roman"/>
        </w:rPr>
      </w:pPr>
      <w:r>
        <w:rPr>
          <w:rFonts w:ascii="Times New Roman" w:hAnsi="Times New Roman"/>
        </w:rPr>
        <w:t>Что ещё хотели бы о себе сообщить? Что угодно, что, с вашей точки зрения, нам полезно будет знать о Вас. Например: не пью, не курю, не ем теплокровных, занимаюсь спортом, слушаю только классическую музыку, участвую в благотворительных мероприятиях, обладаю чрезвычайно высокими моральными качествами...</w:t>
      </w:r>
    </w:p>
    <w:p w14:paraId="8E080000">
      <w:pPr>
        <w:spacing w:after="240"/>
        <w:ind/>
        <w:jc w:val="both"/>
        <w:rPr>
          <w:rFonts w:ascii="Times New Roman" w:hAnsi="Times New Roman"/>
        </w:rPr>
      </w:pPr>
      <w:r>
        <w:rPr>
          <w:rFonts w:ascii="Times New Roman" w:hAnsi="Times New Roman"/>
        </w:rPr>
        <w:t>Примеры задач:</w:t>
      </w:r>
    </w:p>
    <w:p w14:paraId="8F080000">
      <w:pPr>
        <w:pStyle w:val="Style_1"/>
        <w:numPr>
          <w:ilvl w:val="0"/>
          <w:numId w:val="73"/>
        </w:numPr>
        <w:spacing w:after="240"/>
        <w:ind/>
        <w:jc w:val="both"/>
        <w:rPr>
          <w:rFonts w:ascii="Times New Roman" w:hAnsi="Times New Roman"/>
        </w:rPr>
      </w:pPr>
      <w:r>
        <w:rPr>
          <w:rFonts w:ascii="Times New Roman" w:hAnsi="Times New Roman"/>
        </w:rPr>
        <w:t>Написать алгоритм нахождения неполного частного от деления a на b (целые числа), используя только операции сложения, вычитания и умножения.</w:t>
      </w:r>
    </w:p>
    <w:p w14:paraId="90080000">
      <w:pPr>
        <w:pStyle w:val="Style_1"/>
        <w:numPr>
          <w:ilvl w:val="0"/>
          <w:numId w:val="73"/>
        </w:numPr>
        <w:spacing w:after="240"/>
        <w:ind/>
        <w:jc w:val="both"/>
        <w:rPr>
          <w:rFonts w:ascii="Times New Roman" w:hAnsi="Times New Roman"/>
        </w:rPr>
      </w:pPr>
      <w:r>
        <w:rPr>
          <w:rFonts w:ascii="Times New Roman" w:hAnsi="Times New Roman"/>
        </w:rPr>
        <w:t xml:space="preserve">Дан массив целых чисел </w:t>
      </w:r>
      <w:r>
        <w:rPr>
          <w:rFonts w:ascii="Times New Roman" w:hAnsi="Times New Roman"/>
        </w:rPr>
        <w:t>x[</w:t>
      </w:r>
      <w:r>
        <w:rPr>
          <w:rFonts w:ascii="Times New Roman" w:hAnsi="Times New Roman"/>
        </w:rPr>
        <w:t>1]…x[</w:t>
      </w:r>
      <w:r>
        <w:rPr>
          <w:rFonts w:ascii="Times New Roman" w:hAnsi="Times New Roman"/>
        </w:rPr>
        <w:t>m+n</w:t>
      </w:r>
      <w:r>
        <w:rPr>
          <w:rFonts w:ascii="Times New Roman" w:hAnsi="Times New Roman"/>
        </w:rPr>
        <w:t>], рассматриваемый как соединение двух его отрезков: начала x[1]…x[m] длины m и конца x[m+1]…x[</w:t>
      </w:r>
      <w:r>
        <w:rPr>
          <w:rFonts w:ascii="Times New Roman" w:hAnsi="Times New Roman"/>
        </w:rPr>
        <w:t>m+n</w:t>
      </w:r>
      <w:r>
        <w:rPr>
          <w:rFonts w:ascii="Times New Roman" w:hAnsi="Times New Roman"/>
        </w:rPr>
        <w:t>] длины n. Не используя дополнительных массивов, переставить местами начало и конец.</w:t>
      </w:r>
    </w:p>
    <w:p w14:paraId="91080000">
      <w:pPr>
        <w:spacing w:after="240"/>
        <w:ind/>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w:t>
      </w:r>
      <w:r>
        <w:rPr>
          <w:rFonts w:ascii="Times New Roman" w:hAnsi="Times New Roman"/>
        </w:rPr>
        <w:t xml:space="preserve"> вопросы анкеты не оцениваются. Решение каждой задачи оценивается по шкале от 0 (нет решения) до 10 (решение работоспособно, аккуратно реализовано, алгоритмически оптимально)</w:t>
      </w:r>
      <w:r>
        <w:rPr>
          <w:rFonts w:ascii="Times New Roman" w:hAnsi="Times New Roman"/>
        </w:rPr>
        <w:t>. Оценки за каждую задачу складываются для получения итоговой оценки.</w:t>
      </w:r>
    </w:p>
    <w:p w14:paraId="92080000">
      <w:pPr>
        <w:spacing w:after="240"/>
        <w:ind/>
        <w:jc w:val="both"/>
        <w:rPr>
          <w:rFonts w:ascii="Times New Roman" w:hAnsi="Times New Roman"/>
          <w:b w:val="1"/>
        </w:rPr>
      </w:pPr>
      <w:r>
        <w:rPr>
          <w:rFonts w:ascii="Times New Roman" w:hAnsi="Times New Roman"/>
          <w:b w:val="1"/>
        </w:rPr>
        <w:t>Контрольно-измерительные материалы текущего контроля и промежуточной аттестации</w:t>
      </w:r>
    </w:p>
    <w:p w14:paraId="93080000">
      <w:pPr>
        <w:spacing w:after="240"/>
        <w:ind w:firstLine="720" w:left="0"/>
        <w:jc w:val="both"/>
        <w:rPr>
          <w:rFonts w:ascii="Times New Roman" w:hAnsi="Times New Roman"/>
        </w:rPr>
      </w:pPr>
      <w:r>
        <w:rPr>
          <w:rFonts w:ascii="Times New Roman" w:hAnsi="Times New Roman"/>
        </w:rPr>
        <w:t xml:space="preserve">Контрольно-измерительные материалы различны для каждого варианта </w:t>
      </w:r>
      <w:r>
        <w:rPr>
          <w:rFonts w:ascii="Times New Roman" w:hAnsi="Times New Roman"/>
        </w:rPr>
        <w:t>реализации дисциплины.</w:t>
      </w:r>
    </w:p>
    <w:p w14:paraId="94080000">
      <w:pPr>
        <w:ind/>
        <w:jc w:val="both"/>
        <w:rPr>
          <w:rFonts w:ascii="Times New Roman" w:hAnsi="Times New Roman"/>
          <w:b w:val="1"/>
        </w:rPr>
      </w:pPr>
      <w:r>
        <w:rPr>
          <w:rFonts w:ascii="Times New Roman" w:hAnsi="Times New Roman"/>
          <w:b w:val="1"/>
        </w:rPr>
        <w:t xml:space="preserve">Вариант реализации 1: промышленное программирование, </w:t>
      </w:r>
      <w:r>
        <w:rPr>
          <w:rFonts w:ascii="Times New Roman" w:hAnsi="Times New Roman"/>
          <w:b w:val="1"/>
        </w:rPr>
        <w:t>C</w:t>
      </w:r>
      <w:r>
        <w:rPr>
          <w:rFonts w:ascii="Times New Roman" w:hAnsi="Times New Roman"/>
          <w:b w:val="1"/>
        </w:rPr>
        <w:t xml:space="preserve">, </w:t>
      </w:r>
      <w:r>
        <w:rPr>
          <w:rFonts w:ascii="Times New Roman" w:hAnsi="Times New Roman"/>
          <w:b w:val="1"/>
        </w:rPr>
        <w:t>C</w:t>
      </w:r>
      <w:r>
        <w:rPr>
          <w:rFonts w:ascii="Times New Roman" w:hAnsi="Times New Roman"/>
          <w:b w:val="1"/>
        </w:rPr>
        <w:t>#.</w:t>
      </w:r>
    </w:p>
    <w:p w14:paraId="95080000">
      <w:pPr>
        <w:ind/>
        <w:jc w:val="both"/>
        <w:rPr>
          <w:rFonts w:ascii="Times New Roman" w:hAnsi="Times New Roman"/>
          <w:b w:val="1"/>
        </w:rPr>
      </w:pPr>
    </w:p>
    <w:p w14:paraId="96080000">
      <w:pPr>
        <w:ind/>
        <w:jc w:val="both"/>
        <w:rPr>
          <w:rFonts w:ascii="Times New Roman" w:hAnsi="Times New Roman"/>
        </w:rPr>
      </w:pPr>
      <w:r>
        <w:rPr>
          <w:rFonts w:ascii="Times New Roman" w:hAnsi="Times New Roman"/>
          <w:b w:val="1"/>
        </w:rPr>
        <w:t>Семестр 1.</w:t>
      </w:r>
    </w:p>
    <w:p w14:paraId="97080000">
      <w:pPr>
        <w:ind/>
        <w:jc w:val="both"/>
        <w:rPr>
          <w:rFonts w:ascii="Times New Roman" w:hAnsi="Times New Roman"/>
        </w:rPr>
      </w:pPr>
    </w:p>
    <w:p w14:paraId="98080000">
      <w:pPr>
        <w:ind/>
        <w:jc w:val="both"/>
        <w:rPr>
          <w:rFonts w:ascii="Times New Roman" w:hAnsi="Times New Roman"/>
          <w:b w:val="1"/>
          <w:i w:val="1"/>
        </w:rPr>
      </w:pPr>
      <w:r>
        <w:rPr>
          <w:rFonts w:ascii="Times New Roman" w:hAnsi="Times New Roman"/>
          <w:b w:val="1"/>
          <w:i w:val="1"/>
        </w:rPr>
        <w:t>Домашняя работа 1:</w:t>
      </w:r>
    </w:p>
    <w:p w14:paraId="99080000">
      <w:pPr>
        <w:pStyle w:val="Style_1"/>
        <w:numPr>
          <w:ilvl w:val="0"/>
          <w:numId w:val="74"/>
        </w:numPr>
        <w:ind/>
        <w:jc w:val="both"/>
        <w:rPr>
          <w:rFonts w:ascii="Times New Roman" w:hAnsi="Times New Roman"/>
        </w:rPr>
      </w:pPr>
      <w:r>
        <w:rPr>
          <w:rFonts w:ascii="Times New Roman" w:hAnsi="Times New Roman"/>
        </w:rPr>
        <w:t>Написать программу, считающую значение формулы x</w:t>
      </w:r>
      <w:r>
        <w:rPr>
          <w:rFonts w:ascii="Times New Roman" w:hAnsi="Times New Roman"/>
          <w:vertAlign w:val="superscript"/>
        </w:rPr>
        <w:t>4</w:t>
      </w:r>
      <w:r>
        <w:rPr>
          <w:rFonts w:ascii="Times New Roman" w:hAnsi="Times New Roman"/>
        </w:rPr>
        <w:t xml:space="preserve"> + x</w:t>
      </w:r>
      <w:r>
        <w:rPr>
          <w:rFonts w:ascii="Times New Roman" w:hAnsi="Times New Roman"/>
          <w:vertAlign w:val="superscript"/>
        </w:rPr>
        <w:t>3</w:t>
      </w:r>
      <w:r>
        <w:rPr>
          <w:rFonts w:ascii="Times New Roman" w:hAnsi="Times New Roman"/>
        </w:rPr>
        <w:t xml:space="preserve"> + x</w:t>
      </w:r>
      <w:r>
        <w:rPr>
          <w:rFonts w:ascii="Times New Roman" w:hAnsi="Times New Roman"/>
          <w:vertAlign w:val="superscript"/>
        </w:rPr>
        <w:t>2</w:t>
      </w:r>
      <w:r>
        <w:rPr>
          <w:rFonts w:ascii="Times New Roman" w:hAnsi="Times New Roman"/>
        </w:rPr>
        <w:t xml:space="preserve"> + x + 1 за два умножения.</w:t>
      </w:r>
    </w:p>
    <w:p w14:paraId="9A080000">
      <w:pPr>
        <w:pStyle w:val="Style_1"/>
        <w:numPr>
          <w:ilvl w:val="0"/>
          <w:numId w:val="74"/>
        </w:numPr>
        <w:ind/>
        <w:jc w:val="both"/>
        <w:rPr>
          <w:rFonts w:ascii="Times New Roman" w:hAnsi="Times New Roman"/>
        </w:rPr>
      </w:pPr>
      <w:r>
        <w:rPr>
          <w:rFonts w:ascii="Times New Roman" w:hAnsi="Times New Roman"/>
        </w:rPr>
        <w:t>Написать программу нахождения неполного частного от деления a на b (целые числа), используя только операции сложения, вычитания и умножения.</w:t>
      </w:r>
    </w:p>
    <w:p w14:paraId="9B080000">
      <w:pPr>
        <w:pStyle w:val="Style_1"/>
        <w:numPr>
          <w:ilvl w:val="0"/>
          <w:numId w:val="74"/>
        </w:numPr>
        <w:ind/>
        <w:jc w:val="both"/>
        <w:rPr>
          <w:rFonts w:ascii="Times New Roman" w:hAnsi="Times New Roman"/>
        </w:rPr>
      </w:pPr>
      <w:r>
        <w:rPr>
          <w:rFonts w:ascii="Times New Roman" w:hAnsi="Times New Roman"/>
        </w:rPr>
        <w:t xml:space="preserve">Дан массив целых чисел </w:t>
      </w:r>
      <w:r>
        <w:rPr>
          <w:rFonts w:ascii="Times New Roman" w:hAnsi="Times New Roman"/>
        </w:rPr>
        <w:t>x[</w:t>
      </w:r>
      <w:r>
        <w:rPr>
          <w:rFonts w:ascii="Times New Roman" w:hAnsi="Times New Roman"/>
        </w:rPr>
        <w:t>1] ... x[m + n], рассматриваемый как соединение двух его отрезков: начала x[1] ... x[m] длины m и конца x[m + 1] ... x[m + n] длины n. Не используя дополнительных массивов, переставить начало и конец (обращением двух частей массива, а потом его самого).</w:t>
      </w:r>
    </w:p>
    <w:p w14:paraId="9C080000">
      <w:pPr>
        <w:pStyle w:val="Style_1"/>
        <w:numPr>
          <w:ilvl w:val="0"/>
          <w:numId w:val="74"/>
        </w:numPr>
        <w:ind/>
        <w:jc w:val="both"/>
        <w:rPr>
          <w:rFonts w:ascii="Times New Roman" w:hAnsi="Times New Roman"/>
        </w:rPr>
      </w:pPr>
      <w:r>
        <w:rPr>
          <w:rFonts w:ascii="Times New Roman" w:hAnsi="Times New Roman"/>
        </w:rPr>
        <w:t>Посчитать число "счастливых билетов" (билет считается "счастливым", если сумма первых трёх цифр его номера равна сумме трёх последних), подсчётом числа билетов с заданной суммой трёх цифр.</w:t>
      </w:r>
    </w:p>
    <w:p w14:paraId="9D080000">
      <w:pPr>
        <w:pStyle w:val="Style_1"/>
        <w:numPr>
          <w:ilvl w:val="0"/>
          <w:numId w:val="74"/>
        </w:numPr>
        <w:ind/>
        <w:jc w:val="both"/>
        <w:rPr>
          <w:rFonts w:ascii="Times New Roman" w:hAnsi="Times New Roman"/>
        </w:rPr>
      </w:pPr>
      <w:r>
        <w:rPr>
          <w:rFonts w:ascii="Times New Roman" w:hAnsi="Times New Roman"/>
        </w:rPr>
        <w:t>Написать программу проверки баланса скобок в исходной строке (</w:t>
      </w:r>
      <w:r>
        <w:rPr>
          <w:rFonts w:ascii="Times New Roman" w:hAnsi="Times New Roman"/>
        </w:rPr>
        <w:t>т.е.</w:t>
      </w:r>
      <w:r>
        <w:rPr>
          <w:rFonts w:ascii="Times New Roman" w:hAnsi="Times New Roman"/>
        </w:rPr>
        <w:t xml:space="preserve"> число открывающих скобок равно числу закрывающих и выполняется правило вложенности скобок).</w:t>
      </w:r>
    </w:p>
    <w:p w14:paraId="9E080000">
      <w:pPr>
        <w:pStyle w:val="Style_1"/>
        <w:numPr>
          <w:ilvl w:val="0"/>
          <w:numId w:val="74"/>
        </w:numPr>
        <w:ind/>
        <w:jc w:val="both"/>
        <w:rPr>
          <w:rFonts w:ascii="Times New Roman" w:hAnsi="Times New Roman"/>
        </w:rPr>
      </w:pPr>
      <w:r>
        <w:rPr>
          <w:rFonts w:ascii="Times New Roman" w:hAnsi="Times New Roman"/>
        </w:rPr>
        <w:t>Заданы две строки: S и S1. Найти количество вхождений S1 в S как подстроки.</w:t>
      </w:r>
    </w:p>
    <w:p w14:paraId="9F080000">
      <w:pPr>
        <w:pStyle w:val="Style_1"/>
        <w:numPr>
          <w:ilvl w:val="0"/>
          <w:numId w:val="74"/>
        </w:numPr>
        <w:ind/>
        <w:jc w:val="both"/>
        <w:rPr>
          <w:rFonts w:ascii="Times New Roman" w:hAnsi="Times New Roman"/>
        </w:rPr>
      </w:pPr>
      <w:r>
        <w:rPr>
          <w:rFonts w:ascii="Times New Roman" w:hAnsi="Times New Roman"/>
        </w:rPr>
        <w:t>Написать программу, печатающую все простые числа, не превосходящие заданного числа.</w:t>
      </w:r>
    </w:p>
    <w:p w14:paraId="A0080000">
      <w:pPr>
        <w:pStyle w:val="Style_1"/>
        <w:numPr>
          <w:ilvl w:val="0"/>
          <w:numId w:val="74"/>
        </w:numPr>
        <w:spacing w:after="120"/>
        <w:ind w:hanging="357" w:left="357"/>
        <w:jc w:val="both"/>
        <w:rPr>
          <w:rFonts w:ascii="Times New Roman" w:hAnsi="Times New Roman"/>
        </w:rPr>
      </w:pPr>
      <w:r>
        <w:rPr>
          <w:rFonts w:ascii="Times New Roman" w:hAnsi="Times New Roman"/>
        </w:rPr>
        <w:t>Написать программу, считающую количество нулевых элементов в массиве.</w:t>
      </w:r>
    </w:p>
    <w:p w14:paraId="A1080000">
      <w:pPr>
        <w:ind w:right="-132"/>
        <w:rPr>
          <w:rFonts w:ascii="Times New Roman" w:hAnsi="Times New Roman"/>
        </w:rPr>
      </w:pPr>
      <w:bookmarkStart w:id="2" w:name="_Hlk45717718"/>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ОПК-5, ПКП-4</w:t>
      </w:r>
    </w:p>
    <w:p w14:paraId="A2080000">
      <w:pPr>
        <w:spacing w:after="240"/>
        <w:ind w:right="-130"/>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решение каждой задачи оценивается по шкале от 0 (нет решения или решение имеет существенные недостатки) до 1 (решение работоспособно, аккуратно реализовано, алгоритмически аккуратно)</w:t>
      </w:r>
      <w:r>
        <w:rPr>
          <w:rFonts w:ascii="Times New Roman" w:hAnsi="Times New Roman"/>
        </w:rPr>
        <w:t>.</w:t>
      </w:r>
      <w:bookmarkEnd w:id="2"/>
    </w:p>
    <w:p w14:paraId="A3080000">
      <w:pPr>
        <w:spacing w:after="240"/>
        <w:ind w:right="-130"/>
        <w:jc w:val="both"/>
        <w:rPr>
          <w:rFonts w:ascii="Times New Roman" w:hAnsi="Times New Roman"/>
          <w:b w:val="1"/>
          <w:i w:val="1"/>
        </w:rPr>
      </w:pPr>
      <w:r>
        <w:rPr>
          <w:rFonts w:ascii="Times New Roman" w:hAnsi="Times New Roman"/>
          <w:b w:val="1"/>
          <w:i w:val="1"/>
        </w:rPr>
        <w:t>Домашняя работа 2:</w:t>
      </w:r>
    </w:p>
    <w:p w14:paraId="A4080000">
      <w:pPr>
        <w:pStyle w:val="Style_1"/>
        <w:numPr>
          <w:ilvl w:val="0"/>
          <w:numId w:val="75"/>
        </w:numPr>
        <w:spacing w:after="240"/>
        <w:ind w:right="-130"/>
        <w:jc w:val="both"/>
        <w:rPr>
          <w:rFonts w:ascii="Times New Roman" w:hAnsi="Times New Roman"/>
        </w:rPr>
      </w:pPr>
      <w:r>
        <w:rPr>
          <w:rFonts w:ascii="Times New Roman" w:hAnsi="Times New Roman"/>
        </w:rPr>
        <w:t>Реализовать вычисление чисел Фибоначчи рекурсивно (и убедиться, что при n ~ 37 уже заметно медленно), реализовать итеративно, почувствовать разницу.</w:t>
      </w:r>
    </w:p>
    <w:p w14:paraId="A5080000">
      <w:pPr>
        <w:pStyle w:val="Style_1"/>
        <w:numPr>
          <w:ilvl w:val="0"/>
          <w:numId w:val="75"/>
        </w:numPr>
        <w:spacing w:after="240"/>
        <w:ind w:right="-130"/>
        <w:jc w:val="both"/>
        <w:rPr>
          <w:rFonts w:ascii="Times New Roman" w:hAnsi="Times New Roman"/>
        </w:rPr>
      </w:pPr>
      <w:r>
        <w:rPr>
          <w:rFonts w:ascii="Times New Roman" w:hAnsi="Times New Roman"/>
        </w:rPr>
        <w:t xml:space="preserve">Реализовать возведение в степень — в лоб (за линейное время) и за </w:t>
      </w:r>
      <w:r>
        <w:rPr>
          <w:rFonts w:ascii="Times New Roman" w:hAnsi="Times New Roman"/>
        </w:rPr>
        <w:t>О(</w:t>
      </w:r>
      <w:r>
        <w:rPr>
          <w:rFonts w:ascii="Times New Roman" w:hAnsi="Times New Roman"/>
        </w:rPr>
        <w:t>log</w:t>
      </w:r>
      <w:r>
        <w:rPr>
          <w:rFonts w:ascii="Times New Roman" w:hAnsi="Times New Roman"/>
        </w:rPr>
        <w:t xml:space="preserve"> n).</w:t>
      </w:r>
    </w:p>
    <w:p w14:paraId="A6080000">
      <w:pPr>
        <w:pStyle w:val="Style_1"/>
        <w:numPr>
          <w:ilvl w:val="0"/>
          <w:numId w:val="75"/>
        </w:numPr>
        <w:spacing w:after="240"/>
        <w:ind w:right="-130"/>
        <w:jc w:val="both"/>
        <w:rPr>
          <w:rFonts w:ascii="Times New Roman" w:hAnsi="Times New Roman"/>
        </w:rPr>
      </w:pPr>
      <w:r>
        <w:rPr>
          <w:rFonts w:ascii="Times New Roman" w:hAnsi="Times New Roman"/>
        </w:rPr>
        <w:t>Написать сортировки пузырьком и подсчётом.</w:t>
      </w:r>
    </w:p>
    <w:p w14:paraId="A7080000">
      <w:pPr>
        <w:pStyle w:val="Style_1"/>
        <w:numPr>
          <w:ilvl w:val="0"/>
          <w:numId w:val="75"/>
        </w:numPr>
        <w:spacing w:after="240"/>
        <w:ind w:right="-130"/>
        <w:jc w:val="both"/>
        <w:rPr>
          <w:rFonts w:ascii="Times New Roman" w:hAnsi="Times New Roman"/>
        </w:rPr>
      </w:pPr>
      <w:r>
        <w:rPr>
          <w:rFonts w:ascii="Times New Roman" w:hAnsi="Times New Roman"/>
        </w:rPr>
        <w:t xml:space="preserve">Написать программу, которая заполняет массив случайными значениями (с использованием функции </w:t>
      </w:r>
      <w:r>
        <w:rPr>
          <w:rFonts w:ascii="Times New Roman" w:hAnsi="Times New Roman"/>
        </w:rPr>
        <w:t>rand</w:t>
      </w:r>
      <w:r>
        <w:rPr>
          <w:rFonts w:ascii="Times New Roman" w:hAnsi="Times New Roman"/>
        </w:rPr>
        <w:t xml:space="preserve"> из </w:t>
      </w:r>
      <w:r>
        <w:rPr>
          <w:rFonts w:ascii="Times New Roman" w:hAnsi="Times New Roman"/>
        </w:rPr>
        <w:t>stdlib.h</w:t>
      </w:r>
      <w:r>
        <w:rPr>
          <w:rFonts w:ascii="Times New Roman" w:hAnsi="Times New Roman"/>
        </w:rPr>
        <w:t>), потом преобразует его без использования дополнительных массивов так, что в начале массива будут элементы, меньшие первого, а в конце — большие либо равные первому. Программа должна работать за линейное время.</w:t>
      </w:r>
    </w:p>
    <w:p w14:paraId="A808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ОПК-5, ПКП-4</w:t>
      </w:r>
    </w:p>
    <w:p w14:paraId="A9080000">
      <w:pPr>
        <w:ind w:right="-132"/>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решение каждой задачи оценивается по шкале от 0 (нет решения или решение имеет существенные недостатки) до 2 (решение работоспособно, аккуратно реализовано, алгоритмически аккуратно)</w:t>
      </w:r>
      <w:r>
        <w:rPr>
          <w:rFonts w:ascii="Times New Roman" w:hAnsi="Times New Roman"/>
        </w:rPr>
        <w:t>.</w:t>
      </w:r>
    </w:p>
    <w:p w14:paraId="AA080000">
      <w:pPr>
        <w:ind w:right="-132"/>
        <w:rPr>
          <w:rFonts w:ascii="Times New Roman" w:hAnsi="Times New Roman"/>
        </w:rPr>
      </w:pPr>
    </w:p>
    <w:p w14:paraId="AB080000">
      <w:pPr>
        <w:spacing w:after="240"/>
        <w:ind w:right="-130"/>
        <w:jc w:val="both"/>
        <w:rPr>
          <w:rFonts w:ascii="Times New Roman" w:hAnsi="Times New Roman"/>
          <w:b w:val="1"/>
          <w:i w:val="1"/>
        </w:rPr>
      </w:pPr>
      <w:r>
        <w:rPr>
          <w:rFonts w:ascii="Times New Roman" w:hAnsi="Times New Roman"/>
          <w:b w:val="1"/>
          <w:i w:val="1"/>
        </w:rPr>
        <w:t>Домашняя работа 3:</w:t>
      </w:r>
    </w:p>
    <w:p w14:paraId="AC080000">
      <w:pPr>
        <w:pStyle w:val="Style_1"/>
        <w:numPr>
          <w:ilvl w:val="0"/>
          <w:numId w:val="76"/>
        </w:numPr>
        <w:spacing w:after="240"/>
        <w:ind w:right="-130"/>
        <w:jc w:val="both"/>
        <w:rPr>
          <w:rFonts w:ascii="Times New Roman" w:hAnsi="Times New Roman"/>
        </w:rPr>
      </w:pPr>
      <w:r>
        <w:rPr>
          <w:rFonts w:ascii="Times New Roman" w:hAnsi="Times New Roman"/>
        </w:rPr>
        <w:t xml:space="preserve">Реализовать </w:t>
      </w:r>
      <w:r>
        <w:rPr>
          <w:rFonts w:ascii="Times New Roman" w:hAnsi="Times New Roman"/>
        </w:rPr>
        <w:t>qsort</w:t>
      </w:r>
      <w:r>
        <w:rPr>
          <w:rFonts w:ascii="Times New Roman" w:hAnsi="Times New Roman"/>
        </w:rPr>
        <w:t>, который для сортировки кусков массива размером меньше 10 использует сортировку вставкой.</w:t>
      </w:r>
    </w:p>
    <w:p w14:paraId="AD080000">
      <w:pPr>
        <w:pStyle w:val="Style_1"/>
        <w:numPr>
          <w:ilvl w:val="0"/>
          <w:numId w:val="76"/>
        </w:numPr>
        <w:spacing w:after="240"/>
        <w:ind w:right="-130"/>
        <w:jc w:val="both"/>
        <w:rPr>
          <w:rFonts w:ascii="Times New Roman" w:hAnsi="Times New Roman"/>
        </w:rPr>
      </w:pPr>
      <w:r>
        <w:rPr>
          <w:rFonts w:ascii="Times New Roman" w:hAnsi="Times New Roman"/>
        </w:rPr>
        <w:t xml:space="preserve">Получить с клавиатуры 2 числа, n и k, сгенерировать случайно массив из n чисел, сгенерировать k случайных целых чисел, для каждого из них проверить, содержится ли оно в массиве. Надо придумать алгоритм с временной сложностью </w:t>
      </w:r>
      <w:r>
        <w:rPr>
          <w:rFonts w:ascii="Times New Roman" w:hAnsi="Times New Roman"/>
        </w:rPr>
        <w:t>O(</w:t>
      </w:r>
      <w:r>
        <w:rPr>
          <w:rFonts w:ascii="Times New Roman" w:hAnsi="Times New Roman"/>
        </w:rPr>
        <w:t xml:space="preserve">n </w:t>
      </w:r>
      <w:r>
        <w:rPr>
          <w:rFonts w:ascii="Times New Roman" w:hAnsi="Times New Roman"/>
        </w:rPr>
        <w:t>log</w:t>
      </w:r>
      <w:r>
        <w:rPr>
          <w:rFonts w:ascii="Times New Roman" w:hAnsi="Times New Roman"/>
        </w:rPr>
        <w:t xml:space="preserve"> n + k </w:t>
      </w:r>
      <w:r>
        <w:rPr>
          <w:rFonts w:ascii="Times New Roman" w:hAnsi="Times New Roman"/>
        </w:rPr>
        <w:t>log</w:t>
      </w:r>
      <w:r>
        <w:rPr>
          <w:rFonts w:ascii="Times New Roman" w:hAnsi="Times New Roman"/>
        </w:rPr>
        <w:t xml:space="preserve"> n), или лучший.</w:t>
      </w:r>
    </w:p>
    <w:p w14:paraId="AE080000">
      <w:pPr>
        <w:pStyle w:val="Style_1"/>
        <w:numPr>
          <w:ilvl w:val="0"/>
          <w:numId w:val="76"/>
        </w:numPr>
        <w:spacing w:after="240"/>
        <w:ind w:right="-130"/>
        <w:jc w:val="both"/>
        <w:rPr>
          <w:rFonts w:ascii="Times New Roman" w:hAnsi="Times New Roman"/>
        </w:rPr>
      </w:pPr>
      <w:r>
        <w:rPr>
          <w:rFonts w:ascii="Times New Roman" w:hAnsi="Times New Roman"/>
        </w:rPr>
        <w:t>Найти наиболее часто встречающийся элемент в массиве быстрее, чем за O(n</w:t>
      </w:r>
      <w:r>
        <w:rPr>
          <w:rFonts w:ascii="Times New Roman" w:hAnsi="Times New Roman"/>
          <w:vertAlign w:val="superscript"/>
        </w:rPr>
        <w:t>2</w:t>
      </w:r>
      <w:r>
        <w:rPr>
          <w:rFonts w:ascii="Times New Roman" w:hAnsi="Times New Roman"/>
        </w:rPr>
        <w:t>). Если таких элементов несколько, надо вывести любой из них.</w:t>
      </w:r>
    </w:p>
    <w:p w14:paraId="AF080000">
      <w:pPr>
        <w:pStyle w:val="Style_1"/>
        <w:numPr>
          <w:ilvl w:val="0"/>
          <w:numId w:val="76"/>
        </w:numPr>
        <w:spacing w:after="240"/>
        <w:ind w:right="-130"/>
        <w:jc w:val="both"/>
        <w:rPr>
          <w:rFonts w:ascii="Times New Roman" w:hAnsi="Times New Roman"/>
        </w:rPr>
      </w:pPr>
      <w:r>
        <w:rPr>
          <w:rFonts w:ascii="Times New Roman" w:hAnsi="Times New Roman"/>
        </w:rPr>
        <w:t xml:space="preserve">Завести аккаунт с разумным именем на https://github.com. Выложить туда в </w:t>
      </w:r>
      <w:r>
        <w:rPr>
          <w:rFonts w:ascii="Times New Roman" w:hAnsi="Times New Roman"/>
        </w:rPr>
        <w:t>master</w:t>
      </w:r>
      <w:r>
        <w:rPr>
          <w:rFonts w:ascii="Times New Roman" w:hAnsi="Times New Roman"/>
        </w:rPr>
        <w:t xml:space="preserve"> уже зачтённые задачи (при этом придумав разумную структуру папок), все </w:t>
      </w:r>
      <w:r>
        <w:rPr>
          <w:rFonts w:ascii="Times New Roman" w:hAnsi="Times New Roman"/>
        </w:rPr>
        <w:t>незачтённые</w:t>
      </w:r>
      <w:r>
        <w:rPr>
          <w:rFonts w:ascii="Times New Roman" w:hAnsi="Times New Roman"/>
        </w:rPr>
        <w:t xml:space="preserve"> выложить в отдельные ветки и сделать </w:t>
      </w:r>
      <w:r>
        <w:rPr>
          <w:rFonts w:ascii="Times New Roman" w:hAnsi="Times New Roman"/>
        </w:rPr>
        <w:t>пуллреквесты</w:t>
      </w:r>
      <w:r>
        <w:rPr>
          <w:rFonts w:ascii="Times New Roman" w:hAnsi="Times New Roman"/>
        </w:rPr>
        <w:t>. Имеет смысл посмотреть презентацию, https://git-scm.com/book/ru/v1 и поставить графический клиент типа https://tortoisegit.org/ для облегчения жизни. Не бояться экспериментировать со своим репозиторием и спрашивать препода</w:t>
      </w:r>
    </w:p>
    <w:p w14:paraId="B008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ОПК-5, ПКП-4, УКБ-3</w:t>
      </w:r>
    </w:p>
    <w:p w14:paraId="B1080000">
      <w:pPr>
        <w:ind w:right="-132"/>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 xml:space="preserve">решение задач </w:t>
      </w:r>
      <w:r>
        <w:rPr>
          <w:rFonts w:ascii="Times New Roman" w:hAnsi="Times New Roman"/>
        </w:rPr>
        <w:t>1-3</w:t>
      </w:r>
      <w:r>
        <w:rPr>
          <w:rFonts w:ascii="Times New Roman" w:hAnsi="Times New Roman"/>
        </w:rPr>
        <w:t xml:space="preserve"> оценивается по шкале от 0 (нет решения или решение имеет существенные недостатки) до 3 (решение работоспособно, аккуратно реализовано, алгоритмически аккуратно)</w:t>
      </w:r>
      <w:r>
        <w:rPr>
          <w:rFonts w:ascii="Times New Roman" w:hAnsi="Times New Roman"/>
        </w:rPr>
        <w:t xml:space="preserve">. Решение задачи 4 оценивается по шкале от 0 (не выполнено) до 2 (выполнено, структура папок адекватна, </w:t>
      </w:r>
      <w:r>
        <w:rPr>
          <w:rFonts w:ascii="Times New Roman" w:hAnsi="Times New Roman"/>
        </w:rPr>
        <w:t>пуллреквесты</w:t>
      </w:r>
      <w:r>
        <w:rPr>
          <w:rFonts w:ascii="Times New Roman" w:hAnsi="Times New Roman"/>
        </w:rPr>
        <w:t xml:space="preserve"> сделаны).</w:t>
      </w:r>
    </w:p>
    <w:p w14:paraId="B2080000">
      <w:pPr>
        <w:ind w:right="-132"/>
        <w:rPr>
          <w:rFonts w:ascii="Times New Roman" w:hAnsi="Times New Roman"/>
        </w:rPr>
      </w:pPr>
    </w:p>
    <w:p w14:paraId="B3080000">
      <w:pPr>
        <w:spacing w:after="240"/>
        <w:ind w:right="-130"/>
        <w:jc w:val="both"/>
        <w:rPr>
          <w:rFonts w:ascii="Times New Roman" w:hAnsi="Times New Roman"/>
          <w:b w:val="1"/>
          <w:i w:val="1"/>
        </w:rPr>
      </w:pPr>
      <w:r>
        <w:rPr>
          <w:rFonts w:ascii="Times New Roman" w:hAnsi="Times New Roman"/>
          <w:b w:val="1"/>
          <w:i w:val="1"/>
        </w:rPr>
        <w:t>Домашняя работа 4:</w:t>
      </w:r>
    </w:p>
    <w:p w14:paraId="B4080000">
      <w:pPr>
        <w:pStyle w:val="Style_1"/>
        <w:numPr>
          <w:ilvl w:val="0"/>
          <w:numId w:val="77"/>
        </w:numPr>
        <w:ind w:firstLine="0" w:left="360" w:right="-132"/>
        <w:rPr>
          <w:rFonts w:ascii="Times New Roman" w:hAnsi="Times New Roman"/>
        </w:rPr>
      </w:pPr>
      <w:r>
        <w:rPr>
          <w:rFonts w:ascii="Times New Roman" w:hAnsi="Times New Roman"/>
        </w:rPr>
        <w:t xml:space="preserve">Ввести два числа, перевести в двоичное представление в дополнительном коде и напечатать, сложить в столбик в двоичном представлении, вывести сумму, перевести в десятичное, вывести сумму в десятичном виде. Все сообщения писать по-русски (рекомендуется использовать функцию </w:t>
      </w:r>
      <w:r>
        <w:rPr>
          <w:rFonts w:ascii="Times New Roman" w:hAnsi="Times New Roman"/>
        </w:rPr>
        <w:t>setlocale</w:t>
      </w:r>
      <w:r>
        <w:rPr>
          <w:rFonts w:ascii="Times New Roman" w:hAnsi="Times New Roman"/>
        </w:rPr>
        <w:t>, чтобы сообщения выводились по-русски и под Windows тоже).</w:t>
      </w:r>
    </w:p>
    <w:p w14:paraId="B5080000">
      <w:pPr>
        <w:pStyle w:val="Style_1"/>
        <w:numPr>
          <w:ilvl w:val="0"/>
          <w:numId w:val="77"/>
        </w:numPr>
        <w:ind w:firstLine="0" w:left="360" w:right="-132"/>
        <w:rPr>
          <w:rFonts w:ascii="Times New Roman" w:hAnsi="Times New Roman"/>
        </w:rPr>
      </w:pPr>
      <w:r>
        <w:rPr>
          <w:rFonts w:ascii="Times New Roman" w:hAnsi="Times New Roman"/>
        </w:rPr>
        <w:t>Переделать задачу 3 из прошлого задания так, чтобы сортировка была в отдельном модуле и читала входные данные из файла.</w:t>
      </w:r>
    </w:p>
    <w:p w14:paraId="B6080000">
      <w:pPr>
        <w:pStyle w:val="Style_1"/>
        <w:numPr>
          <w:ilvl w:val="0"/>
          <w:numId w:val="77"/>
        </w:numPr>
        <w:ind w:firstLine="0" w:left="360" w:right="-132"/>
        <w:rPr>
          <w:rFonts w:ascii="Times New Roman" w:hAnsi="Times New Roman"/>
        </w:rPr>
      </w:pPr>
      <w:r>
        <w:rPr>
          <w:rFonts w:ascii="Times New Roman" w:hAnsi="Times New Roman"/>
        </w:rPr>
        <w:t>Написать программу — телефонный справочник. Она должна уметь хранить имена и номера телефонов, в интерактивном режиме осуществлять следующие операции:</w:t>
      </w:r>
    </w:p>
    <w:p w14:paraId="B7080000">
      <w:pPr>
        <w:pStyle w:val="Style_1"/>
        <w:numPr>
          <w:ilvl w:val="1"/>
          <w:numId w:val="77"/>
        </w:numPr>
        <w:ind w:firstLine="0" w:left="1080" w:right="-132"/>
        <w:rPr>
          <w:rFonts w:ascii="Times New Roman" w:hAnsi="Times New Roman"/>
        </w:rPr>
      </w:pPr>
      <w:r>
        <w:rPr>
          <w:rFonts w:ascii="Times New Roman" w:hAnsi="Times New Roman"/>
        </w:rPr>
        <w:t>0 — выйти</w:t>
      </w:r>
    </w:p>
    <w:p w14:paraId="B8080000">
      <w:pPr>
        <w:pStyle w:val="Style_1"/>
        <w:numPr>
          <w:ilvl w:val="1"/>
          <w:numId w:val="77"/>
        </w:numPr>
        <w:ind w:firstLine="0" w:left="1080" w:right="-132"/>
        <w:rPr>
          <w:rFonts w:ascii="Times New Roman" w:hAnsi="Times New Roman"/>
        </w:rPr>
      </w:pPr>
      <w:r>
        <w:rPr>
          <w:rFonts w:ascii="Times New Roman" w:hAnsi="Times New Roman"/>
        </w:rPr>
        <w:t>1 — добавить запись (имя и телефон)</w:t>
      </w:r>
    </w:p>
    <w:p w14:paraId="B9080000">
      <w:pPr>
        <w:pStyle w:val="Style_1"/>
        <w:numPr>
          <w:ilvl w:val="1"/>
          <w:numId w:val="77"/>
        </w:numPr>
        <w:ind w:firstLine="0" w:left="1080" w:right="-132"/>
        <w:rPr>
          <w:rFonts w:ascii="Times New Roman" w:hAnsi="Times New Roman"/>
        </w:rPr>
      </w:pPr>
      <w:r>
        <w:rPr>
          <w:rFonts w:ascii="Times New Roman" w:hAnsi="Times New Roman"/>
        </w:rPr>
        <w:t>2 — распечатать все имеющиеся записи</w:t>
      </w:r>
    </w:p>
    <w:p w14:paraId="BA080000">
      <w:pPr>
        <w:pStyle w:val="Style_1"/>
        <w:numPr>
          <w:ilvl w:val="1"/>
          <w:numId w:val="77"/>
        </w:numPr>
        <w:ind w:firstLine="0" w:left="1080" w:right="-132"/>
        <w:rPr>
          <w:rFonts w:ascii="Times New Roman" w:hAnsi="Times New Roman"/>
        </w:rPr>
      </w:pPr>
      <w:r>
        <w:rPr>
          <w:rFonts w:ascii="Times New Roman" w:hAnsi="Times New Roman"/>
        </w:rPr>
        <w:t>3 — найти телефон по имени</w:t>
      </w:r>
    </w:p>
    <w:p w14:paraId="BB080000">
      <w:pPr>
        <w:pStyle w:val="Style_1"/>
        <w:numPr>
          <w:ilvl w:val="1"/>
          <w:numId w:val="77"/>
        </w:numPr>
        <w:ind w:firstLine="0" w:left="1080" w:right="-132"/>
        <w:rPr>
          <w:rFonts w:ascii="Times New Roman" w:hAnsi="Times New Roman"/>
        </w:rPr>
      </w:pPr>
      <w:r>
        <w:rPr>
          <w:rFonts w:ascii="Times New Roman" w:hAnsi="Times New Roman"/>
        </w:rPr>
        <w:t>4 — найти имя по телефону</w:t>
      </w:r>
    </w:p>
    <w:p w14:paraId="BC080000">
      <w:pPr>
        <w:pStyle w:val="Style_1"/>
        <w:numPr>
          <w:ilvl w:val="1"/>
          <w:numId w:val="77"/>
        </w:numPr>
        <w:ind w:firstLine="0" w:left="1080" w:right="-132"/>
        <w:rPr>
          <w:rFonts w:ascii="Times New Roman" w:hAnsi="Times New Roman"/>
        </w:rPr>
      </w:pPr>
      <w:r>
        <w:rPr>
          <w:rFonts w:ascii="Times New Roman" w:hAnsi="Times New Roman"/>
        </w:rPr>
        <w:t>5 — сохранить текущие данные в файл</w:t>
      </w:r>
    </w:p>
    <w:p w14:paraId="BD080000">
      <w:pPr>
        <w:pStyle w:val="Style_1"/>
        <w:ind w:firstLine="0" w:left="360" w:right="-132"/>
        <w:rPr>
          <w:rFonts w:ascii="Times New Roman" w:hAnsi="Times New Roman"/>
        </w:rPr>
      </w:pPr>
      <w:r>
        <w:rPr>
          <w:rFonts w:ascii="Times New Roman" w:hAnsi="Times New Roman"/>
        </w:rPr>
        <w:t xml:space="preserve">При запуске программа должна читать данные из файла (того самого, в который сохраняет данные), если файла нет </w:t>
      </w:r>
      <w:r>
        <w:rPr>
          <w:rFonts w:ascii="Times New Roman" w:hAnsi="Times New Roman"/>
        </w:rPr>
        <w:t>—</w:t>
      </w:r>
      <w:r>
        <w:rPr>
          <w:rFonts w:ascii="Times New Roman" w:hAnsi="Times New Roman"/>
        </w:rPr>
        <w:t xml:space="preserve"> начинать с пустой базы номеров. Размер базы ограничен сотней записей.</w:t>
      </w:r>
    </w:p>
    <w:p w14:paraId="BE080000">
      <w:pPr>
        <w:pStyle w:val="Style_1"/>
        <w:ind w:right="-132"/>
        <w:rPr>
          <w:rFonts w:ascii="Times New Roman" w:hAnsi="Times New Roman"/>
        </w:rPr>
      </w:pPr>
    </w:p>
    <w:p w14:paraId="BF08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w:t>
      </w:r>
      <w:r>
        <w:rPr>
          <w:rFonts w:ascii="Times New Roman" w:hAnsi="Times New Roman"/>
        </w:rPr>
        <w:t xml:space="preserve"> </w:t>
      </w:r>
      <w:r>
        <w:rPr>
          <w:rFonts w:ascii="Times New Roman" w:hAnsi="Times New Roman"/>
        </w:rPr>
        <w:t xml:space="preserve">ОПК-4, </w:t>
      </w:r>
      <w:r>
        <w:rPr>
          <w:rFonts w:ascii="Times New Roman" w:hAnsi="Times New Roman"/>
        </w:rPr>
        <w:t>ОПК-5, ПКП-4</w:t>
      </w:r>
      <w:r>
        <w:rPr>
          <w:rFonts w:ascii="Times New Roman" w:hAnsi="Times New Roman"/>
        </w:rPr>
        <w:t>, УКБ-3</w:t>
      </w:r>
    </w:p>
    <w:p w14:paraId="C0080000">
      <w:pPr>
        <w:ind w:right="-132"/>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 xml:space="preserve">решение каждой задачи оценивается по шкале от 0 (нет решения или решение имеет существенные недостатки) до </w:t>
      </w:r>
      <w:r>
        <w:rPr>
          <w:rFonts w:ascii="Times New Roman" w:hAnsi="Times New Roman"/>
        </w:rPr>
        <w:t>3</w:t>
      </w:r>
      <w:r>
        <w:rPr>
          <w:rFonts w:ascii="Times New Roman" w:hAnsi="Times New Roman"/>
        </w:rPr>
        <w:t xml:space="preserve"> (решение работоспособно, аккуратно реализовано, алгоритмически аккуратно)</w:t>
      </w:r>
      <w:r>
        <w:rPr>
          <w:rFonts w:ascii="Times New Roman" w:hAnsi="Times New Roman"/>
        </w:rPr>
        <w:t>.</w:t>
      </w:r>
    </w:p>
    <w:p w14:paraId="C1080000">
      <w:pPr>
        <w:ind w:right="-132"/>
        <w:rPr>
          <w:rFonts w:ascii="Times New Roman" w:hAnsi="Times New Roman"/>
        </w:rPr>
      </w:pPr>
    </w:p>
    <w:p w14:paraId="C2080000">
      <w:pPr>
        <w:spacing w:after="240"/>
        <w:ind w:right="-130"/>
        <w:jc w:val="both"/>
        <w:rPr>
          <w:rFonts w:ascii="Times New Roman" w:hAnsi="Times New Roman"/>
          <w:b w:val="1"/>
          <w:i w:val="1"/>
        </w:rPr>
      </w:pPr>
      <w:r>
        <w:rPr>
          <w:rFonts w:ascii="Times New Roman" w:hAnsi="Times New Roman"/>
          <w:b w:val="1"/>
          <w:i w:val="1"/>
        </w:rPr>
        <w:t>Домашняя работа 5:</w:t>
      </w:r>
    </w:p>
    <w:p w14:paraId="C3080000">
      <w:pPr>
        <w:pStyle w:val="Style_1"/>
        <w:numPr>
          <w:ilvl w:val="0"/>
          <w:numId w:val="78"/>
        </w:numPr>
        <w:ind w:firstLine="0" w:left="360" w:right="-132"/>
        <w:rPr>
          <w:rFonts w:ascii="Times New Roman" w:hAnsi="Times New Roman"/>
        </w:rPr>
      </w:pPr>
      <w:r>
        <w:rPr>
          <w:rFonts w:ascii="Times New Roman" w:hAnsi="Times New Roman"/>
        </w:rPr>
        <w:t xml:space="preserve">Написать программу для вычисления арифметического выражения в постфиксной форме. С клавиатуры вводится последовательность цифр (для простоты) и операций +, -, *, /, представляющая выражение в постфиксной форме, должен выводиться результат вычисления. Например, на тесте 9 </w:t>
      </w:r>
      <w:r>
        <w:rPr>
          <w:rFonts w:ascii="Times New Roman" w:hAnsi="Times New Roman"/>
        </w:rPr>
        <w:t>6 - 1</w:t>
      </w:r>
      <w:r>
        <w:rPr>
          <w:rFonts w:ascii="Times New Roman" w:hAnsi="Times New Roman"/>
        </w:rPr>
        <w:t xml:space="preserve"> 2 + * должно получиться 9.</w:t>
      </w:r>
    </w:p>
    <w:p w14:paraId="C4080000">
      <w:pPr>
        <w:pStyle w:val="Style_1"/>
        <w:numPr>
          <w:ilvl w:val="0"/>
          <w:numId w:val="78"/>
        </w:numPr>
        <w:ind w:firstLine="0" w:left="360" w:right="-132"/>
        <w:rPr>
          <w:rFonts w:ascii="Times New Roman" w:hAnsi="Times New Roman"/>
        </w:rPr>
      </w:pPr>
      <w:r>
        <w:rPr>
          <w:rFonts w:ascii="Times New Roman" w:hAnsi="Times New Roman"/>
        </w:rPr>
        <w:t>Написать программу проверки баланса скобок в строке, скобки могут быть трёх видов: (), [], {}. Скобочная последовательность вида ({)} считается некорректной, ({}) — корректной.</w:t>
      </w:r>
    </w:p>
    <w:p w14:paraId="C5080000">
      <w:pPr>
        <w:pStyle w:val="Style_1"/>
        <w:numPr>
          <w:ilvl w:val="0"/>
          <w:numId w:val="78"/>
        </w:numPr>
        <w:ind w:firstLine="0" w:left="360" w:right="-132"/>
        <w:rPr>
          <w:rFonts w:ascii="Times New Roman" w:hAnsi="Times New Roman"/>
        </w:rPr>
      </w:pPr>
      <w:r>
        <w:rPr>
          <w:rFonts w:ascii="Times New Roman" w:hAnsi="Times New Roman"/>
        </w:rPr>
        <w:t xml:space="preserve">Написать программу, преобразующую выражение из инфиксной формы в постфиксную. В выражении могут быть знаки +, -, *, /, скобки и цифры. Пример: (1 + 1) * 2 должно преобразовываться в 1 1 + 2 *. Алгоритм перевода предлагается найти самостоятельно (алгоритм «сортировочной станции» Э. </w:t>
      </w:r>
      <w:r>
        <w:rPr>
          <w:rFonts w:ascii="Times New Roman" w:hAnsi="Times New Roman"/>
        </w:rPr>
        <w:t>Дейкстры</w:t>
      </w:r>
      <w:r>
        <w:rPr>
          <w:rFonts w:ascii="Times New Roman" w:hAnsi="Times New Roman"/>
        </w:rPr>
        <w:t>).</w:t>
      </w:r>
    </w:p>
    <w:p w14:paraId="C6080000">
      <w:pPr>
        <w:ind w:right="-132"/>
        <w:rPr>
          <w:rFonts w:ascii="Times New Roman" w:hAnsi="Times New Roman"/>
        </w:rPr>
      </w:pPr>
      <w:r>
        <w:rPr>
          <w:rFonts w:ascii="Times New Roman" w:hAnsi="Times New Roman"/>
        </w:rPr>
        <w:t>Задачи 1, 2 и 3 решаются с помощью стека — его надо реализовать единожды в отдельном модуле, и использовать во всех этих задачах. Комментарии ко всем функциям из заголовочного файла обязательны.</w:t>
      </w:r>
    </w:p>
    <w:p w14:paraId="C7080000">
      <w:pPr>
        <w:pStyle w:val="Style_1"/>
        <w:ind w:right="-132"/>
        <w:rPr>
          <w:rFonts w:ascii="Times New Roman" w:hAnsi="Times New Roman"/>
        </w:rPr>
      </w:pPr>
    </w:p>
    <w:p w14:paraId="C808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ПКП-4, УКБ-3</w:t>
      </w:r>
    </w:p>
    <w:p w14:paraId="C9080000">
      <w:pPr>
        <w:ind w:right="-132"/>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решение каждой задачи оценивается по шкале от 0 (нет решения или решение имеет существенные недостатки) до 3 (решение работоспособно, аккуратно реализовано, алгоритмически аккуратно)</w:t>
      </w:r>
      <w:r>
        <w:rPr>
          <w:rFonts w:ascii="Times New Roman" w:hAnsi="Times New Roman"/>
        </w:rPr>
        <w:t>.</w:t>
      </w:r>
    </w:p>
    <w:p w14:paraId="CA080000">
      <w:pPr>
        <w:ind w:right="-132"/>
        <w:rPr>
          <w:rFonts w:ascii="Times New Roman" w:hAnsi="Times New Roman"/>
        </w:rPr>
      </w:pPr>
    </w:p>
    <w:p w14:paraId="CB080000">
      <w:pPr>
        <w:spacing w:after="240"/>
        <w:ind w:right="-130"/>
        <w:jc w:val="both"/>
        <w:rPr>
          <w:rFonts w:ascii="Times New Roman" w:hAnsi="Times New Roman"/>
          <w:b w:val="1"/>
          <w:i w:val="1"/>
        </w:rPr>
      </w:pPr>
      <w:r>
        <w:rPr>
          <w:rFonts w:ascii="Times New Roman" w:hAnsi="Times New Roman"/>
          <w:b w:val="1"/>
          <w:i w:val="1"/>
        </w:rPr>
        <w:t>Домашняя работа 6:</w:t>
      </w:r>
    </w:p>
    <w:p w14:paraId="CC080000">
      <w:pPr>
        <w:pStyle w:val="Style_1"/>
        <w:numPr>
          <w:ilvl w:val="0"/>
          <w:numId w:val="79"/>
        </w:numPr>
        <w:ind w:firstLine="0" w:left="360" w:right="-132"/>
        <w:rPr>
          <w:rFonts w:ascii="Times New Roman" w:hAnsi="Times New Roman"/>
        </w:rPr>
      </w:pPr>
      <w:r>
        <w:rPr>
          <w:rFonts w:ascii="Times New Roman" w:hAnsi="Times New Roman"/>
        </w:rPr>
        <w:t>Написать программу, которая в диалоговом режиме позволяет осуществлять следующие операции:</w:t>
      </w:r>
    </w:p>
    <w:p w14:paraId="CD080000">
      <w:pPr>
        <w:pStyle w:val="Style_1"/>
        <w:numPr>
          <w:ilvl w:val="1"/>
          <w:numId w:val="80"/>
        </w:numPr>
        <w:ind w:firstLine="0" w:left="1080" w:right="-132"/>
        <w:rPr>
          <w:rFonts w:ascii="Times New Roman" w:hAnsi="Times New Roman"/>
        </w:rPr>
      </w:pPr>
      <w:r>
        <w:rPr>
          <w:rFonts w:ascii="Times New Roman" w:hAnsi="Times New Roman"/>
        </w:rPr>
        <w:t>0 — выйти</w:t>
      </w:r>
    </w:p>
    <w:p w14:paraId="CE080000">
      <w:pPr>
        <w:pStyle w:val="Style_1"/>
        <w:numPr>
          <w:ilvl w:val="1"/>
          <w:numId w:val="80"/>
        </w:numPr>
        <w:ind w:firstLine="0" w:left="1080" w:right="-132"/>
        <w:rPr>
          <w:rFonts w:ascii="Times New Roman" w:hAnsi="Times New Roman"/>
        </w:rPr>
      </w:pPr>
      <w:r>
        <w:rPr>
          <w:rFonts w:ascii="Times New Roman" w:hAnsi="Times New Roman"/>
        </w:rPr>
        <w:t>1 — добавить значение в сортированный список</w:t>
      </w:r>
    </w:p>
    <w:p w14:paraId="CF080000">
      <w:pPr>
        <w:pStyle w:val="Style_1"/>
        <w:numPr>
          <w:ilvl w:val="1"/>
          <w:numId w:val="80"/>
        </w:numPr>
        <w:ind w:firstLine="0" w:left="1080" w:right="-132"/>
        <w:rPr>
          <w:rFonts w:ascii="Times New Roman" w:hAnsi="Times New Roman"/>
        </w:rPr>
      </w:pPr>
      <w:r>
        <w:rPr>
          <w:rFonts w:ascii="Times New Roman" w:hAnsi="Times New Roman"/>
        </w:rPr>
        <w:t>2 — удалить значение из списка</w:t>
      </w:r>
    </w:p>
    <w:p w14:paraId="D0080000">
      <w:pPr>
        <w:pStyle w:val="Style_1"/>
        <w:numPr>
          <w:ilvl w:val="1"/>
          <w:numId w:val="80"/>
        </w:numPr>
        <w:ind w:firstLine="0" w:left="1080" w:right="-132"/>
        <w:rPr>
          <w:rFonts w:ascii="Times New Roman" w:hAnsi="Times New Roman"/>
        </w:rPr>
      </w:pPr>
      <w:r>
        <w:rPr>
          <w:rFonts w:ascii="Times New Roman" w:hAnsi="Times New Roman"/>
        </w:rPr>
        <w:t>3 — распечатать список</w:t>
      </w:r>
    </w:p>
    <w:p w14:paraId="D1080000">
      <w:pPr>
        <w:pStyle w:val="Style_1"/>
        <w:ind w:firstLine="0" w:left="360" w:right="-132"/>
        <w:rPr>
          <w:rFonts w:ascii="Times New Roman" w:hAnsi="Times New Roman"/>
        </w:rPr>
      </w:pPr>
      <w:r>
        <w:rPr>
          <w:rFonts w:ascii="Times New Roman" w:hAnsi="Times New Roman"/>
        </w:rPr>
        <w:t xml:space="preserve">Все операции должны сохранять </w:t>
      </w:r>
      <w:r>
        <w:rPr>
          <w:rFonts w:ascii="Times New Roman" w:hAnsi="Times New Roman"/>
        </w:rPr>
        <w:t>сортированность</w:t>
      </w:r>
      <w:r>
        <w:rPr>
          <w:rFonts w:ascii="Times New Roman" w:hAnsi="Times New Roman"/>
        </w:rPr>
        <w:t>. Начинаем с пустого списка.</w:t>
      </w:r>
    </w:p>
    <w:p w14:paraId="D2080000">
      <w:pPr>
        <w:pStyle w:val="Style_1"/>
        <w:numPr>
          <w:ilvl w:val="0"/>
          <w:numId w:val="79"/>
        </w:numPr>
        <w:ind w:firstLine="0" w:left="360" w:right="-132"/>
        <w:rPr>
          <w:rFonts w:ascii="Times New Roman" w:hAnsi="Times New Roman"/>
        </w:rPr>
      </w:pPr>
      <w:r>
        <w:rPr>
          <w:rFonts w:ascii="Times New Roman" w:hAnsi="Times New Roman"/>
        </w:rPr>
        <w:t xml:space="preserve">"Считалочка" — отряд из 41-го </w:t>
      </w:r>
      <w:r>
        <w:rPr>
          <w:rFonts w:ascii="Times New Roman" w:hAnsi="Times New Roman"/>
        </w:rPr>
        <w:t>сикария</w:t>
      </w:r>
      <w:r>
        <w:rPr>
          <w:rFonts w:ascii="Times New Roman" w:hAnsi="Times New Roman"/>
        </w:rPr>
        <w:t xml:space="preserve">, защищавший галилейскую крепость </w:t>
      </w:r>
      <w:r>
        <w:rPr>
          <w:rFonts w:ascii="Times New Roman" w:hAnsi="Times New Roman"/>
        </w:rPr>
        <w:t>Массада</w:t>
      </w:r>
      <w:r>
        <w:rPr>
          <w:rFonts w:ascii="Times New Roman" w:hAnsi="Times New Roman"/>
        </w:rPr>
        <w:t xml:space="preserve">, не пожелал сдаваться в плен блокировавшим его превосходящим силам римлян. </w:t>
      </w:r>
      <w:r>
        <w:rPr>
          <w:rFonts w:ascii="Times New Roman" w:hAnsi="Times New Roman"/>
        </w:rPr>
        <w:t>Сикарии</w:t>
      </w:r>
      <w:r>
        <w:rPr>
          <w:rFonts w:ascii="Times New Roman" w:hAnsi="Times New Roman"/>
        </w:rPr>
        <w:t xml:space="preserve"> стали в круг и договорились, что каждые два воина будут убивать третьего, пока не погибнут все. Самоубийство – тяжкий грех, но тот, кто в конце концов останется последним, должен будет его совершить. Иосиф Флавий, командовавший этим отрядом, якобы быстро рассчитал, где нужно стать ему и его другу, чтобы остаться последними, но не для того, чтобы убить друг друга, а чтобы сдать крепость римлянам. В нашем случае участвует n воинов и убивают каждого m-го. Требуется определить номер k начальной позиции воина, который должен будет остаться последним. Считать с помощью циклического списка.</w:t>
      </w:r>
    </w:p>
    <w:p w14:paraId="D3080000">
      <w:pPr>
        <w:pStyle w:val="Style_1"/>
        <w:numPr>
          <w:ilvl w:val="0"/>
          <w:numId w:val="79"/>
        </w:numPr>
        <w:ind w:firstLine="0" w:left="360" w:right="-132"/>
        <w:rPr>
          <w:rFonts w:ascii="Times New Roman" w:hAnsi="Times New Roman"/>
        </w:rPr>
      </w:pPr>
      <w:r>
        <w:rPr>
          <w:rFonts w:ascii="Times New Roman" w:hAnsi="Times New Roman"/>
        </w:rPr>
        <w:t>Реализовать сортировку слиянием. Во входном файле последовательность записей «имя–номер телефона». Программа должна отсортировать эти записи либо по имени, либо по номеру телефона, в зависимости от выбора пользователя, и вывести результат на экран. Количество записей заранее неизвестно, так что надо реализовывать списками на указателях.</w:t>
      </w:r>
    </w:p>
    <w:p w14:paraId="D4080000">
      <w:pPr>
        <w:pStyle w:val="Style_1"/>
        <w:ind w:right="-132"/>
        <w:rPr>
          <w:rFonts w:ascii="Times New Roman" w:hAnsi="Times New Roman"/>
        </w:rPr>
      </w:pPr>
    </w:p>
    <w:p w14:paraId="D508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ПКП-4, УКБ-3</w:t>
      </w:r>
    </w:p>
    <w:p w14:paraId="D6080000">
      <w:pPr>
        <w:ind w:right="-132"/>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решение задач 1 и 2 оценивается по шкале от 0 (нет решения или решение имеет существенные недостатки) до 3 (решение работоспособно, аккуратно реализовано, алгоритмически аккуратно)</w:t>
      </w:r>
      <w:r>
        <w:rPr>
          <w:rFonts w:ascii="Times New Roman" w:hAnsi="Times New Roman"/>
        </w:rPr>
        <w:t xml:space="preserve">, решение задачи 3 оценивается по шкале от 0 </w:t>
      </w:r>
      <w:r>
        <w:rPr>
          <w:rFonts w:ascii="Times New Roman" w:hAnsi="Times New Roman"/>
        </w:rPr>
        <w:t>(нет решения или решение имеет существенные недостатки) до 4 (решение работоспособно, аккуратно реализовано, отсутствуют утечки памяти).</w:t>
      </w:r>
    </w:p>
    <w:p w14:paraId="D7080000">
      <w:pPr>
        <w:ind w:right="-132"/>
        <w:rPr>
          <w:rFonts w:ascii="Times New Roman" w:hAnsi="Times New Roman"/>
        </w:rPr>
      </w:pPr>
    </w:p>
    <w:p w14:paraId="D8080000">
      <w:pPr>
        <w:spacing w:after="240"/>
        <w:ind w:right="-130"/>
        <w:jc w:val="both"/>
        <w:rPr>
          <w:rFonts w:ascii="Times New Roman" w:hAnsi="Times New Roman"/>
          <w:b w:val="1"/>
          <w:i w:val="1"/>
        </w:rPr>
      </w:pPr>
      <w:r>
        <w:rPr>
          <w:rFonts w:ascii="Times New Roman" w:hAnsi="Times New Roman"/>
          <w:b w:val="1"/>
          <w:i w:val="1"/>
        </w:rPr>
        <w:t>Домашняя работа 7:</w:t>
      </w:r>
    </w:p>
    <w:p w14:paraId="D9080000">
      <w:pPr>
        <w:pStyle w:val="Style_1"/>
        <w:numPr>
          <w:ilvl w:val="0"/>
          <w:numId w:val="81"/>
        </w:numPr>
        <w:ind w:right="-132"/>
        <w:rPr>
          <w:rFonts w:ascii="Times New Roman" w:hAnsi="Times New Roman"/>
        </w:rPr>
      </w:pPr>
      <w:r>
        <w:rPr>
          <w:rFonts w:ascii="Times New Roman" w:hAnsi="Times New Roman"/>
        </w:rPr>
        <w:t xml:space="preserve">Реализовать АТД "словарь" на основе двоичного дерева поиска, хранящий ключи типа </w:t>
      </w:r>
      <w:r>
        <w:rPr>
          <w:rFonts w:ascii="Times New Roman" w:hAnsi="Times New Roman"/>
        </w:rPr>
        <w:t>int</w:t>
      </w:r>
      <w:r>
        <w:rPr>
          <w:rFonts w:ascii="Times New Roman" w:hAnsi="Times New Roman"/>
        </w:rPr>
        <w:t xml:space="preserve"> и связанные с ними значения типа </w:t>
      </w:r>
      <w:r>
        <w:rPr>
          <w:rFonts w:ascii="Times New Roman" w:hAnsi="Times New Roman"/>
        </w:rPr>
        <w:t>char</w:t>
      </w:r>
      <w:r>
        <w:rPr>
          <w:rFonts w:ascii="Times New Roman" w:hAnsi="Times New Roman"/>
        </w:rPr>
        <w:t xml:space="preserve"> *. Должны поддерживаться следующие операции:</w:t>
      </w:r>
    </w:p>
    <w:p w14:paraId="DA080000">
      <w:pPr>
        <w:pStyle w:val="Style_1"/>
        <w:numPr>
          <w:ilvl w:val="1"/>
          <w:numId w:val="82"/>
        </w:numPr>
        <w:ind w:right="-132"/>
        <w:rPr>
          <w:rFonts w:ascii="Times New Roman" w:hAnsi="Times New Roman"/>
        </w:rPr>
      </w:pPr>
      <w:r>
        <w:rPr>
          <w:rFonts w:ascii="Times New Roman" w:hAnsi="Times New Roman"/>
        </w:rPr>
        <w:t>Добавить значение по заданному ключу в словарь. Если такой ключ уже есть, значение заменяется на новое.</w:t>
      </w:r>
    </w:p>
    <w:p w14:paraId="DB080000">
      <w:pPr>
        <w:pStyle w:val="Style_1"/>
        <w:numPr>
          <w:ilvl w:val="1"/>
          <w:numId w:val="82"/>
        </w:numPr>
        <w:ind w:right="-132"/>
        <w:rPr>
          <w:rFonts w:ascii="Times New Roman" w:hAnsi="Times New Roman"/>
        </w:rPr>
      </w:pPr>
      <w:r>
        <w:rPr>
          <w:rFonts w:ascii="Times New Roman" w:hAnsi="Times New Roman"/>
        </w:rPr>
        <w:t xml:space="preserve">Получить значение по заданному ключу из словаря. Если такого ключа нет, возвращается </w:t>
      </w:r>
      <w:r>
        <w:rPr>
          <w:rFonts w:ascii="Times New Roman" w:hAnsi="Times New Roman"/>
        </w:rPr>
        <w:t>nullptr</w:t>
      </w:r>
      <w:r>
        <w:rPr>
          <w:rFonts w:ascii="Times New Roman" w:hAnsi="Times New Roman"/>
        </w:rPr>
        <w:t>.</w:t>
      </w:r>
    </w:p>
    <w:p w14:paraId="DC080000">
      <w:pPr>
        <w:pStyle w:val="Style_1"/>
        <w:numPr>
          <w:ilvl w:val="1"/>
          <w:numId w:val="82"/>
        </w:numPr>
        <w:ind w:right="-132"/>
        <w:rPr>
          <w:rFonts w:ascii="Times New Roman" w:hAnsi="Times New Roman"/>
        </w:rPr>
      </w:pPr>
      <w:r>
        <w:rPr>
          <w:rFonts w:ascii="Times New Roman" w:hAnsi="Times New Roman"/>
        </w:rPr>
        <w:t>Проверить наличие заданного ключа в словаре.</w:t>
      </w:r>
    </w:p>
    <w:p w14:paraId="DD080000">
      <w:pPr>
        <w:pStyle w:val="Style_1"/>
        <w:numPr>
          <w:ilvl w:val="1"/>
          <w:numId w:val="82"/>
        </w:numPr>
        <w:ind w:right="-132"/>
        <w:rPr>
          <w:rFonts w:ascii="Times New Roman" w:hAnsi="Times New Roman"/>
        </w:rPr>
      </w:pPr>
      <w:r>
        <w:rPr>
          <w:rFonts w:ascii="Times New Roman" w:hAnsi="Times New Roman"/>
        </w:rPr>
        <w:t>Удалить заданный ключ и связанное с ним значение из словаря. Если такого ключа нет, функция ничего не делает.</w:t>
      </w:r>
    </w:p>
    <w:p w14:paraId="DE080000">
      <w:pPr>
        <w:pStyle w:val="Style_1"/>
        <w:ind w:firstLine="0" w:left="360" w:right="-132"/>
        <w:rPr>
          <w:rFonts w:ascii="Times New Roman" w:hAnsi="Times New Roman"/>
        </w:rPr>
      </w:pPr>
      <w:r>
        <w:rPr>
          <w:rFonts w:ascii="Times New Roman" w:hAnsi="Times New Roman"/>
        </w:rPr>
        <w:t>Программа должна работать в интерактивном режиме, то есть пользователю должно предоставляться меню, позволяющее выполнить эти операции</w:t>
      </w:r>
    </w:p>
    <w:p w14:paraId="DF080000">
      <w:pPr>
        <w:pStyle w:val="Style_1"/>
        <w:numPr>
          <w:ilvl w:val="0"/>
          <w:numId w:val="81"/>
        </w:numPr>
        <w:ind w:right="-132"/>
        <w:rPr>
          <w:rFonts w:ascii="Times New Roman" w:hAnsi="Times New Roman"/>
        </w:rPr>
      </w:pPr>
      <w:r>
        <w:rPr>
          <w:rFonts w:ascii="Times New Roman" w:hAnsi="Times New Roman"/>
        </w:rPr>
        <w:t xml:space="preserve">По дереву разбора арифметического выражения вычислить его значение. Дерево разбора хранится в файле в виде (&lt;операция&gt; &lt;операнд1&gt; &lt;операнд2&gt;), где &lt;операнд1&gt; и &lt;операнд2&gt; сами могут быть деревьями, либо числами. Например, выражение (1 + 1) * 2 представляется в виде (* (+ 1 1) 2). Должны поддерживаться операции +, -, *, / и целые числа в качестве аргументов. Требуется построить дерево в явном виде, распечатать его (не обязательно так же, как в файле), и посчитать значение выражения </w:t>
      </w:r>
      <w:r>
        <w:rPr>
          <w:rFonts w:ascii="Times New Roman" w:hAnsi="Times New Roman"/>
        </w:rPr>
        <w:t xml:space="preserve">обходом дерева. Может быть полезна функция </w:t>
      </w:r>
      <w:r>
        <w:rPr>
          <w:rFonts w:ascii="Times New Roman" w:hAnsi="Times New Roman"/>
        </w:rPr>
        <w:t>ungetc</w:t>
      </w:r>
      <w:r>
        <w:rPr>
          <w:rFonts w:ascii="Times New Roman" w:hAnsi="Times New Roman"/>
        </w:rPr>
        <w:t xml:space="preserve"> (если не '(', возвращаем символ в поток и читаем число </w:t>
      </w:r>
      <w:r>
        <w:rPr>
          <w:rFonts w:ascii="Times New Roman" w:hAnsi="Times New Roman"/>
        </w:rPr>
        <w:t>fscanf</w:t>
      </w:r>
      <w:r>
        <w:rPr>
          <w:rFonts w:ascii="Times New Roman" w:hAnsi="Times New Roman"/>
        </w:rPr>
        <w:t xml:space="preserve">-ом). Можно считать, что входной файл корректен. Пример - по входному файлу (* (+ 1 1) 2) может печататься </w:t>
      </w:r>
      <w:r>
        <w:rPr>
          <w:rFonts w:ascii="Times New Roman" w:hAnsi="Times New Roman"/>
        </w:rPr>
        <w:t>( *</w:t>
      </w:r>
      <w:r>
        <w:rPr>
          <w:rFonts w:ascii="Times New Roman" w:hAnsi="Times New Roman"/>
        </w:rPr>
        <w:t xml:space="preserve"> ( + 1 1 ) 2 ) и выводиться 4.</w:t>
      </w:r>
    </w:p>
    <w:p w14:paraId="E0080000">
      <w:pPr>
        <w:pStyle w:val="Style_1"/>
        <w:ind w:right="-132"/>
        <w:rPr>
          <w:rFonts w:ascii="Times New Roman" w:hAnsi="Times New Roman"/>
        </w:rPr>
      </w:pPr>
    </w:p>
    <w:p w14:paraId="E108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ПКП-4, УКБ-3</w:t>
      </w:r>
    </w:p>
    <w:p w14:paraId="E2080000">
      <w:pPr>
        <w:ind w:right="-132"/>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решение каждой задачи оценивается по шкале от 0 (нет решения или решение имеет существенные недостатки) до 5 (решение работоспособно, аккуратно реализовано, алгоритмически аккуратно, отсутствуют утечки памяти).</w:t>
      </w:r>
    </w:p>
    <w:p w14:paraId="E3080000">
      <w:pPr>
        <w:ind w:right="-132"/>
        <w:rPr>
          <w:rFonts w:ascii="Times New Roman" w:hAnsi="Times New Roman"/>
        </w:rPr>
      </w:pPr>
    </w:p>
    <w:p w14:paraId="E4080000">
      <w:pPr>
        <w:spacing w:after="240"/>
        <w:ind w:right="-130"/>
        <w:jc w:val="both"/>
        <w:rPr>
          <w:rFonts w:ascii="Times New Roman" w:hAnsi="Times New Roman"/>
          <w:b w:val="1"/>
          <w:i w:val="1"/>
        </w:rPr>
      </w:pPr>
      <w:r>
        <w:rPr>
          <w:rFonts w:ascii="Times New Roman" w:hAnsi="Times New Roman"/>
          <w:b w:val="1"/>
          <w:i w:val="1"/>
        </w:rPr>
        <w:t>Домашняя работа 8:</w:t>
      </w:r>
    </w:p>
    <w:p w14:paraId="E5080000">
      <w:pPr>
        <w:pStyle w:val="Style_1"/>
        <w:numPr>
          <w:ilvl w:val="0"/>
          <w:numId w:val="83"/>
        </w:numPr>
        <w:ind w:right="-132"/>
        <w:rPr>
          <w:rFonts w:ascii="Times New Roman" w:hAnsi="Times New Roman"/>
        </w:rPr>
      </w:pPr>
      <w:r>
        <w:rPr>
          <w:rFonts w:ascii="Times New Roman" w:hAnsi="Times New Roman"/>
        </w:rPr>
        <w:t xml:space="preserve">Реализовать словарь с ключами и значениями типа </w:t>
      </w:r>
      <w:r>
        <w:rPr>
          <w:rFonts w:ascii="Times New Roman" w:hAnsi="Times New Roman"/>
        </w:rPr>
        <w:t>char</w:t>
      </w:r>
      <w:r>
        <w:rPr>
          <w:rFonts w:ascii="Times New Roman" w:hAnsi="Times New Roman"/>
        </w:rPr>
        <w:t xml:space="preserve"> * на основе АВЛ-дерева. Должны поддерживаться следующие операции.</w:t>
      </w:r>
    </w:p>
    <w:p w14:paraId="E6080000">
      <w:pPr>
        <w:pStyle w:val="Style_1"/>
        <w:numPr>
          <w:ilvl w:val="1"/>
          <w:numId w:val="84"/>
        </w:numPr>
        <w:ind w:right="-132"/>
        <w:rPr>
          <w:rFonts w:ascii="Times New Roman" w:hAnsi="Times New Roman"/>
        </w:rPr>
      </w:pPr>
      <w:r>
        <w:rPr>
          <w:rFonts w:ascii="Times New Roman" w:hAnsi="Times New Roman"/>
        </w:rPr>
        <w:t>Добавить значение по заданному ключу в словарь. Если такой ключ уже есть, значение заменяется на новое.</w:t>
      </w:r>
    </w:p>
    <w:p w14:paraId="E7080000">
      <w:pPr>
        <w:pStyle w:val="Style_1"/>
        <w:numPr>
          <w:ilvl w:val="1"/>
          <w:numId w:val="84"/>
        </w:numPr>
        <w:ind w:right="-132"/>
        <w:rPr>
          <w:rFonts w:ascii="Times New Roman" w:hAnsi="Times New Roman"/>
        </w:rPr>
      </w:pPr>
      <w:r>
        <w:rPr>
          <w:rFonts w:ascii="Times New Roman" w:hAnsi="Times New Roman"/>
        </w:rPr>
        <w:t xml:space="preserve">Получить значение по заданному ключу из словаря. Если такого ключа нет, возвращается </w:t>
      </w:r>
      <w:r>
        <w:rPr>
          <w:rFonts w:ascii="Times New Roman" w:hAnsi="Times New Roman"/>
        </w:rPr>
        <w:t>nullptr</w:t>
      </w:r>
      <w:r>
        <w:rPr>
          <w:rFonts w:ascii="Times New Roman" w:hAnsi="Times New Roman"/>
        </w:rPr>
        <w:t>.</w:t>
      </w:r>
    </w:p>
    <w:p w14:paraId="E8080000">
      <w:pPr>
        <w:pStyle w:val="Style_1"/>
        <w:numPr>
          <w:ilvl w:val="1"/>
          <w:numId w:val="84"/>
        </w:numPr>
        <w:ind w:right="-132"/>
        <w:rPr>
          <w:rFonts w:ascii="Times New Roman" w:hAnsi="Times New Roman"/>
        </w:rPr>
      </w:pPr>
      <w:r>
        <w:rPr>
          <w:rFonts w:ascii="Times New Roman" w:hAnsi="Times New Roman"/>
        </w:rPr>
        <w:t>Проверить наличие заданного ключа.</w:t>
      </w:r>
    </w:p>
    <w:p w14:paraId="E9080000">
      <w:pPr>
        <w:pStyle w:val="Style_1"/>
        <w:numPr>
          <w:ilvl w:val="1"/>
          <w:numId w:val="84"/>
        </w:numPr>
        <w:ind w:right="-132"/>
        <w:rPr>
          <w:rFonts w:ascii="Times New Roman" w:hAnsi="Times New Roman"/>
        </w:rPr>
      </w:pPr>
      <w:r>
        <w:rPr>
          <w:rFonts w:ascii="Times New Roman" w:hAnsi="Times New Roman"/>
        </w:rPr>
        <w:t>Удалить заданный ключ и связанное с ним значение из словаря. Если такого ключа нет, функция ничего не делает.</w:t>
      </w:r>
    </w:p>
    <w:p w14:paraId="EA080000">
      <w:pPr>
        <w:pStyle w:val="Style_1"/>
        <w:ind w:firstLine="0" w:left="360" w:right="-132"/>
        <w:rPr>
          <w:rFonts w:ascii="Times New Roman" w:hAnsi="Times New Roman"/>
        </w:rPr>
      </w:pPr>
      <w:r>
        <w:rPr>
          <w:rFonts w:ascii="Times New Roman" w:hAnsi="Times New Roman"/>
        </w:rPr>
        <w:t>Программа должна работать в интерактивном режиме, то есть пользователю должно предоставляться меню, позволяющее выполнить эти операции.</w:t>
      </w:r>
    </w:p>
    <w:p w14:paraId="EB08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ПКП-4, УКБ-3</w:t>
      </w:r>
    </w:p>
    <w:p w14:paraId="EC080000">
      <w:pPr>
        <w:ind w:right="-132"/>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решение задачи оценивается по шкале от 0 (нет решения или решение имеет существенные недостатки) до 8 (решение работоспособно, аккуратно реализовано, алгоритмически аккуратно, отсутствуют утечки памяти).</w:t>
      </w:r>
    </w:p>
    <w:p w14:paraId="ED080000">
      <w:pPr>
        <w:ind w:right="-132"/>
        <w:rPr>
          <w:rFonts w:ascii="Times New Roman" w:hAnsi="Times New Roman"/>
        </w:rPr>
      </w:pPr>
    </w:p>
    <w:p w14:paraId="EE080000">
      <w:pPr>
        <w:spacing w:after="240"/>
        <w:ind w:right="-130"/>
        <w:jc w:val="both"/>
        <w:rPr>
          <w:rFonts w:ascii="Times New Roman" w:hAnsi="Times New Roman"/>
          <w:b w:val="1"/>
          <w:i w:val="1"/>
        </w:rPr>
      </w:pPr>
      <w:r>
        <w:rPr>
          <w:rFonts w:ascii="Times New Roman" w:hAnsi="Times New Roman"/>
          <w:b w:val="1"/>
          <w:i w:val="1"/>
        </w:rPr>
        <w:t>Домашняя работа 9:</w:t>
      </w:r>
    </w:p>
    <w:p w14:paraId="EF080000">
      <w:pPr>
        <w:pStyle w:val="Style_1"/>
        <w:numPr>
          <w:ilvl w:val="0"/>
          <w:numId w:val="85"/>
        </w:numPr>
        <w:ind w:right="-132"/>
        <w:rPr>
          <w:rFonts w:ascii="Times New Roman" w:hAnsi="Times New Roman"/>
        </w:rPr>
      </w:pPr>
      <w:r>
        <w:rPr>
          <w:rFonts w:ascii="Times New Roman" w:hAnsi="Times New Roman"/>
        </w:rPr>
        <w:t xml:space="preserve">Посчитать частоты встречаемости слов в тексте с помощью хеш-таблицы. На входе файл с текстом, вывести на консоль все слова, встречающиеся в этом тексте с количеством раз, которое встречается каждое слово. </w:t>
      </w:r>
      <w:r>
        <w:rPr>
          <w:rFonts w:ascii="Times New Roman" w:hAnsi="Times New Roman"/>
        </w:rPr>
        <w:t>Словом</w:t>
      </w:r>
      <w:r>
        <w:rPr>
          <w:rFonts w:ascii="Times New Roman" w:hAnsi="Times New Roman"/>
        </w:rPr>
        <w:t xml:space="preserve"> считается последовательность символов, разделённая пробелами, разные словоформы считаются разными словами. Хеш-таблицу реализовать в отдельном модуле, использующем модуль «Список». Подсчитать и вывести также коэффициент заполнения хеш-таблицы, максимальную и среднюю длину списка в сегменте таблицы.</w:t>
      </w:r>
    </w:p>
    <w:p w14:paraId="F008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ПКП-4, УКБ-3</w:t>
      </w:r>
    </w:p>
    <w:p w14:paraId="F1080000">
      <w:pPr>
        <w:ind w:right="-132"/>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решение задачи оценивается по шкале от 0 (нет решения или решение имеет существенные недостатки) до 5 (решение работоспособно, аккуратно реализовано, алгоритмически аккуратно, отсутствуют утечки памяти).</w:t>
      </w:r>
    </w:p>
    <w:p w14:paraId="F2080000">
      <w:pPr>
        <w:ind w:right="-132"/>
        <w:rPr>
          <w:rFonts w:ascii="Times New Roman" w:hAnsi="Times New Roman"/>
        </w:rPr>
      </w:pPr>
    </w:p>
    <w:p w14:paraId="F3080000">
      <w:pPr>
        <w:spacing w:after="240"/>
        <w:ind w:right="-130"/>
        <w:jc w:val="both"/>
        <w:rPr>
          <w:rFonts w:ascii="Times New Roman" w:hAnsi="Times New Roman"/>
          <w:b w:val="1"/>
          <w:i w:val="1"/>
        </w:rPr>
      </w:pPr>
      <w:r>
        <w:rPr>
          <w:rFonts w:ascii="Times New Roman" w:hAnsi="Times New Roman"/>
          <w:b w:val="1"/>
          <w:i w:val="1"/>
        </w:rPr>
        <w:t>Домашняя работа 10:</w:t>
      </w:r>
    </w:p>
    <w:p w14:paraId="F4080000">
      <w:pPr>
        <w:pStyle w:val="Style_1"/>
        <w:numPr>
          <w:ilvl w:val="0"/>
          <w:numId w:val="86"/>
        </w:numPr>
        <w:ind w:right="-132"/>
        <w:rPr>
          <w:rFonts w:ascii="Times New Roman" w:hAnsi="Times New Roman"/>
        </w:rPr>
      </w:pPr>
      <w:r>
        <w:rPr>
          <w:rFonts w:ascii="Times New Roman" w:hAnsi="Times New Roman"/>
        </w:rPr>
        <w:t xml:space="preserve">Есть множество городов и дороги, связывающие эти города. Для каждой дороги задана её длина. Задача — распределить города между государствами по такому алгоритму: задаются k столиц каждого государства, далее по очереди каждому государству добавляется ближайший незанятый город, непосредственно связанный дорогой с каким-либо городом, уже принадлежащим государству (столицей или каким-либо городом, добавленным на одном из предыдущих шагов). Процесс продолжается до тех пор, пока все города не будут распределены. Граф дорог связный. Во входном файле: n — число городов и m — число дорог. Далее следуют сами дороги в формате: i j </w:t>
      </w:r>
      <w:r>
        <w:rPr>
          <w:rFonts w:ascii="Times New Roman" w:hAnsi="Times New Roman"/>
        </w:rPr>
        <w:t>len</w:t>
      </w:r>
      <w:r>
        <w:rPr>
          <w:rFonts w:ascii="Times New Roman" w:hAnsi="Times New Roman"/>
        </w:rPr>
        <w:t xml:space="preserve">, i и j — </w:t>
      </w:r>
      <w:r>
        <w:rPr>
          <w:rFonts w:ascii="Times New Roman" w:hAnsi="Times New Roman"/>
        </w:rPr>
        <w:t xml:space="preserve">номера городов, </w:t>
      </w:r>
      <w:r>
        <w:rPr>
          <w:rFonts w:ascii="Times New Roman" w:hAnsi="Times New Roman"/>
        </w:rPr>
        <w:t>len</w:t>
      </w:r>
      <w:r>
        <w:rPr>
          <w:rFonts w:ascii="Times New Roman" w:hAnsi="Times New Roman"/>
        </w:rPr>
        <w:t xml:space="preserve"> — длина дороги. Далее задано число k — число столиц, далее — k чисел — номера столиц. Надо вывести на консоль номера государств и списки городов, принадлежащих государствам.</w:t>
      </w:r>
    </w:p>
    <w:p w14:paraId="F508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ПКП-4, УКБ-3</w:t>
      </w:r>
    </w:p>
    <w:p w14:paraId="F6080000">
      <w:pPr>
        <w:ind w:right="-132"/>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решение задачи оценивается по шкале от 0 (нет решения или решение имеет существенные недостатки) до 8 (решение работоспособно, аккуратно реализовано, алгоритмически аккуратно, отсутствуют утечки памяти).</w:t>
      </w:r>
    </w:p>
    <w:p w14:paraId="F7080000">
      <w:pPr>
        <w:ind w:right="-132"/>
        <w:rPr>
          <w:rFonts w:ascii="Times New Roman" w:hAnsi="Times New Roman"/>
        </w:rPr>
      </w:pPr>
    </w:p>
    <w:p w14:paraId="F8080000">
      <w:pPr>
        <w:spacing w:after="240"/>
        <w:ind w:right="-130"/>
        <w:jc w:val="both"/>
        <w:rPr>
          <w:rFonts w:ascii="Times New Roman" w:hAnsi="Times New Roman"/>
          <w:b w:val="1"/>
          <w:i w:val="1"/>
        </w:rPr>
      </w:pPr>
      <w:r>
        <w:rPr>
          <w:rFonts w:ascii="Times New Roman" w:hAnsi="Times New Roman"/>
          <w:b w:val="1"/>
          <w:i w:val="1"/>
        </w:rPr>
        <w:t>Домашняя работа 11:</w:t>
      </w:r>
    </w:p>
    <w:p w14:paraId="F9080000">
      <w:pPr>
        <w:pStyle w:val="Style_1"/>
        <w:numPr>
          <w:ilvl w:val="0"/>
          <w:numId w:val="87"/>
        </w:numPr>
        <w:ind w:right="-132"/>
        <w:rPr>
          <w:rFonts w:ascii="Times New Roman" w:hAnsi="Times New Roman"/>
        </w:rPr>
      </w:pPr>
      <w:r>
        <w:rPr>
          <w:rFonts w:ascii="Times New Roman" w:hAnsi="Times New Roman"/>
        </w:rPr>
        <w:t xml:space="preserve">Реализовать поиск подстроки любым из следующих алгоритмов: </w:t>
      </w:r>
      <w:r>
        <w:rPr>
          <w:rFonts w:ascii="Times New Roman" w:hAnsi="Times New Roman"/>
        </w:rPr>
        <w:t>Бойера</w:t>
      </w:r>
      <w:r>
        <w:rPr>
          <w:rFonts w:ascii="Times New Roman" w:hAnsi="Times New Roman"/>
        </w:rPr>
        <w:t>-Мура, Кнута-</w:t>
      </w:r>
      <w:r>
        <w:rPr>
          <w:rFonts w:ascii="Times New Roman" w:hAnsi="Times New Roman"/>
        </w:rPr>
        <w:t>Моррисса</w:t>
      </w:r>
      <w:r>
        <w:rPr>
          <w:rFonts w:ascii="Times New Roman" w:hAnsi="Times New Roman"/>
        </w:rPr>
        <w:t>-Пратта, Рабина-Карпа. Из файла читается текст, с консоли — строка, программа должна выводить на консоль позицию первого вхождения введённой строки в файле.</w:t>
      </w:r>
    </w:p>
    <w:p w14:paraId="FA08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ПКП-4, УКБ-3</w:t>
      </w:r>
    </w:p>
    <w:p w14:paraId="FB080000">
      <w:pPr>
        <w:ind w:right="-132"/>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 xml:space="preserve">решение задачи оценивается по шкале от 0 (нет решения или решение имеет существенные недостатки) до </w:t>
      </w:r>
      <w:r>
        <w:rPr>
          <w:rFonts w:ascii="Times New Roman" w:hAnsi="Times New Roman"/>
        </w:rPr>
        <w:t>4</w:t>
      </w:r>
      <w:r>
        <w:rPr>
          <w:rFonts w:ascii="Times New Roman" w:hAnsi="Times New Roman"/>
        </w:rPr>
        <w:t xml:space="preserve"> (решение работоспособно, аккуратно реализовано, алгоритмически аккуратно, отсутствуют утечки памяти).</w:t>
      </w:r>
    </w:p>
    <w:p w14:paraId="FC080000">
      <w:pPr>
        <w:ind w:right="-132"/>
        <w:rPr>
          <w:rFonts w:ascii="Times New Roman" w:hAnsi="Times New Roman"/>
        </w:rPr>
      </w:pPr>
    </w:p>
    <w:p w14:paraId="FD080000">
      <w:pPr>
        <w:spacing w:after="240"/>
        <w:ind w:right="-130"/>
        <w:jc w:val="both"/>
        <w:rPr>
          <w:rFonts w:ascii="Times New Roman" w:hAnsi="Times New Roman"/>
          <w:b w:val="1"/>
          <w:i w:val="1"/>
        </w:rPr>
      </w:pPr>
      <w:r>
        <w:rPr>
          <w:rFonts w:ascii="Times New Roman" w:hAnsi="Times New Roman"/>
          <w:b w:val="1"/>
          <w:i w:val="1"/>
        </w:rPr>
        <w:t>Домашняя работа 12:</w:t>
      </w:r>
    </w:p>
    <w:p w14:paraId="FE080000">
      <w:pPr>
        <w:pStyle w:val="Style_1"/>
        <w:numPr>
          <w:ilvl w:val="0"/>
          <w:numId w:val="88"/>
        </w:numPr>
        <w:ind w:right="-132"/>
        <w:rPr>
          <w:rFonts w:ascii="Times New Roman" w:hAnsi="Times New Roman"/>
        </w:rPr>
      </w:pPr>
      <w:r>
        <w:rPr>
          <w:rFonts w:ascii="Times New Roman" w:hAnsi="Times New Roman"/>
        </w:rPr>
        <w:t xml:space="preserve">Реализовать с помощью </w:t>
      </w:r>
      <w:r>
        <w:rPr>
          <w:rFonts w:ascii="Times New Roman" w:hAnsi="Times New Roman"/>
        </w:rPr>
        <w:t>switch</w:t>
      </w:r>
      <w:r>
        <w:rPr>
          <w:rFonts w:ascii="Times New Roman" w:hAnsi="Times New Roman"/>
        </w:rPr>
        <w:t xml:space="preserve"> по состоянию лексический анализатор, проверяющий, является ли введённая последовательность символов вещественным числом (вещественное число задаётся регулярным выражением </w:t>
      </w:r>
      <w:r>
        <w:rPr>
          <w:rFonts w:ascii="Times New Roman" w:hAnsi="Times New Roman"/>
        </w:rPr>
        <w:t>digit</w:t>
      </w:r>
      <w:r>
        <w:rPr>
          <w:rFonts w:ascii="Times New Roman" w:hAnsi="Times New Roman"/>
        </w:rPr>
        <w:t xml:space="preserve">+ (. </w:t>
      </w:r>
      <w:r>
        <w:rPr>
          <w:rFonts w:ascii="Times New Roman" w:hAnsi="Times New Roman"/>
        </w:rPr>
        <w:t>digit</w:t>
      </w:r>
      <w:r>
        <w:rPr>
          <w:rFonts w:ascii="Times New Roman" w:hAnsi="Times New Roman"/>
        </w:rPr>
        <w:t>+)? (</w:t>
      </w:r>
      <w:r>
        <w:rPr>
          <w:rFonts w:ascii="Times New Roman" w:hAnsi="Times New Roman"/>
        </w:rPr>
        <w:t>E(</w:t>
      </w:r>
      <w:r>
        <w:rPr>
          <w:rFonts w:ascii="Times New Roman" w:hAnsi="Times New Roman"/>
        </w:rPr>
        <w:t xml:space="preserve">+ | -)? </w:t>
      </w:r>
      <w:r>
        <w:rPr>
          <w:rFonts w:ascii="Times New Roman" w:hAnsi="Times New Roman"/>
        </w:rPr>
        <w:t>digit</w:t>
      </w:r>
      <w:r>
        <w:rPr>
          <w:rFonts w:ascii="Times New Roman" w:hAnsi="Times New Roman"/>
        </w:rPr>
        <w:t xml:space="preserve">+)?, где </w:t>
      </w:r>
      <w:r>
        <w:rPr>
          <w:rFonts w:ascii="Times New Roman" w:hAnsi="Times New Roman"/>
        </w:rPr>
        <w:t>digit</w:t>
      </w:r>
      <w:r>
        <w:rPr>
          <w:rFonts w:ascii="Times New Roman" w:hAnsi="Times New Roman"/>
        </w:rPr>
        <w:t xml:space="preserve"> - [0..9]).</w:t>
      </w:r>
    </w:p>
    <w:p w14:paraId="FF080000">
      <w:pPr>
        <w:pStyle w:val="Style_1"/>
        <w:numPr>
          <w:ilvl w:val="0"/>
          <w:numId w:val="88"/>
        </w:numPr>
        <w:ind w:right="-132"/>
        <w:rPr>
          <w:rFonts w:ascii="Times New Roman" w:hAnsi="Times New Roman"/>
        </w:rPr>
      </w:pPr>
      <w:r>
        <w:rPr>
          <w:rFonts w:ascii="Times New Roman" w:hAnsi="Times New Roman"/>
        </w:rPr>
        <w:t>С помощью ДКА с явной таблицей состояний, заданной в файле, вывести на консоль все комментарии С++ вида /* комментарий */ из входного файла (вместе с символами "/* */").</w:t>
      </w:r>
    </w:p>
    <w:p w14:paraId="0009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ПКП-4, УКБ-3</w:t>
      </w:r>
    </w:p>
    <w:p w14:paraId="01090000">
      <w:pPr>
        <w:ind w:right="-132"/>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решение задачи оценивается по шкале от 0 (нет решения или решение имеет существенные недостатки) до 3 (решение работоспособно, аккуратно реализовано, алгоритмически аккуратно, отсутствуют утечки памяти).</w:t>
      </w:r>
    </w:p>
    <w:p w14:paraId="02090000">
      <w:pPr>
        <w:ind w:right="-132"/>
        <w:rPr>
          <w:rFonts w:ascii="Times New Roman" w:hAnsi="Times New Roman"/>
        </w:rPr>
      </w:pPr>
    </w:p>
    <w:p w14:paraId="03090000">
      <w:pPr>
        <w:ind w:right="-132"/>
        <w:rPr>
          <w:rFonts w:ascii="Times New Roman" w:hAnsi="Times New Roman"/>
          <w:b w:val="1"/>
          <w:i w:val="1"/>
        </w:rPr>
      </w:pPr>
      <w:r>
        <w:rPr>
          <w:rFonts w:ascii="Times New Roman" w:hAnsi="Times New Roman"/>
          <w:b w:val="1"/>
          <w:i w:val="1"/>
        </w:rPr>
        <w:t>Темы докладов</w:t>
      </w:r>
    </w:p>
    <w:p w14:paraId="04090000">
      <w:pPr>
        <w:pStyle w:val="Style_1"/>
        <w:numPr>
          <w:ilvl w:val="0"/>
          <w:numId w:val="89"/>
        </w:numPr>
        <w:ind w:right="-132"/>
        <w:rPr>
          <w:rFonts w:ascii="Times New Roman" w:hAnsi="Times New Roman"/>
        </w:rPr>
      </w:pPr>
      <w:r>
        <w:rPr>
          <w:rFonts w:ascii="Times New Roman" w:hAnsi="Times New Roman"/>
        </w:rPr>
        <w:t xml:space="preserve">Алгоритм </w:t>
      </w:r>
      <w:r>
        <w:rPr>
          <w:rFonts w:ascii="Times New Roman" w:hAnsi="Times New Roman"/>
        </w:rPr>
        <w:t>Бойера</w:t>
      </w:r>
      <w:r>
        <w:rPr>
          <w:rFonts w:ascii="Times New Roman" w:hAnsi="Times New Roman"/>
        </w:rPr>
        <w:t>-Мура</w:t>
      </w:r>
    </w:p>
    <w:p w14:paraId="05090000">
      <w:pPr>
        <w:pStyle w:val="Style_1"/>
        <w:numPr>
          <w:ilvl w:val="0"/>
          <w:numId w:val="89"/>
        </w:numPr>
        <w:ind w:right="-132"/>
        <w:rPr>
          <w:rFonts w:ascii="Times New Roman" w:hAnsi="Times New Roman"/>
        </w:rPr>
      </w:pPr>
      <w:r>
        <w:rPr>
          <w:rFonts w:ascii="Times New Roman" w:hAnsi="Times New Roman"/>
        </w:rPr>
        <w:t>Алгоритм Кнута-Морриса-Пратта</w:t>
      </w:r>
    </w:p>
    <w:p w14:paraId="06090000">
      <w:pPr>
        <w:pStyle w:val="Style_1"/>
        <w:numPr>
          <w:ilvl w:val="0"/>
          <w:numId w:val="89"/>
        </w:numPr>
        <w:ind w:right="-132"/>
        <w:rPr>
          <w:rFonts w:ascii="Times New Roman" w:hAnsi="Times New Roman"/>
        </w:rPr>
      </w:pPr>
      <w:r>
        <w:rPr>
          <w:rFonts w:ascii="Times New Roman" w:hAnsi="Times New Roman"/>
        </w:rPr>
        <w:t>Алгоритм поиска А*</w:t>
      </w:r>
    </w:p>
    <w:p w14:paraId="07090000">
      <w:pPr>
        <w:pStyle w:val="Style_1"/>
        <w:numPr>
          <w:ilvl w:val="0"/>
          <w:numId w:val="89"/>
        </w:numPr>
        <w:ind w:right="-132"/>
        <w:rPr>
          <w:rFonts w:ascii="Times New Roman" w:hAnsi="Times New Roman"/>
        </w:rPr>
      </w:pPr>
      <w:r>
        <w:rPr>
          <w:rFonts w:ascii="Times New Roman" w:hAnsi="Times New Roman"/>
        </w:rPr>
        <w:t>Алгоритм Рабина-Карпа</w:t>
      </w:r>
    </w:p>
    <w:p w14:paraId="08090000">
      <w:pPr>
        <w:pStyle w:val="Style_1"/>
        <w:numPr>
          <w:ilvl w:val="0"/>
          <w:numId w:val="89"/>
        </w:numPr>
        <w:ind w:right="-132"/>
        <w:rPr>
          <w:rFonts w:ascii="Times New Roman" w:hAnsi="Times New Roman"/>
        </w:rPr>
      </w:pPr>
      <w:r>
        <w:rPr>
          <w:rFonts w:ascii="Times New Roman" w:hAnsi="Times New Roman"/>
        </w:rPr>
        <w:t xml:space="preserve">Визуализатор графов </w:t>
      </w:r>
      <w:r>
        <w:rPr>
          <w:rFonts w:ascii="Times New Roman" w:hAnsi="Times New Roman"/>
        </w:rPr>
        <w:t>GraphViz</w:t>
      </w:r>
      <w:r>
        <w:rPr>
          <w:rFonts w:ascii="Times New Roman" w:hAnsi="Times New Roman"/>
        </w:rPr>
        <w:t xml:space="preserve"> и язык </w:t>
      </w:r>
      <w:r>
        <w:rPr>
          <w:rFonts w:ascii="Times New Roman" w:hAnsi="Times New Roman"/>
        </w:rPr>
        <w:t>dot</w:t>
      </w:r>
    </w:p>
    <w:p w14:paraId="0909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O</w:t>
      </w:r>
      <w:r>
        <w:rPr>
          <w:rFonts w:ascii="Times New Roman" w:hAnsi="Times New Roman"/>
        </w:rPr>
        <w:t>ПК-4, ПКП-3, УКБ-3</w:t>
      </w:r>
    </w:p>
    <w:p w14:paraId="0A090000">
      <w:pPr>
        <w:ind w:right="-132"/>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Доклады оцениваются по шкале от 0 до 10, где 0 — отсутствие доклада, 10 — очень хороший доклад, полностью раскрывающий тему, хорошо представленный и оформленный.</w:t>
      </w:r>
    </w:p>
    <w:p w14:paraId="0B090000">
      <w:pPr>
        <w:ind w:right="-132"/>
        <w:rPr>
          <w:rFonts w:ascii="Times New Roman" w:hAnsi="Times New Roman"/>
        </w:rPr>
      </w:pPr>
    </w:p>
    <w:p w14:paraId="0C090000">
      <w:pPr>
        <w:ind w:right="-132"/>
        <w:rPr>
          <w:rFonts w:ascii="Times New Roman" w:hAnsi="Times New Roman"/>
          <w:b w:val="1"/>
          <w:i w:val="1"/>
        </w:rPr>
      </w:pPr>
      <w:r>
        <w:rPr>
          <w:rFonts w:ascii="Times New Roman" w:hAnsi="Times New Roman"/>
          <w:b w:val="1"/>
          <w:i w:val="1"/>
        </w:rPr>
        <w:t>Примеры условий контрольных работ:</w:t>
      </w:r>
    </w:p>
    <w:p w14:paraId="0D090000">
      <w:pPr>
        <w:ind w:right="-132"/>
        <w:rPr>
          <w:rFonts w:ascii="Times New Roman" w:hAnsi="Times New Roman"/>
          <w:b w:val="1"/>
          <w:i w:val="1"/>
        </w:rPr>
      </w:pPr>
      <w:r>
        <w:rPr>
          <w:rFonts w:ascii="Times New Roman" w:hAnsi="Times New Roman"/>
          <w:b w:val="1"/>
          <w:i w:val="1"/>
        </w:rPr>
        <w:t>Контрольная работа 1</w:t>
      </w:r>
    </w:p>
    <w:p w14:paraId="0E090000">
      <w:pPr>
        <w:pStyle w:val="Style_1"/>
        <w:numPr>
          <w:ilvl w:val="0"/>
          <w:numId w:val="90"/>
        </w:numPr>
        <w:ind w:right="-132"/>
        <w:rPr>
          <w:rFonts w:ascii="Times New Roman" w:hAnsi="Times New Roman"/>
        </w:rPr>
      </w:pPr>
      <w:r>
        <w:rPr>
          <w:rFonts w:ascii="Times New Roman" w:hAnsi="Times New Roman"/>
        </w:rPr>
        <w:t>Реализовать сортировку вставками только чётных элементов массива. Например, массив [6, 4, 3, 2, 1] должен быть отсортирован как [2, 4, 3, 6, 1].</w:t>
      </w:r>
    </w:p>
    <w:p w14:paraId="0F090000">
      <w:pPr>
        <w:pStyle w:val="Style_1"/>
        <w:numPr>
          <w:ilvl w:val="0"/>
          <w:numId w:val="90"/>
        </w:numPr>
        <w:ind w:right="-132"/>
        <w:rPr>
          <w:rFonts w:ascii="Times New Roman" w:hAnsi="Times New Roman"/>
        </w:rPr>
      </w:pPr>
      <w:r>
        <w:rPr>
          <w:rFonts w:ascii="Times New Roman" w:hAnsi="Times New Roman"/>
        </w:rPr>
        <w:t>Реализовать сортировку Шелла.</w:t>
      </w:r>
    </w:p>
    <w:p w14:paraId="10090000">
      <w:pPr>
        <w:pStyle w:val="Style_1"/>
        <w:numPr>
          <w:ilvl w:val="0"/>
          <w:numId w:val="90"/>
        </w:numPr>
        <w:ind w:right="-132"/>
        <w:rPr>
          <w:rFonts w:ascii="Times New Roman" w:hAnsi="Times New Roman"/>
        </w:rPr>
      </w:pPr>
      <w:r>
        <w:rPr>
          <w:rFonts w:ascii="Times New Roman" w:hAnsi="Times New Roman"/>
        </w:rPr>
        <w:t xml:space="preserve">В некоторых языках программирования однострочные комментарии задаются не //, как в С++, а символом ";" (комментарий начинается </w:t>
      </w:r>
      <w:r>
        <w:rPr>
          <w:rFonts w:ascii="Times New Roman" w:hAnsi="Times New Roman"/>
        </w:rPr>
        <w:t>с ;</w:t>
      </w:r>
      <w:r>
        <w:rPr>
          <w:rFonts w:ascii="Times New Roman" w:hAnsi="Times New Roman"/>
        </w:rPr>
        <w:t xml:space="preserve"> и заканчивается концом </w:t>
      </w:r>
      <w:r>
        <w:rPr>
          <w:rFonts w:ascii="Times New Roman" w:hAnsi="Times New Roman"/>
        </w:rPr>
        <w:t xml:space="preserve">строки). Задача — вывести на консоль все комментарии такого вида из входного файла (вместе с символом ";"). До комментария в строке может быть значимый текст, его выводить не надо. Конец строки представляется символом \n, могут быть полезны функции </w:t>
      </w:r>
      <w:r>
        <w:rPr>
          <w:rFonts w:ascii="Times New Roman" w:hAnsi="Times New Roman"/>
        </w:rPr>
        <w:t>fgetc</w:t>
      </w:r>
      <w:r>
        <w:rPr>
          <w:rFonts w:ascii="Times New Roman" w:hAnsi="Times New Roman"/>
        </w:rPr>
        <w:t xml:space="preserve"> и </w:t>
      </w:r>
      <w:r>
        <w:rPr>
          <w:rFonts w:ascii="Times New Roman" w:hAnsi="Times New Roman"/>
        </w:rPr>
        <w:t>feof</w:t>
      </w:r>
      <w:r>
        <w:rPr>
          <w:rFonts w:ascii="Times New Roman" w:hAnsi="Times New Roman"/>
        </w:rPr>
        <w:t>.</w:t>
      </w:r>
    </w:p>
    <w:p w14:paraId="11090000">
      <w:pPr>
        <w:ind w:right="-132"/>
        <w:rPr>
          <w:rFonts w:ascii="Times New Roman" w:hAnsi="Times New Roman"/>
          <w:b w:val="1"/>
          <w:i w:val="1"/>
        </w:rPr>
      </w:pPr>
      <w:r>
        <w:rPr>
          <w:rFonts w:ascii="Times New Roman" w:hAnsi="Times New Roman"/>
          <w:b w:val="1"/>
          <w:i w:val="1"/>
        </w:rPr>
        <w:t>Контрольная работа 2</w:t>
      </w:r>
    </w:p>
    <w:p w14:paraId="12090000">
      <w:pPr>
        <w:pStyle w:val="Style_1"/>
        <w:numPr>
          <w:ilvl w:val="0"/>
          <w:numId w:val="91"/>
        </w:numPr>
        <w:ind w:right="-132"/>
        <w:rPr>
          <w:rFonts w:ascii="Times New Roman" w:hAnsi="Times New Roman"/>
        </w:rPr>
      </w:pPr>
      <w:r>
        <w:rPr>
          <w:rFonts w:ascii="Times New Roman" w:hAnsi="Times New Roman"/>
        </w:rPr>
        <w:t>Дан файл, в котором встречаются даты. Каждая дата — это число, месяц и год (например, 09.11.2009). Найти наибольшую дату.</w:t>
      </w:r>
    </w:p>
    <w:p w14:paraId="13090000">
      <w:pPr>
        <w:pStyle w:val="Style_1"/>
        <w:numPr>
          <w:ilvl w:val="0"/>
          <w:numId w:val="91"/>
        </w:numPr>
        <w:ind w:right="-132"/>
        <w:rPr>
          <w:rFonts w:ascii="Times New Roman" w:hAnsi="Times New Roman"/>
        </w:rPr>
      </w:pPr>
      <w:r>
        <w:rPr>
          <w:rFonts w:ascii="Times New Roman" w:hAnsi="Times New Roman"/>
        </w:rPr>
        <w:t>Написать программу, которая в диалоговом режиме позволяет осуществлять следующие операции:</w:t>
      </w:r>
    </w:p>
    <w:p w14:paraId="14090000">
      <w:pPr>
        <w:pStyle w:val="Style_1"/>
        <w:numPr>
          <w:ilvl w:val="1"/>
          <w:numId w:val="92"/>
        </w:numPr>
        <w:ind w:right="-132"/>
        <w:rPr>
          <w:rFonts w:ascii="Times New Roman" w:hAnsi="Times New Roman"/>
        </w:rPr>
      </w:pPr>
      <w:r>
        <w:rPr>
          <w:rFonts w:ascii="Times New Roman" w:hAnsi="Times New Roman"/>
        </w:rPr>
        <w:t>0 — выйти</w:t>
      </w:r>
    </w:p>
    <w:p w14:paraId="15090000">
      <w:pPr>
        <w:pStyle w:val="Style_1"/>
        <w:numPr>
          <w:ilvl w:val="1"/>
          <w:numId w:val="92"/>
        </w:numPr>
        <w:ind w:right="-132"/>
        <w:rPr>
          <w:rFonts w:ascii="Times New Roman" w:hAnsi="Times New Roman"/>
        </w:rPr>
      </w:pPr>
      <w:r>
        <w:rPr>
          <w:rFonts w:ascii="Times New Roman" w:hAnsi="Times New Roman"/>
        </w:rPr>
        <w:t>1 — добавить число на вершину стека</w:t>
      </w:r>
    </w:p>
    <w:p w14:paraId="16090000">
      <w:pPr>
        <w:pStyle w:val="Style_1"/>
        <w:numPr>
          <w:ilvl w:val="1"/>
          <w:numId w:val="92"/>
        </w:numPr>
        <w:ind w:right="-132"/>
        <w:rPr>
          <w:rFonts w:ascii="Times New Roman" w:hAnsi="Times New Roman"/>
        </w:rPr>
      </w:pPr>
      <w:r>
        <w:rPr>
          <w:rFonts w:ascii="Times New Roman" w:hAnsi="Times New Roman"/>
        </w:rPr>
        <w:t>2 — удалить число с вершины стека</w:t>
      </w:r>
    </w:p>
    <w:p w14:paraId="17090000">
      <w:pPr>
        <w:pStyle w:val="Style_1"/>
        <w:numPr>
          <w:ilvl w:val="1"/>
          <w:numId w:val="92"/>
        </w:numPr>
        <w:ind w:right="-132"/>
        <w:rPr>
          <w:rFonts w:ascii="Times New Roman" w:hAnsi="Times New Roman"/>
        </w:rPr>
      </w:pPr>
      <w:r>
        <w:rPr>
          <w:rFonts w:ascii="Times New Roman" w:hAnsi="Times New Roman"/>
        </w:rPr>
        <w:t>3 — дублировать число на вершине стека, то есть положить на стек его копию</w:t>
      </w:r>
    </w:p>
    <w:p w14:paraId="18090000">
      <w:pPr>
        <w:pStyle w:val="Style_1"/>
        <w:numPr>
          <w:ilvl w:val="1"/>
          <w:numId w:val="92"/>
        </w:numPr>
        <w:ind w:right="-132"/>
        <w:rPr>
          <w:rFonts w:ascii="Times New Roman" w:hAnsi="Times New Roman"/>
        </w:rPr>
      </w:pPr>
      <w:r>
        <w:rPr>
          <w:rFonts w:ascii="Times New Roman" w:hAnsi="Times New Roman"/>
        </w:rPr>
        <w:t>4 — распечатать стек</w:t>
      </w:r>
    </w:p>
    <w:p w14:paraId="19090000">
      <w:pPr>
        <w:ind w:right="-132"/>
        <w:rPr>
          <w:rFonts w:ascii="Times New Roman" w:hAnsi="Times New Roman"/>
          <w:b w:val="1"/>
          <w:i w:val="1"/>
        </w:rPr>
      </w:pPr>
      <w:r>
        <w:rPr>
          <w:rFonts w:ascii="Times New Roman" w:hAnsi="Times New Roman"/>
          <w:b w:val="1"/>
          <w:i w:val="1"/>
        </w:rPr>
        <w:t>Зачётная работа</w:t>
      </w:r>
    </w:p>
    <w:p w14:paraId="1A090000">
      <w:pPr>
        <w:pStyle w:val="Style_1"/>
        <w:numPr>
          <w:ilvl w:val="0"/>
          <w:numId w:val="93"/>
        </w:numPr>
        <w:ind w:right="-132"/>
        <w:rPr>
          <w:rFonts w:ascii="Times New Roman" w:hAnsi="Times New Roman"/>
        </w:rPr>
      </w:pPr>
      <w:r>
        <w:rPr>
          <w:rFonts w:ascii="Times New Roman" w:hAnsi="Times New Roman"/>
        </w:rPr>
        <w:t>Дана строка, изображающая двоичную запись целого положительного числа. Вывести строку, изображающую десятичную запись этого же числа</w:t>
      </w:r>
    </w:p>
    <w:p w14:paraId="1B090000">
      <w:pPr>
        <w:pStyle w:val="Style_1"/>
        <w:numPr>
          <w:ilvl w:val="0"/>
          <w:numId w:val="93"/>
        </w:numPr>
        <w:ind w:right="-132"/>
        <w:rPr>
          <w:rFonts w:ascii="Times New Roman" w:hAnsi="Times New Roman"/>
        </w:rPr>
      </w:pPr>
      <w:r>
        <w:rPr>
          <w:rFonts w:ascii="Times New Roman" w:hAnsi="Times New Roman"/>
        </w:rPr>
        <w:t xml:space="preserve">1953 год. В связи с усилением влияния Запада и необходимостью предпринять ответные меры, Иосиф Сталин разрабатывает новый эффективный алгоритм внутрипартийной чистки: сначала расстреливаются n самых опасных членов, а затем оставшиеся упорядочиваются в алфавитном порядке и первые m отправляются в Сибирь. </w:t>
      </w:r>
      <w:r>
        <w:rPr>
          <w:rFonts w:ascii="Times New Roman" w:hAnsi="Times New Roman"/>
        </w:rPr>
        <w:t>Л.П.</w:t>
      </w:r>
      <w:r>
        <w:rPr>
          <w:rFonts w:ascii="Times New Roman" w:hAnsi="Times New Roman"/>
        </w:rPr>
        <w:t xml:space="preserve"> Берия уже успел провести предварительные работы: определил степень лояльности к СССР среди членов партии и предоставил списки генеральному секретарю. На входе файл формата «фамилия — степень лояльности». n и m вводятся с клавиатуры. Задача: определить, кто будет расстрелян, кого отправят в Сибирь, кто останется невредим. Пока невредим.</w:t>
      </w:r>
    </w:p>
    <w:p w14:paraId="1C090000">
      <w:pPr>
        <w:pStyle w:val="Style_1"/>
        <w:numPr>
          <w:ilvl w:val="0"/>
          <w:numId w:val="93"/>
        </w:numPr>
        <w:ind w:right="-132"/>
        <w:rPr>
          <w:rFonts w:ascii="Times New Roman" w:hAnsi="Times New Roman"/>
        </w:rPr>
      </w:pPr>
      <w:r>
        <w:rPr>
          <w:rFonts w:ascii="Times New Roman" w:hAnsi="Times New Roman"/>
        </w:rPr>
        <w:t>Реализовать конечный автомат, принимающий строки, задаваемые следующим регулярным выражением: [A-</w:t>
      </w:r>
      <w:r>
        <w:rPr>
          <w:rFonts w:ascii="Times New Roman" w:hAnsi="Times New Roman"/>
        </w:rPr>
        <w:t>Za</w:t>
      </w:r>
      <w:r>
        <w:rPr>
          <w:rFonts w:ascii="Times New Roman" w:hAnsi="Times New Roman"/>
        </w:rPr>
        <w:t>-z] ([A-</w:t>
      </w:r>
      <w:r>
        <w:rPr>
          <w:rFonts w:ascii="Times New Roman" w:hAnsi="Times New Roman"/>
        </w:rPr>
        <w:t>Za</w:t>
      </w:r>
      <w:r>
        <w:rPr>
          <w:rFonts w:ascii="Times New Roman" w:hAnsi="Times New Roman"/>
        </w:rPr>
        <w:t xml:space="preserve">-z] | [0-9] | </w:t>
      </w:r>
      <w:r>
        <w:rPr>
          <w:rFonts w:ascii="Times New Roman" w:hAnsi="Times New Roman"/>
        </w:rPr>
        <w:t>_ )</w:t>
      </w:r>
      <w:r>
        <w:rPr>
          <w:rFonts w:ascii="Times New Roman" w:hAnsi="Times New Roman"/>
        </w:rPr>
        <w:t>*</w:t>
      </w:r>
    </w:p>
    <w:p w14:paraId="1D090000">
      <w:pPr>
        <w:ind w:right="-132"/>
        <w:rPr>
          <w:rFonts w:ascii="Times New Roman" w:hAnsi="Times New Roman"/>
          <w:b w:val="1"/>
          <w:i w:val="1"/>
        </w:rPr>
      </w:pPr>
    </w:p>
    <w:p w14:paraId="1E09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ПКП-4, УКБ-3</w:t>
      </w:r>
    </w:p>
    <w:p w14:paraId="1F090000">
      <w:pPr>
        <w:ind w:right="-132"/>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решение задачи оценивается от 0 до 10 баллов, где 0 — полное отсутствие решения, 10 — правильное решение, демонстрирующее все ожидаемые навыки (комментарии, тесты, навык использования системы контроля версий, отсутствие утечек памяти).</w:t>
      </w:r>
    </w:p>
    <w:p w14:paraId="20090000">
      <w:pPr>
        <w:ind w:right="-132"/>
        <w:rPr>
          <w:rFonts w:ascii="Times New Roman" w:hAnsi="Times New Roman"/>
        </w:rPr>
      </w:pPr>
    </w:p>
    <w:p w14:paraId="21090000">
      <w:pPr>
        <w:ind/>
        <w:jc w:val="both"/>
        <w:rPr>
          <w:rFonts w:ascii="Times New Roman" w:hAnsi="Times New Roman"/>
        </w:rPr>
      </w:pPr>
      <w:r>
        <w:rPr>
          <w:rFonts w:ascii="Times New Roman" w:hAnsi="Times New Roman"/>
          <w:b w:val="1"/>
        </w:rPr>
        <w:t>Семестр 2.</w:t>
      </w:r>
    </w:p>
    <w:p w14:paraId="22090000">
      <w:pPr>
        <w:ind/>
        <w:jc w:val="both"/>
        <w:rPr>
          <w:rFonts w:ascii="Times New Roman" w:hAnsi="Times New Roman"/>
        </w:rPr>
      </w:pPr>
    </w:p>
    <w:p w14:paraId="23090000">
      <w:pPr>
        <w:ind/>
        <w:jc w:val="both"/>
        <w:rPr>
          <w:rFonts w:ascii="Times New Roman" w:hAnsi="Times New Roman"/>
          <w:b w:val="1"/>
          <w:i w:val="1"/>
        </w:rPr>
      </w:pPr>
      <w:r>
        <w:rPr>
          <w:rFonts w:ascii="Times New Roman" w:hAnsi="Times New Roman"/>
          <w:b w:val="1"/>
          <w:i w:val="1"/>
        </w:rPr>
        <w:t>Домашняя работа 1:</w:t>
      </w:r>
    </w:p>
    <w:p w14:paraId="24090000">
      <w:pPr>
        <w:pStyle w:val="Style_1"/>
        <w:numPr>
          <w:ilvl w:val="0"/>
          <w:numId w:val="94"/>
        </w:numPr>
        <w:ind w:right="-132"/>
        <w:rPr>
          <w:rFonts w:ascii="Times New Roman" w:hAnsi="Times New Roman"/>
        </w:rPr>
      </w:pPr>
      <w:r>
        <w:rPr>
          <w:rFonts w:ascii="Times New Roman" w:hAnsi="Times New Roman"/>
        </w:rPr>
        <w:t>Отсортировать массив какой-либо из</w:t>
      </w:r>
      <w:r>
        <w:rPr>
          <w:rFonts w:ascii="Times New Roman" w:hAnsi="Times New Roman"/>
        </w:rPr>
        <w:t xml:space="preserve"> квадратичных</w:t>
      </w:r>
      <w:r>
        <w:rPr>
          <w:rFonts w:ascii="Times New Roman" w:hAnsi="Times New Roman"/>
        </w:rPr>
        <w:t xml:space="preserve"> сортировок</w:t>
      </w:r>
    </w:p>
    <w:p w14:paraId="25090000">
      <w:pPr>
        <w:pStyle w:val="Style_1"/>
        <w:numPr>
          <w:ilvl w:val="0"/>
          <w:numId w:val="94"/>
        </w:numPr>
        <w:ind w:right="-132"/>
        <w:jc w:val="both"/>
        <w:rPr>
          <w:rFonts w:ascii="Times New Roman" w:hAnsi="Times New Roman"/>
        </w:rPr>
      </w:pPr>
      <w:r>
        <w:rPr>
          <w:rFonts w:ascii="Times New Roman" w:hAnsi="Times New Roman"/>
        </w:rPr>
        <w:t xml:space="preserve">Реализовать преобразование </w:t>
      </w:r>
      <w:r>
        <w:rPr>
          <w:rFonts w:ascii="Times New Roman" w:hAnsi="Times New Roman"/>
        </w:rPr>
        <w:t>Барроуза</w:t>
      </w:r>
      <w:r>
        <w:rPr>
          <w:rFonts w:ascii="Times New Roman" w:hAnsi="Times New Roman"/>
        </w:rPr>
        <w:t xml:space="preserve">-Уилера. На вход подаётся строка, на выходе должна получиться строка, преобразованная </w:t>
      </w:r>
      <w:r>
        <w:rPr>
          <w:rFonts w:ascii="Times New Roman" w:hAnsi="Times New Roman"/>
        </w:rPr>
        <w:t>Барроузом</w:t>
      </w:r>
      <w:r>
        <w:rPr>
          <w:rFonts w:ascii="Times New Roman" w:hAnsi="Times New Roman"/>
        </w:rPr>
        <w:t>-Уилером, и позиция конца строки в результате преобразования. Реализовать также и обратное преобразование, принимающее преобразованную строку и позицию, и возвращающую исходную строку. Проверить, что исходная строка действительно восстанавливается.</w:t>
      </w:r>
    </w:p>
    <w:p w14:paraId="26090000">
      <w:pPr>
        <w:pStyle w:val="Style_1"/>
        <w:numPr>
          <w:ilvl w:val="1"/>
          <w:numId w:val="94"/>
        </w:numPr>
        <w:ind w:right="-132"/>
        <w:jc w:val="both"/>
        <w:rPr>
          <w:rFonts w:ascii="Times New Roman" w:hAnsi="Times New Roman"/>
        </w:rPr>
      </w:pPr>
      <w:r>
        <w:rPr>
          <w:rFonts w:ascii="Times New Roman" w:hAnsi="Times New Roman"/>
        </w:rPr>
        <w:t>Решение, где в прямом преобразовании явно строится таблица вращений строк («наивный BWT»), оценивается на один балл ниже максимума.</w:t>
      </w:r>
    </w:p>
    <w:p w14:paraId="27090000">
      <w:pPr>
        <w:pStyle w:val="Style_1"/>
        <w:numPr>
          <w:ilvl w:val="1"/>
          <w:numId w:val="94"/>
        </w:numPr>
        <w:ind w:right="-132"/>
        <w:jc w:val="both"/>
        <w:rPr>
          <w:rFonts w:ascii="Times New Roman" w:hAnsi="Times New Roman"/>
        </w:rPr>
      </w:pPr>
      <w:r>
        <w:rPr>
          <w:rFonts w:ascii="Times New Roman" w:hAnsi="Times New Roman"/>
        </w:rPr>
        <w:t>Решение, где в обратном преобразовании не используется построение циклической перестановки, а явно сортируются строки и строится таблица («наивный обратный BWT»), также лишает вас одного балла.</w:t>
      </w:r>
    </w:p>
    <w:p w14:paraId="28090000">
      <w:pPr>
        <w:pStyle w:val="Style_1"/>
        <w:numPr>
          <w:ilvl w:val="1"/>
          <w:numId w:val="94"/>
        </w:numPr>
        <w:ind w:right="-132"/>
        <w:jc w:val="both"/>
        <w:rPr>
          <w:rFonts w:ascii="Times New Roman" w:hAnsi="Times New Roman"/>
        </w:rPr>
      </w:pPr>
      <w:r>
        <w:rPr>
          <w:rFonts w:ascii="Times New Roman" w:hAnsi="Times New Roman"/>
        </w:rPr>
        <w:t xml:space="preserve">Использование в явном виде символа конца строки также даёт минус балл (поскольку исходная строка, вообще говоря, может содержать любой символ — преобразование </w:t>
      </w:r>
      <w:r>
        <w:rPr>
          <w:rFonts w:ascii="Times New Roman" w:hAnsi="Times New Roman"/>
        </w:rPr>
        <w:t>Барроуза</w:t>
      </w:r>
      <w:r>
        <w:rPr>
          <w:rFonts w:ascii="Times New Roman" w:hAnsi="Times New Roman"/>
        </w:rPr>
        <w:t>-Уилера используется и для сжатия бинарных файлов, где может встречаться вообще всё, что угодно)</w:t>
      </w:r>
    </w:p>
    <w:p w14:paraId="29090000">
      <w:pPr>
        <w:ind w:right="-132"/>
        <w:jc w:val="both"/>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ПКП-4, УКБ-3</w:t>
      </w:r>
    </w:p>
    <w:p w14:paraId="2A090000">
      <w:pPr>
        <w:spacing w:after="240"/>
        <w:ind w:right="-130"/>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решение задачи</w:t>
      </w:r>
      <w:r>
        <w:rPr>
          <w:rFonts w:ascii="Times New Roman" w:hAnsi="Times New Roman"/>
        </w:rPr>
        <w:t xml:space="preserve"> 1</w:t>
      </w:r>
      <w:r>
        <w:rPr>
          <w:rFonts w:ascii="Times New Roman" w:hAnsi="Times New Roman"/>
        </w:rPr>
        <w:t xml:space="preserve"> оценивается по шкале от 0 (нет решения или решение имеет существенные недостатки) до 1 (решение работоспособно, аккуратно реализовано, алгоритмически аккуратно)</w:t>
      </w:r>
      <w:r>
        <w:rPr>
          <w:rFonts w:ascii="Times New Roman" w:hAnsi="Times New Roman"/>
        </w:rPr>
        <w:t>.</w:t>
      </w:r>
      <w:r>
        <w:rPr>
          <w:rFonts w:ascii="Times New Roman" w:hAnsi="Times New Roman"/>
        </w:rPr>
        <w:t xml:space="preserve"> Решение задачи 2 оценивается по шкале от 0 </w:t>
      </w:r>
      <w:r>
        <w:rPr>
          <w:rFonts w:ascii="Times New Roman" w:hAnsi="Times New Roman"/>
        </w:rPr>
        <w:t xml:space="preserve">(нет решения или решение имеет существенные недостатки) до 5 (решение работоспособно, аккуратно реализовано, нет проблем, описанных в пунктах </w:t>
      </w:r>
      <w:r>
        <w:rPr>
          <w:rFonts w:ascii="Times New Roman" w:hAnsi="Times New Roman"/>
        </w:rPr>
        <w:t>a</w:t>
      </w:r>
      <w:r>
        <w:rPr>
          <w:rFonts w:ascii="Times New Roman" w:hAnsi="Times New Roman"/>
        </w:rPr>
        <w:t>-</w:t>
      </w:r>
      <w:r>
        <w:rPr>
          <w:rFonts w:ascii="Times New Roman" w:hAnsi="Times New Roman"/>
        </w:rPr>
        <w:t>c</w:t>
      </w:r>
      <w:r>
        <w:rPr>
          <w:rFonts w:ascii="Times New Roman" w:hAnsi="Times New Roman"/>
        </w:rPr>
        <w:t>).</w:t>
      </w:r>
    </w:p>
    <w:p w14:paraId="2B090000">
      <w:pPr>
        <w:ind/>
        <w:jc w:val="both"/>
        <w:rPr>
          <w:rFonts w:ascii="Times New Roman" w:hAnsi="Times New Roman"/>
          <w:b w:val="1"/>
          <w:i w:val="1"/>
        </w:rPr>
      </w:pPr>
      <w:r>
        <w:rPr>
          <w:rFonts w:ascii="Times New Roman" w:hAnsi="Times New Roman"/>
          <w:b w:val="1"/>
          <w:i w:val="1"/>
        </w:rPr>
        <w:t>Домашняя работа 2:</w:t>
      </w:r>
    </w:p>
    <w:p w14:paraId="2C090000">
      <w:pPr>
        <w:pStyle w:val="Style_1"/>
        <w:numPr>
          <w:ilvl w:val="0"/>
          <w:numId w:val="95"/>
        </w:numPr>
        <w:ind w:right="-132"/>
        <w:jc w:val="both"/>
        <w:rPr>
          <w:rFonts w:ascii="Times New Roman" w:hAnsi="Times New Roman"/>
        </w:rPr>
      </w:pPr>
      <w:r>
        <w:rPr>
          <w:rFonts w:ascii="Times New Roman" w:hAnsi="Times New Roman"/>
        </w:rPr>
        <w:t>Написать в виде класса структуру данных "Бор" (</w:t>
      </w:r>
      <w:r>
        <w:rPr>
          <w:rStyle w:val="Style_6_ch"/>
          <w:rFonts w:ascii="Times New Roman" w:hAnsi="Times New Roman"/>
        </w:rPr>
        <w:fldChar w:fldCharType="begin"/>
      </w:r>
      <w:r>
        <w:rPr>
          <w:rStyle w:val="Style_6_ch"/>
          <w:rFonts w:ascii="Times New Roman" w:hAnsi="Times New Roman"/>
        </w:rPr>
        <w:instrText>HYPERLINK "https://neerc.ifmo.ru/wiki/index.php?title=%D0%91%D0%BE%D1%80"</w:instrText>
      </w:r>
      <w:r>
        <w:rPr>
          <w:rStyle w:val="Style_6_ch"/>
          <w:rFonts w:ascii="Times New Roman" w:hAnsi="Times New Roman"/>
        </w:rPr>
        <w:fldChar w:fldCharType="separate"/>
      </w:r>
      <w:r>
        <w:rPr>
          <w:rStyle w:val="Style_6_ch"/>
          <w:rFonts w:ascii="Times New Roman" w:hAnsi="Times New Roman"/>
        </w:rPr>
        <w:t>https://neerc.ifmo.ru/wiki/index.php?title=Бор</w:t>
      </w:r>
      <w:r>
        <w:rPr>
          <w:rStyle w:val="Style_6_ch"/>
          <w:rFonts w:ascii="Times New Roman" w:hAnsi="Times New Roman"/>
        </w:rPr>
        <w:fldChar w:fldCharType="end"/>
      </w:r>
      <w:r>
        <w:rPr>
          <w:rFonts w:ascii="Times New Roman" w:hAnsi="Times New Roman"/>
        </w:rPr>
        <w:t>) и реализовать с его помощью алгоритм Лемпеля — Зива — Уэлча. Требуется написать консольное приложение, которое в качестве аргумента командной строки принимает путь к файлу, который надо сжать или разжать, и ключ -c, означающий, что файл надо сжать, или -u, означающий, что надо разжать. В качестве результата должен со</w:t>
      </w:r>
      <w:r>
        <w:rPr>
          <w:rFonts w:ascii="Times New Roman" w:hAnsi="Times New Roman"/>
        </w:rPr>
        <w:t>з</w:t>
      </w:r>
      <w:r>
        <w:rPr>
          <w:rFonts w:ascii="Times New Roman" w:hAnsi="Times New Roman"/>
        </w:rPr>
        <w:t>даваться новый файл:</w:t>
      </w:r>
    </w:p>
    <w:p w14:paraId="2D090000">
      <w:pPr>
        <w:pStyle w:val="Style_1"/>
        <w:numPr>
          <w:ilvl w:val="1"/>
          <w:numId w:val="95"/>
        </w:numPr>
        <w:ind w:right="-132"/>
        <w:jc w:val="both"/>
        <w:rPr>
          <w:rFonts w:ascii="Times New Roman" w:hAnsi="Times New Roman"/>
        </w:rPr>
      </w:pPr>
      <w:r>
        <w:rPr>
          <w:rFonts w:ascii="Times New Roman" w:hAnsi="Times New Roman"/>
        </w:rPr>
        <w:t>если выполняется сжатие, файл именуется как &lt;имя изначального файла</w:t>
      </w:r>
      <w:r>
        <w:rPr>
          <w:rFonts w:ascii="Times New Roman" w:hAnsi="Times New Roman"/>
        </w:rPr>
        <w:t>&gt;.</w:t>
      </w:r>
      <w:r>
        <w:rPr>
          <w:rFonts w:ascii="Times New Roman" w:hAnsi="Times New Roman"/>
        </w:rPr>
        <w:t>zipped</w:t>
      </w:r>
    </w:p>
    <w:p w14:paraId="2E090000">
      <w:pPr>
        <w:pStyle w:val="Style_1"/>
        <w:numPr>
          <w:ilvl w:val="1"/>
          <w:numId w:val="95"/>
        </w:numPr>
        <w:ind w:right="-132"/>
        <w:jc w:val="both"/>
        <w:rPr>
          <w:rFonts w:ascii="Times New Roman" w:hAnsi="Times New Roman"/>
        </w:rPr>
      </w:pPr>
      <w:r>
        <w:rPr>
          <w:rFonts w:ascii="Times New Roman" w:hAnsi="Times New Roman"/>
        </w:rPr>
        <w:t xml:space="preserve">если выполняется </w:t>
      </w:r>
      <w:r>
        <w:rPr>
          <w:rFonts w:ascii="Times New Roman" w:hAnsi="Times New Roman"/>
        </w:rPr>
        <w:t>разжатие</w:t>
      </w:r>
      <w:r>
        <w:rPr>
          <w:rFonts w:ascii="Times New Roman" w:hAnsi="Times New Roman"/>
        </w:rPr>
        <w:t xml:space="preserve">, </w:t>
      </w:r>
      <w:r>
        <w:rPr>
          <w:rFonts w:ascii="Times New Roman" w:hAnsi="Times New Roman"/>
        </w:rPr>
        <w:t>расширение .</w:t>
      </w:r>
      <w:r>
        <w:rPr>
          <w:rFonts w:ascii="Times New Roman" w:hAnsi="Times New Roman"/>
        </w:rPr>
        <w:t>zipped</w:t>
      </w:r>
      <w:r>
        <w:rPr>
          <w:rFonts w:ascii="Times New Roman" w:hAnsi="Times New Roman"/>
        </w:rPr>
        <w:t xml:space="preserve"> отбрасывается.</w:t>
      </w:r>
    </w:p>
    <w:p w14:paraId="2F090000">
      <w:pPr>
        <w:pStyle w:val="Style_1"/>
        <w:ind w:right="-132"/>
        <w:jc w:val="both"/>
        <w:rPr>
          <w:rFonts w:ascii="Times New Roman" w:hAnsi="Times New Roman"/>
        </w:rPr>
      </w:pPr>
      <w:r>
        <w:rPr>
          <w:rFonts w:ascii="Times New Roman" w:hAnsi="Times New Roman"/>
        </w:rPr>
        <w:t>Вы вправе в сжатом файле хранить любую дополнительную информацию.</w:t>
      </w:r>
    </w:p>
    <w:p w14:paraId="30090000">
      <w:pPr>
        <w:pStyle w:val="Style_1"/>
        <w:ind w:right="-132"/>
        <w:jc w:val="both"/>
        <w:rPr>
          <w:rFonts w:ascii="Times New Roman" w:hAnsi="Times New Roman"/>
        </w:rPr>
      </w:pPr>
    </w:p>
    <w:p w14:paraId="31090000">
      <w:pPr>
        <w:pStyle w:val="Style_1"/>
        <w:ind w:right="-132"/>
        <w:jc w:val="both"/>
        <w:rPr>
          <w:rFonts w:ascii="Times New Roman" w:hAnsi="Times New Roman"/>
        </w:rPr>
      </w:pPr>
      <w:r>
        <w:rPr>
          <w:rFonts w:ascii="Times New Roman" w:hAnsi="Times New Roman"/>
        </w:rPr>
        <w:t>Программа после сжатия должна печатать коэффициент сжатия на консоль.</w:t>
      </w:r>
    </w:p>
    <w:p w14:paraId="32090000">
      <w:pPr>
        <w:pStyle w:val="Style_1"/>
        <w:ind w:right="-132"/>
        <w:jc w:val="both"/>
        <w:rPr>
          <w:rFonts w:ascii="Times New Roman" w:hAnsi="Times New Roman"/>
        </w:rPr>
      </w:pPr>
    </w:p>
    <w:p w14:paraId="33090000">
      <w:pPr>
        <w:pStyle w:val="Style_1"/>
        <w:ind w:right="-132"/>
        <w:jc w:val="both"/>
        <w:rPr>
          <w:rFonts w:ascii="Times New Roman" w:hAnsi="Times New Roman"/>
        </w:rPr>
      </w:pPr>
      <w:r>
        <w:rPr>
          <w:rFonts w:ascii="Times New Roman" w:hAnsi="Times New Roman"/>
        </w:rPr>
        <w:t xml:space="preserve">Применение преобразования </w:t>
      </w:r>
      <w:r>
        <w:rPr>
          <w:rFonts w:ascii="Times New Roman" w:hAnsi="Times New Roman"/>
        </w:rPr>
        <w:t>Барроуза</w:t>
      </w:r>
      <w:r>
        <w:rPr>
          <w:rFonts w:ascii="Times New Roman" w:hAnsi="Times New Roman"/>
        </w:rPr>
        <w:t>-Уилера из предыдуще</w:t>
      </w:r>
      <w:r>
        <w:rPr>
          <w:rFonts w:ascii="Times New Roman" w:hAnsi="Times New Roman"/>
        </w:rPr>
        <w:t>го</w:t>
      </w:r>
      <w:r>
        <w:rPr>
          <w:rFonts w:ascii="Times New Roman" w:hAnsi="Times New Roman"/>
        </w:rPr>
        <w:t xml:space="preserve"> </w:t>
      </w:r>
      <w:r>
        <w:rPr>
          <w:rFonts w:ascii="Times New Roman" w:hAnsi="Times New Roman"/>
        </w:rPr>
        <w:t xml:space="preserve">задания </w:t>
      </w:r>
      <w:r>
        <w:rPr>
          <w:rFonts w:ascii="Times New Roman" w:hAnsi="Times New Roman"/>
        </w:rPr>
        <w:t>и исследование его влияния на коэффициент сжатия принесёт вам один дополнительный балл.</w:t>
      </w:r>
    </w:p>
    <w:p w14:paraId="34090000">
      <w:pPr>
        <w:pStyle w:val="Style_1"/>
        <w:numPr>
          <w:ilvl w:val="0"/>
          <w:numId w:val="95"/>
        </w:numPr>
        <w:ind w:right="-132"/>
        <w:jc w:val="both"/>
        <w:rPr>
          <w:rFonts w:ascii="Times New Roman" w:hAnsi="Times New Roman"/>
        </w:rPr>
      </w:pPr>
      <w:r>
        <w:rPr>
          <w:rFonts w:ascii="Times New Roman" w:hAnsi="Times New Roman"/>
        </w:rPr>
        <w:t>Реализовать стековый калькулятор (класс, реализующий выполнение операций +, -, *, / над арифметическим выражением в виде строки в постфиксной записи). Строка уже дана в обратной польской записи (например, 1 2 3 + *). Стек реализовать двумя способами (например, массивом или списком) в двух разных классах на основе одного интерфейса. Стековый калькулятор должен знать только про интерфейс стека</w:t>
      </w:r>
      <w:r>
        <w:rPr>
          <w:rFonts w:ascii="Times New Roman" w:hAnsi="Times New Roman"/>
        </w:rPr>
        <w:t xml:space="preserve"> (то есть вообще в коде класса «Стековый калькулятор» не должно быть ни одного упоминания конкретных реализаций стека)</w:t>
      </w:r>
      <w:r>
        <w:rPr>
          <w:rFonts w:ascii="Times New Roman" w:hAnsi="Times New Roman"/>
        </w:rPr>
        <w:t xml:space="preserve">. </w:t>
      </w:r>
      <w:r>
        <w:rPr>
          <w:rFonts w:ascii="Times New Roman" w:hAnsi="Times New Roman"/>
        </w:rPr>
        <w:t xml:space="preserve">Числа и арифметические знаки разделены пробелами, числа только целые (но могут быть знаковыми, и уж точно не только из одной цифры, используйте </w:t>
      </w:r>
      <w:r>
        <w:rPr>
          <w:rFonts w:ascii="Times New Roman" w:hAnsi="Times New Roman"/>
        </w:rPr>
        <w:t>int.Parse</w:t>
      </w:r>
      <w:r>
        <w:rPr>
          <w:rFonts w:ascii="Times New Roman" w:hAnsi="Times New Roman"/>
        </w:rPr>
        <w:t xml:space="preserve"> или </w:t>
      </w:r>
      <w:r>
        <w:rPr>
          <w:rFonts w:ascii="Times New Roman" w:hAnsi="Times New Roman"/>
        </w:rPr>
        <w:t>int.TryParse</w:t>
      </w:r>
      <w:r>
        <w:rPr>
          <w:rFonts w:ascii="Times New Roman" w:hAnsi="Times New Roman"/>
        </w:rPr>
        <w:t xml:space="preserve">). В результате должно получаться число — результат вычислений. Результат может быть дробным. При попытке деления на 0 должна выдаваться ошибка и программа должна корректно заканчивать работу. </w:t>
      </w:r>
    </w:p>
    <w:p w14:paraId="35090000">
      <w:pPr>
        <w:pStyle w:val="Style_1"/>
        <w:ind w:right="-132"/>
        <w:jc w:val="both"/>
        <w:rPr>
          <w:rFonts w:ascii="Times New Roman" w:hAnsi="Times New Roman"/>
        </w:rPr>
      </w:pPr>
    </w:p>
    <w:p w14:paraId="36090000">
      <w:pPr>
        <w:pStyle w:val="Style_1"/>
        <w:ind w:right="-132"/>
        <w:jc w:val="both"/>
        <w:rPr>
          <w:rFonts w:ascii="Times New Roman" w:hAnsi="Times New Roman"/>
        </w:rPr>
      </w:pPr>
      <w:r>
        <w:rPr>
          <w:rFonts w:ascii="Times New Roman" w:hAnsi="Times New Roman"/>
        </w:rPr>
        <w:t>Напомним, что в силу особенностей представления вещественных чисел в памяти (вспомните, каких) сравнение с нулём дробного числа оператором == сразу лишает вас одного балла.</w:t>
      </w:r>
    </w:p>
    <w:p w14:paraId="3709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ПКП-4, УКБ-3</w:t>
      </w:r>
    </w:p>
    <w:p w14:paraId="38090000">
      <w:pPr>
        <w:spacing w:after="240"/>
        <w:ind w:right="-130"/>
        <w:jc w:val="both"/>
        <w:rPr>
          <w:rFonts w:ascii="Times New Roman" w:hAnsi="Times New Roman"/>
          <w:b w:val="1"/>
          <w:i w:val="1"/>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 xml:space="preserve">решение задачи </w:t>
      </w:r>
      <w:r>
        <w:rPr>
          <w:rFonts w:ascii="Times New Roman" w:hAnsi="Times New Roman"/>
        </w:rPr>
        <w:t xml:space="preserve">1 </w:t>
      </w:r>
      <w:r>
        <w:rPr>
          <w:rFonts w:ascii="Times New Roman" w:hAnsi="Times New Roman"/>
        </w:rPr>
        <w:t xml:space="preserve">оценивается по шкале от 0 (нет решения или решение имеет существенные недостатки) до </w:t>
      </w:r>
      <w:r>
        <w:rPr>
          <w:rFonts w:ascii="Times New Roman" w:hAnsi="Times New Roman"/>
        </w:rPr>
        <w:t>7</w:t>
      </w:r>
      <w:r>
        <w:rPr>
          <w:rFonts w:ascii="Times New Roman" w:hAnsi="Times New Roman"/>
        </w:rPr>
        <w:t xml:space="preserve"> (решение работоспособно, аккуратно реализовано, алгоритмически аккуратно)</w:t>
      </w:r>
      <w:r>
        <w:rPr>
          <w:rFonts w:ascii="Times New Roman" w:hAnsi="Times New Roman"/>
        </w:rPr>
        <w:t>, выполнение дополнительного условия приносит один дополнительный балл, не считающийся в максимум</w:t>
      </w:r>
      <w:r>
        <w:rPr>
          <w:rFonts w:ascii="Times New Roman" w:hAnsi="Times New Roman"/>
        </w:rPr>
        <w:t>.</w:t>
      </w:r>
      <w:r>
        <w:rPr>
          <w:rFonts w:ascii="Times New Roman" w:hAnsi="Times New Roman"/>
        </w:rPr>
        <w:t xml:space="preserve"> Решение задачи 2 оценивается по шкале от 0 (</w:t>
      </w:r>
      <w:r>
        <w:rPr>
          <w:rFonts w:ascii="Times New Roman" w:hAnsi="Times New Roman"/>
        </w:rPr>
        <w:t xml:space="preserve">нет решения или решение имеет существенные недостатки) до 4 (решение </w:t>
      </w:r>
      <w:r>
        <w:rPr>
          <w:rFonts w:ascii="Times New Roman" w:hAnsi="Times New Roman"/>
        </w:rPr>
        <w:t xml:space="preserve">работоспособно, аккуратно реализовано, правильно с точки зрения ООП и использования </w:t>
      </w:r>
      <w:r>
        <w:rPr>
          <w:rFonts w:ascii="Times New Roman" w:hAnsi="Times New Roman"/>
        </w:rPr>
        <w:t>C</w:t>
      </w:r>
      <w:r>
        <w:rPr>
          <w:rFonts w:ascii="Times New Roman" w:hAnsi="Times New Roman"/>
        </w:rPr>
        <w:t>#).</w:t>
      </w:r>
    </w:p>
    <w:p w14:paraId="39090000">
      <w:pPr>
        <w:ind/>
        <w:jc w:val="both"/>
        <w:rPr>
          <w:rFonts w:ascii="Times New Roman" w:hAnsi="Times New Roman"/>
          <w:b w:val="1"/>
          <w:i w:val="1"/>
        </w:rPr>
      </w:pPr>
      <w:r>
        <w:rPr>
          <w:rFonts w:ascii="Times New Roman" w:hAnsi="Times New Roman"/>
          <w:b w:val="1"/>
          <w:i w:val="1"/>
        </w:rPr>
        <w:t>Домашняя работа 3:</w:t>
      </w:r>
    </w:p>
    <w:p w14:paraId="3A090000">
      <w:pPr>
        <w:pStyle w:val="Style_1"/>
        <w:numPr>
          <w:ilvl w:val="0"/>
          <w:numId w:val="96"/>
        </w:numPr>
        <w:ind w:right="-132"/>
        <w:jc w:val="both"/>
        <w:rPr>
          <w:rFonts w:ascii="Times New Roman" w:hAnsi="Times New Roman"/>
        </w:rPr>
      </w:pPr>
      <w:r>
        <w:rPr>
          <w:rFonts w:ascii="Times New Roman" w:hAnsi="Times New Roman"/>
        </w:rPr>
        <w:t>Реализовать словарь, отображающий строковые ключи в строковые значения, на основе B-дерева. Должны быть поддержаны операции добавления пары «ключ-значение», возврата значения по ключу, проверки наличия ключа в дереве, изменения значения по ключу, удаления значения по ключу. Минимальная степень дерева (число ключей в каждом узле) должно приниматься в конструктор.</w:t>
      </w:r>
    </w:p>
    <w:p w14:paraId="3B090000">
      <w:pPr>
        <w:pStyle w:val="Style_1"/>
        <w:ind w:right="-132"/>
        <w:jc w:val="both"/>
        <w:rPr>
          <w:rFonts w:ascii="Times New Roman" w:hAnsi="Times New Roman"/>
        </w:rPr>
      </w:pPr>
    </w:p>
    <w:p w14:paraId="3C090000">
      <w:pPr>
        <w:pStyle w:val="Style_1"/>
        <w:ind w:right="-132"/>
        <w:jc w:val="both"/>
        <w:rPr>
          <w:rFonts w:ascii="Times New Roman" w:hAnsi="Times New Roman"/>
        </w:rPr>
      </w:pPr>
      <w:r>
        <w:rPr>
          <w:rFonts w:ascii="Times New Roman" w:hAnsi="Times New Roman"/>
        </w:rPr>
        <w:t>Юнит-тесты на все операции для разных случаев (операции с корнем, внутренними узлами, листами) обязательны.</w:t>
      </w:r>
    </w:p>
    <w:p w14:paraId="3D09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ПКП-4, УКБ-3</w:t>
      </w:r>
    </w:p>
    <w:p w14:paraId="3E090000">
      <w:pPr>
        <w:spacing w:after="240"/>
        <w:ind w:right="-130"/>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 xml:space="preserve">решение задачи оценивается по шкале от 0 (нет решения или решение имеет существенные недостатки) до </w:t>
      </w:r>
      <w:r>
        <w:rPr>
          <w:rFonts w:ascii="Times New Roman" w:hAnsi="Times New Roman"/>
        </w:rPr>
        <w:t>10</w:t>
      </w:r>
      <w:r>
        <w:rPr>
          <w:rFonts w:ascii="Times New Roman" w:hAnsi="Times New Roman"/>
        </w:rPr>
        <w:t xml:space="preserve"> (решение работоспособно, аккуратно реализовано, алгоритмически аккуратно)</w:t>
      </w:r>
      <w:r>
        <w:rPr>
          <w:rFonts w:ascii="Times New Roman" w:hAnsi="Times New Roman"/>
        </w:rPr>
        <w:t>.</w:t>
      </w:r>
    </w:p>
    <w:p w14:paraId="3F090000">
      <w:pPr>
        <w:ind/>
        <w:jc w:val="both"/>
        <w:rPr>
          <w:rFonts w:ascii="Times New Roman" w:hAnsi="Times New Roman"/>
          <w:b w:val="1"/>
          <w:i w:val="1"/>
        </w:rPr>
      </w:pPr>
      <w:r>
        <w:rPr>
          <w:rFonts w:ascii="Times New Roman" w:hAnsi="Times New Roman"/>
          <w:b w:val="1"/>
          <w:i w:val="1"/>
        </w:rPr>
        <w:t>Домашняя работа 4:</w:t>
      </w:r>
    </w:p>
    <w:p w14:paraId="40090000">
      <w:pPr>
        <w:pStyle w:val="Style_1"/>
        <w:numPr>
          <w:ilvl w:val="0"/>
          <w:numId w:val="97"/>
        </w:numPr>
        <w:ind w:right="-132"/>
        <w:jc w:val="both"/>
        <w:rPr>
          <w:rFonts w:ascii="Times New Roman" w:hAnsi="Times New Roman"/>
        </w:rPr>
      </w:pPr>
      <w:r>
        <w:rPr>
          <w:rFonts w:ascii="Times New Roman" w:hAnsi="Times New Roman"/>
        </w:rPr>
        <w:t>Решить задачу о вычислении выражения по дереву разбора из прошлого семестра. Реализовать иерархию классов, описывающих дерево разбора, используя их, реализовать класс, вычисляющий значение выражения по дереву. Классы, представляющие операнды и операторы, должны сами уметь себя вычислять и печатать.</w:t>
      </w:r>
    </w:p>
    <w:p w14:paraId="41090000">
      <w:pPr>
        <w:pStyle w:val="Style_1"/>
        <w:ind w:right="-132"/>
        <w:rPr>
          <w:rFonts w:ascii="Times New Roman" w:hAnsi="Times New Roman"/>
        </w:rPr>
      </w:pPr>
      <w:r>
        <w:rPr>
          <w:rFonts w:ascii="Times New Roman" w:hAnsi="Times New Roman"/>
        </w:rPr>
        <w:t>Исходное условие:</w:t>
      </w:r>
    </w:p>
    <w:p w14:paraId="42090000">
      <w:pPr>
        <w:pStyle w:val="Style_1"/>
        <w:ind w:right="-132"/>
        <w:jc w:val="both"/>
        <w:rPr>
          <w:rFonts w:ascii="Times New Roman" w:hAnsi="Times New Roman"/>
        </w:rPr>
      </w:pPr>
      <w:r>
        <w:rPr>
          <w:rFonts w:ascii="Times New Roman" w:hAnsi="Times New Roman"/>
        </w:rPr>
        <w:t xml:space="preserve">По дереву разбора арифметического выражения вычислить его значение. Дерево разбора хранится в файле в виде (&lt;операция&gt; &lt;операнд1&gt; &lt;операнд2&gt;), где &lt;операнд1&gt; и &lt;операнд2&gt; сами могут быть деревьями, либо числами. Например, выражение (1 + 1) * 2 представляется в виде (* (+ 1 1) 2). Должны поддерживаться операции +, -, *, / и целые числа в качестве аргументов. Требуется построить дерево в явном виде, распечатать его (не обязательно так же, как в файле), и посчитать значение выражения обходом дерева. Может быть полезна функция </w:t>
      </w:r>
      <w:r>
        <w:rPr>
          <w:rFonts w:ascii="Times New Roman" w:hAnsi="Times New Roman"/>
        </w:rPr>
        <w:t>ungetc</w:t>
      </w:r>
      <w:r>
        <w:rPr>
          <w:rFonts w:ascii="Times New Roman" w:hAnsi="Times New Roman"/>
        </w:rPr>
        <w:t xml:space="preserve"> (если не '(', возвращаем символ в поток и читаем число </w:t>
      </w:r>
      <w:r>
        <w:rPr>
          <w:rFonts w:ascii="Times New Roman" w:hAnsi="Times New Roman"/>
        </w:rPr>
        <w:t>fscanf</w:t>
      </w:r>
      <w:r>
        <w:rPr>
          <w:rFonts w:ascii="Times New Roman" w:hAnsi="Times New Roman"/>
        </w:rPr>
        <w:t xml:space="preserve">-ом). Можно считать, что входной файл корректен. Пример - по входному файлу (* (+ 1 1) 2) может печататься </w:t>
      </w:r>
      <w:r>
        <w:rPr>
          <w:rFonts w:ascii="Times New Roman" w:hAnsi="Times New Roman"/>
        </w:rPr>
        <w:t>( *</w:t>
      </w:r>
      <w:r>
        <w:rPr>
          <w:rFonts w:ascii="Times New Roman" w:hAnsi="Times New Roman"/>
        </w:rPr>
        <w:t xml:space="preserve"> ( + 1 1 ) 2 ) и выводиться 4.</w:t>
      </w:r>
    </w:p>
    <w:p w14:paraId="43090000">
      <w:pPr>
        <w:pStyle w:val="Style_1"/>
        <w:numPr>
          <w:ilvl w:val="0"/>
          <w:numId w:val="97"/>
        </w:numPr>
        <w:ind w:right="-132"/>
        <w:jc w:val="both"/>
        <w:rPr>
          <w:rFonts w:ascii="Times New Roman" w:hAnsi="Times New Roman"/>
        </w:rPr>
      </w:pPr>
      <w:r>
        <w:rPr>
          <w:rFonts w:ascii="Times New Roman" w:hAnsi="Times New Roman"/>
        </w:rPr>
        <w:t>Унаследовавшись</w:t>
      </w:r>
      <w:r>
        <w:rPr>
          <w:rFonts w:ascii="Times New Roman" w:hAnsi="Times New Roman"/>
        </w:rPr>
        <w:t xml:space="preserve"> от класса список, реализовать класс </w:t>
      </w:r>
      <w:r>
        <w:rPr>
          <w:rFonts w:ascii="Times New Roman" w:hAnsi="Times New Roman"/>
        </w:rPr>
        <w:t>UniqueList</w:t>
      </w:r>
      <w:r>
        <w:rPr>
          <w:rFonts w:ascii="Times New Roman" w:hAnsi="Times New Roman"/>
        </w:rPr>
        <w:t xml:space="preserve">, который не содержит повторяющихся значений. Реализовать классы исключений, которые генерируются при попытке добавления в такой список </w:t>
      </w:r>
      <w:r>
        <w:rPr>
          <w:rFonts w:ascii="Times New Roman" w:hAnsi="Times New Roman"/>
        </w:rPr>
        <w:t>уже существующего</w:t>
      </w:r>
      <w:r>
        <w:rPr>
          <w:rFonts w:ascii="Times New Roman" w:hAnsi="Times New Roman"/>
        </w:rPr>
        <w:t xml:space="preserve"> или при попытке удаления несуществующего элемента.</w:t>
      </w:r>
    </w:p>
    <w:p w14:paraId="4409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ПКП-4, УКБ-3</w:t>
      </w:r>
    </w:p>
    <w:p w14:paraId="45090000">
      <w:pPr>
        <w:spacing w:after="240"/>
        <w:ind w:right="-130"/>
        <w:jc w:val="both"/>
        <w:rPr>
          <w:rFonts w:ascii="Times New Roman" w:hAnsi="Times New Roman"/>
          <w:b w:val="1"/>
          <w:i w:val="1"/>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 xml:space="preserve">решение задачи </w:t>
      </w:r>
      <w:r>
        <w:rPr>
          <w:rFonts w:ascii="Times New Roman" w:hAnsi="Times New Roman"/>
        </w:rPr>
        <w:t xml:space="preserve">1 </w:t>
      </w:r>
      <w:r>
        <w:rPr>
          <w:rFonts w:ascii="Times New Roman" w:hAnsi="Times New Roman"/>
        </w:rPr>
        <w:t xml:space="preserve">оценивается по шкале от 0 (нет решения или решение имеет существенные недостатки) до </w:t>
      </w:r>
      <w:r>
        <w:rPr>
          <w:rFonts w:ascii="Times New Roman" w:hAnsi="Times New Roman"/>
        </w:rPr>
        <w:t>5</w:t>
      </w:r>
      <w:r>
        <w:rPr>
          <w:rFonts w:ascii="Times New Roman" w:hAnsi="Times New Roman"/>
        </w:rPr>
        <w:t xml:space="preserve"> (решение работоспособно, аккуратно реализовано, алгоритмически аккуратно)</w:t>
      </w:r>
      <w:r>
        <w:rPr>
          <w:rFonts w:ascii="Times New Roman" w:hAnsi="Times New Roman"/>
        </w:rPr>
        <w:t>, решение задачи 2 оценивается по тем же критериям, но по шкале от 0 до 3.</w:t>
      </w:r>
    </w:p>
    <w:p w14:paraId="46090000">
      <w:pPr>
        <w:ind/>
        <w:jc w:val="both"/>
        <w:rPr>
          <w:rFonts w:ascii="Times New Roman" w:hAnsi="Times New Roman"/>
          <w:b w:val="1"/>
          <w:i w:val="1"/>
        </w:rPr>
      </w:pPr>
      <w:r>
        <w:rPr>
          <w:rFonts w:ascii="Times New Roman" w:hAnsi="Times New Roman"/>
          <w:b w:val="1"/>
          <w:i w:val="1"/>
        </w:rPr>
        <w:t>Домашняя работа 5:</w:t>
      </w:r>
    </w:p>
    <w:p w14:paraId="47090000">
      <w:pPr>
        <w:pStyle w:val="Style_1"/>
        <w:numPr>
          <w:ilvl w:val="0"/>
          <w:numId w:val="98"/>
        </w:numPr>
        <w:ind w:right="-132"/>
        <w:jc w:val="both"/>
        <w:rPr>
          <w:rFonts w:ascii="Times New Roman" w:hAnsi="Times New Roman"/>
        </w:rPr>
      </w:pPr>
      <w:r>
        <w:rPr>
          <w:rFonts w:ascii="Times New Roman" w:hAnsi="Times New Roman"/>
        </w:rPr>
        <w:t xml:space="preserve">С использованием подхода </w:t>
      </w:r>
      <w:r>
        <w:rPr>
          <w:rFonts w:ascii="Times New Roman" w:hAnsi="Times New Roman"/>
        </w:rPr>
        <w:t>Data</w:t>
      </w:r>
      <w:r>
        <w:rPr>
          <w:rFonts w:ascii="Times New Roman" w:hAnsi="Times New Roman"/>
        </w:rPr>
        <w:t>-</w:t>
      </w:r>
      <w:r>
        <w:rPr>
          <w:rFonts w:ascii="Times New Roman" w:hAnsi="Times New Roman"/>
        </w:rPr>
        <w:t>Driven</w:t>
      </w:r>
      <w:r>
        <w:rPr>
          <w:rFonts w:ascii="Times New Roman" w:hAnsi="Times New Roman"/>
        </w:rPr>
        <w:t xml:space="preserve"> </w:t>
      </w:r>
      <w:r>
        <w:rPr>
          <w:rFonts w:ascii="Times New Roman" w:hAnsi="Times New Roman"/>
        </w:rPr>
        <w:t>Testing</w:t>
      </w:r>
      <w:r>
        <w:rPr>
          <w:rFonts w:ascii="Times New Roman" w:hAnsi="Times New Roman"/>
        </w:rPr>
        <w:t xml:space="preserve"> реализовать модульные тесты к задаче 2 домашней работы 2. Модульные тесты должны проверять работоспособность стекового калькулятора на корректных и некорректных строках, в случае использования разных стеков, при этом не содержать </w:t>
      </w:r>
      <w:r>
        <w:rPr>
          <w:rFonts w:ascii="Times New Roman" w:hAnsi="Times New Roman"/>
        </w:rPr>
        <w:t>дублирующегося</w:t>
      </w:r>
      <w:r>
        <w:rPr>
          <w:rFonts w:ascii="Times New Roman" w:hAnsi="Times New Roman"/>
        </w:rPr>
        <w:t xml:space="preserve"> кода. Настроить сборку и запуск модульных тестов на </w:t>
      </w:r>
      <w:r>
        <w:rPr>
          <w:rFonts w:ascii="Times New Roman" w:hAnsi="Times New Roman"/>
        </w:rPr>
        <w:t>AppVeyor</w:t>
      </w:r>
      <w:r>
        <w:rPr>
          <w:rFonts w:ascii="Times New Roman" w:hAnsi="Times New Roman"/>
        </w:rPr>
        <w:t xml:space="preserve"> для этой задачи.</w:t>
      </w:r>
    </w:p>
    <w:p w14:paraId="48090000">
      <w:pPr>
        <w:pStyle w:val="Style_1"/>
        <w:numPr>
          <w:ilvl w:val="0"/>
          <w:numId w:val="98"/>
        </w:numPr>
        <w:ind w:right="-132"/>
        <w:jc w:val="both"/>
        <w:rPr>
          <w:rFonts w:ascii="Times New Roman" w:hAnsi="Times New Roman"/>
        </w:rPr>
      </w:pPr>
      <w:r>
        <w:rPr>
          <w:rFonts w:ascii="Times New Roman" w:hAnsi="Times New Roman"/>
        </w:rPr>
        <w:t xml:space="preserve">Есть участок сети, состоящий из роутеров, связанных </w:t>
      </w:r>
      <w:r>
        <w:rPr>
          <w:rFonts w:ascii="Times New Roman" w:hAnsi="Times New Roman"/>
        </w:rPr>
        <w:t>Ethernet</w:t>
      </w:r>
      <w:r>
        <w:rPr>
          <w:rFonts w:ascii="Times New Roman" w:hAnsi="Times New Roman"/>
        </w:rPr>
        <w:t>-соединениями</w:t>
      </w:r>
      <w:r>
        <w:rPr>
          <w:rFonts w:ascii="Times New Roman" w:hAnsi="Times New Roman"/>
        </w:rPr>
        <w:t>.</w:t>
      </w:r>
      <w:r>
        <w:rPr>
          <w:rFonts w:ascii="Times New Roman" w:hAnsi="Times New Roman"/>
        </w:rPr>
        <w:t xml:space="preserve"> Поскольку разные куски этой сети администрируют разные организации, у сети отсутствует единая архитектура, что часто приводит к избыточным соединениям между роутерами, либо наоборот, изоляции участков сети. </w:t>
      </w:r>
      <w:r>
        <w:rPr>
          <w:rFonts w:ascii="Times New Roman" w:hAnsi="Times New Roman"/>
        </w:rPr>
        <w:t>Современные сетевые протоколы устроены так, что избыточные соединения почти столь же опасны, как и их отсутствие — если роутер не знает маршрута до целевого узла, он рассылает пакеты по всем портам, кроме того, откуда пакет пришёл, в надежде, что кто-то из роутеров-адресатов сможет его доставить. Поэтому не исключена ситуация, когда пакеты начинают ходить по кругу до тех пор, пока не исчерпается их время жизни (</w:t>
      </w:r>
      <w:r>
        <w:rPr>
          <w:rFonts w:ascii="Times New Roman" w:hAnsi="Times New Roman"/>
        </w:rPr>
        <w:t>Time</w:t>
      </w:r>
      <w:r>
        <w:rPr>
          <w:rFonts w:ascii="Times New Roman" w:hAnsi="Times New Roman"/>
        </w:rPr>
        <w:t xml:space="preserve"> </w:t>
      </w:r>
      <w:r>
        <w:rPr>
          <w:rFonts w:ascii="Times New Roman" w:hAnsi="Times New Roman"/>
        </w:rPr>
        <w:t>To</w:t>
      </w:r>
      <w:r>
        <w:rPr>
          <w:rFonts w:ascii="Times New Roman" w:hAnsi="Times New Roman"/>
        </w:rPr>
        <w:t xml:space="preserve"> </w:t>
      </w:r>
      <w:r>
        <w:rPr>
          <w:rFonts w:ascii="Times New Roman" w:hAnsi="Times New Roman"/>
        </w:rPr>
        <w:t>Live</w:t>
      </w:r>
      <w:r>
        <w:rPr>
          <w:rFonts w:ascii="Times New Roman" w:hAnsi="Times New Roman"/>
        </w:rPr>
        <w:t xml:space="preserve">, </w:t>
      </w:r>
      <w:r>
        <w:rPr>
          <w:rFonts w:ascii="Times New Roman" w:hAnsi="Times New Roman"/>
        </w:rPr>
        <w:t>TTL</w:t>
      </w:r>
      <w:r>
        <w:rPr>
          <w:rFonts w:ascii="Times New Roman" w:hAnsi="Times New Roman"/>
        </w:rPr>
        <w:t xml:space="preserve">), что нагружает сеть и снижает общую производительность. </w:t>
      </w:r>
    </w:p>
    <w:p w14:paraId="49090000">
      <w:pPr>
        <w:pStyle w:val="Style_1"/>
        <w:ind w:right="-132"/>
        <w:jc w:val="both"/>
        <w:rPr>
          <w:rFonts w:ascii="Times New Roman" w:hAnsi="Times New Roman"/>
        </w:rPr>
      </w:pPr>
    </w:p>
    <w:p w14:paraId="4A090000">
      <w:pPr>
        <w:pStyle w:val="Style_1"/>
        <w:ind w:right="-132"/>
        <w:jc w:val="both"/>
        <w:rPr>
          <w:rFonts w:ascii="Times New Roman" w:hAnsi="Times New Roman"/>
        </w:rPr>
      </w:pPr>
      <w:r>
        <w:rPr>
          <w:rFonts w:ascii="Times New Roman" w:hAnsi="Times New Roman"/>
        </w:rPr>
        <w:t>Ваша задача — написать утилиту, которая по данной топологии сети генерирует конфигурацию</w:t>
      </w:r>
      <w:r>
        <w:rPr>
          <w:rFonts w:ascii="Times New Roman" w:hAnsi="Times New Roman"/>
        </w:rPr>
        <w:t xml:space="preserve"> для каждого роутера и проверяет, что все роутеры достижимы. Топология задана в файле в виде списка роутеров и того, к каким другим роутерам они подключены</w:t>
      </w:r>
      <w:r>
        <w:rPr>
          <w:rFonts w:ascii="Times New Roman" w:hAnsi="Times New Roman"/>
        </w:rPr>
        <w:t xml:space="preserve"> каналами какой пропускной способности</w:t>
      </w:r>
      <w:r>
        <w:rPr>
          <w:rFonts w:ascii="Times New Roman" w:hAnsi="Times New Roman"/>
        </w:rPr>
        <w:t>, например,</w:t>
      </w:r>
    </w:p>
    <w:p w14:paraId="4B090000">
      <w:pPr>
        <w:pStyle w:val="Style_1"/>
        <w:ind w:right="-132"/>
        <w:jc w:val="both"/>
        <w:rPr>
          <w:rFonts w:ascii="Times New Roman" w:hAnsi="Times New Roman"/>
        </w:rPr>
      </w:pPr>
      <w:r>
        <w:rPr>
          <w:rFonts w:ascii="Times New Roman" w:hAnsi="Times New Roman"/>
        </w:rPr>
        <w:t xml:space="preserve">1: 2 </w:t>
      </w:r>
      <w:r>
        <w:rPr>
          <w:rFonts w:ascii="Times New Roman" w:hAnsi="Times New Roman"/>
        </w:rPr>
        <w:t xml:space="preserve">(10), </w:t>
      </w:r>
      <w:r>
        <w:rPr>
          <w:rFonts w:ascii="Times New Roman" w:hAnsi="Times New Roman"/>
        </w:rPr>
        <w:t>3</w:t>
      </w:r>
      <w:r>
        <w:rPr>
          <w:rFonts w:ascii="Times New Roman" w:hAnsi="Times New Roman"/>
        </w:rPr>
        <w:t xml:space="preserve"> (5)</w:t>
      </w:r>
    </w:p>
    <w:p w14:paraId="4C090000">
      <w:pPr>
        <w:pStyle w:val="Style_1"/>
        <w:ind w:right="-132"/>
        <w:jc w:val="both"/>
        <w:rPr>
          <w:rFonts w:ascii="Times New Roman" w:hAnsi="Times New Roman"/>
        </w:rPr>
      </w:pPr>
      <w:r>
        <w:rPr>
          <w:rFonts w:ascii="Times New Roman" w:hAnsi="Times New Roman"/>
        </w:rPr>
        <w:t>2: 3</w:t>
      </w:r>
      <w:r>
        <w:rPr>
          <w:rFonts w:ascii="Times New Roman" w:hAnsi="Times New Roman"/>
        </w:rPr>
        <w:t xml:space="preserve"> (1)</w:t>
      </w:r>
    </w:p>
    <w:p w14:paraId="4D090000">
      <w:pPr>
        <w:pStyle w:val="Style_1"/>
        <w:ind w:right="-132"/>
        <w:jc w:val="both"/>
        <w:rPr>
          <w:rFonts w:ascii="Times New Roman" w:hAnsi="Times New Roman"/>
        </w:rPr>
      </w:pPr>
      <w:r>
        <w:rPr>
          <w:rFonts w:ascii="Times New Roman" w:hAnsi="Times New Roman"/>
        </w:rPr>
        <w:t>задаёт сеть из трёх роутеров, где первый связан со вторым и третьим, второй с первым и третьим, третий с первым и вторым.</w:t>
      </w:r>
      <w:r>
        <w:rPr>
          <w:rFonts w:ascii="Times New Roman" w:hAnsi="Times New Roman"/>
        </w:rPr>
        <w:t xml:space="preserve"> Причём, канал между первым и вторым имеет в десять раз большую пропускную способность, чем между вторым и третьим. </w:t>
      </w:r>
      <w:r>
        <w:rPr>
          <w:rFonts w:ascii="Times New Roman" w:hAnsi="Times New Roman"/>
        </w:rPr>
        <w:t>Вы должны вывести в файл аналогичную таблицу, где оставлены только те соединения, которые необходимы для обеспечения связности сети, без циклов, например,</w:t>
      </w:r>
    </w:p>
    <w:p w14:paraId="4E090000">
      <w:pPr>
        <w:pStyle w:val="Style_1"/>
        <w:ind w:right="-132"/>
        <w:jc w:val="both"/>
        <w:rPr>
          <w:rFonts w:ascii="Times New Roman" w:hAnsi="Times New Roman"/>
        </w:rPr>
      </w:pPr>
      <w:r>
        <w:rPr>
          <w:rFonts w:ascii="Times New Roman" w:hAnsi="Times New Roman"/>
        </w:rPr>
        <w:t>1: 2</w:t>
      </w:r>
      <w:r>
        <w:rPr>
          <w:rFonts w:ascii="Times New Roman" w:hAnsi="Times New Roman"/>
        </w:rPr>
        <w:t xml:space="preserve"> (10)</w:t>
      </w:r>
      <w:r>
        <w:rPr>
          <w:rFonts w:ascii="Times New Roman" w:hAnsi="Times New Roman"/>
        </w:rPr>
        <w:t>,</w:t>
      </w:r>
      <w:r>
        <w:rPr>
          <w:rFonts w:ascii="Times New Roman" w:hAnsi="Times New Roman"/>
        </w:rPr>
        <w:t xml:space="preserve"> 3</w:t>
      </w:r>
      <w:r>
        <w:rPr>
          <w:rFonts w:ascii="Times New Roman" w:hAnsi="Times New Roman"/>
        </w:rPr>
        <w:t xml:space="preserve"> (5)</w:t>
      </w:r>
    </w:p>
    <w:p w14:paraId="4F090000">
      <w:pPr>
        <w:pStyle w:val="Style_1"/>
        <w:ind w:right="-132"/>
        <w:jc w:val="both"/>
        <w:rPr>
          <w:rFonts w:ascii="Times New Roman" w:hAnsi="Times New Roman"/>
        </w:rPr>
      </w:pPr>
      <w:r>
        <w:rPr>
          <w:rFonts w:ascii="Times New Roman" w:hAnsi="Times New Roman"/>
        </w:rPr>
        <w:t>Причём конфигурация должна быть в каком-то смысле оптимальной: сумма пропускных способностей всех каналов в сети должна быть максимальной.</w:t>
      </w:r>
    </w:p>
    <w:p w14:paraId="50090000">
      <w:pPr>
        <w:pStyle w:val="Style_1"/>
        <w:ind w:right="-132"/>
        <w:jc w:val="both"/>
        <w:rPr>
          <w:rFonts w:ascii="Times New Roman" w:hAnsi="Times New Roman"/>
        </w:rPr>
      </w:pPr>
    </w:p>
    <w:p w14:paraId="51090000">
      <w:pPr>
        <w:pStyle w:val="Style_1"/>
        <w:ind w:right="-132"/>
        <w:jc w:val="both"/>
        <w:rPr>
          <w:rFonts w:ascii="Times New Roman" w:hAnsi="Times New Roman"/>
        </w:rPr>
      </w:pPr>
      <w:r>
        <w:rPr>
          <w:rFonts w:ascii="Times New Roman" w:hAnsi="Times New Roman"/>
        </w:rPr>
        <w:t xml:space="preserve">Если </w:t>
      </w:r>
      <w:r>
        <w:rPr>
          <w:rFonts w:ascii="Times New Roman" w:hAnsi="Times New Roman"/>
        </w:rPr>
        <w:t xml:space="preserve">построить такую таблицу </w:t>
      </w:r>
      <w:r>
        <w:rPr>
          <w:rFonts w:ascii="Times New Roman" w:hAnsi="Times New Roman"/>
        </w:rPr>
        <w:t xml:space="preserve">невозможно (то есть сеть изначально была не связной), программа должна вывести в поток ошибок (обратите внимание, не в файл и не совсем на консоль) сообщение, что </w:t>
      </w:r>
      <w:r>
        <w:rPr>
          <w:rFonts w:ascii="Times New Roman" w:hAnsi="Times New Roman"/>
        </w:rPr>
        <w:t>сеть не связна, и завершить работу с ненулевым кодом возврата. Пути до входного и выходного файлов должны приниматься в качестве параметров.</w:t>
      </w:r>
    </w:p>
    <w:p w14:paraId="52090000">
      <w:pPr>
        <w:pStyle w:val="Style_1"/>
        <w:ind w:right="-132"/>
        <w:jc w:val="both"/>
        <w:rPr>
          <w:rFonts w:ascii="Times New Roman" w:hAnsi="Times New Roman"/>
        </w:rPr>
      </w:pPr>
    </w:p>
    <w:p w14:paraId="53090000">
      <w:pPr>
        <w:pStyle w:val="Style_1"/>
        <w:ind w:right="-132"/>
        <w:jc w:val="both"/>
        <w:rPr>
          <w:rFonts w:ascii="Times New Roman" w:hAnsi="Times New Roman"/>
        </w:rPr>
      </w:pPr>
      <w:r>
        <w:rPr>
          <w:rFonts w:ascii="Times New Roman" w:hAnsi="Times New Roman"/>
        </w:rPr>
        <w:t xml:space="preserve">Сборка и запуск юнит-тестов на </w:t>
      </w:r>
      <w:r>
        <w:rPr>
          <w:rFonts w:ascii="Times New Roman" w:hAnsi="Times New Roman"/>
        </w:rPr>
        <w:t>AppVeyor</w:t>
      </w:r>
      <w:r>
        <w:rPr>
          <w:rFonts w:ascii="Times New Roman" w:hAnsi="Times New Roman"/>
        </w:rPr>
        <w:t xml:space="preserve"> для этой задачи тоже обязательны.</w:t>
      </w:r>
    </w:p>
    <w:p w14:paraId="54090000">
      <w:pPr>
        <w:pStyle w:val="Style_1"/>
        <w:ind w:right="-132"/>
        <w:jc w:val="both"/>
        <w:rPr>
          <w:rFonts w:ascii="Times New Roman" w:hAnsi="Times New Roman"/>
        </w:rPr>
      </w:pPr>
    </w:p>
    <w:p w14:paraId="5509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ПКП-4, УКБ-3</w:t>
      </w:r>
    </w:p>
    <w:p w14:paraId="56090000">
      <w:pPr>
        <w:spacing w:after="240"/>
        <w:ind w:right="-130"/>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 xml:space="preserve">решение задачи </w:t>
      </w:r>
      <w:r>
        <w:rPr>
          <w:rFonts w:ascii="Times New Roman" w:hAnsi="Times New Roman"/>
        </w:rPr>
        <w:t xml:space="preserve">1 </w:t>
      </w:r>
      <w:r>
        <w:rPr>
          <w:rFonts w:ascii="Times New Roman" w:hAnsi="Times New Roman"/>
        </w:rPr>
        <w:t xml:space="preserve">оценивается по шкале от 0 (нет) до 3 (решение работоспособно и адекватно, модульные тесты запускаются в </w:t>
      </w:r>
      <w:r>
        <w:rPr>
          <w:rFonts w:ascii="Times New Roman" w:hAnsi="Times New Roman"/>
        </w:rPr>
        <w:t>CI</w:t>
      </w:r>
      <w:r>
        <w:rPr>
          <w:rFonts w:ascii="Times New Roman" w:hAnsi="Times New Roman"/>
        </w:rPr>
        <w:t>-системе)</w:t>
      </w:r>
      <w:r>
        <w:rPr>
          <w:rFonts w:ascii="Times New Roman" w:hAnsi="Times New Roman"/>
        </w:rPr>
        <w:t>.</w:t>
      </w:r>
      <w:r>
        <w:rPr>
          <w:rFonts w:ascii="Times New Roman" w:hAnsi="Times New Roman"/>
        </w:rPr>
        <w:t xml:space="preserve"> Решение задачи 2 оценивается по шкале от 0 до 7 по тем же критериям.</w:t>
      </w:r>
    </w:p>
    <w:p w14:paraId="57090000">
      <w:pPr>
        <w:ind/>
        <w:jc w:val="both"/>
        <w:rPr>
          <w:rFonts w:ascii="Times New Roman" w:hAnsi="Times New Roman"/>
          <w:b w:val="1"/>
          <w:i w:val="1"/>
        </w:rPr>
      </w:pPr>
      <w:r>
        <w:rPr>
          <w:rFonts w:ascii="Times New Roman" w:hAnsi="Times New Roman"/>
          <w:b w:val="1"/>
          <w:i w:val="1"/>
        </w:rPr>
        <w:t>Домашняя работа 6:</w:t>
      </w:r>
    </w:p>
    <w:p w14:paraId="58090000">
      <w:pPr>
        <w:pStyle w:val="Style_1"/>
        <w:numPr>
          <w:ilvl w:val="0"/>
          <w:numId w:val="99"/>
        </w:numPr>
        <w:ind w:right="-132"/>
        <w:rPr>
          <w:rFonts w:ascii="Times New Roman" w:hAnsi="Times New Roman"/>
        </w:rPr>
      </w:pPr>
      <w:r>
        <w:rPr>
          <w:rFonts w:ascii="Times New Roman" w:hAnsi="Times New Roman"/>
        </w:rPr>
        <w:t xml:space="preserve">Реализовать функции </w:t>
      </w:r>
      <w:r>
        <w:rPr>
          <w:rFonts w:ascii="Times New Roman" w:hAnsi="Times New Roman"/>
        </w:rPr>
        <w:t>Map</w:t>
      </w:r>
      <w:r>
        <w:rPr>
          <w:rFonts w:ascii="Times New Roman" w:hAnsi="Times New Roman"/>
        </w:rPr>
        <w:t xml:space="preserve">, Filter и </w:t>
      </w:r>
      <w:r>
        <w:rPr>
          <w:rFonts w:ascii="Times New Roman" w:hAnsi="Times New Roman"/>
        </w:rPr>
        <w:t>Fold</w:t>
      </w:r>
      <w:r>
        <w:rPr>
          <w:rFonts w:ascii="Times New Roman" w:hAnsi="Times New Roman"/>
        </w:rPr>
        <w:t>:</w:t>
      </w:r>
    </w:p>
    <w:p w14:paraId="59090000">
      <w:pPr>
        <w:pStyle w:val="Style_1"/>
        <w:numPr>
          <w:ilvl w:val="0"/>
          <w:numId w:val="100"/>
        </w:numPr>
        <w:ind w:right="-132"/>
        <w:rPr>
          <w:rFonts w:ascii="Times New Roman" w:hAnsi="Times New Roman"/>
        </w:rPr>
      </w:pPr>
      <w:r>
        <w:rPr>
          <w:rFonts w:ascii="Times New Roman" w:hAnsi="Times New Roman"/>
        </w:rPr>
        <w:t>Map</w:t>
      </w:r>
      <w:r>
        <w:rPr>
          <w:rFonts w:ascii="Times New Roman" w:hAnsi="Times New Roman"/>
        </w:rPr>
        <w:t xml:space="preserve"> принимает список и функцию, преобразующую элемент списка. Возвращаться должен список, полученный применением переданной функции к каждому элементу переданного списка. Например, </w:t>
      </w:r>
      <w:r>
        <w:rPr>
          <w:rFonts w:ascii="Times New Roman" w:hAnsi="Times New Roman"/>
        </w:rPr>
        <w:t>Map</w:t>
      </w:r>
      <w:r>
        <w:rPr>
          <w:rFonts w:ascii="Times New Roman" w:hAnsi="Times New Roman"/>
        </w:rPr>
        <w:t>(</w:t>
      </w:r>
      <w:r>
        <w:rPr>
          <w:rFonts w:ascii="Times New Roman" w:hAnsi="Times New Roman"/>
        </w:rPr>
        <w:t>new</w:t>
      </w:r>
      <w:r>
        <w:rPr>
          <w:rFonts w:ascii="Times New Roman" w:hAnsi="Times New Roman"/>
        </w:rPr>
        <w:t xml:space="preserve"> List&lt;</w:t>
      </w:r>
      <w:r>
        <w:rPr>
          <w:rFonts w:ascii="Times New Roman" w:hAnsi="Times New Roman"/>
        </w:rPr>
        <w:t>int</w:t>
      </w:r>
      <w:r>
        <w:rPr>
          <w:rFonts w:ascii="Times New Roman" w:hAnsi="Times New Roman"/>
        </w:rPr>
        <w:t>&gt;() {1, 2, 3}, x =&gt; x * 2) должен возвращать список [2; 4; 6].</w:t>
      </w:r>
    </w:p>
    <w:p w14:paraId="5A090000">
      <w:pPr>
        <w:pStyle w:val="Style_1"/>
        <w:numPr>
          <w:ilvl w:val="0"/>
          <w:numId w:val="100"/>
        </w:numPr>
        <w:ind w:right="-132"/>
        <w:rPr>
          <w:rFonts w:ascii="Times New Roman" w:hAnsi="Times New Roman"/>
        </w:rPr>
      </w:pPr>
      <w:r>
        <w:rPr>
          <w:rFonts w:ascii="Times New Roman" w:hAnsi="Times New Roman"/>
        </w:rPr>
        <w:t xml:space="preserve">Filter принимает список и функцию, возвращающую </w:t>
      </w:r>
      <w:r>
        <w:rPr>
          <w:rFonts w:ascii="Times New Roman" w:hAnsi="Times New Roman"/>
        </w:rPr>
        <w:t>булевое</w:t>
      </w:r>
      <w:r>
        <w:rPr>
          <w:rFonts w:ascii="Times New Roman" w:hAnsi="Times New Roman"/>
        </w:rPr>
        <w:t xml:space="preserve"> значение по элементу списка. Возвращаться должен список, составленный из тех элементов переданного списка, для которых переданная функция вернула </w:t>
      </w:r>
      <w:r>
        <w:rPr>
          <w:rFonts w:ascii="Times New Roman" w:hAnsi="Times New Roman"/>
        </w:rPr>
        <w:t>true</w:t>
      </w:r>
      <w:r>
        <w:rPr>
          <w:rFonts w:ascii="Times New Roman" w:hAnsi="Times New Roman"/>
        </w:rPr>
        <w:t>.</w:t>
      </w:r>
    </w:p>
    <w:p w14:paraId="5B090000">
      <w:pPr>
        <w:pStyle w:val="Style_1"/>
        <w:numPr>
          <w:ilvl w:val="0"/>
          <w:numId w:val="100"/>
        </w:numPr>
        <w:ind w:right="-132"/>
        <w:rPr>
          <w:rFonts w:ascii="Times New Roman" w:hAnsi="Times New Roman"/>
        </w:rPr>
      </w:pPr>
      <w:r>
        <w:rPr>
          <w:rFonts w:ascii="Times New Roman" w:hAnsi="Times New Roman"/>
        </w:rPr>
        <w:t>Fold</w:t>
      </w:r>
      <w:r>
        <w:rPr>
          <w:rFonts w:ascii="Times New Roman" w:hAnsi="Times New Roman"/>
        </w:rPr>
        <w:t xml:space="preserve"> принимает список, начальное значение и функцию, которая берёт текущее накопленное значение и текущий элемент списка, и возвращает следующее </w:t>
      </w:r>
      <w:r>
        <w:rPr>
          <w:rFonts w:ascii="Times New Roman" w:hAnsi="Times New Roman"/>
        </w:rPr>
        <w:t xml:space="preserve">накопленное значение. Сама </w:t>
      </w:r>
      <w:r>
        <w:rPr>
          <w:rFonts w:ascii="Times New Roman" w:hAnsi="Times New Roman"/>
        </w:rPr>
        <w:t>Fold</w:t>
      </w:r>
      <w:r>
        <w:rPr>
          <w:rFonts w:ascii="Times New Roman" w:hAnsi="Times New Roman"/>
        </w:rPr>
        <w:t xml:space="preserve"> возвращает накопленное значение, получившееся после всего прохода списка. Например, </w:t>
      </w:r>
      <w:r>
        <w:rPr>
          <w:rFonts w:ascii="Times New Roman" w:hAnsi="Times New Roman"/>
        </w:rPr>
        <w:t>Fold</w:t>
      </w:r>
      <w:r>
        <w:rPr>
          <w:rFonts w:ascii="Times New Roman" w:hAnsi="Times New Roman"/>
        </w:rPr>
        <w:t>(</w:t>
      </w:r>
      <w:r>
        <w:rPr>
          <w:rFonts w:ascii="Times New Roman" w:hAnsi="Times New Roman"/>
        </w:rPr>
        <w:t>new</w:t>
      </w:r>
      <w:r>
        <w:rPr>
          <w:rFonts w:ascii="Times New Roman" w:hAnsi="Times New Roman"/>
        </w:rPr>
        <w:t xml:space="preserve"> List&lt;</w:t>
      </w:r>
      <w:r>
        <w:rPr>
          <w:rFonts w:ascii="Times New Roman" w:hAnsi="Times New Roman"/>
        </w:rPr>
        <w:t>int</w:t>
      </w:r>
      <w:r>
        <w:rPr>
          <w:rFonts w:ascii="Times New Roman" w:hAnsi="Times New Roman"/>
        </w:rPr>
        <w:t>&gt;() {1, 2, 3}, 1, (</w:t>
      </w:r>
      <w:r>
        <w:rPr>
          <w:rFonts w:ascii="Times New Roman" w:hAnsi="Times New Roman"/>
        </w:rPr>
        <w:t>acc</w:t>
      </w:r>
      <w:r>
        <w:rPr>
          <w:rFonts w:ascii="Times New Roman" w:hAnsi="Times New Roman"/>
        </w:rPr>
        <w:t xml:space="preserve">, </w:t>
      </w:r>
      <w:r>
        <w:rPr>
          <w:rFonts w:ascii="Times New Roman" w:hAnsi="Times New Roman"/>
        </w:rPr>
        <w:t>elem</w:t>
      </w:r>
      <w:r>
        <w:rPr>
          <w:rFonts w:ascii="Times New Roman" w:hAnsi="Times New Roman"/>
        </w:rPr>
        <w:t xml:space="preserve">) =&gt; </w:t>
      </w:r>
      <w:r>
        <w:rPr>
          <w:rFonts w:ascii="Times New Roman" w:hAnsi="Times New Roman"/>
        </w:rPr>
        <w:t>acc</w:t>
      </w:r>
      <w:r>
        <w:rPr>
          <w:rFonts w:ascii="Times New Roman" w:hAnsi="Times New Roman"/>
        </w:rPr>
        <w:t xml:space="preserve"> * </w:t>
      </w:r>
      <w:r>
        <w:rPr>
          <w:rFonts w:ascii="Times New Roman" w:hAnsi="Times New Roman"/>
        </w:rPr>
        <w:t>elem</w:t>
      </w:r>
      <w:r>
        <w:rPr>
          <w:rFonts w:ascii="Times New Roman" w:hAnsi="Times New Roman"/>
        </w:rPr>
        <w:t xml:space="preserve">) работала бы так: сначала в </w:t>
      </w:r>
      <w:r>
        <w:rPr>
          <w:rFonts w:ascii="Times New Roman" w:hAnsi="Times New Roman"/>
        </w:rPr>
        <w:t>acc</w:t>
      </w:r>
      <w:r>
        <w:rPr>
          <w:rFonts w:ascii="Times New Roman" w:hAnsi="Times New Roman"/>
        </w:rPr>
        <w:t xml:space="preserve"> клался бы 1, потом умножался бы на 1, потом результат (1) умножался бы на 2, потом результат (2) умножался бы на 3, потом результат (6) возвращался бы в качестве ответа.</w:t>
      </w:r>
    </w:p>
    <w:p w14:paraId="5C090000">
      <w:pPr>
        <w:ind w:firstLine="0" w:left="720" w:right="-132"/>
        <w:rPr>
          <w:rFonts w:ascii="Times New Roman" w:hAnsi="Times New Roman"/>
        </w:rPr>
      </w:pPr>
      <w:r>
        <w:rPr>
          <w:rFonts w:ascii="Times New Roman" w:hAnsi="Times New Roman"/>
        </w:rPr>
        <w:t xml:space="preserve">Если умеете </w:t>
      </w:r>
      <w:r>
        <w:rPr>
          <w:rFonts w:ascii="Times New Roman" w:hAnsi="Times New Roman"/>
        </w:rPr>
        <w:t>генерики</w:t>
      </w:r>
      <w:r>
        <w:rPr>
          <w:rFonts w:ascii="Times New Roman" w:hAnsi="Times New Roman"/>
        </w:rPr>
        <w:t>, подумайте, как сделать тип функций наиболее общим (за +1 балл к оценке).</w:t>
      </w:r>
    </w:p>
    <w:p w14:paraId="5D090000">
      <w:pPr>
        <w:pStyle w:val="Style_1"/>
        <w:numPr>
          <w:ilvl w:val="0"/>
          <w:numId w:val="99"/>
        </w:numPr>
        <w:ind w:right="-132"/>
        <w:jc w:val="both"/>
        <w:rPr>
          <w:rFonts w:ascii="Times New Roman" w:hAnsi="Times New Roman"/>
        </w:rPr>
      </w:pPr>
      <w:r>
        <w:rPr>
          <w:rFonts w:ascii="Times New Roman" w:hAnsi="Times New Roman"/>
        </w:rPr>
        <w:t>На базе класса, генерирующего события по нажатию на клавиши управления курсором (</w:t>
      </w:r>
      <w:r>
        <w:rPr>
          <w:rFonts w:ascii="Times New Roman" w:hAnsi="Times New Roman"/>
        </w:rPr>
        <w:t>EventLoop</w:t>
      </w:r>
      <w:r>
        <w:rPr>
          <w:rFonts w:ascii="Times New Roman" w:hAnsi="Times New Roman"/>
        </w:rPr>
        <w:t xml:space="preserve"> с пары), реализовать консольное приложение, позволяющее управлять персонажем, перемещающимся по карте. Карта состоит из свободного пространства и стен, и должна грузиться из файла. Приложение должно отображать карту и персонажа (символом @) в окне консоли, и позволять персонажу перемещаться по карте, реагируя на клавиши управления курсором. Будут полезны свойства </w:t>
      </w:r>
      <w:r>
        <w:rPr>
          <w:rFonts w:ascii="Times New Roman" w:hAnsi="Times New Roman"/>
        </w:rPr>
        <w:t>Console.CursorLeft</w:t>
      </w:r>
      <w:r>
        <w:rPr>
          <w:rFonts w:ascii="Times New Roman" w:hAnsi="Times New Roman"/>
        </w:rPr>
        <w:t xml:space="preserve"> и </w:t>
      </w:r>
      <w:r>
        <w:rPr>
          <w:rFonts w:ascii="Times New Roman" w:hAnsi="Times New Roman"/>
        </w:rPr>
        <w:t>Console.CursorTop</w:t>
      </w:r>
      <w:r>
        <w:rPr>
          <w:rFonts w:ascii="Times New Roman" w:hAnsi="Times New Roman"/>
        </w:rPr>
        <w:t>.</w:t>
      </w:r>
      <w:r>
        <w:rPr>
          <w:rFonts w:ascii="Times New Roman" w:hAnsi="Times New Roman"/>
        </w:rPr>
        <w:t xml:space="preserve"> Каждый раз перерисовывать всю карту нельзя.</w:t>
      </w:r>
    </w:p>
    <w:p w14:paraId="5E09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ПКП-4, УКБ-3</w:t>
      </w:r>
    </w:p>
    <w:p w14:paraId="5F090000">
      <w:pPr>
        <w:spacing w:after="240"/>
        <w:ind w:right="-130"/>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решение задачи 1 оценивается по шкале от 0 (нет решения или решение имеет существенные недостатки) до 2 (решение работоспособно, аккуратно реализовано, алгоритмически аккуратно)</w:t>
      </w:r>
      <w:r>
        <w:rPr>
          <w:rFonts w:ascii="Times New Roman" w:hAnsi="Times New Roman"/>
        </w:rPr>
        <w:t>. Решение задачи 2 оценивается по тем же критериям, но по шкале от 0 до 4 (при этом дополнительно проверяется качество тестового покрытия).</w:t>
      </w:r>
    </w:p>
    <w:p w14:paraId="60090000">
      <w:pPr>
        <w:ind/>
        <w:jc w:val="both"/>
        <w:rPr>
          <w:rFonts w:ascii="Times New Roman" w:hAnsi="Times New Roman"/>
          <w:b w:val="1"/>
          <w:i w:val="1"/>
        </w:rPr>
      </w:pPr>
      <w:r>
        <w:rPr>
          <w:rFonts w:ascii="Times New Roman" w:hAnsi="Times New Roman"/>
          <w:b w:val="1"/>
          <w:i w:val="1"/>
        </w:rPr>
        <w:t>Домашняя работа 7:</w:t>
      </w:r>
    </w:p>
    <w:p w14:paraId="61090000">
      <w:pPr>
        <w:pStyle w:val="Style_1"/>
        <w:numPr>
          <w:ilvl w:val="0"/>
          <w:numId w:val="101"/>
        </w:numPr>
        <w:ind w:right="-132"/>
        <w:jc w:val="both"/>
        <w:rPr>
          <w:rFonts w:ascii="Times New Roman" w:hAnsi="Times New Roman"/>
        </w:rPr>
      </w:pPr>
      <w:r>
        <w:rPr>
          <w:rFonts w:ascii="Times New Roman" w:hAnsi="Times New Roman"/>
        </w:rPr>
        <w:t>Написать калькулятор с пользовательским интерфейсом (по примеру стандартного калькулятора вашей любимой операционной системы)</w:t>
      </w:r>
      <w:r>
        <w:rPr>
          <w:rFonts w:ascii="Times New Roman" w:hAnsi="Times New Roman"/>
        </w:rPr>
        <w:t xml:space="preserve">. Калькулятор должен вычислять операторы немедленно, то есть если пользователь нажимает «7», «+», «3», «+», на экране должно отобразиться «10». Ввод кнопочный, то есть разбор и прямое редактирование выражения делать не надо (соответственно, скобки, приоритет операций и </w:t>
      </w:r>
      <w:r>
        <w:rPr>
          <w:rFonts w:ascii="Times New Roman" w:hAnsi="Times New Roman"/>
        </w:rPr>
        <w:t>т.п.</w:t>
      </w:r>
      <w:r>
        <w:rPr>
          <w:rFonts w:ascii="Times New Roman" w:hAnsi="Times New Roman"/>
        </w:rPr>
        <w:t xml:space="preserve"> калькулятор не должен поддерживать). Рекомендуется вспомнить про конечные автоматы для упрощения формализации вещей в духе «если оператор нажат первый раз, ждём второй операнд, если второй операнд уже есть, печатаем ответ и запоминаем оператор».</w:t>
      </w:r>
    </w:p>
    <w:p w14:paraId="62090000">
      <w:pPr>
        <w:pStyle w:val="Style_1"/>
        <w:ind w:right="-132"/>
        <w:jc w:val="both"/>
        <w:rPr>
          <w:rFonts w:ascii="Times New Roman" w:hAnsi="Times New Roman"/>
        </w:rPr>
      </w:pPr>
    </w:p>
    <w:p w14:paraId="63090000">
      <w:pPr>
        <w:pStyle w:val="Style_1"/>
        <w:ind w:right="-132"/>
        <w:jc w:val="both"/>
        <w:rPr>
          <w:rFonts w:ascii="Times New Roman" w:hAnsi="Times New Roman"/>
        </w:rPr>
      </w:pPr>
      <w:r>
        <w:rPr>
          <w:rFonts w:ascii="Times New Roman" w:hAnsi="Times New Roman"/>
        </w:rPr>
        <w:t>Юнит-тесты здесь обязательны на всю функциональность, не связанную непосредственно со взаимодействием с пользователем, поэтому стоит сразу реализовывать калькулятор правильно — тонкий и глупый слой пользовательского интерфейса и отдельно класс с бизнес-логикой, который даже не знает про существование GUI.</w:t>
      </w:r>
    </w:p>
    <w:p w14:paraId="64090000">
      <w:pPr>
        <w:pStyle w:val="Style_1"/>
        <w:ind w:right="-132"/>
        <w:jc w:val="both"/>
        <w:rPr>
          <w:rFonts w:ascii="Times New Roman" w:hAnsi="Times New Roman"/>
        </w:rPr>
      </w:pPr>
    </w:p>
    <w:p w14:paraId="65090000">
      <w:pPr>
        <w:pStyle w:val="Style_1"/>
        <w:ind w:right="-132"/>
        <w:jc w:val="both"/>
        <w:rPr>
          <w:rFonts w:ascii="Times New Roman" w:hAnsi="Times New Roman"/>
        </w:rPr>
      </w:pPr>
      <w:r>
        <w:rPr>
          <w:rFonts w:ascii="Times New Roman" w:hAnsi="Times New Roman"/>
        </w:rPr>
        <w:t xml:space="preserve">Использование </w:t>
      </w:r>
      <w:r>
        <w:rPr>
          <w:rFonts w:ascii="Times New Roman" w:hAnsi="Times New Roman"/>
        </w:rPr>
        <w:t>data</w:t>
      </w:r>
      <w:r>
        <w:rPr>
          <w:rFonts w:ascii="Times New Roman" w:hAnsi="Times New Roman"/>
        </w:rPr>
        <w:t xml:space="preserve"> </w:t>
      </w:r>
      <w:r>
        <w:rPr>
          <w:rFonts w:ascii="Times New Roman" w:hAnsi="Times New Roman"/>
        </w:rPr>
        <w:t>binding</w:t>
      </w:r>
      <w:r>
        <w:rPr>
          <w:rFonts w:ascii="Times New Roman" w:hAnsi="Times New Roman"/>
        </w:rPr>
        <w:t xml:space="preserve"> для отображения результатов вычисления принесёт вам один дополнительный балл сверх максимума за эту задачу.</w:t>
      </w:r>
    </w:p>
    <w:p w14:paraId="66090000">
      <w:pPr>
        <w:pStyle w:val="Style_1"/>
        <w:numPr>
          <w:ilvl w:val="0"/>
          <w:numId w:val="101"/>
        </w:numPr>
        <w:ind w:right="-132"/>
        <w:jc w:val="both"/>
        <w:rPr>
          <w:rFonts w:ascii="Times New Roman" w:hAnsi="Times New Roman"/>
        </w:rPr>
      </w:pPr>
      <w:r>
        <w:rPr>
          <w:rFonts w:ascii="Times New Roman" w:hAnsi="Times New Roman"/>
        </w:rPr>
        <w:t>Сделать часы (приложение, показывающее текущее системное время) со стрелками (часовой, минутной и секундной). Здесь юнит-тесты можно не писать.</w:t>
      </w:r>
    </w:p>
    <w:p w14:paraId="6709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ПКП-4, УКБ-3</w:t>
      </w:r>
    </w:p>
    <w:p w14:paraId="68090000">
      <w:pPr>
        <w:spacing w:after="240"/>
        <w:ind w:right="-130"/>
        <w:jc w:val="both"/>
        <w:rPr>
          <w:rFonts w:ascii="Times New Roman" w:hAnsi="Times New Roman"/>
          <w:b w:val="1"/>
          <w:i w:val="1"/>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 xml:space="preserve">решение задачи 1 оценивается по шкале от 0 (нет решения или решение имеет существенные недостатки) до </w:t>
      </w:r>
      <w:r>
        <w:rPr>
          <w:rFonts w:ascii="Times New Roman" w:hAnsi="Times New Roman"/>
        </w:rPr>
        <w:t>5</w:t>
      </w:r>
      <w:r>
        <w:rPr>
          <w:rFonts w:ascii="Times New Roman" w:hAnsi="Times New Roman"/>
        </w:rPr>
        <w:t xml:space="preserve"> (решение работоспособно, аккуратно реализовано, </w:t>
      </w:r>
      <w:r>
        <w:rPr>
          <w:rFonts w:ascii="Times New Roman" w:hAnsi="Times New Roman"/>
        </w:rPr>
        <w:t>отвечает требованиям на качество пользовательских интерфейсов</w:t>
      </w:r>
      <w:r>
        <w:rPr>
          <w:rFonts w:ascii="Times New Roman" w:hAnsi="Times New Roman"/>
        </w:rPr>
        <w:t>)</w:t>
      </w:r>
      <w:r>
        <w:rPr>
          <w:rFonts w:ascii="Times New Roman" w:hAnsi="Times New Roman"/>
        </w:rPr>
        <w:t xml:space="preserve">. Решение задачи 2 оценивается по тем же критериям, но по шкале от 0 до </w:t>
      </w:r>
      <w:r>
        <w:rPr>
          <w:rFonts w:ascii="Times New Roman" w:hAnsi="Times New Roman"/>
        </w:rPr>
        <w:t>2</w:t>
      </w:r>
      <w:r>
        <w:rPr>
          <w:rFonts w:ascii="Times New Roman" w:hAnsi="Times New Roman"/>
        </w:rPr>
        <w:t>.</w:t>
      </w:r>
    </w:p>
    <w:p w14:paraId="69090000">
      <w:pPr>
        <w:ind/>
        <w:jc w:val="both"/>
        <w:rPr>
          <w:rFonts w:ascii="Times New Roman" w:hAnsi="Times New Roman"/>
          <w:b w:val="1"/>
          <w:i w:val="1"/>
        </w:rPr>
      </w:pPr>
      <w:r>
        <w:rPr>
          <w:rFonts w:ascii="Times New Roman" w:hAnsi="Times New Roman"/>
          <w:b w:val="1"/>
          <w:i w:val="1"/>
        </w:rPr>
        <w:t>Домашняя работа 8:</w:t>
      </w:r>
    </w:p>
    <w:p w14:paraId="6A090000">
      <w:pPr>
        <w:pStyle w:val="Style_1"/>
        <w:numPr>
          <w:ilvl w:val="0"/>
          <w:numId w:val="102"/>
        </w:numPr>
        <w:ind w:right="-132"/>
        <w:jc w:val="both"/>
        <w:rPr>
          <w:rFonts w:ascii="Times New Roman" w:hAnsi="Times New Roman"/>
        </w:rPr>
      </w:pPr>
      <w:r>
        <w:rPr>
          <w:rFonts w:ascii="Times New Roman" w:hAnsi="Times New Roman"/>
        </w:rPr>
        <w:t xml:space="preserve">Переделать </w:t>
      </w:r>
      <w:r>
        <w:rPr>
          <w:rFonts w:ascii="Times New Roman" w:hAnsi="Times New Roman"/>
        </w:rPr>
        <w:t>B</w:t>
      </w:r>
      <w:r>
        <w:rPr>
          <w:rFonts w:ascii="Times New Roman" w:hAnsi="Times New Roman"/>
        </w:rPr>
        <w:t xml:space="preserve">-дерево из домашней работы 3 так, чтобы оно реализовывало </w:t>
      </w:r>
      <w:r>
        <w:rPr>
          <w:rFonts w:ascii="Times New Roman" w:hAnsi="Times New Roman"/>
        </w:rPr>
        <w:t xml:space="preserve">интерфейс </w:t>
      </w:r>
      <w:r>
        <w:rPr>
          <w:rFonts w:ascii="Times New Roman" w:hAnsi="Times New Roman"/>
        </w:rPr>
        <w:t>System.Collections.Generic.</w:t>
      </w:r>
      <w:r>
        <w:rPr>
          <w:rFonts w:ascii="Times New Roman" w:hAnsi="Times New Roman"/>
        </w:rPr>
        <w:t>IDictionary</w:t>
      </w:r>
      <w:r>
        <w:rPr>
          <w:rFonts w:ascii="Times New Roman" w:hAnsi="Times New Roman"/>
        </w:rPr>
        <w:t xml:space="preserve">. Проверить в тестах, что по </w:t>
      </w:r>
      <w:r>
        <w:rPr>
          <w:rFonts w:ascii="Times New Roman" w:hAnsi="Times New Roman"/>
        </w:rPr>
        <w:t>словарю</w:t>
      </w:r>
      <w:r>
        <w:rPr>
          <w:rFonts w:ascii="Times New Roman" w:hAnsi="Times New Roman"/>
        </w:rPr>
        <w:t xml:space="preserve"> можно ходить </w:t>
      </w:r>
      <w:r>
        <w:rPr>
          <w:rFonts w:ascii="Times New Roman" w:hAnsi="Times New Roman"/>
        </w:rPr>
        <w:t>foreach</w:t>
      </w:r>
      <w:r>
        <w:rPr>
          <w:rFonts w:ascii="Times New Roman" w:hAnsi="Times New Roman"/>
        </w:rPr>
        <w:t>.</w:t>
      </w:r>
      <w:r>
        <w:rPr>
          <w:rFonts w:ascii="Times New Roman" w:hAnsi="Times New Roman"/>
        </w:rPr>
        <w:t xml:space="preserve"> Следовать всем правилам реализации структуры данных в библиотеке: проверять все аргументы всех </w:t>
      </w:r>
      <w:r>
        <w:rPr>
          <w:rFonts w:ascii="Times New Roman" w:hAnsi="Times New Roman"/>
        </w:rPr>
        <w:t>public</w:t>
      </w:r>
      <w:r>
        <w:rPr>
          <w:rFonts w:ascii="Times New Roman" w:hAnsi="Times New Roman"/>
        </w:rPr>
        <w:t xml:space="preserve">-методов, реализовать </w:t>
      </w:r>
      <w:r>
        <w:rPr>
          <w:rFonts w:ascii="Times New Roman" w:hAnsi="Times New Roman"/>
        </w:rPr>
        <w:t>инвалидацию</w:t>
      </w:r>
      <w:r>
        <w:rPr>
          <w:rFonts w:ascii="Times New Roman" w:hAnsi="Times New Roman"/>
        </w:rPr>
        <w:t xml:space="preserve"> итератора при изменении коллекции.</w:t>
      </w:r>
    </w:p>
    <w:p w14:paraId="6B09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ПКП-4, УКБ-3</w:t>
      </w:r>
    </w:p>
    <w:p w14:paraId="6C090000">
      <w:pPr>
        <w:spacing w:after="240"/>
        <w:ind w:right="-130"/>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 xml:space="preserve">решение задачи оценивается по шкале от 0 (нет решения или решение имеет существенные недостатки) до </w:t>
      </w:r>
      <w:r>
        <w:rPr>
          <w:rFonts w:ascii="Times New Roman" w:hAnsi="Times New Roman"/>
        </w:rPr>
        <w:t>5</w:t>
      </w:r>
      <w:r>
        <w:rPr>
          <w:rFonts w:ascii="Times New Roman" w:hAnsi="Times New Roman"/>
        </w:rPr>
        <w:t xml:space="preserve"> (решение работоспособно, аккуратно реализовано, соответствует требованиям и рекомендациям по разработке библиотек)</w:t>
      </w:r>
      <w:r>
        <w:rPr>
          <w:rFonts w:ascii="Times New Roman" w:hAnsi="Times New Roman"/>
        </w:rPr>
        <w:t>.</w:t>
      </w:r>
    </w:p>
    <w:p w14:paraId="6D090000">
      <w:pPr>
        <w:ind/>
        <w:jc w:val="both"/>
        <w:rPr>
          <w:rFonts w:ascii="Times New Roman" w:hAnsi="Times New Roman"/>
          <w:b w:val="1"/>
          <w:i w:val="1"/>
        </w:rPr>
      </w:pPr>
      <w:r>
        <w:rPr>
          <w:rFonts w:ascii="Times New Roman" w:hAnsi="Times New Roman"/>
          <w:b w:val="1"/>
          <w:i w:val="1"/>
        </w:rPr>
        <w:t>Домашняя работа 9:</w:t>
      </w:r>
    </w:p>
    <w:p w14:paraId="6E090000">
      <w:pPr>
        <w:pStyle w:val="Style_1"/>
        <w:numPr>
          <w:ilvl w:val="0"/>
          <w:numId w:val="103"/>
        </w:numPr>
        <w:ind/>
        <w:jc w:val="both"/>
        <w:rPr>
          <w:rFonts w:ascii="Times New Roman" w:hAnsi="Times New Roman"/>
        </w:rPr>
      </w:pPr>
      <w:r>
        <w:rPr>
          <w:rFonts w:ascii="Times New Roman" w:hAnsi="Times New Roman"/>
        </w:rPr>
        <w:t xml:space="preserve">Нарисовать на UML диаграмму классов для игры «реверси», с несколькими видами «ботов», которые могли бы играть вместо человека. Диаграмма должна быть довольно подробным проектом системы. Реализовывать этот проект не нужно. Желательно пользоваться средствами визуального моделирования наподобие Visual </w:t>
      </w:r>
      <w:r>
        <w:rPr>
          <w:rFonts w:ascii="Times New Roman" w:hAnsi="Times New Roman"/>
        </w:rPr>
        <w:t>Paradigm</w:t>
      </w:r>
      <w:r>
        <w:rPr>
          <w:rFonts w:ascii="Times New Roman" w:hAnsi="Times New Roman"/>
        </w:rPr>
        <w:t xml:space="preserve"> (https://www.visual-paradigm.com/download/community.jsp), присылать скриншоты с диаграммой и исходники (</w:t>
      </w:r>
      <w:r>
        <w:rPr>
          <w:rFonts w:ascii="Times New Roman" w:hAnsi="Times New Roman"/>
        </w:rPr>
        <w:t>файлы .</w:t>
      </w:r>
      <w:r>
        <w:rPr>
          <w:rFonts w:ascii="Times New Roman" w:hAnsi="Times New Roman"/>
        </w:rPr>
        <w:t>vpp</w:t>
      </w:r>
      <w:r>
        <w:rPr>
          <w:rFonts w:ascii="Times New Roman" w:hAnsi="Times New Roman"/>
        </w:rPr>
        <w:t xml:space="preserve"> в случае Visual </w:t>
      </w:r>
      <w:r>
        <w:rPr>
          <w:rFonts w:ascii="Times New Roman" w:hAnsi="Times New Roman"/>
        </w:rPr>
        <w:t>Paradigm</w:t>
      </w:r>
      <w:r>
        <w:rPr>
          <w:rFonts w:ascii="Times New Roman" w:hAnsi="Times New Roman"/>
        </w:rPr>
        <w:t>)</w:t>
      </w:r>
      <w:r>
        <w:rPr>
          <w:rFonts w:ascii="Times New Roman" w:hAnsi="Times New Roman"/>
        </w:rPr>
        <w:t>.</w:t>
      </w:r>
    </w:p>
    <w:p w14:paraId="6F090000">
      <w:pPr>
        <w:pStyle w:val="Style_1"/>
        <w:ind/>
        <w:jc w:val="both"/>
        <w:rPr>
          <w:rFonts w:ascii="Times New Roman" w:hAnsi="Times New Roman"/>
        </w:rPr>
      </w:pPr>
    </w:p>
    <w:p w14:paraId="70090000">
      <w:pPr>
        <w:pStyle w:val="Style_1"/>
        <w:ind/>
        <w:jc w:val="both"/>
        <w:rPr>
          <w:rFonts w:ascii="Times New Roman" w:hAnsi="Times New Roman"/>
        </w:rPr>
      </w:pPr>
      <w:r>
        <w:rPr>
          <w:rFonts w:ascii="Times New Roman" w:hAnsi="Times New Roman"/>
        </w:rPr>
        <w:t>Плюс 4 балла сверх максимума за реализацию по созданному проекту (но именно в таком порядке: сначала сдаёте диаграмму, получаете одобрение, только потом садитесь писать код).</w:t>
      </w:r>
    </w:p>
    <w:p w14:paraId="7109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ПКП-4, УКБ-3</w:t>
      </w:r>
    </w:p>
    <w:p w14:paraId="72090000">
      <w:pPr>
        <w:spacing w:after="240"/>
        <w:ind w:right="-130"/>
        <w:jc w:val="both"/>
        <w:rPr>
          <w:rFonts w:ascii="Times New Roman" w:hAnsi="Times New Roman"/>
          <w:b w:val="1"/>
          <w:i w:val="1"/>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решение задачи оценивается по шкале от 0 (нет решения или решение имеет существенные недостатки) до 4 (решение архитектурно корректно, не вызывает существенных вопросов по реализации, аккуратно оформлено)</w:t>
      </w:r>
      <w:r>
        <w:rPr>
          <w:rFonts w:ascii="Times New Roman" w:hAnsi="Times New Roman"/>
        </w:rPr>
        <w:t>.</w:t>
      </w:r>
    </w:p>
    <w:p w14:paraId="73090000">
      <w:pPr>
        <w:ind/>
        <w:jc w:val="both"/>
        <w:rPr>
          <w:rFonts w:ascii="Times New Roman" w:hAnsi="Times New Roman"/>
          <w:b w:val="1"/>
          <w:i w:val="1"/>
        </w:rPr>
      </w:pPr>
      <w:r>
        <w:rPr>
          <w:rFonts w:ascii="Times New Roman" w:hAnsi="Times New Roman"/>
          <w:b w:val="1"/>
          <w:i w:val="1"/>
        </w:rPr>
        <w:t>Домашняя работа 10:</w:t>
      </w:r>
    </w:p>
    <w:p w14:paraId="74090000">
      <w:pPr>
        <w:pStyle w:val="Style_1"/>
        <w:numPr>
          <w:ilvl w:val="0"/>
          <w:numId w:val="104"/>
        </w:numPr>
        <w:ind/>
        <w:jc w:val="both"/>
        <w:rPr>
          <w:rFonts w:ascii="Times New Roman" w:hAnsi="Times New Roman"/>
        </w:rPr>
      </w:pPr>
      <w:r>
        <w:rPr>
          <w:rFonts w:ascii="Times New Roman" w:hAnsi="Times New Roman"/>
        </w:rPr>
        <w:t xml:space="preserve">Сделать с помощью </w:t>
      </w:r>
      <w:r>
        <w:rPr>
          <w:rFonts w:ascii="Times New Roman" w:hAnsi="Times New Roman"/>
        </w:rPr>
        <w:t>Unity</w:t>
      </w:r>
      <w:r>
        <w:rPr>
          <w:rFonts w:ascii="Times New Roman" w:hAnsi="Times New Roman"/>
        </w:rPr>
        <w:t xml:space="preserve"> очередной клон компьютерной игры SCP-087 (https://ru.wikipedia.org/wiki/SCP-087). Игра в жанре </w:t>
      </w:r>
      <w:r>
        <w:rPr>
          <w:rFonts w:ascii="Times New Roman" w:hAnsi="Times New Roman"/>
        </w:rPr>
        <w:t>сурвайвал</w:t>
      </w:r>
      <w:r>
        <w:rPr>
          <w:rFonts w:ascii="Times New Roman" w:hAnsi="Times New Roman"/>
        </w:rPr>
        <w:t xml:space="preserve">-хоррор должна представлять собой спуск с фонариком по тёмной бесконечной лестнице, при этом с вероятностью N% (где N </w:t>
      </w:r>
      <w:r>
        <w:rPr>
          <w:rFonts w:ascii="Times New Roman" w:hAnsi="Times New Roman"/>
        </w:rPr>
        <w:t>должно как-то удобно задаваться</w:t>
      </w:r>
      <w:r>
        <w:rPr>
          <w:rFonts w:ascii="Times New Roman" w:hAnsi="Times New Roman"/>
        </w:rPr>
        <w:t xml:space="preserve">) на очередной лестничной клетке появляется ужасное нечто и убивает главного героя, на чём игра заканчивается, показав сообщение, что игрок проиграл. Моделировать главного героя не требуется, </w:t>
      </w:r>
      <w:r>
        <w:rPr>
          <w:rFonts w:ascii="Times New Roman" w:hAnsi="Times New Roman"/>
        </w:rPr>
        <w:t>«</w:t>
      </w:r>
      <w:r>
        <w:rPr>
          <w:rFonts w:ascii="Times New Roman" w:hAnsi="Times New Roman"/>
        </w:rPr>
        <w:t>летающей камеры</w:t>
      </w:r>
      <w:r>
        <w:rPr>
          <w:rFonts w:ascii="Times New Roman" w:hAnsi="Times New Roman"/>
        </w:rPr>
        <w:t>»</w:t>
      </w:r>
      <w:r>
        <w:rPr>
          <w:rFonts w:ascii="Times New Roman" w:hAnsi="Times New Roman"/>
        </w:rPr>
        <w:t xml:space="preserve"> достаточно, в качестве ужасного нечто можно использовать любую достаточно ужасную 3д-модель (шар, куб или чайник вполне подойдут). Желательно (хотя и не обязательно) звуковое сопровождение, создающее гн</w:t>
      </w:r>
      <w:r>
        <w:rPr>
          <w:rFonts w:ascii="Times New Roman" w:hAnsi="Times New Roman"/>
        </w:rPr>
        <w:t>е</w:t>
      </w:r>
      <w:r>
        <w:rPr>
          <w:rFonts w:ascii="Times New Roman" w:hAnsi="Times New Roman"/>
        </w:rPr>
        <w:t>тущую атмосферу экзистенциального ужаса, и соответствующие текстуры на стенах. См. также http://scpfoundation.net/scp-087.</w:t>
      </w:r>
    </w:p>
    <w:p w14:paraId="7509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ПКП-4, УКБ-3</w:t>
      </w:r>
    </w:p>
    <w:p w14:paraId="76090000">
      <w:pPr>
        <w:spacing w:after="240"/>
        <w:ind w:right="-130"/>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 xml:space="preserve">решение задачи оценивается по шкале от 0 (нет решения или решение имеет существенные недостатки) до </w:t>
      </w:r>
      <w:r>
        <w:rPr>
          <w:rFonts w:ascii="Times New Roman" w:hAnsi="Times New Roman"/>
        </w:rPr>
        <w:t>6</w:t>
      </w:r>
      <w:r>
        <w:rPr>
          <w:rFonts w:ascii="Times New Roman" w:hAnsi="Times New Roman"/>
        </w:rPr>
        <w:t xml:space="preserve"> (решение работоспособно, </w:t>
      </w:r>
      <w:r>
        <w:rPr>
          <w:rFonts w:ascii="Times New Roman" w:hAnsi="Times New Roman"/>
        </w:rPr>
        <w:t>играбельно</w:t>
      </w:r>
      <w:r>
        <w:rPr>
          <w:rFonts w:ascii="Times New Roman" w:hAnsi="Times New Roman"/>
        </w:rPr>
        <w:t>, не вызывает проблем при сборке и запуске, эстетично оформлено)</w:t>
      </w:r>
      <w:r>
        <w:rPr>
          <w:rFonts w:ascii="Times New Roman" w:hAnsi="Times New Roman"/>
        </w:rPr>
        <w:t>. Баллы за данную задачу не учитываются при вычислении максимального балла в семестре, так что эта задача «необязательная».</w:t>
      </w:r>
    </w:p>
    <w:p w14:paraId="77090000">
      <w:pPr>
        <w:ind w:right="-132"/>
        <w:rPr>
          <w:rFonts w:ascii="Times New Roman" w:hAnsi="Times New Roman"/>
          <w:b w:val="1"/>
          <w:i w:val="1"/>
        </w:rPr>
      </w:pPr>
      <w:r>
        <w:rPr>
          <w:rFonts w:ascii="Times New Roman" w:hAnsi="Times New Roman"/>
          <w:b w:val="1"/>
          <w:i w:val="1"/>
        </w:rPr>
        <w:t>Темы докладов</w:t>
      </w:r>
    </w:p>
    <w:p w14:paraId="78090000">
      <w:pPr>
        <w:pStyle w:val="Style_1"/>
        <w:numPr>
          <w:ilvl w:val="0"/>
          <w:numId w:val="105"/>
        </w:numPr>
        <w:ind w:right="-132"/>
        <w:rPr>
          <w:rFonts w:ascii="Times New Roman" w:hAnsi="Times New Roman"/>
        </w:rPr>
      </w:pPr>
      <w:r>
        <w:rPr>
          <w:rFonts w:ascii="Times New Roman" w:hAnsi="Times New Roman"/>
        </w:rPr>
        <w:t xml:space="preserve">Тестирование пользовательского интерфейса, </w:t>
      </w:r>
      <w:r>
        <w:rPr>
          <w:rFonts w:ascii="Times New Roman" w:hAnsi="Times New Roman"/>
        </w:rPr>
        <w:t>Coded</w:t>
      </w:r>
      <w:r>
        <w:rPr>
          <w:rFonts w:ascii="Times New Roman" w:hAnsi="Times New Roman"/>
        </w:rPr>
        <w:t xml:space="preserve"> UI</w:t>
      </w:r>
      <w:r>
        <w:rPr>
          <w:rFonts w:ascii="Times New Roman" w:hAnsi="Times New Roman"/>
        </w:rPr>
        <w:t xml:space="preserve">, </w:t>
      </w:r>
      <w:r>
        <w:rPr>
          <w:rFonts w:ascii="Times New Roman" w:hAnsi="Times New Roman"/>
        </w:rPr>
        <w:t>Selenium</w:t>
      </w:r>
      <w:r>
        <w:rPr>
          <w:rFonts w:ascii="Times New Roman" w:hAnsi="Times New Roman"/>
        </w:rPr>
        <w:t>,</w:t>
      </w:r>
      <w:r>
        <w:rPr>
          <w:rFonts w:ascii="Times New Roman" w:hAnsi="Times New Roman"/>
        </w:rPr>
        <w:t xml:space="preserve"> White</w:t>
      </w:r>
    </w:p>
    <w:p w14:paraId="79090000">
      <w:pPr>
        <w:pStyle w:val="Style_1"/>
        <w:numPr>
          <w:ilvl w:val="0"/>
          <w:numId w:val="105"/>
        </w:numPr>
        <w:ind w:right="-132"/>
        <w:rPr>
          <w:rFonts w:ascii="Times New Roman" w:hAnsi="Times New Roman"/>
        </w:rPr>
      </w:pPr>
      <w:r>
        <w:rPr>
          <w:rFonts w:ascii="Times New Roman" w:hAnsi="Times New Roman"/>
        </w:rPr>
        <w:t xml:space="preserve">yield return, </w:t>
      </w:r>
      <w:r>
        <w:rPr>
          <w:rFonts w:ascii="Times New Roman" w:hAnsi="Times New Roman"/>
        </w:rPr>
        <w:t>ленивые</w:t>
      </w:r>
      <w:r>
        <w:rPr>
          <w:rFonts w:ascii="Times New Roman" w:hAnsi="Times New Roman"/>
        </w:rPr>
        <w:t xml:space="preserve"> </w:t>
      </w:r>
      <w:r>
        <w:rPr>
          <w:rFonts w:ascii="Times New Roman" w:hAnsi="Times New Roman"/>
        </w:rPr>
        <w:t>вычисления</w:t>
      </w:r>
    </w:p>
    <w:p w14:paraId="7A090000">
      <w:pPr>
        <w:pStyle w:val="Style_1"/>
        <w:numPr>
          <w:ilvl w:val="0"/>
          <w:numId w:val="105"/>
        </w:numPr>
        <w:ind w:right="-132"/>
        <w:rPr>
          <w:rFonts w:ascii="Times New Roman" w:hAnsi="Times New Roman"/>
        </w:rPr>
      </w:pPr>
      <w:r>
        <w:rPr>
          <w:rFonts w:ascii="Times New Roman" w:hAnsi="Times New Roman"/>
        </w:rPr>
        <w:t>Историческая справка: .</w:t>
      </w:r>
      <w:r>
        <w:rPr>
          <w:rFonts w:ascii="Times New Roman" w:hAnsi="Times New Roman"/>
        </w:rPr>
        <w:t>NET</w:t>
      </w:r>
      <w:r>
        <w:rPr>
          <w:rFonts w:ascii="Times New Roman" w:hAnsi="Times New Roman"/>
        </w:rPr>
        <w:t xml:space="preserve"> </w:t>
      </w:r>
      <w:r>
        <w:rPr>
          <w:rFonts w:ascii="Times New Roman" w:hAnsi="Times New Roman"/>
        </w:rPr>
        <w:t>Framework</w:t>
      </w:r>
      <w:r>
        <w:rPr>
          <w:rFonts w:ascii="Times New Roman" w:hAnsi="Times New Roman"/>
        </w:rPr>
        <w:t>, .</w:t>
      </w:r>
      <w:r>
        <w:rPr>
          <w:rFonts w:ascii="Times New Roman" w:hAnsi="Times New Roman"/>
        </w:rPr>
        <w:t>NET</w:t>
      </w:r>
      <w:r>
        <w:rPr>
          <w:rFonts w:ascii="Times New Roman" w:hAnsi="Times New Roman"/>
        </w:rPr>
        <w:t xml:space="preserve"> </w:t>
      </w:r>
      <w:r>
        <w:rPr>
          <w:rFonts w:ascii="Times New Roman" w:hAnsi="Times New Roman"/>
        </w:rPr>
        <w:t>Core</w:t>
      </w:r>
      <w:r>
        <w:rPr>
          <w:rFonts w:ascii="Times New Roman" w:hAnsi="Times New Roman"/>
        </w:rPr>
        <w:t xml:space="preserve">, </w:t>
      </w:r>
      <w:r>
        <w:rPr>
          <w:rFonts w:ascii="Times New Roman" w:hAnsi="Times New Roman"/>
        </w:rPr>
        <w:t>Mono</w:t>
      </w:r>
    </w:p>
    <w:p w14:paraId="7B090000">
      <w:pPr>
        <w:pStyle w:val="Style_1"/>
        <w:numPr>
          <w:ilvl w:val="0"/>
          <w:numId w:val="105"/>
        </w:numPr>
        <w:ind w:right="-132"/>
        <w:rPr>
          <w:rFonts w:ascii="Times New Roman" w:hAnsi="Times New Roman"/>
        </w:rPr>
      </w:pPr>
      <w:r>
        <w:rPr>
          <w:rFonts w:ascii="Times New Roman" w:hAnsi="Times New Roman"/>
        </w:rPr>
        <w:t xml:space="preserve">Обзор библиотеки </w:t>
      </w:r>
      <w:r>
        <w:rPr>
          <w:rFonts w:ascii="Times New Roman" w:hAnsi="Times New Roman"/>
        </w:rPr>
        <w:t>Unity</w:t>
      </w:r>
    </w:p>
    <w:p w14:paraId="7C09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O</w:t>
      </w:r>
      <w:r>
        <w:rPr>
          <w:rFonts w:ascii="Times New Roman" w:hAnsi="Times New Roman"/>
        </w:rPr>
        <w:t>ПК-4, ПКП-3, УКБ-3</w:t>
      </w:r>
    </w:p>
    <w:p w14:paraId="7D090000">
      <w:pPr>
        <w:ind w:right="-132"/>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Доклады оцениваются по шкале от 0 до 10, где 0 — отсутствие доклада, 10 — очень хороший доклад, полностью раскрывающий тему, хорошо представленный и оформленный.</w:t>
      </w:r>
    </w:p>
    <w:p w14:paraId="7E090000">
      <w:pPr>
        <w:spacing w:after="240"/>
        <w:ind w:right="-130"/>
        <w:jc w:val="both"/>
        <w:rPr>
          <w:rFonts w:ascii="Times New Roman" w:hAnsi="Times New Roman"/>
        </w:rPr>
      </w:pPr>
    </w:p>
    <w:p w14:paraId="7F090000">
      <w:pPr>
        <w:ind w:right="-132"/>
        <w:rPr>
          <w:rFonts w:ascii="Times New Roman" w:hAnsi="Times New Roman"/>
          <w:b w:val="1"/>
          <w:i w:val="1"/>
        </w:rPr>
      </w:pPr>
      <w:r>
        <w:rPr>
          <w:rFonts w:ascii="Times New Roman" w:hAnsi="Times New Roman"/>
          <w:b w:val="1"/>
          <w:i w:val="1"/>
        </w:rPr>
        <w:t>Примеры условий контрольных работ:</w:t>
      </w:r>
    </w:p>
    <w:p w14:paraId="80090000">
      <w:pPr>
        <w:ind w:right="-132"/>
        <w:rPr>
          <w:rFonts w:ascii="Times New Roman" w:hAnsi="Times New Roman"/>
          <w:b w:val="1"/>
          <w:i w:val="1"/>
        </w:rPr>
      </w:pPr>
      <w:r>
        <w:rPr>
          <w:rFonts w:ascii="Times New Roman" w:hAnsi="Times New Roman"/>
          <w:b w:val="1"/>
          <w:i w:val="1"/>
        </w:rPr>
        <w:t>Контрольная работа</w:t>
      </w:r>
    </w:p>
    <w:p w14:paraId="81090000">
      <w:pPr>
        <w:pStyle w:val="Style_1"/>
        <w:numPr>
          <w:ilvl w:val="0"/>
          <w:numId w:val="106"/>
        </w:numPr>
        <w:spacing w:after="240"/>
        <w:ind w:right="-130"/>
        <w:jc w:val="both"/>
        <w:rPr>
          <w:rFonts w:ascii="Times New Roman" w:hAnsi="Times New Roman"/>
        </w:rPr>
      </w:pPr>
      <w:r>
        <w:rPr>
          <w:rFonts w:ascii="Times New Roman" w:hAnsi="Times New Roman"/>
        </w:rPr>
        <w:t>Реализовать программу с пользовательским интерфейсом: на форме есть кнопка и индикатор прогресса, при нажатии на кнопку индикатор прогресса должен начать заполняться (сам увеличивая своё значение через равные промежутки времени), после того как он достигнет 100%, должна появиться кнопка, позволяющая закрыть форму</w:t>
      </w:r>
    </w:p>
    <w:p w14:paraId="82090000">
      <w:pPr>
        <w:ind w:right="-132"/>
        <w:rPr>
          <w:rFonts w:ascii="Times New Roman" w:hAnsi="Times New Roman"/>
          <w:b w:val="1"/>
          <w:i w:val="1"/>
        </w:rPr>
      </w:pPr>
      <w:r>
        <w:rPr>
          <w:rFonts w:ascii="Times New Roman" w:hAnsi="Times New Roman"/>
          <w:b w:val="1"/>
          <w:i w:val="1"/>
        </w:rPr>
        <w:t>Зачётная работа</w:t>
      </w:r>
    </w:p>
    <w:p w14:paraId="83090000">
      <w:pPr>
        <w:pStyle w:val="Style_1"/>
        <w:numPr>
          <w:ilvl w:val="0"/>
          <w:numId w:val="107"/>
        </w:numPr>
        <w:spacing w:after="240"/>
        <w:ind w:right="-130"/>
        <w:jc w:val="both"/>
        <w:rPr>
          <w:rFonts w:ascii="Times New Roman" w:hAnsi="Times New Roman"/>
        </w:rPr>
      </w:pPr>
      <w:r>
        <w:rPr>
          <w:rFonts w:ascii="Times New Roman" w:hAnsi="Times New Roman"/>
        </w:rPr>
        <w:t xml:space="preserve">Реализовать кодирование алгоритмом </w:t>
      </w:r>
      <w:r>
        <w:rPr>
          <w:rFonts w:ascii="Times New Roman" w:hAnsi="Times New Roman"/>
        </w:rPr>
        <w:t>Move</w:t>
      </w:r>
      <w:r>
        <w:rPr>
          <w:rFonts w:ascii="Times New Roman" w:hAnsi="Times New Roman"/>
        </w:rPr>
        <w:t xml:space="preserve">-To-Front строк английского алфавита. На вход программе подаётся строка, на выход — закодированная MTF последовательность чисел. Например, по строке </w:t>
      </w:r>
      <w:r>
        <w:rPr>
          <w:rFonts w:ascii="Times New Roman" w:hAnsi="Times New Roman"/>
        </w:rPr>
        <w:t>banana</w:t>
      </w:r>
      <w:r>
        <w:rPr>
          <w:rFonts w:ascii="Times New Roman" w:hAnsi="Times New Roman"/>
        </w:rPr>
        <w:t xml:space="preserve"> должна выдаваться кодовая последовательность [1,1,13,1,1,1]. Обязательны комментарии, CI и юнит-тесты.</w:t>
      </w:r>
    </w:p>
    <w:p w14:paraId="8409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ПКП-4, УКБ-3</w:t>
      </w:r>
    </w:p>
    <w:p w14:paraId="85090000">
      <w:pPr>
        <w:ind w:right="-132"/>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 xml:space="preserve">решение задачи оценивается от 0 до 10 баллов, где 0 — полное отсутствие решения, 10 — правильное решение, демонстрирующее все ожидаемые навыки (комментарии, тесты, навык использования системы контроля версий, </w:t>
      </w:r>
      <w:r>
        <w:rPr>
          <w:rFonts w:ascii="Times New Roman" w:hAnsi="Times New Roman"/>
        </w:rPr>
        <w:t>модульного тестирования и непрерывной интеграции</w:t>
      </w:r>
      <w:r>
        <w:rPr>
          <w:rFonts w:ascii="Times New Roman" w:hAnsi="Times New Roman"/>
        </w:rPr>
        <w:t>).</w:t>
      </w:r>
    </w:p>
    <w:p w14:paraId="86090000">
      <w:pPr>
        <w:ind/>
        <w:jc w:val="both"/>
        <w:rPr>
          <w:rFonts w:ascii="Times New Roman" w:hAnsi="Times New Roman"/>
          <w:b w:val="1"/>
        </w:rPr>
      </w:pPr>
    </w:p>
    <w:p w14:paraId="87090000">
      <w:pPr>
        <w:ind/>
        <w:jc w:val="both"/>
        <w:rPr>
          <w:ins w:author="Yurii Litvinov" w:date="2023-01-23T13:17:00" w:id="1405"/>
          <w:rFonts w:ascii="Times New Roman" w:hAnsi="Times New Roman"/>
          <w:b w:val="1"/>
        </w:rPr>
      </w:pPr>
      <w:r>
        <w:rPr>
          <w:rFonts w:ascii="Times New Roman" w:hAnsi="Times New Roman"/>
          <w:b w:val="1"/>
        </w:rPr>
        <w:t>Семестр 3.</w:t>
      </w:r>
    </w:p>
    <w:p w14:paraId="88090000">
      <w:pPr>
        <w:ind/>
        <w:jc w:val="both"/>
        <w:rPr>
          <w:ins w:author="Yurii Litvinov" w:date="2023-01-23T13:17:00" w:id="1406"/>
          <w:rFonts w:ascii="Times New Roman" w:hAnsi="Times New Roman"/>
          <w:b w:val="1"/>
        </w:rPr>
      </w:pPr>
    </w:p>
    <w:p w14:paraId="89090000">
      <w:pPr>
        <w:ind/>
        <w:jc w:val="both"/>
        <w:rPr>
          <w:ins w:author="Yurii Litvinov" w:date="2023-01-23T13:17:00" w:id="1407"/>
          <w:rFonts w:ascii="Times New Roman" w:hAnsi="Times New Roman"/>
          <w:b w:val="1"/>
          <w:i w:val="1"/>
        </w:rPr>
      </w:pPr>
      <w:ins w:author="Yurii Litvinov" w:date="2023-01-23T13:17:00" w:id="1408">
        <w:r>
          <w:rPr>
            <w:rFonts w:ascii="Times New Roman" w:hAnsi="Times New Roman"/>
            <w:b w:val="1"/>
            <w:i w:val="1"/>
            <w:rPrChange w:author="Yurii Litvinov" w:date="2023-01-23T13:17:00" w:id="1409">
              <w:rPr>
                <w:rFonts w:ascii="Times New Roman" w:hAnsi="Times New Roman"/>
                <w:b w:val="1"/>
              </w:rPr>
            </w:rPrChange>
          </w:rPr>
          <w:t>Домашняя работа 1, Параллельное умножение матриц</w:t>
        </w:r>
        <w:r>
          <w:rPr>
            <w:rFonts w:ascii="Times New Roman" w:hAnsi="Times New Roman"/>
            <w:b w:val="1"/>
            <w:i w:val="1"/>
          </w:rPr>
          <w:t>:</w:t>
        </w:r>
      </w:ins>
    </w:p>
    <w:p w14:paraId="8A090000">
      <w:pPr>
        <w:ind/>
        <w:jc w:val="both"/>
        <w:rPr>
          <w:ins w:author="Yurii Litvinov" w:date="2023-01-23T13:17:00" w:id="1410"/>
          <w:rFonts w:ascii="Times New Roman" w:hAnsi="Times New Roman"/>
          <w:rPrChange w:author="Yurii Litvinov" w:date="2023-01-23T13:18:00" w:id="1411">
            <w:rPr/>
          </w:rPrChange>
        </w:rPr>
      </w:pPr>
      <w:ins w:author="Yurii Litvinov" w:date="2023-01-23T13:17:00" w:id="1412">
        <w:r>
          <w:rPr>
            <w:rFonts w:ascii="Times New Roman" w:hAnsi="Times New Roman"/>
            <w:rPrChange w:author="Yurii Litvinov" w:date="2023-01-23T13:18:00" w:id="1413">
              <w:rPr/>
            </w:rPrChange>
          </w:rPr>
          <w:t xml:space="preserve">Одна из самых полезных и вместе с тем хорошо </w:t>
        </w:r>
        <w:r>
          <w:rPr>
            <w:rFonts w:ascii="Times New Roman" w:hAnsi="Times New Roman"/>
            <w:rPrChange w:author="Yurii Litvinov" w:date="2023-01-23T13:18:00" w:id="1414">
              <w:rPr/>
            </w:rPrChange>
          </w:rPr>
          <w:t>параллелящихся</w:t>
        </w:r>
        <w:r>
          <w:rPr>
            <w:rFonts w:ascii="Times New Roman" w:hAnsi="Times New Roman"/>
            <w:rPrChange w:author="Yurii Litvinov" w:date="2023-01-23T13:18:00" w:id="1415">
              <w:rPr/>
            </w:rPrChange>
          </w:rPr>
          <w:t xml:space="preserve"> задач — умножение матриц. Это часто используется не только в научных расчётах, но и при практически любой работе с графикой, особенно трёхмерной. Фактически, современные видеокарты — это специализированные вычислители, умеющие умножать матрицы (в частности, вектора на матрицы) очень эффективно за счёт большого количества вычислительных узлов (до сотен в современных выделенных видеокартах). Естественно, параллельно. Вам надо попробовать </w:t>
        </w:r>
        <w:r>
          <w:rPr>
            <w:rFonts w:ascii="Times New Roman" w:hAnsi="Times New Roman"/>
            <w:rPrChange w:author="Yurii Litvinov" w:date="2023-01-23T13:18:00" w:id="1416">
              <w:rPr/>
            </w:rPrChange>
          </w:rPr>
          <w:t>поумножать</w:t>
        </w:r>
        <w:r>
          <w:rPr>
            <w:rFonts w:ascii="Times New Roman" w:hAnsi="Times New Roman"/>
            <w:rPrChange w:author="Yurii Litvinov" w:date="2023-01-23T13:18:00" w:id="1417">
              <w:rPr/>
            </w:rPrChange>
          </w:rPr>
          <w:t xml:space="preserve"> матрицы с помощью обычного многоядерного процессора.</w:t>
        </w:r>
      </w:ins>
    </w:p>
    <w:p w14:paraId="8B090000">
      <w:pPr>
        <w:ind/>
        <w:jc w:val="both"/>
        <w:rPr>
          <w:ins w:author="Yurii Litvinov" w:date="2023-01-23T13:17:00" w:id="1418"/>
          <w:rFonts w:ascii="Times New Roman" w:hAnsi="Times New Roman"/>
          <w:rPrChange w:author="Yurii Litvinov" w:date="2023-01-23T13:18:00" w:id="1419">
            <w:rPr>
              <w:rFonts w:ascii="Times New Roman" w:hAnsi="Times New Roman"/>
              <w:i w:val="1"/>
            </w:rPr>
          </w:rPrChange>
        </w:rPr>
      </w:pPr>
    </w:p>
    <w:p w14:paraId="8C090000">
      <w:pPr>
        <w:ind/>
        <w:jc w:val="both"/>
        <w:rPr>
          <w:ins w:author="Yurii Litvinov" w:date="2023-01-23T13:17:00" w:id="1420"/>
          <w:rFonts w:ascii="Times New Roman" w:hAnsi="Times New Roman"/>
          <w:rPrChange w:author="Yurii Litvinov" w:date="2023-01-23T13:18:00" w:id="1421">
            <w:rPr>
              <w:rFonts w:ascii="Times New Roman" w:hAnsi="Times New Roman"/>
              <w:i w:val="1"/>
            </w:rPr>
          </w:rPrChange>
        </w:rPr>
      </w:pPr>
      <w:ins w:author="Yurii Litvinov" w:date="2023-01-23T13:17:00" w:id="1422">
        <w:r>
          <w:rPr>
            <w:rFonts w:ascii="Times New Roman" w:hAnsi="Times New Roman"/>
            <w:rPrChange w:author="Yurii Litvinov" w:date="2023-01-23T13:18:00" w:id="1423">
              <w:rPr>
                <w:rFonts w:ascii="Times New Roman" w:hAnsi="Times New Roman"/>
                <w:i w:val="1"/>
              </w:rPr>
            </w:rPrChange>
          </w:rPr>
          <w:t>Требуется реализовать параллельное умножение для плотных целочисленных матриц. На входе программа получает два файла с матрицами (не обязательно квадратными), на выходе должен получиться файл, содержащий матрицу — их произведение. Сравнить скорость работы с последовательным вариантом в зависимости от размеров матриц, причём сделать это по возможности грамотно</w:t>
        </w:r>
      </w:ins>
      <w:ins w:author="Yurii Litvinov" w:date="2023-01-23T13:18:00" w:id="1424">
        <w:r>
          <w:rPr>
            <w:rFonts w:ascii="Times New Roman" w:hAnsi="Times New Roman"/>
          </w:rPr>
          <w:t>.</w:t>
        </w:r>
      </w:ins>
    </w:p>
    <w:p w14:paraId="8D090000">
      <w:pPr>
        <w:ind/>
        <w:jc w:val="both"/>
        <w:rPr>
          <w:ins w:author="Yurii Litvinov" w:date="2023-01-23T13:17:00" w:id="1425"/>
          <w:rFonts w:ascii="Times New Roman" w:hAnsi="Times New Roman"/>
          <w:rPrChange w:author="Yurii Litvinov" w:date="2023-01-23T13:18:00" w:id="1426">
            <w:rPr>
              <w:rFonts w:ascii="Times New Roman" w:hAnsi="Times New Roman"/>
              <w:i w:val="1"/>
            </w:rPr>
          </w:rPrChange>
        </w:rPr>
      </w:pPr>
    </w:p>
    <w:p w14:paraId="8E090000">
      <w:pPr>
        <w:pStyle w:val="Style_1"/>
        <w:numPr>
          <w:ilvl w:val="0"/>
          <w:numId w:val="108"/>
        </w:numPr>
        <w:ind/>
        <w:jc w:val="both"/>
        <w:rPr>
          <w:ins w:author="Yurii Litvinov" w:date="2023-01-23T13:17:00" w:id="1428"/>
          <w:rFonts w:ascii="Times New Roman" w:hAnsi="Times New Roman"/>
          <w:rPrChange w:author="Yurii Litvinov" w:date="2023-01-23T13:18:00" w:id="1429">
            <w:rPr>
              <w:rFonts w:ascii="Times New Roman" w:hAnsi="Times New Roman"/>
              <w:i w:val="1"/>
            </w:rPr>
          </w:rPrChange>
        </w:rPr>
        <w:pPrChange w:author="Yurii Litvinov" w:date="2023-01-23T13:18:00" w:id="1427">
          <w:pPr>
            <w:ind/>
            <w:jc w:val="both"/>
          </w:pPr>
        </w:pPrChange>
      </w:pPr>
      <w:ins w:author="Yurii Litvinov" w:date="2023-01-23T13:17:00" w:id="1430">
        <w:r>
          <w:rPr>
            <w:rFonts w:ascii="Times New Roman" w:hAnsi="Times New Roman"/>
            <w:rPrChange w:author="Yurii Litvinov" w:date="2023-01-23T13:18:00" w:id="1431">
              <w:rPr>
                <w:rFonts w:ascii="Times New Roman" w:hAnsi="Times New Roman"/>
                <w:i w:val="1"/>
              </w:rPr>
            </w:rPrChange>
          </w:rPr>
          <w:t>Для каждого тестового случая выполнить N запусков, посчитать матожидание и среднеквадратичное отклонение</w:t>
        </w:r>
      </w:ins>
      <w:ins w:author="Yurii Litvinov" w:date="2023-01-23T13:18:00" w:id="1432">
        <w:r>
          <w:rPr>
            <w:rFonts w:ascii="Times New Roman" w:hAnsi="Times New Roman"/>
          </w:rPr>
          <w:t>.</w:t>
        </w:r>
      </w:ins>
    </w:p>
    <w:p w14:paraId="8F090000">
      <w:pPr>
        <w:pStyle w:val="Style_1"/>
        <w:numPr>
          <w:ilvl w:val="0"/>
          <w:numId w:val="108"/>
        </w:numPr>
        <w:ind/>
        <w:jc w:val="both"/>
        <w:rPr>
          <w:ins w:author="Yurii Litvinov" w:date="2023-01-23T13:17:00" w:id="1434"/>
          <w:rFonts w:ascii="Times New Roman" w:hAnsi="Times New Roman"/>
          <w:rPrChange w:author="Yurii Litvinov" w:date="2023-01-23T13:18:00" w:id="1435">
            <w:rPr>
              <w:rFonts w:ascii="Times New Roman" w:hAnsi="Times New Roman"/>
              <w:i w:val="1"/>
            </w:rPr>
          </w:rPrChange>
        </w:rPr>
        <w:pPrChange w:author="Yurii Litvinov" w:date="2023-01-23T13:18:00" w:id="1433">
          <w:pPr>
            <w:ind/>
            <w:jc w:val="both"/>
          </w:pPr>
        </w:pPrChange>
      </w:pPr>
      <w:ins w:author="Yurii Litvinov" w:date="2023-01-23T13:17:00" w:id="1436">
        <w:r>
          <w:rPr>
            <w:rFonts w:ascii="Times New Roman" w:hAnsi="Times New Roman"/>
            <w:rPrChange w:author="Yurii Litvinov" w:date="2023-01-23T13:18:00" w:id="1437">
              <w:rPr>
                <w:rFonts w:ascii="Times New Roman" w:hAnsi="Times New Roman"/>
                <w:i w:val="1"/>
              </w:rPr>
            </w:rPrChange>
          </w:rPr>
          <w:t>Сделать это для нескольких разных и достаточно больших размеров матриц</w:t>
        </w:r>
      </w:ins>
      <w:ins w:author="Yurii Litvinov" w:date="2023-01-23T13:18:00" w:id="1438">
        <w:r>
          <w:rPr>
            <w:rFonts w:ascii="Times New Roman" w:hAnsi="Times New Roman"/>
          </w:rPr>
          <w:t>.</w:t>
        </w:r>
      </w:ins>
    </w:p>
    <w:p w14:paraId="90090000">
      <w:pPr>
        <w:pStyle w:val="Style_1"/>
        <w:numPr>
          <w:ilvl w:val="0"/>
          <w:numId w:val="108"/>
        </w:numPr>
        <w:ind/>
        <w:jc w:val="both"/>
        <w:rPr>
          <w:ins w:author="Yurii Litvinov" w:date="2023-01-23T13:18:00" w:id="1439"/>
          <w:rFonts w:ascii="Times New Roman" w:hAnsi="Times New Roman"/>
        </w:rPr>
      </w:pPr>
      <w:ins w:author="Yurii Litvinov" w:date="2023-01-23T13:17:00" w:id="1440">
        <w:r>
          <w:rPr>
            <w:rFonts w:ascii="Times New Roman" w:hAnsi="Times New Roman"/>
            <w:rPrChange w:author="Yurii Litvinov" w:date="2023-01-23T13:18:00" w:id="1441">
              <w:rPr>
                <w:rFonts w:ascii="Times New Roman" w:hAnsi="Times New Roman"/>
                <w:i w:val="1"/>
              </w:rPr>
            </w:rPrChange>
          </w:rPr>
          <w:t>Свести результаты в таблицу</w:t>
        </w:r>
      </w:ins>
      <w:ins w:author="Yurii Litvinov" w:date="2023-01-23T13:18:00" w:id="1442">
        <w:r>
          <w:rPr>
            <w:rFonts w:ascii="Times New Roman" w:hAnsi="Times New Roman"/>
          </w:rPr>
          <w:t>.</w:t>
        </w:r>
      </w:ins>
    </w:p>
    <w:p w14:paraId="91090000">
      <w:pPr>
        <w:pStyle w:val="Style_1"/>
        <w:numPr>
          <w:ilvl w:val="0"/>
          <w:numId w:val="108"/>
        </w:numPr>
        <w:ind/>
        <w:jc w:val="both"/>
        <w:rPr>
          <w:ins w:author="Yurii Litvinov" w:date="2023-01-23T13:17:00" w:id="1444"/>
          <w:rFonts w:ascii="Times New Roman" w:hAnsi="Times New Roman"/>
          <w:rPrChange w:author="Yurii Litvinov" w:date="2023-01-23T13:18:00" w:id="1445">
            <w:rPr>
              <w:rFonts w:ascii="Times New Roman" w:hAnsi="Times New Roman"/>
              <w:i w:val="1"/>
            </w:rPr>
          </w:rPrChange>
        </w:rPr>
        <w:pPrChange w:author="Yurii Litvinov" w:date="2023-01-23T13:18:00" w:id="1443">
          <w:pPr>
            <w:ind/>
            <w:jc w:val="both"/>
          </w:pPr>
        </w:pPrChange>
      </w:pPr>
      <w:ins w:author="Yurii Litvinov" w:date="2023-01-23T13:18:00" w:id="1446">
        <w:r>
          <w:rPr>
            <w:rFonts w:ascii="Times New Roman" w:hAnsi="Times New Roman"/>
          </w:rPr>
          <w:t xml:space="preserve">+1 балл за </w:t>
        </w:r>
      </w:ins>
      <w:ins w:author="Yurii Litvinov" w:date="2023-01-23T13:19:00" w:id="1447">
        <w:r>
          <w:rPr>
            <w:rFonts w:ascii="Times New Roman" w:hAnsi="Times New Roman"/>
          </w:rPr>
          <w:t>построение графика</w:t>
        </w:r>
        <w:r>
          <w:rPr>
            <w:rFonts w:ascii="Times New Roman" w:hAnsi="Times New Roman"/>
          </w:rPr>
          <w:t xml:space="preserve"> по результатам тестового прогона</w:t>
        </w:r>
        <w:r>
          <w:rPr>
            <w:rFonts w:ascii="Times New Roman" w:hAnsi="Times New Roman"/>
          </w:rPr>
          <w:t>.</w:t>
        </w:r>
      </w:ins>
    </w:p>
    <w:p w14:paraId="92090000">
      <w:pPr>
        <w:ind/>
        <w:jc w:val="both"/>
        <w:rPr>
          <w:ins w:author="Yurii Litvinov" w:date="2023-01-23T13:17:00" w:id="1448"/>
          <w:rFonts w:ascii="Times New Roman" w:hAnsi="Times New Roman"/>
          <w:rPrChange w:author="Yurii Litvinov" w:date="2023-01-23T13:18:00" w:id="1449">
            <w:rPr>
              <w:rFonts w:ascii="Times New Roman" w:hAnsi="Times New Roman"/>
              <w:i w:val="1"/>
            </w:rPr>
          </w:rPrChange>
        </w:rPr>
      </w:pPr>
      <w:ins w:author="Yurii Litvinov" w:date="2023-01-23T13:17:00" w:id="1450">
        <w:r>
          <w:rPr>
            <w:rFonts w:ascii="Times New Roman" w:hAnsi="Times New Roman"/>
            <w:rPrChange w:author="Yurii Litvinov" w:date="2023-01-23T13:18:00" w:id="1451">
              <w:rPr>
                <w:rFonts w:ascii="Times New Roman" w:hAnsi="Times New Roman"/>
                <w:i w:val="1"/>
              </w:rPr>
            </w:rPrChange>
          </w:rPr>
          <w:t>Попробовать получить возможно большее ускорение.</w:t>
        </w:r>
      </w:ins>
    </w:p>
    <w:p w14:paraId="93090000">
      <w:pPr>
        <w:ind/>
        <w:jc w:val="both"/>
        <w:rPr>
          <w:ins w:author="Yurii Litvinov" w:date="2023-01-23T13:17:00" w:id="1452"/>
          <w:rFonts w:ascii="Times New Roman" w:hAnsi="Times New Roman"/>
          <w:rPrChange w:author="Yurii Litvinov" w:date="2023-01-23T13:18:00" w:id="1453">
            <w:rPr>
              <w:rFonts w:ascii="Times New Roman" w:hAnsi="Times New Roman"/>
              <w:i w:val="1"/>
            </w:rPr>
          </w:rPrChange>
        </w:rPr>
      </w:pPr>
    </w:p>
    <w:p w14:paraId="94090000">
      <w:pPr>
        <w:ind/>
        <w:jc w:val="both"/>
        <w:rPr>
          <w:ins w:author="Yurii Litvinov" w:date="2023-01-23T13:17:00" w:id="1454"/>
          <w:rFonts w:ascii="Times New Roman" w:hAnsi="Times New Roman"/>
          <w:rPrChange w:author="Yurii Litvinov" w:date="2023-01-23T13:18:00" w:id="1455">
            <w:rPr>
              <w:rFonts w:ascii="Times New Roman" w:hAnsi="Times New Roman"/>
              <w:i w:val="1"/>
            </w:rPr>
          </w:rPrChange>
        </w:rPr>
      </w:pPr>
      <w:ins w:author="Yurii Litvinov" w:date="2023-01-23T13:17:00" w:id="1456">
        <w:r>
          <w:rPr>
            <w:rFonts w:ascii="Times New Roman" w:hAnsi="Times New Roman"/>
            <w:rPrChange w:author="Yurii Litvinov" w:date="2023-01-23T13:18:00" w:id="1457">
              <w:rPr>
                <w:rFonts w:ascii="Times New Roman" w:hAnsi="Times New Roman"/>
                <w:i w:val="1"/>
              </w:rPr>
            </w:rPrChange>
          </w:rPr>
          <w:t xml:space="preserve">Можно использовать только класс </w:t>
        </w:r>
        <w:r>
          <w:rPr>
            <w:rFonts w:ascii="Times New Roman" w:hAnsi="Times New Roman"/>
            <w:rPrChange w:author="Yurii Litvinov" w:date="2023-01-23T13:18:00" w:id="1458">
              <w:rPr>
                <w:rFonts w:ascii="Times New Roman" w:hAnsi="Times New Roman"/>
                <w:i w:val="1"/>
              </w:rPr>
            </w:rPrChange>
          </w:rPr>
          <w:t>Thread</w:t>
        </w:r>
        <w:r>
          <w:rPr>
            <w:rFonts w:ascii="Times New Roman" w:hAnsi="Times New Roman"/>
            <w:rPrChange w:author="Yurii Litvinov" w:date="2023-01-23T13:18:00" w:id="1459">
              <w:rPr>
                <w:rFonts w:ascii="Times New Roman" w:hAnsi="Times New Roman"/>
                <w:i w:val="1"/>
              </w:rPr>
            </w:rPrChange>
          </w:rPr>
          <w:t xml:space="preserve"> для организации параллельной работы.</w:t>
        </w:r>
      </w:ins>
    </w:p>
    <w:p w14:paraId="95090000">
      <w:pPr>
        <w:ind/>
        <w:jc w:val="both"/>
        <w:rPr>
          <w:ins w:author="Yurii Litvinov" w:date="2023-01-23T13:17:00" w:id="1460"/>
          <w:rFonts w:ascii="Times New Roman" w:hAnsi="Times New Roman"/>
          <w:rPrChange w:author="Yurii Litvinov" w:date="2023-01-23T13:18:00" w:id="1461">
            <w:rPr>
              <w:rFonts w:ascii="Times New Roman" w:hAnsi="Times New Roman"/>
              <w:i w:val="1"/>
            </w:rPr>
          </w:rPrChange>
        </w:rPr>
      </w:pPr>
    </w:p>
    <w:p w14:paraId="96090000">
      <w:pPr>
        <w:ind/>
        <w:jc w:val="both"/>
        <w:rPr>
          <w:ins w:author="Yurii Litvinov" w:date="2023-01-23T13:17:00" w:id="1462"/>
          <w:rFonts w:ascii="Times New Roman" w:hAnsi="Times New Roman"/>
          <w:rPrChange w:author="Yurii Litvinov" w:date="2023-01-23T13:18:00" w:id="1463">
            <w:rPr>
              <w:rFonts w:ascii="Times New Roman" w:hAnsi="Times New Roman"/>
              <w:i w:val="1"/>
            </w:rPr>
          </w:rPrChange>
        </w:rPr>
      </w:pPr>
      <w:ins w:author="Yurii Litvinov" w:date="2023-01-23T13:17:00" w:id="1464">
        <w:r>
          <w:rPr>
            <w:rFonts w:ascii="Times New Roman" w:hAnsi="Times New Roman"/>
            <w:rPrChange w:author="Yurii Litvinov" w:date="2023-01-23T13:18:00" w:id="1465">
              <w:rPr>
                <w:rFonts w:ascii="Times New Roman" w:hAnsi="Times New Roman"/>
                <w:i w:val="1"/>
              </w:rPr>
            </w:rPrChange>
          </w:rPr>
          <w:t>Обратите внимание, что распараллеливание имеет смысл только на достаточно больших данных, так что требуется также уметь генерировать большие тестовые данные и найти такие размеры данных, при которых различия в скорости работы будут заметны и значительны.</w:t>
        </w:r>
      </w:ins>
    </w:p>
    <w:p w14:paraId="97090000">
      <w:pPr>
        <w:ind/>
        <w:jc w:val="both"/>
        <w:rPr>
          <w:ins w:author="Yurii Litvinov" w:date="2023-01-23T13:17:00" w:id="1466"/>
          <w:rFonts w:ascii="Times New Roman" w:hAnsi="Times New Roman"/>
          <w:rPrChange w:author="Yurii Litvinov" w:date="2023-01-23T13:18:00" w:id="1467">
            <w:rPr>
              <w:rFonts w:ascii="Times New Roman" w:hAnsi="Times New Roman"/>
              <w:i w:val="1"/>
            </w:rPr>
          </w:rPrChange>
        </w:rPr>
      </w:pPr>
    </w:p>
    <w:p w14:paraId="98090000">
      <w:pPr>
        <w:ind/>
        <w:jc w:val="both"/>
        <w:rPr>
          <w:ins w:author="Yurii Litvinov" w:date="2023-01-23T13:19:00" w:id="1468"/>
          <w:rFonts w:ascii="Times New Roman" w:hAnsi="Times New Roman"/>
        </w:rPr>
      </w:pPr>
      <w:ins w:author="Yurii Litvinov" w:date="2023-01-23T13:17:00" w:id="1469">
        <w:r>
          <w:rPr>
            <w:rFonts w:ascii="Times New Roman" w:hAnsi="Times New Roman"/>
            <w:rPrChange w:author="Yurii Litvinov" w:date="2023-01-23T13:18:00" w:id="1470">
              <w:rPr>
                <w:rFonts w:ascii="Times New Roman" w:hAnsi="Times New Roman"/>
                <w:i w:val="1"/>
              </w:rPr>
            </w:rPrChange>
          </w:rPr>
          <w:t xml:space="preserve">В качестве решения приложите </w:t>
        </w:r>
        <w:r>
          <w:rPr>
            <w:rFonts w:ascii="Times New Roman" w:hAnsi="Times New Roman"/>
            <w:rPrChange w:author="Yurii Litvinov" w:date="2023-01-23T13:18:00" w:id="1471">
              <w:rPr>
                <w:rFonts w:ascii="Times New Roman" w:hAnsi="Times New Roman"/>
                <w:i w:val="1"/>
              </w:rPr>
            </w:rPrChange>
          </w:rPr>
          <w:t>пуллреквест</w:t>
        </w:r>
        <w:r>
          <w:rPr>
            <w:rFonts w:ascii="Times New Roman" w:hAnsi="Times New Roman"/>
            <w:rPrChange w:author="Yurii Litvinov" w:date="2023-01-23T13:18:00" w:id="1472">
              <w:rPr>
                <w:rFonts w:ascii="Times New Roman" w:hAnsi="Times New Roman"/>
                <w:i w:val="1"/>
              </w:rPr>
            </w:rPrChange>
          </w:rPr>
          <w:t xml:space="preserve"> в собственный репозиторий на </w:t>
        </w:r>
        <w:r>
          <w:rPr>
            <w:rFonts w:ascii="Times New Roman" w:hAnsi="Times New Roman"/>
            <w:rPrChange w:author="Yurii Litvinov" w:date="2023-01-23T13:18:00" w:id="1473">
              <w:rPr>
                <w:rFonts w:ascii="Times New Roman" w:hAnsi="Times New Roman"/>
                <w:i w:val="1"/>
              </w:rPr>
            </w:rPrChange>
          </w:rPr>
          <w:t>GitHub</w:t>
        </w:r>
        <w:r>
          <w:rPr>
            <w:rFonts w:ascii="Times New Roman" w:hAnsi="Times New Roman"/>
            <w:rPrChange w:author="Yurii Litvinov" w:date="2023-01-23T13:18:00" w:id="1474">
              <w:rPr>
                <w:rFonts w:ascii="Times New Roman" w:hAnsi="Times New Roman"/>
                <w:i w:val="1"/>
              </w:rPr>
            </w:rPrChange>
          </w:rPr>
          <w:t xml:space="preserve">. Как обычно, ожидаются комментарии, юнит-тесты, CI, следование правилам </w:t>
        </w:r>
        <w:r>
          <w:rPr>
            <w:rFonts w:ascii="Times New Roman" w:hAnsi="Times New Roman"/>
            <w:rPrChange w:author="Yurii Litvinov" w:date="2023-01-23T13:18:00" w:id="1475">
              <w:rPr>
                <w:rFonts w:ascii="Times New Roman" w:hAnsi="Times New Roman"/>
                <w:i w:val="1"/>
              </w:rPr>
            </w:rPrChange>
          </w:rPr>
          <w:t>стайлгайда</w:t>
        </w:r>
        <w:r>
          <w:rPr>
            <w:rFonts w:ascii="Times New Roman" w:hAnsi="Times New Roman"/>
            <w:rPrChange w:author="Yurii Litvinov" w:date="2023-01-23T13:18:00" w:id="1476">
              <w:rPr>
                <w:rFonts w:ascii="Times New Roman" w:hAnsi="Times New Roman"/>
                <w:i w:val="1"/>
              </w:rPr>
            </w:rPrChange>
          </w:rPr>
          <w:t xml:space="preserve"> и здравого смысла.</w:t>
        </w:r>
      </w:ins>
    </w:p>
    <w:p w14:paraId="99090000">
      <w:pPr>
        <w:ind/>
        <w:jc w:val="both"/>
        <w:rPr>
          <w:ins w:author="Yurii Litvinov" w:date="2023-01-23T13:19:00" w:id="1477"/>
          <w:rFonts w:ascii="Times New Roman" w:hAnsi="Times New Roman"/>
        </w:rPr>
      </w:pPr>
    </w:p>
    <w:p w14:paraId="9A090000">
      <w:pPr>
        <w:ind w:right="-132"/>
        <w:rPr>
          <w:ins w:author="Yurii Litvinov" w:date="2023-01-23T13:19:00" w:id="1478"/>
          <w:rFonts w:ascii="Times New Roman" w:hAnsi="Times New Roman"/>
        </w:rPr>
      </w:pPr>
      <w:ins w:author="Yurii Litvinov" w:date="2023-01-23T13:19:00" w:id="1479">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w:t>
        </w:r>
      </w:ins>
      <w:ins w:author="Yurii Litvinov" w:date="2023-01-23T13:20:00" w:id="1480">
        <w:r>
          <w:rPr>
            <w:rFonts w:ascii="Times New Roman" w:hAnsi="Times New Roman"/>
          </w:rPr>
          <w:t>1</w:t>
        </w:r>
      </w:ins>
      <w:ins w:author="Yurii Litvinov" w:date="2023-01-23T13:19:00" w:id="1481">
        <w:r>
          <w:rPr>
            <w:rFonts w:ascii="Times New Roman" w:hAnsi="Times New Roman"/>
          </w:rPr>
          <w:t>,</w:t>
        </w:r>
      </w:ins>
      <w:ins w:author="Yurii Litvinov" w:date="2023-01-23T13:20:00" w:id="1482">
        <w:r>
          <w:rPr>
            <w:rFonts w:ascii="Times New Roman" w:hAnsi="Times New Roman"/>
          </w:rPr>
          <w:t xml:space="preserve"> ОПК-2,</w:t>
        </w:r>
      </w:ins>
      <w:ins w:author="Yurii Litvinov" w:date="2023-01-23T13:19:00" w:id="1483">
        <w:r>
          <w:rPr>
            <w:rFonts w:ascii="Times New Roman" w:hAnsi="Times New Roman"/>
          </w:rPr>
          <w:t xml:space="preserve"> ОПК-4, ПК</w:t>
        </w:r>
      </w:ins>
      <w:ins w:author="Yurii Litvinov" w:date="2023-01-23T13:20:00" w:id="1484">
        <w:r>
          <w:rPr>
            <w:rFonts w:ascii="Times New Roman" w:hAnsi="Times New Roman"/>
          </w:rPr>
          <w:t>А</w:t>
        </w:r>
      </w:ins>
      <w:ins w:author="Yurii Litvinov" w:date="2023-01-23T13:19:00" w:id="1485">
        <w:r>
          <w:rPr>
            <w:rFonts w:ascii="Times New Roman" w:hAnsi="Times New Roman"/>
          </w:rPr>
          <w:t>-</w:t>
        </w:r>
      </w:ins>
      <w:ins w:author="Yurii Litvinov" w:date="2023-01-23T13:20:00" w:id="1486">
        <w:r>
          <w:rPr>
            <w:rFonts w:ascii="Times New Roman" w:hAnsi="Times New Roman"/>
          </w:rPr>
          <w:t>1</w:t>
        </w:r>
      </w:ins>
      <w:ins w:author="Yurii Litvinov" w:date="2023-01-23T13:19:00" w:id="1487">
        <w:r>
          <w:rPr>
            <w:rFonts w:ascii="Times New Roman" w:hAnsi="Times New Roman"/>
          </w:rPr>
          <w:t>,</w:t>
        </w:r>
      </w:ins>
      <w:ins w:author="Yurii Litvinov" w:date="2023-01-23T13:21:00" w:id="1488">
        <w:r>
          <w:rPr>
            <w:rFonts w:ascii="Times New Roman" w:hAnsi="Times New Roman"/>
          </w:rPr>
          <w:t xml:space="preserve"> ПКП-4, ПКП-5, ПКП-</w:t>
        </w:r>
        <w:r>
          <w:rPr>
            <w:rFonts w:ascii="Times New Roman" w:hAnsi="Times New Roman"/>
          </w:rPr>
          <w:t xml:space="preserve">6, </w:t>
        </w:r>
      </w:ins>
      <w:ins w:author="Yurii Litvinov" w:date="2023-01-23T13:19:00" w:id="1489">
        <w:r>
          <w:rPr>
            <w:rFonts w:ascii="Times New Roman" w:hAnsi="Times New Roman"/>
          </w:rPr>
          <w:t xml:space="preserve"> УКБ</w:t>
        </w:r>
        <w:r>
          <w:rPr>
            <w:rFonts w:ascii="Times New Roman" w:hAnsi="Times New Roman"/>
          </w:rPr>
          <w:t>-3</w:t>
        </w:r>
      </w:ins>
      <w:ins w:author="Yurii Litvinov" w:date="2023-01-23T13:22:00" w:id="1490">
        <w:r>
          <w:rPr>
            <w:rFonts w:ascii="Times New Roman" w:hAnsi="Times New Roman"/>
          </w:rPr>
          <w:t>.</w:t>
        </w:r>
      </w:ins>
    </w:p>
    <w:p w14:paraId="9B090000">
      <w:pPr>
        <w:ind w:right="-132"/>
        <w:jc w:val="both"/>
        <w:rPr>
          <w:del w:author="Yurii Litvinov" w:date="2023-01-23T13:19:00" w:id="1492"/>
          <w:rFonts w:ascii="Times New Roman" w:hAnsi="Times New Roman"/>
        </w:rPr>
        <w:pPrChange w:author="Yurii Litvinov" w:date="2023-01-23T13:19:00" w:id="1491">
          <w:pPr>
            <w:ind/>
            <w:jc w:val="both"/>
          </w:pPr>
        </w:pPrChange>
      </w:pPr>
      <w:ins w:author="Yurii Litvinov" w:date="2023-01-23T13:19:00" w:id="1493">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 xml:space="preserve">решение задачи оценивается от 0 до </w:t>
        </w:r>
      </w:ins>
      <w:ins w:author="Yurii Litvinov" w:date="2023-01-23T13:22:00" w:id="1494">
        <w:r>
          <w:rPr>
            <w:rFonts w:ascii="Times New Roman" w:hAnsi="Times New Roman"/>
          </w:rPr>
          <w:t>4</w:t>
        </w:r>
      </w:ins>
      <w:ins w:author="Yurii Litvinov" w:date="2023-01-23T13:19:00" w:id="1495">
        <w:r>
          <w:rPr>
            <w:rFonts w:ascii="Times New Roman" w:hAnsi="Times New Roman"/>
          </w:rPr>
          <w:t xml:space="preserve"> баллов, где 0 — полное отсутствие решения, </w:t>
        </w:r>
      </w:ins>
      <w:ins w:author="Yurii Litvinov" w:date="2023-01-23T13:22:00" w:id="1496">
        <w:r>
          <w:rPr>
            <w:rFonts w:ascii="Times New Roman" w:hAnsi="Times New Roman"/>
          </w:rPr>
          <w:t>4</w:t>
        </w:r>
      </w:ins>
      <w:ins w:author="Yurii Litvinov" w:date="2023-01-23T13:19:00" w:id="1497">
        <w:r>
          <w:rPr>
            <w:rFonts w:ascii="Times New Roman" w:hAnsi="Times New Roman"/>
          </w:rPr>
          <w:t xml:space="preserve"> — правильное решение, демонстрирующее все ожидаемые навыки (комментарии, тесты, навык использования системы контроля версий, модульного тестирования и непрерывной интеграции).</w:t>
        </w:r>
      </w:ins>
      <w:ins w:author="Yurii Litvinov" w:date="2023-01-23T13:22:00" w:id="1498">
        <w:r>
          <w:rPr>
            <w:rFonts w:ascii="Times New Roman" w:hAnsi="Times New Roman"/>
          </w:rPr>
          <w:t xml:space="preserve"> Дополнительно один балл может быть начислен за выполнение дополнительного требования </w:t>
        </w:r>
        <w:r>
          <w:rPr>
            <w:rFonts w:ascii="Times New Roman" w:hAnsi="Times New Roman"/>
          </w:rPr>
          <w:t>условия.</w:t>
        </w:r>
      </w:ins>
    </w:p>
    <w:p w14:paraId="9C090000">
      <w:pPr>
        <w:ind/>
        <w:jc w:val="both"/>
        <w:rPr>
          <w:del w:author="Yurii Litvinov" w:date="2023-01-23T13:19:00" w:id="1499"/>
          <w:rFonts w:ascii="Times New Roman" w:hAnsi="Times New Roman"/>
        </w:rPr>
      </w:pPr>
    </w:p>
    <w:p w14:paraId="9D090000">
      <w:pPr>
        <w:ind/>
        <w:jc w:val="both"/>
        <w:rPr>
          <w:rFonts w:ascii="Times New Roman" w:hAnsi="Times New Roman"/>
          <w:b w:val="1"/>
          <w:i w:val="1"/>
        </w:rPr>
      </w:pPr>
      <w:r>
        <w:rPr>
          <w:rFonts w:ascii="Times New Roman" w:hAnsi="Times New Roman"/>
          <w:b w:val="1"/>
          <w:i w:val="1"/>
        </w:rPr>
        <w:t>Домашняя</w:t>
      </w:r>
      <w:r>
        <w:rPr>
          <w:rFonts w:ascii="Times New Roman" w:hAnsi="Times New Roman"/>
          <w:b w:val="1"/>
          <w:i w:val="1"/>
        </w:rPr>
        <w:t xml:space="preserve"> работа </w:t>
      </w:r>
      <w:ins w:author="Yurii Litvinov" w:date="2023-01-23T13:23:00" w:id="1500">
        <w:r>
          <w:rPr>
            <w:rFonts w:ascii="Times New Roman" w:hAnsi="Times New Roman"/>
            <w:b w:val="1"/>
            <w:i w:val="1"/>
          </w:rPr>
          <w:t>2</w:t>
        </w:r>
      </w:ins>
      <w:del w:author="Yurii Litvinov" w:date="2023-01-23T13:23:00" w:id="1501">
        <w:r>
          <w:rPr>
            <w:rFonts w:ascii="Times New Roman" w:hAnsi="Times New Roman"/>
            <w:b w:val="1"/>
            <w:i w:val="1"/>
          </w:rPr>
          <w:delText>1</w:delText>
        </w:r>
      </w:del>
      <w:r>
        <w:rPr>
          <w:rFonts w:ascii="Times New Roman" w:hAnsi="Times New Roman"/>
          <w:b w:val="1"/>
          <w:i w:val="1"/>
        </w:rPr>
        <w:t xml:space="preserve">, </w:t>
      </w:r>
      <w:r>
        <w:rPr>
          <w:rFonts w:ascii="Times New Roman" w:hAnsi="Times New Roman"/>
          <w:b w:val="1"/>
          <w:i w:val="1"/>
        </w:rPr>
        <w:t>Lazy</w:t>
      </w:r>
      <w:r>
        <w:rPr>
          <w:rFonts w:ascii="Times New Roman" w:hAnsi="Times New Roman"/>
          <w:b w:val="1"/>
          <w:i w:val="1"/>
        </w:rPr>
        <w:t>:</w:t>
      </w:r>
    </w:p>
    <w:p w14:paraId="9E090000">
      <w:pPr>
        <w:ind w:right="-132"/>
        <w:rPr>
          <w:rFonts w:ascii="Times New Roman" w:hAnsi="Times New Roman"/>
        </w:rPr>
      </w:pPr>
      <w:r>
        <w:rPr>
          <w:rFonts w:ascii="Times New Roman" w:hAnsi="Times New Roman"/>
        </w:rPr>
        <w:t>Реализовать следующий интерфейс, представляющий ленивое вычисление:</w:t>
      </w:r>
    </w:p>
    <w:p w14:paraId="9F090000">
      <w:pPr>
        <w:ind w:right="-132"/>
        <w:rPr>
          <w:rFonts w:ascii="Times New Roman" w:hAnsi="Times New Roman"/>
        </w:rPr>
      </w:pPr>
    </w:p>
    <w:p w14:paraId="A0090000">
      <w:pPr>
        <w:ind w:right="-132"/>
        <w:rPr>
          <w:rFonts w:ascii="Times New Roman" w:hAnsi="Times New Roman"/>
        </w:rPr>
      </w:pPr>
      <w:r>
        <w:rPr>
          <w:rFonts w:ascii="Times New Roman" w:hAnsi="Times New Roman"/>
        </w:rPr>
        <w:t xml:space="preserve">public interface </w:t>
      </w:r>
      <w:r>
        <w:rPr>
          <w:rFonts w:ascii="Times New Roman" w:hAnsi="Times New Roman"/>
        </w:rPr>
        <w:t>ILazy</w:t>
      </w:r>
      <w:r>
        <w:rPr>
          <w:rFonts w:ascii="Times New Roman" w:hAnsi="Times New Roman"/>
        </w:rPr>
        <w:t>&lt;T&gt; {</w:t>
      </w:r>
    </w:p>
    <w:p w14:paraId="A1090000">
      <w:pPr>
        <w:ind w:right="-132"/>
        <w:rPr>
          <w:rFonts w:ascii="Times New Roman" w:hAnsi="Times New Roman"/>
        </w:rPr>
      </w:pPr>
      <w:r>
        <w:rPr>
          <w:rFonts w:ascii="Times New Roman" w:hAnsi="Times New Roman"/>
        </w:rPr>
        <w:t xml:space="preserve">        T </w:t>
      </w:r>
      <w:r>
        <w:rPr>
          <w:rFonts w:ascii="Times New Roman" w:hAnsi="Times New Roman"/>
        </w:rPr>
        <w:t>Get(</w:t>
      </w:r>
      <w:r>
        <w:rPr>
          <w:rFonts w:ascii="Times New Roman" w:hAnsi="Times New Roman"/>
        </w:rPr>
        <w:t>);</w:t>
      </w:r>
    </w:p>
    <w:p w14:paraId="A2090000">
      <w:pPr>
        <w:ind w:right="-132"/>
        <w:rPr>
          <w:rFonts w:ascii="Times New Roman" w:hAnsi="Times New Roman"/>
        </w:rPr>
      </w:pPr>
      <w:r>
        <w:rPr>
          <w:rFonts w:ascii="Times New Roman" w:hAnsi="Times New Roman"/>
        </w:rPr>
        <w:t>}</w:t>
      </w:r>
    </w:p>
    <w:p w14:paraId="A3090000">
      <w:pPr>
        <w:ind w:right="-132"/>
        <w:rPr>
          <w:rFonts w:ascii="Times New Roman" w:hAnsi="Times New Roman"/>
        </w:rPr>
      </w:pPr>
    </w:p>
    <w:p w14:paraId="A4090000">
      <w:pPr>
        <w:ind w:right="-132"/>
        <w:rPr>
          <w:rFonts w:ascii="Times New Roman" w:hAnsi="Times New Roman"/>
        </w:rPr>
      </w:pPr>
      <w:r>
        <w:rPr>
          <w:rFonts w:ascii="Times New Roman" w:hAnsi="Times New Roman"/>
        </w:rPr>
        <w:t xml:space="preserve">Объект </w:t>
      </w:r>
      <w:r>
        <w:rPr>
          <w:rFonts w:ascii="Times New Roman" w:hAnsi="Times New Roman"/>
        </w:rPr>
        <w:t>Lazy</w:t>
      </w:r>
      <w:r>
        <w:rPr>
          <w:rFonts w:ascii="Times New Roman" w:hAnsi="Times New Roman"/>
        </w:rPr>
        <w:t xml:space="preserve"> создаётся на основе вычисления (представляемого объектом </w:t>
      </w:r>
      <w:r>
        <w:rPr>
          <w:rFonts w:ascii="Times New Roman" w:hAnsi="Times New Roman"/>
        </w:rPr>
        <w:t>Func</w:t>
      </w:r>
      <w:r>
        <w:rPr>
          <w:rFonts w:ascii="Times New Roman" w:hAnsi="Times New Roman"/>
        </w:rPr>
        <w:t>&lt;T&gt;):</w:t>
      </w:r>
    </w:p>
    <w:p w14:paraId="A5090000">
      <w:pPr>
        <w:pStyle w:val="Style_1"/>
        <w:numPr>
          <w:ilvl w:val="0"/>
          <w:numId w:val="109"/>
        </w:numPr>
        <w:ind w:right="-132"/>
        <w:rPr>
          <w:rFonts w:ascii="Times New Roman" w:hAnsi="Times New Roman"/>
        </w:rPr>
      </w:pPr>
      <w:r>
        <w:rPr>
          <w:rFonts w:ascii="Times New Roman" w:hAnsi="Times New Roman"/>
        </w:rPr>
        <w:t xml:space="preserve">Первый вызов </w:t>
      </w:r>
      <w:r>
        <w:rPr>
          <w:rFonts w:ascii="Times New Roman" w:hAnsi="Times New Roman"/>
        </w:rPr>
        <w:t>Get(</w:t>
      </w:r>
      <w:r>
        <w:rPr>
          <w:rFonts w:ascii="Times New Roman" w:hAnsi="Times New Roman"/>
        </w:rPr>
        <w:t>) вызывает вычисление и возвращает результат</w:t>
      </w:r>
    </w:p>
    <w:p w14:paraId="A6090000">
      <w:pPr>
        <w:pStyle w:val="Style_1"/>
        <w:numPr>
          <w:ilvl w:val="0"/>
          <w:numId w:val="109"/>
        </w:numPr>
        <w:ind w:right="-132"/>
        <w:rPr>
          <w:rFonts w:ascii="Times New Roman" w:hAnsi="Times New Roman"/>
        </w:rPr>
      </w:pPr>
      <w:r>
        <w:rPr>
          <w:rFonts w:ascii="Times New Roman" w:hAnsi="Times New Roman"/>
        </w:rPr>
        <w:t xml:space="preserve">Повторные вызовы </w:t>
      </w:r>
      <w:r>
        <w:rPr>
          <w:rFonts w:ascii="Times New Roman" w:hAnsi="Times New Roman"/>
        </w:rPr>
        <w:t>Get(</w:t>
      </w:r>
      <w:r>
        <w:rPr>
          <w:rFonts w:ascii="Times New Roman" w:hAnsi="Times New Roman"/>
        </w:rPr>
        <w:t>) возвращают тот же объект, что и первый вызов</w:t>
      </w:r>
    </w:p>
    <w:p w14:paraId="A7090000">
      <w:pPr>
        <w:pStyle w:val="Style_1"/>
        <w:numPr>
          <w:ilvl w:val="0"/>
          <w:numId w:val="109"/>
        </w:numPr>
        <w:ind w:right="-132"/>
        <w:rPr>
          <w:rFonts w:ascii="Times New Roman" w:hAnsi="Times New Roman"/>
        </w:rPr>
      </w:pPr>
      <w:r>
        <w:rPr>
          <w:rFonts w:ascii="Times New Roman" w:hAnsi="Times New Roman"/>
        </w:rPr>
        <w:t>Вычисление должно запускаться не более одного раза</w:t>
      </w:r>
    </w:p>
    <w:p w14:paraId="A8090000">
      <w:pPr>
        <w:ind w:right="-132"/>
        <w:rPr>
          <w:rFonts w:ascii="Times New Roman" w:hAnsi="Times New Roman"/>
        </w:rPr>
      </w:pPr>
    </w:p>
    <w:p w14:paraId="A9090000">
      <w:pPr>
        <w:ind w:right="-132"/>
        <w:rPr>
          <w:del w:author="Yurii Litvinov" w:date="2023-01-23T13:23:00" w:id="1502"/>
          <w:rFonts w:ascii="Times New Roman" w:hAnsi="Times New Roman"/>
        </w:rPr>
      </w:pPr>
      <w:del w:author="Yurii Litvinov" w:date="2023-01-23T13:23:00" w:id="1503">
        <w:r>
          <w:rPr>
            <w:rFonts w:ascii="Times New Roman" w:hAnsi="Times New Roman"/>
          </w:rPr>
          <w:delText>Создавать объекты надо не вручную, а с помощью класса LazyFactory, который должен иметь два метода с сигнатурами наподобие</w:delText>
        </w:r>
      </w:del>
    </w:p>
    <w:p w14:paraId="AA090000">
      <w:pPr>
        <w:ind w:right="-132"/>
        <w:rPr>
          <w:del w:author="Yurii Litvinov" w:date="2023-01-23T13:23:00" w:id="1504"/>
          <w:rFonts w:ascii="Times New Roman" w:hAnsi="Times New Roman"/>
        </w:rPr>
      </w:pPr>
    </w:p>
    <w:p w14:paraId="AB090000">
      <w:pPr>
        <w:ind w:right="-132"/>
        <w:rPr>
          <w:del w:author="Yurii Litvinov" w:date="2023-01-23T13:23:00" w:id="1505"/>
          <w:rFonts w:ascii="Times New Roman" w:hAnsi="Times New Roman"/>
        </w:rPr>
      </w:pPr>
      <w:del w:author="Yurii Litvinov" w:date="2023-01-23T13:23:00" w:id="1506">
        <w:r>
          <w:rPr>
            <w:rFonts w:ascii="Times New Roman" w:hAnsi="Times New Roman"/>
          </w:rPr>
          <w:delText>public static Lazy&lt;T&gt; Create...Lazy&lt;T&gt;(Func&lt;T&gt; supplier)</w:delText>
        </w:r>
      </w:del>
    </w:p>
    <w:p w14:paraId="AC090000">
      <w:pPr>
        <w:ind w:right="-132"/>
        <w:rPr>
          <w:del w:author="Yurii Litvinov" w:date="2023-01-23T13:23:00" w:id="1507"/>
          <w:rFonts w:ascii="Times New Roman" w:hAnsi="Times New Roman"/>
        </w:rPr>
      </w:pPr>
    </w:p>
    <w:p w14:paraId="AD090000">
      <w:pPr>
        <w:ind w:right="-132"/>
        <w:rPr>
          <w:rFonts w:ascii="Times New Roman" w:hAnsi="Times New Roman"/>
        </w:rPr>
      </w:pPr>
      <w:del w:author="Yurii Litvinov" w:date="2023-01-23T13:23:00" w:id="1508">
        <w:r>
          <w:rPr>
            <w:rFonts w:ascii="Times New Roman" w:hAnsi="Times New Roman"/>
          </w:rPr>
          <w:delText>возвращающих две разные реализации ILazy&lt;T&gt;</w:delText>
        </w:r>
      </w:del>
      <w:ins w:author="Yurii Litvinov" w:date="2023-01-23T13:23:00" w:id="1509">
        <w:r>
          <w:rPr>
            <w:rFonts w:ascii="Times New Roman" w:hAnsi="Times New Roman"/>
          </w:rPr>
          <w:t>Интерфейс должен быть реализован двумя способами</w:t>
        </w:r>
      </w:ins>
      <w:r>
        <w:rPr>
          <w:rFonts w:ascii="Times New Roman" w:hAnsi="Times New Roman"/>
        </w:rPr>
        <w:t>:</w:t>
      </w:r>
    </w:p>
    <w:p w14:paraId="AE090000">
      <w:pPr>
        <w:pStyle w:val="Style_1"/>
        <w:numPr>
          <w:ilvl w:val="0"/>
          <w:numId w:val="110"/>
        </w:numPr>
        <w:ind w:right="-132"/>
        <w:rPr>
          <w:rFonts w:ascii="Times New Roman" w:hAnsi="Times New Roman"/>
        </w:rPr>
      </w:pPr>
      <w:r>
        <w:rPr>
          <w:rFonts w:ascii="Times New Roman" w:hAnsi="Times New Roman"/>
        </w:rPr>
        <w:t>Простая версия с гарантией корректной работы в однопоточном режиме (без синхронизации)</w:t>
      </w:r>
    </w:p>
    <w:p w14:paraId="AF090000">
      <w:pPr>
        <w:pStyle w:val="Style_1"/>
        <w:numPr>
          <w:ilvl w:val="0"/>
          <w:numId w:val="110"/>
        </w:numPr>
        <w:ind w:right="-132"/>
        <w:rPr>
          <w:rFonts w:ascii="Times New Roman" w:hAnsi="Times New Roman"/>
        </w:rPr>
      </w:pPr>
      <w:r>
        <w:rPr>
          <w:rFonts w:ascii="Times New Roman" w:hAnsi="Times New Roman"/>
        </w:rPr>
        <w:t>Гарантия корректной работы в многопоточном режиме</w:t>
      </w:r>
    </w:p>
    <w:p w14:paraId="B0090000">
      <w:pPr>
        <w:pStyle w:val="Style_1"/>
        <w:numPr>
          <w:ilvl w:val="1"/>
          <w:numId w:val="110"/>
        </w:numPr>
        <w:ind w:right="-132"/>
        <w:rPr>
          <w:rFonts w:ascii="Times New Roman" w:hAnsi="Times New Roman"/>
        </w:rPr>
      </w:pPr>
      <w:r>
        <w:rPr>
          <w:rFonts w:ascii="Times New Roman" w:hAnsi="Times New Roman"/>
        </w:rPr>
        <w:t>При этом она должна по возможности минимизировать число необходимых синхронизаций (если значение уже вычислено, не должно быть блокировок)</w:t>
      </w:r>
    </w:p>
    <w:p w14:paraId="B1090000">
      <w:pPr>
        <w:pStyle w:val="Style_1"/>
        <w:numPr>
          <w:ilvl w:val="0"/>
          <w:numId w:val="110"/>
        </w:numPr>
        <w:ind w:right="-132"/>
        <w:rPr>
          <w:rFonts w:ascii="Times New Roman" w:hAnsi="Times New Roman"/>
        </w:rPr>
      </w:pPr>
      <w:r>
        <w:rPr>
          <w:rFonts w:ascii="Times New Roman" w:hAnsi="Times New Roman"/>
        </w:rPr>
        <w:t>supplier</w:t>
      </w:r>
      <w:r>
        <w:rPr>
          <w:rFonts w:ascii="Times New Roman" w:hAnsi="Times New Roman"/>
        </w:rPr>
        <w:t xml:space="preserve"> вправе вернуть </w:t>
      </w:r>
      <w:r>
        <w:rPr>
          <w:rFonts w:ascii="Times New Roman" w:hAnsi="Times New Roman"/>
        </w:rPr>
        <w:t>null</w:t>
      </w:r>
    </w:p>
    <w:p w14:paraId="B2090000">
      <w:pPr>
        <w:pStyle w:val="Style_1"/>
        <w:numPr>
          <w:ilvl w:val="0"/>
          <w:numId w:val="110"/>
        </w:numPr>
        <w:ind w:right="-132"/>
        <w:rPr>
          <w:rFonts w:ascii="Times New Roman" w:hAnsi="Times New Roman"/>
        </w:rPr>
      </w:pPr>
      <w:r>
        <w:rPr>
          <w:rFonts w:ascii="Times New Roman" w:hAnsi="Times New Roman"/>
        </w:rPr>
        <w:t xml:space="preserve">Библиотечным </w:t>
      </w:r>
      <w:r>
        <w:rPr>
          <w:rFonts w:ascii="Times New Roman" w:hAnsi="Times New Roman"/>
        </w:rPr>
        <w:t>Lazy</w:t>
      </w:r>
      <w:r>
        <w:rPr>
          <w:rFonts w:ascii="Times New Roman" w:hAnsi="Times New Roman"/>
        </w:rPr>
        <w:t xml:space="preserve"> пользоваться, естественно, нельзя</w:t>
      </w:r>
    </w:p>
    <w:p w14:paraId="B3090000">
      <w:pPr>
        <w:ind w:right="-132"/>
        <w:rPr>
          <w:rFonts w:ascii="Times New Roman" w:hAnsi="Times New Roman"/>
        </w:rPr>
      </w:pPr>
    </w:p>
    <w:p w14:paraId="B4090000">
      <w:pPr>
        <w:ind w:right="-132"/>
        <w:rPr>
          <w:rFonts w:ascii="Times New Roman" w:hAnsi="Times New Roman"/>
        </w:rPr>
      </w:pPr>
      <w:r>
        <w:rPr>
          <w:rFonts w:ascii="Times New Roman" w:hAnsi="Times New Roman"/>
        </w:rPr>
        <w:t>Нужно:</w:t>
      </w:r>
    </w:p>
    <w:p w14:paraId="B5090000">
      <w:pPr>
        <w:pStyle w:val="Style_1"/>
        <w:numPr>
          <w:ilvl w:val="0"/>
          <w:numId w:val="110"/>
        </w:numPr>
        <w:ind w:right="-132"/>
        <w:rPr>
          <w:rFonts w:ascii="Times New Roman" w:hAnsi="Times New Roman"/>
        </w:rPr>
      </w:pPr>
      <w:r>
        <w:rPr>
          <w:rFonts w:ascii="Times New Roman" w:hAnsi="Times New Roman"/>
        </w:rPr>
        <w:t>CI, на котором проходят ваши тесты</w:t>
      </w:r>
    </w:p>
    <w:p w14:paraId="B6090000">
      <w:pPr>
        <w:pStyle w:val="Style_1"/>
        <w:numPr>
          <w:ilvl w:val="0"/>
          <w:numId w:val="110"/>
        </w:numPr>
        <w:ind w:right="-132"/>
        <w:rPr>
          <w:rFonts w:ascii="Times New Roman" w:hAnsi="Times New Roman"/>
        </w:rPr>
      </w:pPr>
      <w:r>
        <w:rPr>
          <w:rFonts w:ascii="Times New Roman" w:hAnsi="Times New Roman"/>
        </w:rPr>
        <w:t>Тесты</w:t>
      </w:r>
    </w:p>
    <w:p w14:paraId="B7090000">
      <w:pPr>
        <w:pStyle w:val="Style_1"/>
        <w:numPr>
          <w:ilvl w:val="1"/>
          <w:numId w:val="110"/>
        </w:numPr>
        <w:ind w:right="-132"/>
        <w:rPr>
          <w:rFonts w:ascii="Times New Roman" w:hAnsi="Times New Roman"/>
        </w:rPr>
      </w:pPr>
      <w:r>
        <w:rPr>
          <w:rFonts w:ascii="Times New Roman" w:hAnsi="Times New Roman"/>
        </w:rPr>
        <w:t>Однопоточные, на разные хорошие и плохие случаи</w:t>
      </w:r>
    </w:p>
    <w:p w14:paraId="B8090000">
      <w:pPr>
        <w:pStyle w:val="Style_1"/>
        <w:numPr>
          <w:ilvl w:val="1"/>
          <w:numId w:val="110"/>
        </w:numPr>
        <w:ind w:right="-132"/>
        <w:rPr>
          <w:rFonts w:ascii="Times New Roman" w:hAnsi="Times New Roman"/>
        </w:rPr>
      </w:pPr>
      <w:r>
        <w:rPr>
          <w:rFonts w:ascii="Times New Roman" w:hAnsi="Times New Roman"/>
        </w:rPr>
        <w:t>Многопоточные, на наличие гонок</w:t>
      </w:r>
    </w:p>
    <w:p w14:paraId="B909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ПКП-4, УКБ-3</w:t>
      </w:r>
    </w:p>
    <w:p w14:paraId="BA090000">
      <w:pPr>
        <w:spacing w:after="240"/>
        <w:ind w:right="-130"/>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 xml:space="preserve">решение задачи оценивается по шкале от 0 (нет решения или решение имеет существенные недостатки) до </w:t>
      </w:r>
      <w:r>
        <w:rPr>
          <w:rFonts w:ascii="Times New Roman" w:hAnsi="Times New Roman"/>
        </w:rPr>
        <w:t>5</w:t>
      </w:r>
      <w:r>
        <w:rPr>
          <w:rFonts w:ascii="Times New Roman" w:hAnsi="Times New Roman"/>
        </w:rPr>
        <w:t xml:space="preserve"> (решение работоспособно, аккуратно реализовано,</w:t>
      </w:r>
      <w:r>
        <w:rPr>
          <w:rFonts w:ascii="Times New Roman" w:hAnsi="Times New Roman"/>
        </w:rPr>
        <w:t xml:space="preserve"> отсутствуют ошибки многопоточного программировани</w:t>
      </w:r>
      <w:r>
        <w:rPr>
          <w:rFonts w:ascii="Times New Roman" w:hAnsi="Times New Roman"/>
        </w:rPr>
        <w:t>я</w:t>
      </w:r>
      <w:r>
        <w:rPr>
          <w:rFonts w:ascii="Times New Roman" w:hAnsi="Times New Roman"/>
        </w:rPr>
        <w:t>, решение оптимально использует память и избегает лишних блокировок</w:t>
      </w:r>
      <w:r>
        <w:rPr>
          <w:rFonts w:ascii="Times New Roman" w:hAnsi="Times New Roman"/>
        </w:rPr>
        <w:t>)</w:t>
      </w:r>
      <w:r>
        <w:rPr>
          <w:rFonts w:ascii="Times New Roman" w:hAnsi="Times New Roman"/>
        </w:rPr>
        <w:t>.</w:t>
      </w:r>
    </w:p>
    <w:p w14:paraId="BB090000">
      <w:pPr>
        <w:spacing w:after="240"/>
        <w:ind w:right="-130"/>
        <w:jc w:val="both"/>
        <w:rPr>
          <w:rFonts w:ascii="Times New Roman" w:hAnsi="Times New Roman"/>
        </w:rPr>
      </w:pPr>
      <w:r>
        <w:rPr>
          <w:rFonts w:ascii="Times New Roman" w:hAnsi="Times New Roman"/>
        </w:rPr>
        <w:t>Данная работа имеет ожидаемый срок выполнения 3 недели.</w:t>
      </w:r>
    </w:p>
    <w:p w14:paraId="BC090000">
      <w:pPr>
        <w:ind/>
        <w:jc w:val="both"/>
        <w:rPr>
          <w:rFonts w:ascii="Times New Roman" w:hAnsi="Times New Roman"/>
          <w:b w:val="1"/>
          <w:i w:val="1"/>
        </w:rPr>
      </w:pPr>
      <w:r>
        <w:rPr>
          <w:rFonts w:ascii="Times New Roman" w:hAnsi="Times New Roman"/>
          <w:b w:val="1"/>
          <w:i w:val="1"/>
        </w:rPr>
        <w:t xml:space="preserve">Домашняя работа </w:t>
      </w:r>
      <w:ins w:author="Yurii Litvinov" w:date="2023-01-23T13:24:00" w:id="1510">
        <w:r>
          <w:rPr>
            <w:rFonts w:ascii="Times New Roman" w:hAnsi="Times New Roman"/>
            <w:b w:val="1"/>
            <w:i w:val="1"/>
          </w:rPr>
          <w:t>3</w:t>
        </w:r>
      </w:ins>
      <w:del w:author="Yurii Litvinov" w:date="2023-01-23T13:24:00" w:id="1511">
        <w:r>
          <w:rPr>
            <w:rFonts w:ascii="Times New Roman" w:hAnsi="Times New Roman"/>
            <w:b w:val="1"/>
            <w:i w:val="1"/>
          </w:rPr>
          <w:delText>2</w:delText>
        </w:r>
      </w:del>
      <w:r>
        <w:rPr>
          <w:rFonts w:ascii="Times New Roman" w:hAnsi="Times New Roman"/>
          <w:b w:val="1"/>
          <w:i w:val="1"/>
        </w:rPr>
        <w:t xml:space="preserve">, </w:t>
      </w:r>
      <w:r>
        <w:rPr>
          <w:rFonts w:ascii="Times New Roman" w:hAnsi="Times New Roman"/>
          <w:b w:val="1"/>
          <w:i w:val="1"/>
        </w:rPr>
        <w:t>MyThreadPool</w:t>
      </w:r>
      <w:r>
        <w:rPr>
          <w:rFonts w:ascii="Times New Roman" w:hAnsi="Times New Roman"/>
          <w:b w:val="1"/>
          <w:i w:val="1"/>
        </w:rPr>
        <w:t>:</w:t>
      </w:r>
    </w:p>
    <w:p w14:paraId="BD090000">
      <w:pPr>
        <w:ind w:right="-132"/>
        <w:rPr>
          <w:rFonts w:ascii="Times New Roman" w:hAnsi="Times New Roman"/>
        </w:rPr>
      </w:pPr>
      <w:r>
        <w:rPr>
          <w:rFonts w:ascii="Times New Roman" w:hAnsi="Times New Roman"/>
        </w:rPr>
        <w:t>Реализовать простой пул задач (наподобие https://docs.microsoft.com/en-us/dotnet/api/system.threading.threadpool?view=netframework-4.8 + https://docs.microsoft.com/en-us/dotnet/api/system.threading.tasks.taskfactory?view=netframework-4.8) с фиксированным числом потоков (число задается в конструкторе)</w:t>
      </w:r>
    </w:p>
    <w:p w14:paraId="BE090000">
      <w:pPr>
        <w:pStyle w:val="Style_1"/>
        <w:numPr>
          <w:ilvl w:val="0"/>
          <w:numId w:val="110"/>
        </w:numPr>
        <w:ind w:right="-132"/>
        <w:rPr>
          <w:rFonts w:ascii="Times New Roman" w:hAnsi="Times New Roman"/>
        </w:rPr>
      </w:pPr>
      <w:r>
        <w:rPr>
          <w:rFonts w:ascii="Times New Roman" w:hAnsi="Times New Roman"/>
        </w:rPr>
        <w:t xml:space="preserve">При создании объекта </w:t>
      </w:r>
      <w:r>
        <w:rPr>
          <w:rFonts w:ascii="Times New Roman" w:hAnsi="Times New Roman"/>
        </w:rPr>
        <w:t>MyThreadPool</w:t>
      </w:r>
      <w:r>
        <w:rPr>
          <w:rFonts w:ascii="Times New Roman" w:hAnsi="Times New Roman"/>
        </w:rPr>
        <w:t xml:space="preserve"> в нем должно начать работу n потоков</w:t>
      </w:r>
    </w:p>
    <w:p w14:paraId="BF090000">
      <w:pPr>
        <w:pStyle w:val="Style_1"/>
        <w:numPr>
          <w:ilvl w:val="0"/>
          <w:numId w:val="110"/>
        </w:numPr>
        <w:ind w:right="-132"/>
        <w:rPr>
          <w:rFonts w:ascii="Times New Roman" w:hAnsi="Times New Roman"/>
        </w:rPr>
      </w:pPr>
      <w:r>
        <w:rPr>
          <w:rFonts w:ascii="Times New Roman" w:hAnsi="Times New Roman"/>
        </w:rPr>
        <w:t>У каждого потока есть два состояния: ожидание задачи / выполнение задачи</w:t>
      </w:r>
    </w:p>
    <w:p w14:paraId="C0090000">
      <w:pPr>
        <w:pStyle w:val="Style_1"/>
        <w:numPr>
          <w:ilvl w:val="0"/>
          <w:numId w:val="110"/>
        </w:numPr>
        <w:ind w:right="-132"/>
        <w:rPr>
          <w:rFonts w:ascii="Times New Roman" w:hAnsi="Times New Roman"/>
        </w:rPr>
      </w:pPr>
      <w:r>
        <w:rPr>
          <w:rFonts w:ascii="Times New Roman" w:hAnsi="Times New Roman"/>
        </w:rPr>
        <w:t xml:space="preserve">Задача — вычисление некоторого значения, описывается в виде </w:t>
      </w:r>
      <w:r>
        <w:rPr>
          <w:rFonts w:ascii="Times New Roman" w:hAnsi="Times New Roman"/>
        </w:rPr>
        <w:t>Func</w:t>
      </w:r>
      <w:r>
        <w:rPr>
          <w:rFonts w:ascii="Times New Roman" w:hAnsi="Times New Roman"/>
        </w:rPr>
        <w:t>&lt;</w:t>
      </w:r>
      <w:r>
        <w:rPr>
          <w:rFonts w:ascii="Times New Roman" w:hAnsi="Times New Roman"/>
        </w:rPr>
        <w:t>TResult</w:t>
      </w:r>
      <w:r>
        <w:rPr>
          <w:rFonts w:ascii="Times New Roman" w:hAnsi="Times New Roman"/>
        </w:rPr>
        <w:t>&gt;</w:t>
      </w:r>
    </w:p>
    <w:p w14:paraId="C1090000">
      <w:pPr>
        <w:pStyle w:val="Style_1"/>
        <w:numPr>
          <w:ilvl w:val="0"/>
          <w:numId w:val="110"/>
        </w:numPr>
        <w:ind w:right="-132"/>
        <w:rPr>
          <w:rFonts w:ascii="Times New Roman" w:hAnsi="Times New Roman"/>
        </w:rPr>
      </w:pPr>
      <w:r>
        <w:rPr>
          <w:rFonts w:ascii="Times New Roman" w:hAnsi="Times New Roman"/>
        </w:rPr>
        <w:t>При добавлении задачи, если в пуле есть ожидающий поток, то он должен приступить к ее исполнению. Иначе задача будет ожидать исполнения, пока не освободится какой-нибудь поток</w:t>
      </w:r>
    </w:p>
    <w:p w14:paraId="C2090000">
      <w:pPr>
        <w:pStyle w:val="Style_1"/>
        <w:numPr>
          <w:ilvl w:val="0"/>
          <w:numId w:val="110"/>
        </w:numPr>
        <w:ind w:right="-132"/>
        <w:rPr>
          <w:rFonts w:ascii="Times New Roman" w:hAnsi="Times New Roman"/>
        </w:rPr>
      </w:pPr>
      <w:r>
        <w:rPr>
          <w:rFonts w:ascii="Times New Roman" w:hAnsi="Times New Roman"/>
        </w:rPr>
        <w:t xml:space="preserve">Задачи, принятые к исполнению, представлены в виде объектов интерфейса </w:t>
      </w:r>
      <w:r>
        <w:rPr>
          <w:rFonts w:ascii="Times New Roman" w:hAnsi="Times New Roman"/>
        </w:rPr>
        <w:t>IMyTask</w:t>
      </w:r>
      <w:r>
        <w:rPr>
          <w:rFonts w:ascii="Times New Roman" w:hAnsi="Times New Roman"/>
        </w:rPr>
        <w:t>&lt;</w:t>
      </w:r>
      <w:r>
        <w:rPr>
          <w:rFonts w:ascii="Times New Roman" w:hAnsi="Times New Roman"/>
        </w:rPr>
        <w:t>TResult</w:t>
      </w:r>
      <w:r>
        <w:rPr>
          <w:rFonts w:ascii="Times New Roman" w:hAnsi="Times New Roman"/>
        </w:rPr>
        <w:t>&gt;</w:t>
      </w:r>
    </w:p>
    <w:p w14:paraId="C3090000">
      <w:pPr>
        <w:pStyle w:val="Style_1"/>
        <w:numPr>
          <w:ilvl w:val="0"/>
          <w:numId w:val="110"/>
        </w:numPr>
        <w:ind w:right="-132"/>
        <w:rPr>
          <w:rFonts w:ascii="Times New Roman" w:hAnsi="Times New Roman"/>
        </w:rPr>
      </w:pPr>
      <w:r>
        <w:rPr>
          <w:rFonts w:ascii="Times New Roman" w:hAnsi="Times New Roman"/>
        </w:rPr>
        <w:t xml:space="preserve">Метод </w:t>
      </w:r>
      <w:r>
        <w:rPr>
          <w:rFonts w:ascii="Times New Roman" w:hAnsi="Times New Roman"/>
        </w:rPr>
        <w:t>Shutdown</w:t>
      </w:r>
      <w:r>
        <w:rPr>
          <w:rFonts w:ascii="Times New Roman" w:hAnsi="Times New Roman"/>
        </w:rPr>
        <w:t xml:space="preserve"> должен завершить работу потоков. Завершение работы </w:t>
      </w:r>
      <w:r>
        <w:rPr>
          <w:rFonts w:ascii="Times New Roman" w:hAnsi="Times New Roman"/>
        </w:rPr>
        <w:t>коллаборативное</w:t>
      </w:r>
      <w:r>
        <w:rPr>
          <w:rFonts w:ascii="Times New Roman" w:hAnsi="Times New Roman"/>
        </w:rPr>
        <w:t xml:space="preserve">, с использованием </w:t>
      </w:r>
      <w:r>
        <w:rPr>
          <w:rFonts w:ascii="Times New Roman" w:hAnsi="Times New Roman"/>
        </w:rPr>
        <w:t>CancellationToken</w:t>
      </w:r>
      <w:r>
        <w:rPr>
          <w:rFonts w:ascii="Times New Roman" w:hAnsi="Times New Roman"/>
        </w:rPr>
        <w:t xml:space="preserve"> — уже запущенные задачи не прерываются, но новые задачи не принимаются на исполнение потоками из пула.</w:t>
      </w:r>
    </w:p>
    <w:p w14:paraId="C4090000">
      <w:pPr>
        <w:pStyle w:val="Style_1"/>
        <w:numPr>
          <w:ilvl w:val="1"/>
          <w:numId w:val="110"/>
        </w:numPr>
        <w:ind w:right="-132"/>
        <w:rPr>
          <w:rFonts w:ascii="Times New Roman" w:hAnsi="Times New Roman"/>
        </w:rPr>
      </w:pPr>
      <w:r>
        <w:rPr>
          <w:rFonts w:ascii="Times New Roman" w:hAnsi="Times New Roman"/>
        </w:rPr>
        <w:t xml:space="preserve">Возможны два варианта решения — дать всем задачам, которые уже попали в очередь, досчитаться, либо выбросить исключение во все ожидающие завершения задачи потоки. Не должно получиться так, что вызвавший </w:t>
      </w:r>
      <w:r>
        <w:rPr>
          <w:rFonts w:ascii="Times New Roman" w:hAnsi="Times New Roman"/>
        </w:rPr>
        <w:t>Result</w:t>
      </w:r>
      <w:r>
        <w:rPr>
          <w:rFonts w:ascii="Times New Roman" w:hAnsi="Times New Roman"/>
        </w:rPr>
        <w:t xml:space="preserve"> поток может при каких-то условиях заблокироваться навсегда.</w:t>
      </w:r>
    </w:p>
    <w:p w14:paraId="C5090000">
      <w:pPr>
        <w:pStyle w:val="Style_1"/>
        <w:numPr>
          <w:ilvl w:val="0"/>
          <w:numId w:val="110"/>
        </w:numPr>
        <w:ind w:right="-132"/>
        <w:rPr>
          <w:rFonts w:ascii="Times New Roman" w:hAnsi="Times New Roman"/>
        </w:rPr>
      </w:pPr>
      <w:r>
        <w:rPr>
          <w:rFonts w:ascii="Times New Roman" w:hAnsi="Times New Roman"/>
        </w:rPr>
        <w:t>IMyTask</w:t>
      </w:r>
    </w:p>
    <w:p w14:paraId="C6090000">
      <w:pPr>
        <w:pStyle w:val="Style_1"/>
        <w:numPr>
          <w:ilvl w:val="1"/>
          <w:numId w:val="110"/>
        </w:numPr>
        <w:ind w:right="-132"/>
        <w:rPr>
          <w:rFonts w:ascii="Times New Roman" w:hAnsi="Times New Roman"/>
        </w:rPr>
      </w:pPr>
      <w:r>
        <w:rPr>
          <w:rFonts w:ascii="Times New Roman" w:hAnsi="Times New Roman"/>
        </w:rPr>
        <w:t xml:space="preserve">Свойство </w:t>
      </w:r>
      <w:r>
        <w:rPr>
          <w:rFonts w:ascii="Times New Roman" w:hAnsi="Times New Roman"/>
        </w:rPr>
        <w:t>IsCompleted</w:t>
      </w:r>
      <w:r>
        <w:rPr>
          <w:rFonts w:ascii="Times New Roman" w:hAnsi="Times New Roman"/>
        </w:rPr>
        <w:t xml:space="preserve"> возвращает </w:t>
      </w:r>
      <w:r>
        <w:rPr>
          <w:rFonts w:ascii="Times New Roman" w:hAnsi="Times New Roman"/>
        </w:rPr>
        <w:t>true</w:t>
      </w:r>
      <w:r>
        <w:rPr>
          <w:rFonts w:ascii="Times New Roman" w:hAnsi="Times New Roman"/>
        </w:rPr>
        <w:t>, если задача выполнена</w:t>
      </w:r>
    </w:p>
    <w:p w14:paraId="C7090000">
      <w:pPr>
        <w:pStyle w:val="Style_1"/>
        <w:numPr>
          <w:ilvl w:val="1"/>
          <w:numId w:val="110"/>
        </w:numPr>
        <w:ind w:right="-132"/>
        <w:rPr>
          <w:rFonts w:ascii="Times New Roman" w:hAnsi="Times New Roman"/>
        </w:rPr>
      </w:pPr>
      <w:r>
        <w:rPr>
          <w:rFonts w:ascii="Times New Roman" w:hAnsi="Times New Roman"/>
        </w:rPr>
        <w:t xml:space="preserve">Свойство </w:t>
      </w:r>
      <w:r>
        <w:rPr>
          <w:rFonts w:ascii="Times New Roman" w:hAnsi="Times New Roman"/>
        </w:rPr>
        <w:t>Result</w:t>
      </w:r>
      <w:r>
        <w:rPr>
          <w:rFonts w:ascii="Times New Roman" w:hAnsi="Times New Roman"/>
        </w:rPr>
        <w:t xml:space="preserve"> возвращает результат выполнения задачи</w:t>
      </w:r>
    </w:p>
    <w:p w14:paraId="C8090000">
      <w:pPr>
        <w:pStyle w:val="Style_1"/>
        <w:numPr>
          <w:ilvl w:val="2"/>
          <w:numId w:val="110"/>
        </w:numPr>
        <w:ind w:right="-132"/>
        <w:rPr>
          <w:rFonts w:ascii="Times New Roman" w:hAnsi="Times New Roman"/>
        </w:rPr>
      </w:pPr>
      <w:r>
        <w:rPr>
          <w:rFonts w:ascii="Times New Roman" w:hAnsi="Times New Roman"/>
        </w:rPr>
        <w:t xml:space="preserve">В случае, если соответствующая задаче функция завершилась с исключением, этот метод должен завершиться с исключением </w:t>
      </w:r>
      <w:r>
        <w:rPr>
          <w:rFonts w:ascii="Times New Roman" w:hAnsi="Times New Roman"/>
        </w:rPr>
        <w:t>AggregateException</w:t>
      </w:r>
      <w:r>
        <w:rPr>
          <w:rFonts w:ascii="Times New Roman" w:hAnsi="Times New Roman"/>
        </w:rPr>
        <w:t>, содержащим внутри себя исключение, вызвавшее проблему</w:t>
      </w:r>
    </w:p>
    <w:p w14:paraId="C9090000">
      <w:pPr>
        <w:pStyle w:val="Style_1"/>
        <w:numPr>
          <w:ilvl w:val="2"/>
          <w:numId w:val="110"/>
        </w:numPr>
        <w:ind w:right="-132"/>
        <w:rPr>
          <w:rFonts w:ascii="Times New Roman" w:hAnsi="Times New Roman"/>
        </w:rPr>
      </w:pPr>
      <w:r>
        <w:rPr>
          <w:rFonts w:ascii="Times New Roman" w:hAnsi="Times New Roman"/>
        </w:rPr>
        <w:t>Если результат еще не вычислен, метод ожидает его и возвращает полученное значение, блокируя вызвавший его поток</w:t>
      </w:r>
    </w:p>
    <w:p w14:paraId="CA090000">
      <w:pPr>
        <w:pStyle w:val="Style_1"/>
        <w:numPr>
          <w:ilvl w:val="1"/>
          <w:numId w:val="110"/>
        </w:numPr>
        <w:ind w:right="-132"/>
        <w:rPr>
          <w:rFonts w:ascii="Times New Roman" w:hAnsi="Times New Roman"/>
        </w:rPr>
      </w:pPr>
      <w:r>
        <w:rPr>
          <w:rFonts w:ascii="Times New Roman" w:hAnsi="Times New Roman"/>
        </w:rPr>
        <w:t xml:space="preserve">Метод </w:t>
      </w:r>
      <w:r>
        <w:rPr>
          <w:rFonts w:ascii="Times New Roman" w:hAnsi="Times New Roman"/>
        </w:rPr>
        <w:t>ContinueWith</w:t>
      </w:r>
      <w:r>
        <w:rPr>
          <w:rFonts w:ascii="Times New Roman" w:hAnsi="Times New Roman"/>
        </w:rPr>
        <w:t xml:space="preserve"> — принимает объект типа </w:t>
      </w:r>
      <w:r>
        <w:rPr>
          <w:rFonts w:ascii="Times New Roman" w:hAnsi="Times New Roman"/>
        </w:rPr>
        <w:t>Func</w:t>
      </w:r>
      <w:r>
        <w:rPr>
          <w:rFonts w:ascii="Times New Roman" w:hAnsi="Times New Roman"/>
        </w:rPr>
        <w:t>&lt;</w:t>
      </w:r>
      <w:r>
        <w:rPr>
          <w:rFonts w:ascii="Times New Roman" w:hAnsi="Times New Roman"/>
        </w:rPr>
        <w:t>TResult</w:t>
      </w:r>
      <w:r>
        <w:rPr>
          <w:rFonts w:ascii="Times New Roman" w:hAnsi="Times New Roman"/>
        </w:rPr>
        <w:t xml:space="preserve">, </w:t>
      </w:r>
      <w:r>
        <w:rPr>
          <w:rFonts w:ascii="Times New Roman" w:hAnsi="Times New Roman"/>
        </w:rPr>
        <w:t>TNewResult</w:t>
      </w:r>
      <w:r>
        <w:rPr>
          <w:rFonts w:ascii="Times New Roman" w:hAnsi="Times New Roman"/>
        </w:rPr>
        <w:t>&gt;, который может быть применен к результату данной задачи X и возвращает новую задачу Y, принятую к исполнению</w:t>
      </w:r>
    </w:p>
    <w:p w14:paraId="CB090000">
      <w:pPr>
        <w:pStyle w:val="Style_1"/>
        <w:numPr>
          <w:ilvl w:val="2"/>
          <w:numId w:val="110"/>
        </w:numPr>
        <w:ind w:right="-132"/>
        <w:rPr>
          <w:rFonts w:ascii="Times New Roman" w:hAnsi="Times New Roman"/>
        </w:rPr>
      </w:pPr>
      <w:r>
        <w:rPr>
          <w:rFonts w:ascii="Times New Roman" w:hAnsi="Times New Roman"/>
        </w:rPr>
        <w:t>Новая задача будет исполнена не ранее, чем завершится исходная</w:t>
      </w:r>
    </w:p>
    <w:p w14:paraId="CC090000">
      <w:pPr>
        <w:pStyle w:val="Style_1"/>
        <w:numPr>
          <w:ilvl w:val="2"/>
          <w:numId w:val="110"/>
        </w:numPr>
        <w:ind w:right="-132"/>
        <w:rPr>
          <w:rFonts w:ascii="Times New Roman" w:hAnsi="Times New Roman"/>
        </w:rPr>
      </w:pPr>
      <w:r>
        <w:rPr>
          <w:rFonts w:ascii="Times New Roman" w:hAnsi="Times New Roman"/>
        </w:rPr>
        <w:t xml:space="preserve">В качестве аргумента объекту </w:t>
      </w:r>
      <w:r>
        <w:rPr>
          <w:rFonts w:ascii="Times New Roman" w:hAnsi="Times New Roman"/>
        </w:rPr>
        <w:t>Func</w:t>
      </w:r>
      <w:r>
        <w:rPr>
          <w:rFonts w:ascii="Times New Roman" w:hAnsi="Times New Roman"/>
        </w:rPr>
        <w:t xml:space="preserve"> будет передан результат исходной задачи, и все Y должны исполняться на общих основаниях (</w:t>
      </w:r>
      <w:r>
        <w:rPr>
          <w:rFonts w:ascii="Times New Roman" w:hAnsi="Times New Roman"/>
        </w:rPr>
        <w:t>т.е.</w:t>
      </w:r>
      <w:r>
        <w:rPr>
          <w:rFonts w:ascii="Times New Roman" w:hAnsi="Times New Roman"/>
        </w:rPr>
        <w:t xml:space="preserve"> должны разделяться между потоками пула)</w:t>
      </w:r>
    </w:p>
    <w:p w14:paraId="CD090000">
      <w:pPr>
        <w:pStyle w:val="Style_1"/>
        <w:numPr>
          <w:ilvl w:val="2"/>
          <w:numId w:val="110"/>
        </w:numPr>
        <w:ind w:right="-132"/>
        <w:rPr>
          <w:rFonts w:ascii="Times New Roman" w:hAnsi="Times New Roman"/>
        </w:rPr>
      </w:pPr>
      <w:r>
        <w:rPr>
          <w:rFonts w:ascii="Times New Roman" w:hAnsi="Times New Roman"/>
        </w:rPr>
        <w:t xml:space="preserve">Метод </w:t>
      </w:r>
      <w:r>
        <w:rPr>
          <w:rFonts w:ascii="Times New Roman" w:hAnsi="Times New Roman"/>
        </w:rPr>
        <w:t>ContinueWith</w:t>
      </w:r>
      <w:r>
        <w:rPr>
          <w:rFonts w:ascii="Times New Roman" w:hAnsi="Times New Roman"/>
        </w:rPr>
        <w:t xml:space="preserve"> может быть вызван несколько раз</w:t>
      </w:r>
    </w:p>
    <w:p w14:paraId="CE090000">
      <w:pPr>
        <w:pStyle w:val="Style_1"/>
        <w:numPr>
          <w:ilvl w:val="2"/>
          <w:numId w:val="110"/>
        </w:numPr>
        <w:ind w:right="-132"/>
        <w:rPr>
          <w:rFonts w:ascii="Times New Roman" w:hAnsi="Times New Roman"/>
        </w:rPr>
      </w:pPr>
      <w:r>
        <w:rPr>
          <w:rFonts w:ascii="Times New Roman" w:hAnsi="Times New Roman"/>
        </w:rPr>
        <w:t xml:space="preserve">Метод </w:t>
      </w:r>
      <w:r>
        <w:rPr>
          <w:rFonts w:ascii="Times New Roman" w:hAnsi="Times New Roman"/>
        </w:rPr>
        <w:t>ContinueWith</w:t>
      </w:r>
      <w:r>
        <w:rPr>
          <w:rFonts w:ascii="Times New Roman" w:hAnsi="Times New Roman"/>
        </w:rPr>
        <w:t xml:space="preserve"> не должен блокировать работу потока, если результат задачи X ещё не вычислен</w:t>
      </w:r>
    </w:p>
    <w:p w14:paraId="CF090000">
      <w:pPr>
        <w:pStyle w:val="Style_1"/>
        <w:numPr>
          <w:ilvl w:val="2"/>
          <w:numId w:val="110"/>
        </w:numPr>
        <w:ind w:right="-132"/>
        <w:rPr>
          <w:rFonts w:ascii="Times New Roman" w:hAnsi="Times New Roman"/>
        </w:rPr>
      </w:pPr>
      <w:r>
        <w:rPr>
          <w:rFonts w:ascii="Times New Roman" w:hAnsi="Times New Roman"/>
        </w:rPr>
        <w:t>ContinueWith</w:t>
      </w:r>
      <w:r>
        <w:rPr>
          <w:rFonts w:ascii="Times New Roman" w:hAnsi="Times New Roman"/>
        </w:rPr>
        <w:t xml:space="preserve"> должен быть согласован с </w:t>
      </w:r>
      <w:r>
        <w:rPr>
          <w:rFonts w:ascii="Times New Roman" w:hAnsi="Times New Roman"/>
        </w:rPr>
        <w:t>Shutdown</w:t>
      </w:r>
      <w:r>
        <w:rPr>
          <w:rFonts w:ascii="Times New Roman" w:hAnsi="Times New Roman"/>
        </w:rPr>
        <w:t xml:space="preserve"> — принятая как </w:t>
      </w:r>
      <w:r>
        <w:rPr>
          <w:rFonts w:ascii="Times New Roman" w:hAnsi="Times New Roman"/>
        </w:rPr>
        <w:t>ContinueWith</w:t>
      </w:r>
      <w:r>
        <w:rPr>
          <w:rFonts w:ascii="Times New Roman" w:hAnsi="Times New Roman"/>
        </w:rPr>
        <w:t xml:space="preserve"> задача должна либо досчитаться, либо бросить исключение ожидающему её потоку.</w:t>
      </w:r>
    </w:p>
    <w:p w14:paraId="D0090000">
      <w:pPr>
        <w:ind w:right="-132"/>
        <w:rPr>
          <w:rFonts w:ascii="Times New Roman" w:hAnsi="Times New Roman"/>
        </w:rPr>
      </w:pPr>
    </w:p>
    <w:p w14:paraId="D1090000">
      <w:pPr>
        <w:ind w:right="-132"/>
        <w:rPr>
          <w:rFonts w:ascii="Times New Roman" w:hAnsi="Times New Roman"/>
        </w:rPr>
      </w:pPr>
      <w:r>
        <w:rPr>
          <w:rFonts w:ascii="Times New Roman" w:hAnsi="Times New Roman"/>
        </w:rPr>
        <w:t>При этом:</w:t>
      </w:r>
    </w:p>
    <w:p w14:paraId="D2090000">
      <w:pPr>
        <w:pStyle w:val="Style_1"/>
        <w:numPr>
          <w:ilvl w:val="0"/>
          <w:numId w:val="110"/>
        </w:numPr>
        <w:ind w:right="-132"/>
        <w:rPr>
          <w:rFonts w:ascii="Times New Roman" w:hAnsi="Times New Roman"/>
        </w:rPr>
      </w:pPr>
      <w:r>
        <w:rPr>
          <w:rFonts w:ascii="Times New Roman" w:hAnsi="Times New Roman"/>
        </w:rPr>
        <w:t xml:space="preserve">В данной работе запрещено использование TPL, PLINQ и библиотечных классов Task и </w:t>
      </w:r>
      <w:r>
        <w:rPr>
          <w:rFonts w:ascii="Times New Roman" w:hAnsi="Times New Roman"/>
        </w:rPr>
        <w:t>ThreadPool</w:t>
      </w:r>
      <w:r>
        <w:rPr>
          <w:rFonts w:ascii="Times New Roman" w:hAnsi="Times New Roman"/>
        </w:rPr>
        <w:t>.</w:t>
      </w:r>
    </w:p>
    <w:p w14:paraId="D3090000">
      <w:pPr>
        <w:pStyle w:val="Style_1"/>
        <w:numPr>
          <w:ilvl w:val="0"/>
          <w:numId w:val="110"/>
        </w:numPr>
        <w:ind w:right="-132"/>
        <w:rPr>
          <w:rFonts w:ascii="Times New Roman" w:hAnsi="Times New Roman"/>
        </w:rPr>
      </w:pPr>
      <w:r>
        <w:rPr>
          <w:rFonts w:ascii="Times New Roman" w:hAnsi="Times New Roman"/>
        </w:rPr>
        <w:t xml:space="preserve">Все интерфейсные методы должны быть </w:t>
      </w:r>
      <w:r>
        <w:rPr>
          <w:rFonts w:ascii="Times New Roman" w:hAnsi="Times New Roman"/>
        </w:rPr>
        <w:t>потокобезопасны</w:t>
      </w:r>
      <w:r>
        <w:rPr>
          <w:rFonts w:ascii="Times New Roman" w:hAnsi="Times New Roman"/>
        </w:rPr>
        <w:t xml:space="preserve"> (то есть сам пул потоков может разделяться между несколькими потоками, и на это должны быть тесты). </w:t>
      </w:r>
    </w:p>
    <w:p w14:paraId="D4090000">
      <w:pPr>
        <w:pStyle w:val="Style_1"/>
        <w:numPr>
          <w:ilvl w:val="0"/>
          <w:numId w:val="110"/>
        </w:numPr>
        <w:ind w:right="-132"/>
        <w:rPr>
          <w:rFonts w:ascii="Times New Roman" w:hAnsi="Times New Roman"/>
        </w:rPr>
      </w:pPr>
      <w:r>
        <w:rPr>
          <w:rFonts w:ascii="Times New Roman" w:hAnsi="Times New Roman"/>
        </w:rPr>
        <w:t>Для каждого базового сценария использования должен быть написан несложный тест.</w:t>
      </w:r>
    </w:p>
    <w:p w14:paraId="D5090000">
      <w:pPr>
        <w:pStyle w:val="Style_1"/>
        <w:numPr>
          <w:ilvl w:val="0"/>
          <w:numId w:val="110"/>
        </w:numPr>
        <w:ind w:right="-132"/>
        <w:rPr>
          <w:rFonts w:ascii="Times New Roman" w:hAnsi="Times New Roman"/>
        </w:rPr>
      </w:pPr>
      <w:r>
        <w:rPr>
          <w:rFonts w:ascii="Times New Roman" w:hAnsi="Times New Roman"/>
        </w:rPr>
        <w:t>Также должен быть написан тест, проверяющий, что в пуле действительно не менее n потоков.</w:t>
      </w:r>
    </w:p>
    <w:p w14:paraId="D6090000">
      <w:pPr>
        <w:pStyle w:val="Style_1"/>
        <w:ind w:right="-132"/>
        <w:rPr>
          <w:rFonts w:ascii="Times New Roman" w:hAnsi="Times New Roman"/>
        </w:rPr>
      </w:pPr>
    </w:p>
    <w:p w14:paraId="D7090000">
      <w:pPr>
        <w:ind w:right="-132"/>
        <w:rPr>
          <w:rFonts w:ascii="Times New Roman" w:hAnsi="Times New Roman"/>
        </w:rPr>
      </w:pPr>
      <w:r>
        <w:rPr>
          <w:rFonts w:ascii="Times New Roman" w:hAnsi="Times New Roman"/>
        </w:rPr>
        <w:t xml:space="preserve">Подсказка: задачи могут быть разных типов (например, можно </w:t>
      </w:r>
      <w:r>
        <w:rPr>
          <w:rFonts w:ascii="Times New Roman" w:hAnsi="Times New Roman"/>
        </w:rPr>
        <w:t>var</w:t>
      </w:r>
      <w:r>
        <w:rPr>
          <w:rFonts w:ascii="Times New Roman" w:hAnsi="Times New Roman"/>
        </w:rPr>
        <w:t xml:space="preserve"> </w:t>
      </w:r>
      <w:r>
        <w:rPr>
          <w:rFonts w:ascii="Times New Roman" w:hAnsi="Times New Roman"/>
        </w:rPr>
        <w:t>myTask</w:t>
      </w:r>
      <w:r>
        <w:rPr>
          <w:rFonts w:ascii="Times New Roman" w:hAnsi="Times New Roman"/>
        </w:rPr>
        <w:t xml:space="preserve"> = </w:t>
      </w:r>
      <w:r>
        <w:rPr>
          <w:rFonts w:ascii="Times New Roman" w:hAnsi="Times New Roman"/>
        </w:rPr>
        <w:t>myThreadPool.Submit</w:t>
      </w:r>
      <w:r>
        <w:rPr>
          <w:rFonts w:ascii="Times New Roman" w:hAnsi="Times New Roman"/>
        </w:rPr>
        <w:t>(() =&gt; 2 * 2</w:t>
      </w:r>
      <w:r>
        <w:rPr>
          <w:rFonts w:ascii="Times New Roman" w:hAnsi="Times New Roman"/>
        </w:rPr>
        <w:t>).</w:t>
      </w:r>
      <w:r>
        <w:rPr>
          <w:rFonts w:ascii="Times New Roman" w:hAnsi="Times New Roman"/>
        </w:rPr>
        <w:t>ContinueWith</w:t>
      </w:r>
      <w:r>
        <w:rPr>
          <w:rFonts w:ascii="Times New Roman" w:hAnsi="Times New Roman"/>
        </w:rPr>
        <w:t xml:space="preserve">(x =&gt; </w:t>
      </w:r>
      <w:r>
        <w:rPr>
          <w:rFonts w:ascii="Times New Roman" w:hAnsi="Times New Roman"/>
        </w:rPr>
        <w:t>x.ToString</w:t>
      </w:r>
      <w:r>
        <w:rPr>
          <w:rFonts w:ascii="Times New Roman" w:hAnsi="Times New Roman"/>
        </w:rPr>
        <w:t>());). Хранить такие задачи в очереди можно, обернув их в Action.</w:t>
      </w:r>
    </w:p>
    <w:p w14:paraId="D8090000">
      <w:pPr>
        <w:ind w:right="-132"/>
        <w:rPr>
          <w:rFonts w:ascii="Times New Roman" w:hAnsi="Times New Roman"/>
        </w:rPr>
      </w:pPr>
    </w:p>
    <w:p w14:paraId="D909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ПКП-4, УКБ-3</w:t>
      </w:r>
    </w:p>
    <w:p w14:paraId="DA090000">
      <w:pPr>
        <w:spacing w:after="240"/>
        <w:ind w:right="-130"/>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решение задачи оценивается по шкале от 0 (нет решения или решение имеет существенные недостатки) до 1</w:t>
      </w:r>
      <w:r>
        <w:rPr>
          <w:rFonts w:ascii="Times New Roman" w:hAnsi="Times New Roman"/>
        </w:rPr>
        <w:t>5</w:t>
      </w:r>
      <w:r>
        <w:rPr>
          <w:rFonts w:ascii="Times New Roman" w:hAnsi="Times New Roman"/>
        </w:rPr>
        <w:t xml:space="preserve"> (решение работоспособно, аккуратно реализовано, отсутствуют ошибки многопоточного программировани</w:t>
      </w:r>
      <w:r>
        <w:rPr>
          <w:rFonts w:ascii="Times New Roman" w:hAnsi="Times New Roman"/>
        </w:rPr>
        <w:t>я</w:t>
      </w:r>
      <w:r>
        <w:rPr>
          <w:rFonts w:ascii="Times New Roman" w:hAnsi="Times New Roman"/>
        </w:rPr>
        <w:t>)</w:t>
      </w:r>
      <w:r>
        <w:rPr>
          <w:rFonts w:ascii="Times New Roman" w:hAnsi="Times New Roman"/>
        </w:rPr>
        <w:t>.</w:t>
      </w:r>
    </w:p>
    <w:p w14:paraId="DB090000">
      <w:pPr>
        <w:spacing w:after="240"/>
        <w:ind w:right="-130"/>
        <w:jc w:val="both"/>
        <w:rPr>
          <w:rFonts w:ascii="Times New Roman" w:hAnsi="Times New Roman"/>
        </w:rPr>
      </w:pPr>
      <w:r>
        <w:rPr>
          <w:rFonts w:ascii="Times New Roman" w:hAnsi="Times New Roman"/>
        </w:rPr>
        <w:t>Данная работа имеет ожидаемый срок выполнения 4 недели.</w:t>
      </w:r>
    </w:p>
    <w:p w14:paraId="DC090000">
      <w:pPr>
        <w:ind/>
        <w:jc w:val="both"/>
        <w:rPr>
          <w:rFonts w:ascii="Times New Roman" w:hAnsi="Times New Roman"/>
          <w:b w:val="1"/>
          <w:i w:val="1"/>
        </w:rPr>
      </w:pPr>
      <w:r>
        <w:rPr>
          <w:rFonts w:ascii="Times New Roman" w:hAnsi="Times New Roman"/>
          <w:b w:val="1"/>
          <w:i w:val="1"/>
        </w:rPr>
        <w:t xml:space="preserve">Домашняя работа </w:t>
      </w:r>
      <w:del w:author="Yurii Litvinov" w:date="2023-01-23T13:24:00" w:id="1512">
        <w:r>
          <w:rPr>
            <w:rFonts w:ascii="Times New Roman" w:hAnsi="Times New Roman"/>
            <w:b w:val="1"/>
            <w:i w:val="1"/>
          </w:rPr>
          <w:delText>3</w:delText>
        </w:r>
      </w:del>
      <w:ins w:author="Yurii Litvinov" w:date="2023-01-23T13:24:00" w:id="1513">
        <w:r>
          <w:rPr>
            <w:rFonts w:ascii="Times New Roman" w:hAnsi="Times New Roman"/>
            <w:b w:val="1"/>
            <w:i w:val="1"/>
          </w:rPr>
          <w:t>4</w:t>
        </w:r>
      </w:ins>
      <w:r>
        <w:rPr>
          <w:rFonts w:ascii="Times New Roman" w:hAnsi="Times New Roman"/>
          <w:b w:val="1"/>
          <w:i w:val="1"/>
        </w:rPr>
        <w:t xml:space="preserve">, </w:t>
      </w:r>
      <w:r>
        <w:rPr>
          <w:rFonts w:ascii="Times New Roman" w:hAnsi="Times New Roman"/>
          <w:b w:val="1"/>
          <w:i w:val="1"/>
        </w:rPr>
        <w:t>SimpleFTP</w:t>
      </w:r>
      <w:r>
        <w:rPr>
          <w:rFonts w:ascii="Times New Roman" w:hAnsi="Times New Roman"/>
          <w:b w:val="1"/>
          <w:i w:val="1"/>
        </w:rPr>
        <w:t>:</w:t>
      </w:r>
    </w:p>
    <w:p w14:paraId="DD090000">
      <w:pPr>
        <w:ind w:right="-130"/>
        <w:jc w:val="both"/>
        <w:rPr>
          <w:rFonts w:ascii="Times New Roman" w:hAnsi="Times New Roman"/>
        </w:rPr>
      </w:pPr>
      <w:r>
        <w:rPr>
          <w:rFonts w:ascii="Times New Roman" w:hAnsi="Times New Roman"/>
        </w:rPr>
        <w:t>Требуется реализовать сервер, обрабатывающий два запроса.</w:t>
      </w:r>
    </w:p>
    <w:p w14:paraId="DE090000">
      <w:pPr>
        <w:pStyle w:val="Style_1"/>
        <w:numPr>
          <w:ilvl w:val="0"/>
          <w:numId w:val="111"/>
        </w:numPr>
        <w:spacing w:after="240"/>
        <w:ind w:right="-130"/>
        <w:jc w:val="both"/>
        <w:rPr>
          <w:rFonts w:ascii="Times New Roman" w:hAnsi="Times New Roman"/>
        </w:rPr>
      </w:pPr>
      <w:r>
        <w:rPr>
          <w:rFonts w:ascii="Times New Roman" w:hAnsi="Times New Roman"/>
        </w:rPr>
        <w:t>List — листинг файлов в директории на сервере</w:t>
      </w:r>
    </w:p>
    <w:p w14:paraId="DF090000">
      <w:pPr>
        <w:pStyle w:val="Style_1"/>
        <w:numPr>
          <w:ilvl w:val="0"/>
          <w:numId w:val="110"/>
        </w:numPr>
        <w:spacing w:after="240"/>
        <w:ind w:right="-130"/>
        <w:jc w:val="both"/>
        <w:rPr>
          <w:rFonts w:ascii="Times New Roman" w:hAnsi="Times New Roman"/>
        </w:rPr>
      </w:pPr>
      <w:r>
        <w:rPr>
          <w:rFonts w:ascii="Times New Roman" w:hAnsi="Times New Roman"/>
        </w:rPr>
        <w:t>Get — скачивание файла с сервера</w:t>
      </w:r>
    </w:p>
    <w:p w14:paraId="E0090000">
      <w:pPr>
        <w:spacing w:after="240"/>
        <w:ind w:right="-130"/>
        <w:jc w:val="both"/>
        <w:rPr>
          <w:rFonts w:ascii="Times New Roman" w:hAnsi="Times New Roman"/>
        </w:rPr>
      </w:pPr>
      <w:r>
        <w:rPr>
          <w:rFonts w:ascii="Times New Roman" w:hAnsi="Times New Roman"/>
        </w:rPr>
        <w:t>И клиент, позволяющий исполнять указанные запросы.</w:t>
      </w:r>
    </w:p>
    <w:p w14:paraId="E1090000">
      <w:pPr>
        <w:ind w:right="-130"/>
        <w:jc w:val="both"/>
        <w:rPr>
          <w:rFonts w:ascii="Times New Roman" w:hAnsi="Times New Roman"/>
        </w:rPr>
      </w:pPr>
      <w:r>
        <w:rPr>
          <w:rFonts w:ascii="Times New Roman" w:hAnsi="Times New Roman"/>
        </w:rPr>
        <w:t xml:space="preserve">List, </w:t>
      </w:r>
      <w:r>
        <w:rPr>
          <w:rFonts w:ascii="Times New Roman" w:hAnsi="Times New Roman"/>
        </w:rPr>
        <w:t>формат</w:t>
      </w:r>
      <w:r>
        <w:rPr>
          <w:rFonts w:ascii="Times New Roman" w:hAnsi="Times New Roman"/>
        </w:rPr>
        <w:t xml:space="preserve"> </w:t>
      </w:r>
      <w:r>
        <w:rPr>
          <w:rFonts w:ascii="Times New Roman" w:hAnsi="Times New Roman"/>
        </w:rPr>
        <w:t>запроса</w:t>
      </w:r>
      <w:r>
        <w:rPr>
          <w:rFonts w:ascii="Times New Roman" w:hAnsi="Times New Roman"/>
        </w:rPr>
        <w:t>:</w:t>
      </w:r>
    </w:p>
    <w:p w14:paraId="E2090000">
      <w:pPr>
        <w:pStyle w:val="Style_1"/>
        <w:numPr>
          <w:ilvl w:val="0"/>
          <w:numId w:val="110"/>
        </w:numPr>
        <w:spacing w:after="240"/>
        <w:ind w:right="-130"/>
        <w:jc w:val="both"/>
        <w:rPr>
          <w:rFonts w:ascii="Times New Roman" w:hAnsi="Times New Roman"/>
        </w:rPr>
      </w:pPr>
      <w:r>
        <w:rPr>
          <w:rFonts w:ascii="Times New Roman" w:hAnsi="Times New Roman"/>
        </w:rPr>
        <w:t>&lt;1: Int&gt; &lt;path: String&gt;</w:t>
      </w:r>
    </w:p>
    <w:p w14:paraId="E3090000">
      <w:pPr>
        <w:pStyle w:val="Style_1"/>
        <w:numPr>
          <w:ilvl w:val="0"/>
          <w:numId w:val="110"/>
        </w:numPr>
        <w:spacing w:after="240"/>
        <w:ind w:right="-130"/>
        <w:jc w:val="both"/>
        <w:rPr>
          <w:rFonts w:ascii="Times New Roman" w:hAnsi="Times New Roman"/>
        </w:rPr>
      </w:pPr>
      <w:r>
        <w:rPr>
          <w:rFonts w:ascii="Times New Roman" w:hAnsi="Times New Roman"/>
        </w:rPr>
        <w:t>path</w:t>
      </w:r>
      <w:r>
        <w:rPr>
          <w:rFonts w:ascii="Times New Roman" w:hAnsi="Times New Roman"/>
        </w:rPr>
        <w:t xml:space="preserve"> — путь к директории относительно того места, где запущен сервер</w:t>
      </w:r>
    </w:p>
    <w:p w14:paraId="E4090000">
      <w:pPr>
        <w:spacing w:after="240"/>
        <w:ind w:right="-130"/>
        <w:jc w:val="both"/>
        <w:rPr>
          <w:rFonts w:ascii="Times New Roman" w:hAnsi="Times New Roman"/>
        </w:rPr>
      </w:pPr>
      <w:r>
        <w:rPr>
          <w:rFonts w:ascii="Times New Roman" w:hAnsi="Times New Roman"/>
        </w:rPr>
        <w:t>Например, "</w:t>
      </w:r>
      <w:r>
        <w:rPr>
          <w:rFonts w:ascii="Times New Roman" w:hAnsi="Times New Roman"/>
        </w:rPr>
        <w:t>1 .</w:t>
      </w:r>
      <w:r>
        <w:rPr>
          <w:rFonts w:ascii="Times New Roman" w:hAnsi="Times New Roman"/>
        </w:rPr>
        <w:t>/Test/Files".</w:t>
      </w:r>
    </w:p>
    <w:p w14:paraId="E5090000">
      <w:pPr>
        <w:ind w:right="-130"/>
        <w:jc w:val="both"/>
        <w:rPr>
          <w:rFonts w:ascii="Times New Roman" w:hAnsi="Times New Roman"/>
        </w:rPr>
      </w:pPr>
      <w:r>
        <w:rPr>
          <w:rFonts w:ascii="Times New Roman" w:hAnsi="Times New Roman"/>
        </w:rPr>
        <w:t>Формат ответа:</w:t>
      </w:r>
    </w:p>
    <w:p w14:paraId="E6090000">
      <w:pPr>
        <w:pStyle w:val="Style_1"/>
        <w:numPr>
          <w:ilvl w:val="0"/>
          <w:numId w:val="110"/>
        </w:numPr>
        <w:spacing w:after="240"/>
        <w:ind w:right="-130"/>
        <w:jc w:val="both"/>
        <w:rPr>
          <w:rFonts w:ascii="Times New Roman" w:hAnsi="Times New Roman"/>
        </w:rPr>
      </w:pPr>
      <w:r>
        <w:rPr>
          <w:rFonts w:ascii="Times New Roman" w:hAnsi="Times New Roman"/>
        </w:rPr>
        <w:t>&lt;size: Int&gt; (&lt;name: String&gt; &lt;</w:t>
      </w:r>
      <w:r>
        <w:rPr>
          <w:rFonts w:ascii="Times New Roman" w:hAnsi="Times New Roman"/>
        </w:rPr>
        <w:t>isDir</w:t>
      </w:r>
      <w:r>
        <w:rPr>
          <w:rFonts w:ascii="Times New Roman" w:hAnsi="Times New Roman"/>
        </w:rPr>
        <w:t>: Boolean</w:t>
      </w:r>
      <w:r>
        <w:rPr>
          <w:rFonts w:ascii="Times New Roman" w:hAnsi="Times New Roman"/>
        </w:rPr>
        <w:t>&gt;)*</w:t>
      </w:r>
      <w:r>
        <w:rPr>
          <w:rFonts w:ascii="Times New Roman" w:hAnsi="Times New Roman"/>
        </w:rPr>
        <w:t>,</w:t>
      </w:r>
    </w:p>
    <w:p w14:paraId="E7090000">
      <w:pPr>
        <w:pStyle w:val="Style_1"/>
        <w:numPr>
          <w:ilvl w:val="0"/>
          <w:numId w:val="110"/>
        </w:numPr>
        <w:spacing w:after="240"/>
        <w:ind w:right="-130"/>
        <w:jc w:val="both"/>
        <w:rPr>
          <w:rFonts w:ascii="Times New Roman" w:hAnsi="Times New Roman"/>
        </w:rPr>
      </w:pPr>
      <w:r>
        <w:rPr>
          <w:rFonts w:ascii="Times New Roman" w:hAnsi="Times New Roman"/>
        </w:rPr>
        <w:t>size</w:t>
      </w:r>
      <w:r>
        <w:rPr>
          <w:rFonts w:ascii="Times New Roman" w:hAnsi="Times New Roman"/>
        </w:rPr>
        <w:t xml:space="preserve"> — количество файлов и папок в директории</w:t>
      </w:r>
    </w:p>
    <w:p w14:paraId="E8090000">
      <w:pPr>
        <w:pStyle w:val="Style_1"/>
        <w:numPr>
          <w:ilvl w:val="0"/>
          <w:numId w:val="110"/>
        </w:numPr>
        <w:spacing w:after="240"/>
        <w:ind w:right="-130"/>
        <w:jc w:val="both"/>
        <w:rPr>
          <w:rFonts w:ascii="Times New Roman" w:hAnsi="Times New Roman"/>
        </w:rPr>
      </w:pPr>
      <w:r>
        <w:rPr>
          <w:rFonts w:ascii="Times New Roman" w:hAnsi="Times New Roman"/>
        </w:rPr>
        <w:t>name</w:t>
      </w:r>
      <w:r>
        <w:rPr>
          <w:rFonts w:ascii="Times New Roman" w:hAnsi="Times New Roman"/>
        </w:rPr>
        <w:t xml:space="preserve"> — название файла или папки</w:t>
      </w:r>
    </w:p>
    <w:p w14:paraId="E9090000">
      <w:pPr>
        <w:pStyle w:val="Style_1"/>
        <w:numPr>
          <w:ilvl w:val="0"/>
          <w:numId w:val="110"/>
        </w:numPr>
        <w:spacing w:after="240"/>
        <w:ind w:right="-130"/>
        <w:jc w:val="both"/>
        <w:rPr>
          <w:rFonts w:ascii="Times New Roman" w:hAnsi="Times New Roman"/>
        </w:rPr>
      </w:pPr>
      <w:r>
        <w:rPr>
          <w:rFonts w:ascii="Times New Roman" w:hAnsi="Times New Roman"/>
        </w:rPr>
        <w:t>isDir</w:t>
      </w:r>
      <w:r>
        <w:rPr>
          <w:rFonts w:ascii="Times New Roman" w:hAnsi="Times New Roman"/>
        </w:rPr>
        <w:t xml:space="preserve"> — флаг, принимающий значение True для директорий</w:t>
      </w:r>
    </w:p>
    <w:p w14:paraId="EA090000">
      <w:pPr>
        <w:spacing w:after="240"/>
        <w:ind w:right="-130"/>
        <w:jc w:val="both"/>
        <w:rPr>
          <w:rFonts w:ascii="Times New Roman" w:hAnsi="Times New Roman"/>
        </w:rPr>
      </w:pPr>
      <w:r>
        <w:rPr>
          <w:rFonts w:ascii="Times New Roman" w:hAnsi="Times New Roman"/>
        </w:rPr>
        <w:t>Например</w:t>
      </w:r>
      <w:r>
        <w:rPr>
          <w:rFonts w:ascii="Times New Roman" w:hAnsi="Times New Roman"/>
        </w:rPr>
        <w:t xml:space="preserve">, "2 ./Test/files/file1.txt </w:t>
      </w:r>
      <w:r>
        <w:rPr>
          <w:rFonts w:ascii="Times New Roman" w:hAnsi="Times New Roman"/>
        </w:rPr>
        <w:t>false .</w:t>
      </w:r>
      <w:r>
        <w:rPr>
          <w:rFonts w:ascii="Times New Roman" w:hAnsi="Times New Roman"/>
        </w:rPr>
        <w:t>/Test/files/directory true"</w:t>
      </w:r>
    </w:p>
    <w:p w14:paraId="EB090000">
      <w:pPr>
        <w:spacing w:after="240"/>
        <w:ind w:right="-130"/>
        <w:jc w:val="both"/>
        <w:rPr>
          <w:rFonts w:ascii="Times New Roman" w:hAnsi="Times New Roman"/>
        </w:rPr>
      </w:pPr>
      <w:r>
        <w:rPr>
          <w:rFonts w:ascii="Times New Roman" w:hAnsi="Times New Roman"/>
        </w:rPr>
        <w:t xml:space="preserve">Если директории не существует, сервер посылает ответ с </w:t>
      </w:r>
      <w:r>
        <w:rPr>
          <w:rFonts w:ascii="Times New Roman" w:hAnsi="Times New Roman"/>
        </w:rPr>
        <w:t>size</w:t>
      </w:r>
      <w:r>
        <w:rPr>
          <w:rFonts w:ascii="Times New Roman" w:hAnsi="Times New Roman"/>
        </w:rPr>
        <w:t xml:space="preserve"> = -1</w:t>
      </w:r>
    </w:p>
    <w:p w14:paraId="EC090000">
      <w:pPr>
        <w:ind w:right="-130"/>
        <w:jc w:val="both"/>
        <w:rPr>
          <w:rFonts w:ascii="Times New Roman" w:hAnsi="Times New Roman"/>
        </w:rPr>
      </w:pPr>
      <w:r>
        <w:rPr>
          <w:rFonts w:ascii="Times New Roman" w:hAnsi="Times New Roman"/>
        </w:rPr>
        <w:t xml:space="preserve">Get, </w:t>
      </w:r>
      <w:r>
        <w:rPr>
          <w:rFonts w:ascii="Times New Roman" w:hAnsi="Times New Roman"/>
        </w:rPr>
        <w:t>формат</w:t>
      </w:r>
      <w:r>
        <w:rPr>
          <w:rFonts w:ascii="Times New Roman" w:hAnsi="Times New Roman"/>
        </w:rPr>
        <w:t xml:space="preserve"> </w:t>
      </w:r>
      <w:r>
        <w:rPr>
          <w:rFonts w:ascii="Times New Roman" w:hAnsi="Times New Roman"/>
        </w:rPr>
        <w:t>запроса</w:t>
      </w:r>
      <w:r>
        <w:rPr>
          <w:rFonts w:ascii="Times New Roman" w:hAnsi="Times New Roman"/>
        </w:rPr>
        <w:t>:</w:t>
      </w:r>
    </w:p>
    <w:p w14:paraId="ED090000">
      <w:pPr>
        <w:pStyle w:val="Style_1"/>
        <w:numPr>
          <w:ilvl w:val="0"/>
          <w:numId w:val="110"/>
        </w:numPr>
        <w:spacing w:after="240"/>
        <w:ind w:right="-130"/>
        <w:jc w:val="both"/>
        <w:rPr>
          <w:rFonts w:ascii="Times New Roman" w:hAnsi="Times New Roman"/>
        </w:rPr>
      </w:pPr>
      <w:r>
        <w:rPr>
          <w:rFonts w:ascii="Times New Roman" w:hAnsi="Times New Roman"/>
        </w:rPr>
        <w:t>&lt;2: Int&gt; &lt;path: String&gt;</w:t>
      </w:r>
    </w:p>
    <w:p w14:paraId="EE090000">
      <w:pPr>
        <w:pStyle w:val="Style_1"/>
        <w:numPr>
          <w:ilvl w:val="0"/>
          <w:numId w:val="110"/>
        </w:numPr>
        <w:spacing w:after="240"/>
        <w:ind w:right="-130"/>
        <w:jc w:val="both"/>
        <w:rPr>
          <w:rFonts w:ascii="Times New Roman" w:hAnsi="Times New Roman"/>
        </w:rPr>
      </w:pPr>
      <w:r>
        <w:rPr>
          <w:rFonts w:ascii="Times New Roman" w:hAnsi="Times New Roman"/>
        </w:rPr>
        <w:t>path</w:t>
      </w:r>
      <w:r>
        <w:rPr>
          <w:rFonts w:ascii="Times New Roman" w:hAnsi="Times New Roman"/>
        </w:rPr>
        <w:t xml:space="preserve"> — путь к файлу</w:t>
      </w:r>
    </w:p>
    <w:p w14:paraId="EF090000">
      <w:pPr>
        <w:ind w:right="-130"/>
        <w:jc w:val="both"/>
        <w:rPr>
          <w:rFonts w:ascii="Times New Roman" w:hAnsi="Times New Roman"/>
        </w:rPr>
      </w:pPr>
      <w:r>
        <w:rPr>
          <w:rFonts w:ascii="Times New Roman" w:hAnsi="Times New Roman"/>
        </w:rPr>
        <w:t>Формат ответа:</w:t>
      </w:r>
    </w:p>
    <w:p w14:paraId="F0090000">
      <w:pPr>
        <w:pStyle w:val="Style_1"/>
        <w:numPr>
          <w:ilvl w:val="0"/>
          <w:numId w:val="110"/>
        </w:numPr>
        <w:spacing w:after="240"/>
        <w:ind w:right="-130"/>
        <w:jc w:val="both"/>
        <w:rPr>
          <w:rFonts w:ascii="Times New Roman" w:hAnsi="Times New Roman"/>
        </w:rPr>
      </w:pPr>
      <w:r>
        <w:rPr>
          <w:rFonts w:ascii="Times New Roman" w:hAnsi="Times New Roman"/>
        </w:rPr>
        <w:t>&lt;size: Long&gt; &lt;content: Bytes&gt;,</w:t>
      </w:r>
    </w:p>
    <w:p w14:paraId="F1090000">
      <w:pPr>
        <w:pStyle w:val="Style_1"/>
        <w:numPr>
          <w:ilvl w:val="0"/>
          <w:numId w:val="110"/>
        </w:numPr>
        <w:spacing w:after="240"/>
        <w:ind w:right="-130"/>
        <w:jc w:val="both"/>
        <w:rPr>
          <w:rFonts w:ascii="Times New Roman" w:hAnsi="Times New Roman"/>
        </w:rPr>
      </w:pPr>
      <w:r>
        <w:rPr>
          <w:rFonts w:ascii="Times New Roman" w:hAnsi="Times New Roman"/>
        </w:rPr>
        <w:t xml:space="preserve">size — </w:t>
      </w:r>
      <w:r>
        <w:rPr>
          <w:rFonts w:ascii="Times New Roman" w:hAnsi="Times New Roman"/>
        </w:rPr>
        <w:t>размер</w:t>
      </w:r>
      <w:r>
        <w:rPr>
          <w:rFonts w:ascii="Times New Roman" w:hAnsi="Times New Roman"/>
        </w:rPr>
        <w:t xml:space="preserve"> </w:t>
      </w:r>
      <w:r>
        <w:rPr>
          <w:rFonts w:ascii="Times New Roman" w:hAnsi="Times New Roman"/>
        </w:rPr>
        <w:t>файла</w:t>
      </w:r>
      <w:r>
        <w:rPr>
          <w:rFonts w:ascii="Times New Roman" w:hAnsi="Times New Roman"/>
        </w:rPr>
        <w:t>,</w:t>
      </w:r>
    </w:p>
    <w:p w14:paraId="F2090000">
      <w:pPr>
        <w:pStyle w:val="Style_1"/>
        <w:numPr>
          <w:ilvl w:val="0"/>
          <w:numId w:val="110"/>
        </w:numPr>
        <w:spacing w:after="240"/>
        <w:ind w:right="-130"/>
        <w:jc w:val="both"/>
        <w:rPr>
          <w:rFonts w:ascii="Times New Roman" w:hAnsi="Times New Roman"/>
        </w:rPr>
      </w:pPr>
      <w:r>
        <w:rPr>
          <w:rFonts w:ascii="Times New Roman" w:hAnsi="Times New Roman"/>
        </w:rPr>
        <w:t>content</w:t>
      </w:r>
      <w:r>
        <w:rPr>
          <w:rFonts w:ascii="Times New Roman" w:hAnsi="Times New Roman"/>
        </w:rPr>
        <w:t xml:space="preserve"> — его содержимое</w:t>
      </w:r>
    </w:p>
    <w:p w14:paraId="F3090000">
      <w:pPr>
        <w:spacing w:after="240"/>
        <w:ind w:right="-130"/>
        <w:jc w:val="both"/>
        <w:rPr>
          <w:rFonts w:ascii="Times New Roman" w:hAnsi="Times New Roman"/>
        </w:rPr>
      </w:pPr>
      <w:r>
        <w:rPr>
          <w:rFonts w:ascii="Times New Roman" w:hAnsi="Times New Roman"/>
        </w:rPr>
        <w:t xml:space="preserve">Если файла не существует, сервер посылает ответ с </w:t>
      </w:r>
      <w:r>
        <w:rPr>
          <w:rFonts w:ascii="Times New Roman" w:hAnsi="Times New Roman"/>
        </w:rPr>
        <w:t>size</w:t>
      </w:r>
      <w:r>
        <w:rPr>
          <w:rFonts w:ascii="Times New Roman" w:hAnsi="Times New Roman"/>
        </w:rPr>
        <w:t xml:space="preserve"> = -1</w:t>
      </w:r>
    </w:p>
    <w:p w14:paraId="F4090000">
      <w:pPr>
        <w:spacing w:after="240"/>
        <w:ind w:right="-130"/>
        <w:jc w:val="both"/>
        <w:rPr>
          <w:rFonts w:ascii="Times New Roman" w:hAnsi="Times New Roman"/>
        </w:rPr>
      </w:pPr>
      <w:r>
        <w:rPr>
          <w:rFonts w:ascii="Times New Roman" w:hAnsi="Times New Roman"/>
        </w:rPr>
        <w:t>Сервер должен иметь возможность обслуживать несколько клиентов одновременно (например, в ситуации, когда три клиента одновременно скачивают большой файл).</w:t>
      </w:r>
    </w:p>
    <w:p w14:paraId="F5090000">
      <w:pPr>
        <w:spacing w:after="240"/>
        <w:ind w:right="-130"/>
        <w:jc w:val="both"/>
        <w:rPr>
          <w:rFonts w:ascii="Times New Roman" w:hAnsi="Times New Roman"/>
        </w:rPr>
      </w:pPr>
      <w:r>
        <w:rPr>
          <w:rFonts w:ascii="Times New Roman" w:hAnsi="Times New Roman"/>
        </w:rPr>
        <w:t>Обратите внимание на строгое следование протоколу. Сервер любого правильного решения должен уметь взаимодействовать с клиентом любого другого правильного решения.</w:t>
      </w:r>
    </w:p>
    <w:p w14:paraId="F609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ПКП-4, УКБ-3</w:t>
      </w:r>
    </w:p>
    <w:p w14:paraId="F7090000">
      <w:pPr>
        <w:spacing w:after="240"/>
        <w:ind w:right="-130"/>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решение задачи оценивается по шкале от 0 (нет решения или решение имеет существенные недостатки) до 1</w:t>
      </w:r>
      <w:r>
        <w:rPr>
          <w:rFonts w:ascii="Times New Roman" w:hAnsi="Times New Roman"/>
        </w:rPr>
        <w:t>0</w:t>
      </w:r>
      <w:r>
        <w:rPr>
          <w:rFonts w:ascii="Times New Roman" w:hAnsi="Times New Roman"/>
        </w:rPr>
        <w:t xml:space="preserve"> (решение работоспособно, аккуратно реализовано, отсутствуют ошибки многопоточного программирования)</w:t>
      </w:r>
      <w:r>
        <w:rPr>
          <w:rFonts w:ascii="Times New Roman" w:hAnsi="Times New Roman"/>
        </w:rPr>
        <w:t>.</w:t>
      </w:r>
    </w:p>
    <w:p w14:paraId="F8090000">
      <w:pPr>
        <w:spacing w:after="240"/>
        <w:ind w:right="-130"/>
        <w:jc w:val="both"/>
        <w:rPr>
          <w:rFonts w:ascii="Times New Roman" w:hAnsi="Times New Roman"/>
        </w:rPr>
      </w:pPr>
      <w:r>
        <w:rPr>
          <w:rFonts w:ascii="Times New Roman" w:hAnsi="Times New Roman"/>
        </w:rPr>
        <w:t>Данная работа имеет ожидаемый срок выполнения 2 недели.</w:t>
      </w:r>
    </w:p>
    <w:p w14:paraId="F9090000">
      <w:pPr>
        <w:ind/>
        <w:jc w:val="both"/>
        <w:rPr>
          <w:rFonts w:ascii="Times New Roman" w:hAnsi="Times New Roman"/>
          <w:b w:val="1"/>
          <w:i w:val="1"/>
        </w:rPr>
      </w:pPr>
      <w:r>
        <w:rPr>
          <w:rFonts w:ascii="Times New Roman" w:hAnsi="Times New Roman"/>
          <w:b w:val="1"/>
          <w:i w:val="1"/>
        </w:rPr>
        <w:t xml:space="preserve">Домашняя работа </w:t>
      </w:r>
      <w:del w:author="Yurii Litvinov" w:date="2023-01-23T13:24:00" w:id="1514">
        <w:r>
          <w:rPr>
            <w:rFonts w:ascii="Times New Roman" w:hAnsi="Times New Roman"/>
            <w:b w:val="1"/>
            <w:i w:val="1"/>
          </w:rPr>
          <w:delText>4</w:delText>
        </w:r>
      </w:del>
      <w:ins w:author="Yurii Litvinov" w:date="2023-01-23T13:24:00" w:id="1515">
        <w:r>
          <w:rPr>
            <w:rFonts w:ascii="Times New Roman" w:hAnsi="Times New Roman"/>
            <w:b w:val="1"/>
            <w:i w:val="1"/>
          </w:rPr>
          <w:t>5</w:t>
        </w:r>
      </w:ins>
      <w:r>
        <w:rPr>
          <w:rFonts w:ascii="Times New Roman" w:hAnsi="Times New Roman"/>
          <w:b w:val="1"/>
          <w:i w:val="1"/>
        </w:rPr>
        <w:t xml:space="preserve">, </w:t>
      </w:r>
      <w:r>
        <w:rPr>
          <w:rFonts w:ascii="Times New Roman" w:hAnsi="Times New Roman"/>
          <w:b w:val="1"/>
          <w:i w:val="1"/>
        </w:rPr>
        <w:t>MyNUnit</w:t>
      </w:r>
      <w:r>
        <w:rPr>
          <w:rFonts w:ascii="Times New Roman" w:hAnsi="Times New Roman"/>
          <w:b w:val="1"/>
          <w:i w:val="1"/>
        </w:rPr>
        <w:t>:</w:t>
      </w:r>
    </w:p>
    <w:p w14:paraId="FA090000">
      <w:pPr>
        <w:ind w:right="-130"/>
        <w:jc w:val="both"/>
        <w:rPr>
          <w:rFonts w:ascii="Times New Roman" w:hAnsi="Times New Roman"/>
        </w:rPr>
      </w:pPr>
      <w:r>
        <w:rPr>
          <w:rFonts w:ascii="Times New Roman" w:hAnsi="Times New Roman"/>
        </w:rPr>
        <w:t xml:space="preserve">Реализовать </w:t>
      </w:r>
      <w:r>
        <w:rPr>
          <w:rFonts w:ascii="Times New Roman" w:hAnsi="Times New Roman"/>
        </w:rPr>
        <w:t>command-line</w:t>
      </w:r>
      <w:r>
        <w:rPr>
          <w:rFonts w:ascii="Times New Roman" w:hAnsi="Times New Roman"/>
        </w:rPr>
        <w:t xml:space="preserve"> приложение, принимающее на вход путь и выполняющее запуск тестов, находящихся во всех сборках, расположенных по этому пути:</w:t>
      </w:r>
    </w:p>
    <w:p w14:paraId="FB090000">
      <w:pPr>
        <w:pStyle w:val="Style_1"/>
        <w:numPr>
          <w:ilvl w:val="0"/>
          <w:numId w:val="110"/>
        </w:numPr>
        <w:spacing w:after="240"/>
        <w:ind w:right="-130"/>
        <w:jc w:val="both"/>
        <w:rPr>
          <w:rFonts w:ascii="Times New Roman" w:hAnsi="Times New Roman"/>
        </w:rPr>
      </w:pPr>
      <w:r>
        <w:rPr>
          <w:rFonts w:ascii="Times New Roman" w:hAnsi="Times New Roman"/>
        </w:rPr>
        <w:t>тестом считается метод, помеченный аннотацией Test</w:t>
      </w:r>
    </w:p>
    <w:p w14:paraId="FC090000">
      <w:pPr>
        <w:pStyle w:val="Style_1"/>
        <w:numPr>
          <w:ilvl w:val="1"/>
          <w:numId w:val="110"/>
        </w:numPr>
        <w:spacing w:after="240"/>
        <w:ind w:right="-130"/>
        <w:jc w:val="both"/>
        <w:rPr>
          <w:rFonts w:ascii="Times New Roman" w:hAnsi="Times New Roman"/>
        </w:rPr>
      </w:pPr>
      <w:r>
        <w:rPr>
          <w:rFonts w:ascii="Times New Roman" w:hAnsi="Times New Roman"/>
        </w:rPr>
        <w:t xml:space="preserve">у аннотации может быть два аргумента — </w:t>
      </w:r>
      <w:r>
        <w:rPr>
          <w:rFonts w:ascii="Times New Roman" w:hAnsi="Times New Roman"/>
        </w:rPr>
        <w:t>Expected</w:t>
      </w:r>
      <w:r>
        <w:rPr>
          <w:rFonts w:ascii="Times New Roman" w:hAnsi="Times New Roman"/>
        </w:rPr>
        <w:t xml:space="preserve"> для исключения, </w:t>
      </w:r>
      <w:r>
        <w:rPr>
          <w:rFonts w:ascii="Times New Roman" w:hAnsi="Times New Roman"/>
        </w:rPr>
        <w:t>Ignore</w:t>
      </w:r>
      <w:r>
        <w:rPr>
          <w:rFonts w:ascii="Times New Roman" w:hAnsi="Times New Roman"/>
        </w:rPr>
        <w:t xml:space="preserve"> (со строковым параметром) — для отмены запуска и указания причины</w:t>
      </w:r>
    </w:p>
    <w:p w14:paraId="FD090000">
      <w:pPr>
        <w:pStyle w:val="Style_1"/>
        <w:numPr>
          <w:ilvl w:val="0"/>
          <w:numId w:val="110"/>
        </w:numPr>
        <w:spacing w:after="240"/>
        <w:ind w:right="-130"/>
        <w:jc w:val="both"/>
        <w:rPr>
          <w:rFonts w:ascii="Times New Roman" w:hAnsi="Times New Roman"/>
        </w:rPr>
      </w:pPr>
      <w:r>
        <w:rPr>
          <w:rFonts w:ascii="Times New Roman" w:hAnsi="Times New Roman"/>
        </w:rPr>
        <w:t xml:space="preserve">перед и после запуска каждого теста в классе должны запускаться методы, помеченные аннотациями </w:t>
      </w:r>
      <w:r>
        <w:rPr>
          <w:rFonts w:ascii="Times New Roman" w:hAnsi="Times New Roman"/>
        </w:rPr>
        <w:t>Before</w:t>
      </w:r>
      <w:r>
        <w:rPr>
          <w:rFonts w:ascii="Times New Roman" w:hAnsi="Times New Roman"/>
        </w:rPr>
        <w:t xml:space="preserve"> и </w:t>
      </w:r>
      <w:r>
        <w:rPr>
          <w:rFonts w:ascii="Times New Roman" w:hAnsi="Times New Roman"/>
        </w:rPr>
        <w:t>After</w:t>
      </w:r>
    </w:p>
    <w:p w14:paraId="FE090000">
      <w:pPr>
        <w:pStyle w:val="Style_1"/>
        <w:numPr>
          <w:ilvl w:val="0"/>
          <w:numId w:val="110"/>
        </w:numPr>
        <w:spacing w:after="240"/>
        <w:ind w:right="-130"/>
        <w:jc w:val="both"/>
        <w:rPr>
          <w:rFonts w:ascii="Times New Roman" w:hAnsi="Times New Roman"/>
        </w:rPr>
      </w:pPr>
      <w:r>
        <w:rPr>
          <w:rFonts w:ascii="Times New Roman" w:hAnsi="Times New Roman"/>
        </w:rPr>
        <w:t xml:space="preserve">перед и после запуска тестов в классе должны запускаться методы, помеченные аннотациями </w:t>
      </w:r>
      <w:r>
        <w:rPr>
          <w:rFonts w:ascii="Times New Roman" w:hAnsi="Times New Roman"/>
        </w:rPr>
        <w:t>BeforeClass</w:t>
      </w:r>
      <w:r>
        <w:rPr>
          <w:rFonts w:ascii="Times New Roman" w:hAnsi="Times New Roman"/>
        </w:rPr>
        <w:t xml:space="preserve"> и </w:t>
      </w:r>
      <w:r>
        <w:rPr>
          <w:rFonts w:ascii="Times New Roman" w:hAnsi="Times New Roman"/>
        </w:rPr>
        <w:t>AfterClass</w:t>
      </w:r>
    </w:p>
    <w:p w14:paraId="FF090000">
      <w:pPr>
        <w:pStyle w:val="Style_1"/>
        <w:numPr>
          <w:ilvl w:val="0"/>
          <w:numId w:val="110"/>
        </w:numPr>
        <w:spacing w:after="240"/>
        <w:ind w:right="-130"/>
        <w:jc w:val="both"/>
        <w:rPr>
          <w:rFonts w:ascii="Times New Roman" w:hAnsi="Times New Roman"/>
        </w:rPr>
      </w:pPr>
      <w:r>
        <w:rPr>
          <w:rFonts w:ascii="Times New Roman" w:hAnsi="Times New Roman"/>
        </w:rPr>
        <w:t>BeforeClass</w:t>
      </w:r>
      <w:r>
        <w:rPr>
          <w:rFonts w:ascii="Times New Roman" w:hAnsi="Times New Roman"/>
        </w:rPr>
        <w:t xml:space="preserve"> и </w:t>
      </w:r>
      <w:r>
        <w:rPr>
          <w:rFonts w:ascii="Times New Roman" w:hAnsi="Times New Roman"/>
        </w:rPr>
        <w:t>AfterClass</w:t>
      </w:r>
      <w:r>
        <w:rPr>
          <w:rFonts w:ascii="Times New Roman" w:hAnsi="Times New Roman"/>
        </w:rPr>
        <w:t xml:space="preserve"> должны быть статическими методами, при их запуске объект создаваться не должен</w:t>
      </w:r>
      <w:r>
        <w:rPr>
          <w:rFonts w:ascii="Times New Roman" w:hAnsi="Times New Roman"/>
        </w:rPr>
        <w:t xml:space="preserve"> (поскольку они могут устанавливать окружение, необходимое для выполнения конструктора объекта) </w:t>
      </w:r>
    </w:p>
    <w:p w14:paraId="000A0000">
      <w:pPr>
        <w:spacing w:after="240"/>
        <w:ind w:right="-130"/>
        <w:jc w:val="both"/>
        <w:rPr>
          <w:rFonts w:ascii="Times New Roman" w:hAnsi="Times New Roman"/>
        </w:rPr>
      </w:pPr>
      <w:r>
        <w:rPr>
          <w:rFonts w:ascii="Times New Roman" w:hAnsi="Times New Roman"/>
        </w:rPr>
        <w:t>Тесты должны запускаться возможно более параллельно.</w:t>
      </w:r>
    </w:p>
    <w:p w14:paraId="010A0000">
      <w:pPr>
        <w:ind w:right="-130"/>
        <w:jc w:val="both"/>
        <w:rPr>
          <w:rFonts w:ascii="Times New Roman" w:hAnsi="Times New Roman"/>
        </w:rPr>
      </w:pPr>
      <w:r>
        <w:rPr>
          <w:rFonts w:ascii="Times New Roman" w:hAnsi="Times New Roman"/>
        </w:rPr>
        <w:t>Приложение должно выводить в стандартный поток вывода отчет:</w:t>
      </w:r>
    </w:p>
    <w:p w14:paraId="020A0000">
      <w:pPr>
        <w:pStyle w:val="Style_1"/>
        <w:numPr>
          <w:ilvl w:val="0"/>
          <w:numId w:val="110"/>
        </w:numPr>
        <w:spacing w:after="240"/>
        <w:ind w:right="-130"/>
        <w:jc w:val="both"/>
        <w:rPr>
          <w:rFonts w:ascii="Times New Roman" w:hAnsi="Times New Roman"/>
        </w:rPr>
      </w:pPr>
      <w:r>
        <w:rPr>
          <w:rFonts w:ascii="Times New Roman" w:hAnsi="Times New Roman"/>
        </w:rPr>
        <w:t>о результате и времени выполнения прошедших и упавших тестов</w:t>
      </w:r>
    </w:p>
    <w:p w14:paraId="030A0000">
      <w:pPr>
        <w:pStyle w:val="Style_1"/>
        <w:numPr>
          <w:ilvl w:val="0"/>
          <w:numId w:val="110"/>
        </w:numPr>
        <w:spacing w:after="240"/>
        <w:ind w:right="-130"/>
        <w:jc w:val="both"/>
        <w:rPr>
          <w:rFonts w:ascii="Times New Roman" w:hAnsi="Times New Roman"/>
        </w:rPr>
      </w:pPr>
      <w:r>
        <w:rPr>
          <w:rFonts w:ascii="Times New Roman" w:hAnsi="Times New Roman"/>
        </w:rPr>
        <w:t>о причине отключенных тестов</w:t>
      </w:r>
    </w:p>
    <w:p w14:paraId="040A0000">
      <w:pPr>
        <w:spacing w:after="240"/>
        <w:ind w:right="-130"/>
        <w:jc w:val="both"/>
        <w:rPr>
          <w:rFonts w:ascii="Times New Roman" w:hAnsi="Times New Roman"/>
        </w:rPr>
      </w:pPr>
      <w:r>
        <w:rPr>
          <w:rFonts w:ascii="Times New Roman" w:hAnsi="Times New Roman"/>
        </w:rPr>
        <w:t xml:space="preserve">Юнит-тесты на систему тестирования обязательны (при этом они должны быть написаны не на ней самой, а на чём-то более отлаженном, типа </w:t>
      </w:r>
      <w:r>
        <w:rPr>
          <w:rFonts w:ascii="Times New Roman" w:hAnsi="Times New Roman"/>
        </w:rPr>
        <w:t>NUnit</w:t>
      </w:r>
      <w:r>
        <w:rPr>
          <w:rFonts w:ascii="Times New Roman" w:hAnsi="Times New Roman"/>
        </w:rPr>
        <w:t>).</w:t>
      </w:r>
    </w:p>
    <w:p w14:paraId="050A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ПКП-4, УКБ-3</w:t>
      </w:r>
    </w:p>
    <w:p w14:paraId="060A0000">
      <w:pPr>
        <w:spacing w:after="240"/>
        <w:ind w:right="-130"/>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решение задачи оценивается по шкале от 0 (нет решения или решение имеет существенные недостатки) до 10 (решение работоспособно, аккуратно реализовано,</w:t>
      </w:r>
      <w:r>
        <w:rPr>
          <w:rFonts w:ascii="Times New Roman" w:hAnsi="Times New Roman"/>
        </w:rPr>
        <w:t xml:space="preserve"> выдаёт подробную диагностику в случае ошибки написания юнит-теста, работает многопоточно</w:t>
      </w:r>
      <w:r>
        <w:rPr>
          <w:rFonts w:ascii="Times New Roman" w:hAnsi="Times New Roman"/>
        </w:rPr>
        <w:t>)</w:t>
      </w:r>
      <w:r>
        <w:rPr>
          <w:rFonts w:ascii="Times New Roman" w:hAnsi="Times New Roman"/>
        </w:rPr>
        <w:t>.</w:t>
      </w:r>
    </w:p>
    <w:p w14:paraId="070A0000">
      <w:pPr>
        <w:spacing w:after="240"/>
        <w:ind w:right="-130"/>
        <w:jc w:val="both"/>
        <w:rPr>
          <w:rFonts w:ascii="Times New Roman" w:hAnsi="Times New Roman"/>
        </w:rPr>
      </w:pPr>
      <w:r>
        <w:rPr>
          <w:rFonts w:ascii="Times New Roman" w:hAnsi="Times New Roman"/>
        </w:rPr>
        <w:t>Данная работа имеет ожидаемый срок выполнения 3 недели.</w:t>
      </w:r>
    </w:p>
    <w:p w14:paraId="080A0000">
      <w:pPr>
        <w:ind/>
        <w:jc w:val="both"/>
        <w:rPr>
          <w:del w:author="Yurii Litvinov" w:date="2023-01-22T20:51:00" w:id="1516"/>
          <w:rFonts w:ascii="Times New Roman" w:hAnsi="Times New Roman"/>
          <w:b w:val="1"/>
          <w:i w:val="1"/>
        </w:rPr>
      </w:pPr>
      <w:del w:author="Yurii Litvinov" w:date="2023-01-22T20:51:00" w:id="1517">
        <w:r>
          <w:rPr>
            <w:rFonts w:ascii="Times New Roman" w:hAnsi="Times New Roman"/>
            <w:b w:val="1"/>
            <w:i w:val="1"/>
          </w:rPr>
          <w:delText xml:space="preserve">Домашняя работа 5, </w:delText>
        </w:r>
        <w:r>
          <w:rPr>
            <w:rFonts w:ascii="Times New Roman" w:hAnsi="Times New Roman"/>
            <w:b w:val="1"/>
            <w:i w:val="1"/>
          </w:rPr>
          <w:delText>GUI</w:delText>
        </w:r>
        <w:r>
          <w:rPr>
            <w:rFonts w:ascii="Times New Roman" w:hAnsi="Times New Roman"/>
            <w:b w:val="1"/>
            <w:i w:val="1"/>
          </w:rPr>
          <w:delText xml:space="preserve"> для </w:delText>
        </w:r>
        <w:r>
          <w:rPr>
            <w:rFonts w:ascii="Times New Roman" w:hAnsi="Times New Roman"/>
            <w:b w:val="1"/>
            <w:i w:val="1"/>
          </w:rPr>
          <w:delText>FTP</w:delText>
        </w:r>
        <w:r>
          <w:rPr>
            <w:rFonts w:ascii="Times New Roman" w:hAnsi="Times New Roman"/>
            <w:b w:val="1"/>
            <w:i w:val="1"/>
          </w:rPr>
          <w:delText>:</w:delText>
        </w:r>
      </w:del>
    </w:p>
    <w:p w14:paraId="090A0000">
      <w:pPr>
        <w:spacing w:after="240"/>
        <w:ind w:right="-130"/>
        <w:jc w:val="both"/>
        <w:rPr>
          <w:del w:author="Yurii Litvinov" w:date="2023-01-22T20:51:00" w:id="1518"/>
          <w:rFonts w:ascii="Times New Roman" w:hAnsi="Times New Roman"/>
        </w:rPr>
      </w:pPr>
      <w:del w:author="Yurii Litvinov" w:date="2023-01-22T20:51:00" w:id="1519">
        <w:r>
          <w:rPr>
            <w:rFonts w:ascii="Times New Roman" w:hAnsi="Times New Roman"/>
          </w:rPr>
          <w:delText xml:space="preserve">Сделать на WPF GUI для FTP-клиента из домашней работы 3. </w:delText>
        </w:r>
      </w:del>
    </w:p>
    <w:p w14:paraId="0A0A0000">
      <w:pPr>
        <w:ind w:right="-130"/>
        <w:jc w:val="both"/>
        <w:rPr>
          <w:del w:author="Yurii Litvinov" w:date="2023-01-22T20:51:00" w:id="1520"/>
          <w:rFonts w:ascii="Times New Roman" w:hAnsi="Times New Roman"/>
        </w:rPr>
      </w:pPr>
      <w:del w:author="Yurii Litvinov" w:date="2023-01-22T20:51:00" w:id="1521">
        <w:r>
          <w:rPr>
            <w:rFonts w:ascii="Times New Roman" w:hAnsi="Times New Roman"/>
          </w:rPr>
          <w:delText>Нужно:</w:delText>
        </w:r>
      </w:del>
    </w:p>
    <w:p w14:paraId="0B0A0000">
      <w:pPr>
        <w:pStyle w:val="Style_1"/>
        <w:numPr>
          <w:ilvl w:val="0"/>
          <w:numId w:val="110"/>
        </w:numPr>
        <w:spacing w:after="240"/>
        <w:ind w:right="-130"/>
        <w:jc w:val="both"/>
        <w:rPr>
          <w:del w:author="Yurii Litvinov" w:date="2023-01-22T20:51:00" w:id="1522"/>
          <w:rFonts w:ascii="Times New Roman" w:hAnsi="Times New Roman"/>
        </w:rPr>
      </w:pPr>
      <w:del w:author="Yurii Litvinov" w:date="2023-01-22T20:51:00" w:id="1523">
        <w:r>
          <w:rPr>
            <w:rFonts w:ascii="Times New Roman" w:hAnsi="Times New Roman"/>
          </w:rPr>
          <w:delText>иметь возможность задать адрес и порт сервера;</w:delText>
        </w:r>
      </w:del>
    </w:p>
    <w:p w14:paraId="0C0A0000">
      <w:pPr>
        <w:pStyle w:val="Style_1"/>
        <w:numPr>
          <w:ilvl w:val="0"/>
          <w:numId w:val="110"/>
        </w:numPr>
        <w:spacing w:after="240"/>
        <w:ind w:right="-130"/>
        <w:jc w:val="both"/>
        <w:rPr>
          <w:del w:author="Yurii Litvinov" w:date="2023-01-22T20:51:00" w:id="1524"/>
          <w:rFonts w:ascii="Times New Roman" w:hAnsi="Times New Roman"/>
        </w:rPr>
      </w:pPr>
      <w:del w:author="Yurii Litvinov" w:date="2023-01-22T20:51:00" w:id="1525">
        <w:r>
          <w:rPr>
            <w:rFonts w:ascii="Times New Roman" w:hAnsi="Times New Roman"/>
          </w:rPr>
          <w:delText>при подключении получить список файлов и подпапок папки, на которую "смотрит" сервер;</w:delText>
        </w:r>
      </w:del>
    </w:p>
    <w:p w14:paraId="0D0A0000">
      <w:pPr>
        <w:pStyle w:val="Style_1"/>
        <w:numPr>
          <w:ilvl w:val="0"/>
          <w:numId w:val="110"/>
        </w:numPr>
        <w:spacing w:after="240"/>
        <w:ind w:right="-130"/>
        <w:jc w:val="both"/>
        <w:rPr>
          <w:del w:author="Yurii Litvinov" w:date="2023-01-22T20:51:00" w:id="1526"/>
          <w:rFonts w:ascii="Times New Roman" w:hAnsi="Times New Roman"/>
        </w:rPr>
      </w:pPr>
      <w:del w:author="Yurii Litvinov" w:date="2023-01-22T20:51:00" w:id="1527">
        <w:r>
          <w:rPr>
            <w:rFonts w:ascii="Times New Roman" w:hAnsi="Times New Roman"/>
          </w:rPr>
          <w:delText>иметь возможность перемещаться по папкам (переходить в подпапки и возвращаться на уровень выше, если он есть — выходить выше "корневой" папки нельзя);</w:delText>
        </w:r>
      </w:del>
    </w:p>
    <w:p w14:paraId="0E0A0000">
      <w:pPr>
        <w:pStyle w:val="Style_1"/>
        <w:numPr>
          <w:ilvl w:val="0"/>
          <w:numId w:val="110"/>
        </w:numPr>
        <w:spacing w:after="240"/>
        <w:ind w:right="-130"/>
        <w:jc w:val="both"/>
        <w:rPr>
          <w:del w:author="Yurii Litvinov" w:date="2023-01-22T20:51:00" w:id="1528"/>
          <w:rFonts w:ascii="Times New Roman" w:hAnsi="Times New Roman"/>
        </w:rPr>
      </w:pPr>
      <w:del w:author="Yurii Litvinov" w:date="2023-01-22T20:51:00" w:id="1529">
        <w:r>
          <w:rPr>
            <w:rFonts w:ascii="Times New Roman" w:hAnsi="Times New Roman"/>
          </w:rPr>
          <w:delText>иметь возможность указать папку в файловой системе клиента для скачивания файлов;</w:delText>
        </w:r>
      </w:del>
    </w:p>
    <w:p w14:paraId="0F0A0000">
      <w:pPr>
        <w:pStyle w:val="Style_1"/>
        <w:numPr>
          <w:ilvl w:val="0"/>
          <w:numId w:val="110"/>
        </w:numPr>
        <w:spacing w:after="240"/>
        <w:ind w:right="-130"/>
        <w:jc w:val="both"/>
        <w:rPr>
          <w:del w:author="Yurii Litvinov" w:date="2023-01-22T20:51:00" w:id="1530"/>
          <w:rFonts w:ascii="Times New Roman" w:hAnsi="Times New Roman"/>
        </w:rPr>
      </w:pPr>
      <w:del w:author="Yurii Litvinov" w:date="2023-01-22T20:51:00" w:id="1531">
        <w:r>
          <w:rPr>
            <w:rFonts w:ascii="Times New Roman" w:hAnsi="Times New Roman"/>
          </w:rPr>
          <w:delText>иметь возможность скачать один файл или все файлы в текущей папке сразу;</w:delText>
        </w:r>
      </w:del>
    </w:p>
    <w:p w14:paraId="100A0000">
      <w:pPr>
        <w:pStyle w:val="Style_1"/>
        <w:numPr>
          <w:ilvl w:val="1"/>
          <w:numId w:val="110"/>
        </w:numPr>
        <w:spacing w:after="240"/>
        <w:ind w:right="-130"/>
        <w:jc w:val="both"/>
        <w:rPr>
          <w:del w:author="Yurii Litvinov" w:date="2023-01-22T20:51:00" w:id="1532"/>
          <w:rFonts w:ascii="Times New Roman" w:hAnsi="Times New Roman"/>
        </w:rPr>
      </w:pPr>
      <w:del w:author="Yurii Litvinov" w:date="2023-01-22T20:51:00" w:id="1533">
        <w:r>
          <w:rPr>
            <w:rFonts w:ascii="Times New Roman" w:hAnsi="Times New Roman"/>
          </w:rPr>
          <w:delText>при этом скачивание нескольких файлов должно происходить параллельно, в клиенте должен как-нибудь отображаться статус файла — скачивается (и на сколько процентов скачался) или уже скачан.</w:delText>
        </w:r>
      </w:del>
    </w:p>
    <w:p w14:paraId="110A0000">
      <w:pPr>
        <w:ind w:right="-130"/>
        <w:jc w:val="both"/>
        <w:rPr>
          <w:del w:author="Yurii Litvinov" w:date="2023-01-22T20:51:00" w:id="1534"/>
          <w:rFonts w:ascii="Times New Roman" w:hAnsi="Times New Roman"/>
        </w:rPr>
      </w:pPr>
      <w:del w:author="Yurii Litvinov" w:date="2023-01-22T20:51:00" w:id="1535">
        <w:r>
          <w:rPr>
            <w:rFonts w:ascii="Times New Roman" w:hAnsi="Times New Roman"/>
          </w:rPr>
          <w:delText>При этом:</w:delText>
        </w:r>
      </w:del>
    </w:p>
    <w:p w14:paraId="120A0000">
      <w:pPr>
        <w:pStyle w:val="Style_1"/>
        <w:numPr>
          <w:ilvl w:val="0"/>
          <w:numId w:val="110"/>
        </w:numPr>
        <w:spacing w:after="240"/>
        <w:ind w:right="-130"/>
        <w:jc w:val="both"/>
        <w:rPr>
          <w:del w:author="Yurii Litvinov" w:date="2023-01-22T20:51:00" w:id="1536"/>
          <w:rFonts w:ascii="Times New Roman" w:hAnsi="Times New Roman"/>
        </w:rPr>
      </w:pPr>
      <w:del w:author="Yurii Litvinov" w:date="2023-01-22T20:51:00" w:id="1537">
        <w:r>
          <w:rPr>
            <w:rFonts w:ascii="Times New Roman" w:hAnsi="Times New Roman"/>
          </w:rPr>
          <w:delText>надо активно пользоваться Data Binding и паттерном Model-View-ViewModel;</w:delText>
        </w:r>
      </w:del>
    </w:p>
    <w:p w14:paraId="130A0000">
      <w:pPr>
        <w:pStyle w:val="Style_1"/>
        <w:numPr>
          <w:ilvl w:val="0"/>
          <w:numId w:val="110"/>
        </w:numPr>
        <w:spacing w:after="240"/>
        <w:ind w:right="-130"/>
        <w:jc w:val="both"/>
        <w:rPr>
          <w:del w:author="Yurii Litvinov" w:date="2023-01-22T20:51:00" w:id="1538"/>
          <w:rFonts w:ascii="Times New Roman" w:hAnsi="Times New Roman"/>
        </w:rPr>
      </w:pPr>
      <w:del w:author="Yurii Litvinov" w:date="2023-01-22T20:51:00" w:id="1539">
        <w:r>
          <w:rPr>
            <w:rFonts w:ascii="Times New Roman" w:hAnsi="Times New Roman"/>
          </w:rPr>
          <w:delText>юнит-тесты на GUI можно не писать, но вся нетривиальная функциональность «бэкенда» должна быть протестирована.</w:delText>
        </w:r>
      </w:del>
    </w:p>
    <w:p w14:paraId="140A0000">
      <w:pPr>
        <w:ind w:right="-132"/>
        <w:rPr>
          <w:del w:author="Yurii Litvinov" w:date="2023-01-22T20:51:00" w:id="1540"/>
          <w:rFonts w:ascii="Times New Roman" w:hAnsi="Times New Roman"/>
        </w:rPr>
      </w:pPr>
      <w:del w:author="Yurii Litvinov" w:date="2023-01-22T20:51:00" w:id="1541">
        <w:r>
          <w:rPr>
            <w:rFonts w:ascii="Times New Roman" w:hAnsi="Times New Roman"/>
            <w:b w:val="1"/>
            <w:i w:val="1"/>
          </w:rPr>
          <w:delText>Проверяемые компетенции</w:delText>
        </w:r>
        <w:r>
          <w:rPr>
            <w:rFonts w:ascii="Times New Roman" w:hAnsi="Times New Roman"/>
            <w:b w:val="1"/>
          </w:rPr>
          <w:delText xml:space="preserve">: </w:delText>
        </w:r>
        <w:r>
          <w:rPr>
            <w:rFonts w:ascii="Times New Roman" w:hAnsi="Times New Roman"/>
          </w:rPr>
          <w:delText>ОПК-2, ОПК-4, ОПК-5, ПКП-4, УКБ-3</w:delText>
        </w:r>
      </w:del>
    </w:p>
    <w:p w14:paraId="150A0000">
      <w:pPr>
        <w:spacing w:after="240"/>
        <w:ind w:right="-130"/>
        <w:jc w:val="both"/>
        <w:rPr>
          <w:del w:author="Yurii Litvinov" w:date="2023-01-22T20:51:00" w:id="1542"/>
          <w:rFonts w:ascii="Times New Roman" w:hAnsi="Times New Roman"/>
        </w:rPr>
      </w:pPr>
      <w:del w:author="Yurii Litvinov" w:date="2023-01-22T20:51:00" w:id="1543">
        <w:r>
          <w:rPr>
            <w:rFonts w:ascii="Times New Roman" w:hAnsi="Times New Roman"/>
            <w:b w:val="1"/>
            <w:i w:val="1"/>
          </w:rPr>
          <w:delText>Критерии оценивания</w:delText>
        </w:r>
        <w:r>
          <w:rPr>
            <w:rFonts w:ascii="Times New Roman" w:hAnsi="Times New Roman"/>
            <w:b w:val="1"/>
          </w:rPr>
          <w:delText xml:space="preserve">: </w:delText>
        </w:r>
        <w:r>
          <w:rPr>
            <w:rFonts w:ascii="Times New Roman" w:hAnsi="Times New Roman"/>
          </w:rPr>
          <w:delText xml:space="preserve">решение задачи оценивается по шкале от 0 (нет решения или решение имеет существенные недостатки) до 10 (решение работоспособно, аккуратно реализовано, соответствует требованиям на качественные пользовательские интерфейсы, отвечает хорошим практикам использования библиотеки </w:delText>
        </w:r>
        <w:r>
          <w:rPr>
            <w:rFonts w:ascii="Times New Roman" w:hAnsi="Times New Roman"/>
          </w:rPr>
          <w:delText>WPF</w:delText>
        </w:r>
        <w:r>
          <w:rPr>
            <w:rFonts w:ascii="Times New Roman" w:hAnsi="Times New Roman"/>
          </w:rPr>
          <w:delText>)</w:delText>
        </w:r>
        <w:r>
          <w:rPr>
            <w:rFonts w:ascii="Times New Roman" w:hAnsi="Times New Roman"/>
          </w:rPr>
          <w:delText>.</w:delText>
        </w:r>
      </w:del>
    </w:p>
    <w:p w14:paraId="160A0000">
      <w:pPr>
        <w:spacing w:after="240"/>
        <w:ind w:right="-130"/>
        <w:jc w:val="both"/>
        <w:rPr>
          <w:del w:author="Yurii Litvinov" w:date="2023-01-22T20:51:00" w:id="1544"/>
          <w:rFonts w:ascii="Times New Roman" w:hAnsi="Times New Roman"/>
        </w:rPr>
      </w:pPr>
      <w:del w:author="Yurii Litvinov" w:date="2023-01-22T20:51:00" w:id="1545">
        <w:r>
          <w:rPr>
            <w:rFonts w:ascii="Times New Roman" w:hAnsi="Times New Roman"/>
          </w:rPr>
          <w:delText>Данная работа имеет ожидаемый срок выполнения 3 недели.</w:delText>
        </w:r>
      </w:del>
    </w:p>
    <w:p w14:paraId="170A0000">
      <w:pPr>
        <w:ind/>
        <w:jc w:val="both"/>
        <w:rPr>
          <w:rFonts w:ascii="Times New Roman" w:hAnsi="Times New Roman"/>
          <w:b w:val="1"/>
          <w:i w:val="1"/>
        </w:rPr>
      </w:pPr>
      <w:r>
        <w:rPr>
          <w:rFonts w:ascii="Times New Roman" w:hAnsi="Times New Roman"/>
          <w:b w:val="1"/>
          <w:i w:val="1"/>
        </w:rPr>
        <w:t xml:space="preserve">Домашняя работа 6, </w:t>
      </w:r>
      <w:r>
        <w:rPr>
          <w:rFonts w:ascii="Times New Roman" w:hAnsi="Times New Roman"/>
          <w:b w:val="1"/>
          <w:i w:val="1"/>
        </w:rPr>
        <w:t>MyNUnitWeb</w:t>
      </w:r>
      <w:r>
        <w:rPr>
          <w:rFonts w:ascii="Times New Roman" w:hAnsi="Times New Roman"/>
          <w:b w:val="1"/>
          <w:i w:val="1"/>
        </w:rPr>
        <w:t>:</w:t>
      </w:r>
    </w:p>
    <w:p w14:paraId="180A0000">
      <w:pPr>
        <w:ind w:right="-130"/>
        <w:jc w:val="both"/>
        <w:rPr>
          <w:rFonts w:ascii="Times New Roman" w:hAnsi="Times New Roman"/>
        </w:rPr>
      </w:pPr>
      <w:r>
        <w:rPr>
          <w:rFonts w:ascii="Times New Roman" w:hAnsi="Times New Roman"/>
        </w:rPr>
        <w:t xml:space="preserve">Реализовать веб-интерфейс для системы юнит-тестирования </w:t>
      </w:r>
      <w:r>
        <w:rPr>
          <w:rFonts w:ascii="Times New Roman" w:hAnsi="Times New Roman"/>
        </w:rPr>
        <w:t>MyNUnit</w:t>
      </w:r>
      <w:r>
        <w:rPr>
          <w:rFonts w:ascii="Times New Roman" w:hAnsi="Times New Roman"/>
        </w:rPr>
        <w:t xml:space="preserve"> из 4-й домашней работы. Требуется:</w:t>
      </w:r>
    </w:p>
    <w:p w14:paraId="190A0000">
      <w:pPr>
        <w:pStyle w:val="Style_1"/>
        <w:numPr>
          <w:ilvl w:val="0"/>
          <w:numId w:val="110"/>
        </w:numPr>
        <w:spacing w:after="240"/>
        <w:ind w:right="-130"/>
        <w:jc w:val="both"/>
        <w:rPr>
          <w:rFonts w:ascii="Times New Roman" w:hAnsi="Times New Roman"/>
        </w:rPr>
      </w:pPr>
      <w:r>
        <w:rPr>
          <w:rFonts w:ascii="Times New Roman" w:hAnsi="Times New Roman"/>
        </w:rPr>
        <w:t>Форма для загрузки на сервер сборок, которые надо тестировать</w:t>
      </w:r>
    </w:p>
    <w:p w14:paraId="1A0A0000">
      <w:pPr>
        <w:pStyle w:val="Style_1"/>
        <w:numPr>
          <w:ilvl w:val="1"/>
          <w:numId w:val="110"/>
        </w:numPr>
        <w:spacing w:after="240"/>
        <w:ind w:right="-130"/>
        <w:jc w:val="both"/>
        <w:rPr>
          <w:rFonts w:ascii="Times New Roman" w:hAnsi="Times New Roman"/>
        </w:rPr>
      </w:pPr>
      <w:r>
        <w:rPr>
          <w:rFonts w:ascii="Times New Roman" w:hAnsi="Times New Roman"/>
        </w:rPr>
        <w:t>Это может быть несколько файлов, например, .</w:t>
      </w:r>
      <w:r>
        <w:rPr>
          <w:rFonts w:ascii="Times New Roman" w:hAnsi="Times New Roman"/>
        </w:rPr>
        <w:t>dll</w:t>
      </w:r>
      <w:r>
        <w:rPr>
          <w:rFonts w:ascii="Times New Roman" w:hAnsi="Times New Roman"/>
        </w:rPr>
        <w:t>-ка с тестируемыми классами и .</w:t>
      </w:r>
      <w:r>
        <w:rPr>
          <w:rFonts w:ascii="Times New Roman" w:hAnsi="Times New Roman"/>
        </w:rPr>
        <w:t>dll</w:t>
      </w:r>
      <w:r>
        <w:rPr>
          <w:rFonts w:ascii="Times New Roman" w:hAnsi="Times New Roman"/>
        </w:rPr>
        <w:t>-ка с юнит-тестами к ним, их можно загружать по одному</w:t>
      </w:r>
    </w:p>
    <w:p w14:paraId="1B0A0000">
      <w:pPr>
        <w:pStyle w:val="Style_1"/>
        <w:numPr>
          <w:ilvl w:val="0"/>
          <w:numId w:val="110"/>
        </w:numPr>
        <w:spacing w:after="240"/>
        <w:ind w:right="-130"/>
        <w:jc w:val="both"/>
        <w:rPr>
          <w:rFonts w:ascii="Times New Roman" w:hAnsi="Times New Roman"/>
        </w:rPr>
      </w:pPr>
      <w:r>
        <w:rPr>
          <w:rFonts w:ascii="Times New Roman" w:hAnsi="Times New Roman"/>
        </w:rPr>
        <w:t>Кнопка «Начать тестирование», запускающая юнит-тесты, по завершении которых должен отобразиться результат тестового прогона</w:t>
      </w:r>
    </w:p>
    <w:p w14:paraId="1C0A0000">
      <w:pPr>
        <w:pStyle w:val="Style_1"/>
        <w:numPr>
          <w:ilvl w:val="1"/>
          <w:numId w:val="110"/>
        </w:numPr>
        <w:spacing w:after="240"/>
        <w:ind w:right="-130"/>
        <w:jc w:val="both"/>
        <w:rPr>
          <w:rFonts w:ascii="Times New Roman" w:hAnsi="Times New Roman"/>
        </w:rPr>
      </w:pPr>
      <w:r>
        <w:rPr>
          <w:rFonts w:ascii="Times New Roman" w:hAnsi="Times New Roman"/>
        </w:rPr>
        <w:t>+2 балла контрольным за отображение результатов без перезагрузки страницы</w:t>
      </w:r>
    </w:p>
    <w:p w14:paraId="1D0A0000">
      <w:pPr>
        <w:pStyle w:val="Style_1"/>
        <w:numPr>
          <w:ilvl w:val="0"/>
          <w:numId w:val="110"/>
        </w:numPr>
        <w:spacing w:after="240"/>
        <w:ind w:right="-130"/>
        <w:jc w:val="both"/>
        <w:rPr>
          <w:rFonts w:ascii="Times New Roman" w:hAnsi="Times New Roman"/>
        </w:rPr>
      </w:pPr>
      <w:r>
        <w:rPr>
          <w:rFonts w:ascii="Times New Roman" w:hAnsi="Times New Roman"/>
        </w:rPr>
        <w:t xml:space="preserve">Форма истории запусков, где можно просмотреть результаты всех тестовых прогонов, когда-либо </w:t>
      </w:r>
      <w:r>
        <w:rPr>
          <w:rFonts w:ascii="Times New Roman" w:hAnsi="Times New Roman"/>
        </w:rPr>
        <w:t>запускавшихся</w:t>
      </w:r>
      <w:r>
        <w:rPr>
          <w:rFonts w:ascii="Times New Roman" w:hAnsi="Times New Roman"/>
        </w:rPr>
        <w:t xml:space="preserve"> на сервере:</w:t>
      </w:r>
    </w:p>
    <w:p w14:paraId="1E0A0000">
      <w:pPr>
        <w:pStyle w:val="Style_1"/>
        <w:numPr>
          <w:ilvl w:val="1"/>
          <w:numId w:val="110"/>
        </w:numPr>
        <w:spacing w:after="240"/>
        <w:ind w:right="-130"/>
        <w:jc w:val="both"/>
        <w:rPr>
          <w:rFonts w:ascii="Times New Roman" w:hAnsi="Times New Roman"/>
        </w:rPr>
      </w:pPr>
      <w:r>
        <w:rPr>
          <w:rFonts w:ascii="Times New Roman" w:hAnsi="Times New Roman"/>
        </w:rPr>
        <w:t>Список всех сборок с тестами, общее количество успешных, проваленных и проигнорированных тестов по каждой сборке</w:t>
      </w:r>
    </w:p>
    <w:p w14:paraId="1F0A0000">
      <w:pPr>
        <w:pStyle w:val="Style_1"/>
        <w:numPr>
          <w:ilvl w:val="1"/>
          <w:numId w:val="110"/>
        </w:numPr>
        <w:spacing w:after="240"/>
        <w:ind w:right="-130"/>
        <w:jc w:val="both"/>
        <w:rPr>
          <w:rFonts w:ascii="Times New Roman" w:hAnsi="Times New Roman"/>
        </w:rPr>
      </w:pPr>
      <w:r>
        <w:rPr>
          <w:rFonts w:ascii="Times New Roman" w:hAnsi="Times New Roman"/>
        </w:rPr>
        <w:t xml:space="preserve">Список всех тестов в сборке (возможно, появляющийся при выборе сборки из первого списка), со статусом теста и временем его выполнения </w:t>
      </w:r>
    </w:p>
    <w:p w14:paraId="200A0000">
      <w:pPr>
        <w:pStyle w:val="Style_1"/>
        <w:numPr>
          <w:ilvl w:val="2"/>
          <w:numId w:val="110"/>
        </w:numPr>
        <w:spacing w:after="240"/>
        <w:ind w:right="-130"/>
        <w:jc w:val="both"/>
        <w:rPr>
          <w:rFonts w:ascii="Times New Roman" w:hAnsi="Times New Roman"/>
        </w:rPr>
      </w:pPr>
      <w:r>
        <w:rPr>
          <w:rFonts w:ascii="Times New Roman" w:hAnsi="Times New Roman"/>
        </w:rPr>
        <w:t>Если тест проигнорирован, с сообщением о причине</w:t>
      </w:r>
    </w:p>
    <w:p w14:paraId="210A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ПКП-4, УКБ-3</w:t>
      </w:r>
    </w:p>
    <w:p w14:paraId="220A0000">
      <w:pPr>
        <w:spacing w:after="240"/>
        <w:ind w:right="-130"/>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решение задачи оценивается по шкале от 0 (нет решения или решение имеет существенные недостатки) до 10 (решение работоспособно, аккуратно реализовано, аккуратно свёрстано, соответствует хорошим практикам разработки веб-приложений)</w:t>
      </w:r>
      <w:r>
        <w:rPr>
          <w:rFonts w:ascii="Times New Roman" w:hAnsi="Times New Roman"/>
        </w:rPr>
        <w:t>.</w:t>
      </w:r>
    </w:p>
    <w:p w14:paraId="230A0000">
      <w:pPr>
        <w:spacing w:after="240"/>
        <w:ind w:right="-130"/>
        <w:jc w:val="both"/>
        <w:rPr>
          <w:rFonts w:ascii="Times New Roman" w:hAnsi="Times New Roman"/>
        </w:rPr>
      </w:pPr>
      <w:r>
        <w:rPr>
          <w:rFonts w:ascii="Times New Roman" w:hAnsi="Times New Roman"/>
        </w:rPr>
        <w:t>Данная работа имеет ожидаемый срок выполнения 3 недели.</w:t>
      </w:r>
    </w:p>
    <w:p w14:paraId="240A0000">
      <w:pPr>
        <w:ind w:right="-132"/>
        <w:rPr>
          <w:rFonts w:ascii="Times New Roman" w:hAnsi="Times New Roman"/>
          <w:b w:val="1"/>
          <w:i w:val="1"/>
        </w:rPr>
      </w:pPr>
      <w:r>
        <w:rPr>
          <w:rFonts w:ascii="Times New Roman" w:hAnsi="Times New Roman"/>
          <w:b w:val="1"/>
          <w:i w:val="1"/>
        </w:rPr>
        <w:t>Примеры условий контрольных работ:</w:t>
      </w:r>
    </w:p>
    <w:p w14:paraId="250A0000">
      <w:pPr>
        <w:ind w:right="-132"/>
        <w:rPr>
          <w:rFonts w:ascii="Times New Roman" w:hAnsi="Times New Roman"/>
          <w:b w:val="1"/>
          <w:i w:val="1"/>
        </w:rPr>
      </w:pPr>
      <w:r>
        <w:rPr>
          <w:rFonts w:ascii="Times New Roman" w:hAnsi="Times New Roman"/>
          <w:b w:val="1"/>
          <w:i w:val="1"/>
        </w:rPr>
        <w:t>Контрольная работа</w:t>
      </w:r>
    </w:p>
    <w:p w14:paraId="260A0000">
      <w:pPr>
        <w:ind w:right="-130"/>
        <w:rPr>
          <w:rFonts w:ascii="Times New Roman" w:hAnsi="Times New Roman"/>
        </w:rPr>
      </w:pPr>
      <w:r>
        <w:rPr>
          <w:rFonts w:ascii="Times New Roman" w:hAnsi="Times New Roman"/>
        </w:rPr>
        <w:t xml:space="preserve">Реализовать </w:t>
      </w:r>
      <w:r>
        <w:rPr>
          <w:rFonts w:ascii="Times New Roman" w:hAnsi="Times New Roman"/>
        </w:rPr>
        <w:t>потокобезопасную</w:t>
      </w:r>
      <w:r>
        <w:rPr>
          <w:rFonts w:ascii="Times New Roman" w:hAnsi="Times New Roman"/>
        </w:rPr>
        <w:t xml:space="preserve"> блокирующую очередь с приоритетами. Очередь должна иметь следующие методы:</w:t>
      </w:r>
    </w:p>
    <w:p w14:paraId="270A0000">
      <w:pPr>
        <w:pStyle w:val="Style_1"/>
        <w:numPr>
          <w:ilvl w:val="0"/>
          <w:numId w:val="110"/>
        </w:numPr>
        <w:ind w:right="-132"/>
        <w:rPr>
          <w:rFonts w:ascii="Times New Roman" w:hAnsi="Times New Roman"/>
        </w:rPr>
      </w:pPr>
      <w:r>
        <w:rPr>
          <w:rFonts w:ascii="Times New Roman" w:hAnsi="Times New Roman"/>
        </w:rPr>
        <w:t>Enqueue</w:t>
      </w:r>
      <w:r>
        <w:rPr>
          <w:rFonts w:ascii="Times New Roman" w:hAnsi="Times New Roman"/>
        </w:rPr>
        <w:t>(</w:t>
      </w:r>
      <w:r>
        <w:rPr>
          <w:rFonts w:ascii="Times New Roman" w:hAnsi="Times New Roman"/>
        </w:rPr>
        <w:t>value</w:t>
      </w:r>
      <w:r>
        <w:rPr>
          <w:rFonts w:ascii="Times New Roman" w:hAnsi="Times New Roman"/>
        </w:rPr>
        <w:t xml:space="preserve">, </w:t>
      </w:r>
      <w:r>
        <w:rPr>
          <w:rFonts w:ascii="Times New Roman" w:hAnsi="Times New Roman"/>
        </w:rPr>
        <w:t>priority</w:t>
      </w:r>
      <w:r>
        <w:rPr>
          <w:rFonts w:ascii="Times New Roman" w:hAnsi="Times New Roman"/>
        </w:rPr>
        <w:t>) — ставит значение с заданным приоритетом в очередь.</w:t>
      </w:r>
    </w:p>
    <w:p w14:paraId="280A0000">
      <w:pPr>
        <w:pStyle w:val="Style_1"/>
        <w:numPr>
          <w:ilvl w:val="0"/>
          <w:numId w:val="110"/>
        </w:numPr>
        <w:ind w:right="-132"/>
        <w:rPr>
          <w:rFonts w:ascii="Times New Roman" w:hAnsi="Times New Roman"/>
        </w:rPr>
      </w:pPr>
      <w:r>
        <w:rPr>
          <w:rFonts w:ascii="Times New Roman" w:hAnsi="Times New Roman"/>
        </w:rPr>
        <w:t>Dequeue</w:t>
      </w:r>
      <w:r>
        <w:rPr>
          <w:rFonts w:ascii="Times New Roman" w:hAnsi="Times New Roman"/>
        </w:rPr>
        <w:t>(</w:t>
      </w:r>
      <w:r>
        <w:rPr>
          <w:rFonts w:ascii="Times New Roman" w:hAnsi="Times New Roman"/>
        </w:rPr>
        <w:t>) — возвращает значение с максимальным приоритетом и удаляет его из очереди. Если очередь пуста, вызвавший поток блокируется до тех пор, пока в очереди не появится значение.</w:t>
      </w:r>
    </w:p>
    <w:p w14:paraId="290A0000">
      <w:pPr>
        <w:pStyle w:val="Style_1"/>
        <w:numPr>
          <w:ilvl w:val="0"/>
          <w:numId w:val="110"/>
        </w:numPr>
        <w:ind w:right="-132"/>
        <w:rPr>
          <w:rFonts w:ascii="Times New Roman" w:hAnsi="Times New Roman"/>
        </w:rPr>
      </w:pPr>
      <w:r>
        <w:rPr>
          <w:rFonts w:ascii="Times New Roman" w:hAnsi="Times New Roman"/>
        </w:rPr>
        <w:t>Size</w:t>
      </w:r>
      <w:r>
        <w:rPr>
          <w:rFonts w:ascii="Times New Roman" w:hAnsi="Times New Roman"/>
        </w:rPr>
        <w:t>(</w:t>
      </w:r>
      <w:r>
        <w:rPr>
          <w:rFonts w:ascii="Times New Roman" w:hAnsi="Times New Roman"/>
        </w:rPr>
        <w:t>) — возвращает размер очереди в некоторый момент времени в прошлом.</w:t>
      </w:r>
    </w:p>
    <w:p w14:paraId="2A0A0000">
      <w:pPr>
        <w:ind w:right="-132"/>
        <w:rPr>
          <w:rFonts w:ascii="Times New Roman" w:hAnsi="Times New Roman"/>
        </w:rPr>
      </w:pPr>
    </w:p>
    <w:p w14:paraId="2B0A0000">
      <w:pPr>
        <w:ind w:right="-132"/>
        <w:rPr>
          <w:rFonts w:ascii="Times New Roman" w:hAnsi="Times New Roman"/>
        </w:rPr>
      </w:pPr>
      <w:r>
        <w:rPr>
          <w:rFonts w:ascii="Times New Roman" w:hAnsi="Times New Roman"/>
        </w:rPr>
        <w:t>Значения с одинаковыми приоритетами должны извлекаться из очереди в порядке «первый пришёл – первый ушёл».</w:t>
      </w:r>
    </w:p>
    <w:p w14:paraId="2C0A0000">
      <w:pPr>
        <w:ind w:right="-132"/>
        <w:rPr>
          <w:rFonts w:ascii="Times New Roman" w:hAnsi="Times New Roman"/>
        </w:rPr>
      </w:pPr>
    </w:p>
    <w:p w14:paraId="2D0A0000">
      <w:pPr>
        <w:ind w:right="-132"/>
        <w:rPr>
          <w:rFonts w:ascii="Times New Roman" w:hAnsi="Times New Roman"/>
        </w:rPr>
      </w:pPr>
      <w:r>
        <w:rPr>
          <w:rFonts w:ascii="Times New Roman" w:hAnsi="Times New Roman"/>
        </w:rPr>
        <w:t xml:space="preserve">Могут быть полезны методы </w:t>
      </w:r>
      <w:r>
        <w:rPr>
          <w:rFonts w:ascii="Times New Roman" w:hAnsi="Times New Roman"/>
        </w:rPr>
        <w:t>Monitor.Wait</w:t>
      </w:r>
      <w:r>
        <w:rPr>
          <w:rFonts w:ascii="Times New Roman" w:hAnsi="Times New Roman"/>
        </w:rPr>
        <w:t xml:space="preserve"> и </w:t>
      </w:r>
      <w:r>
        <w:rPr>
          <w:rFonts w:ascii="Times New Roman" w:hAnsi="Times New Roman"/>
        </w:rPr>
        <w:t>Monitor.PulseAll</w:t>
      </w:r>
    </w:p>
    <w:p w14:paraId="2E0A0000">
      <w:pPr>
        <w:ind w:right="-132"/>
        <w:rPr>
          <w:rFonts w:ascii="Times New Roman" w:hAnsi="Times New Roman"/>
        </w:rPr>
      </w:pPr>
    </w:p>
    <w:p w14:paraId="2F0A0000">
      <w:pPr>
        <w:ind w:right="-132"/>
        <w:rPr>
          <w:rFonts w:ascii="Times New Roman" w:hAnsi="Times New Roman"/>
          <w:b w:val="1"/>
          <w:i w:val="1"/>
        </w:rPr>
      </w:pPr>
      <w:r>
        <w:rPr>
          <w:rFonts w:ascii="Times New Roman" w:hAnsi="Times New Roman"/>
          <w:b w:val="1"/>
          <w:i w:val="1"/>
        </w:rPr>
        <w:t>Зачётная работа</w:t>
      </w:r>
    </w:p>
    <w:p w14:paraId="300A0000">
      <w:pPr>
        <w:spacing w:after="240"/>
        <w:ind w:right="-130"/>
        <w:jc w:val="both"/>
        <w:rPr>
          <w:rFonts w:ascii="Times New Roman" w:hAnsi="Times New Roman"/>
        </w:rPr>
      </w:pPr>
      <w:r>
        <w:rPr>
          <w:rFonts w:ascii="Times New Roman" w:hAnsi="Times New Roman"/>
        </w:rPr>
        <w:t xml:space="preserve">Реализовать на WPF игру крестики-нолики (в классическом варианте, с полем 3 на 3), позволяющую играть двум игрокам в режиме </w:t>
      </w:r>
      <w:r>
        <w:rPr>
          <w:rFonts w:ascii="Times New Roman" w:hAnsi="Times New Roman"/>
        </w:rPr>
        <w:t>hot</w:t>
      </w:r>
      <w:r>
        <w:rPr>
          <w:rFonts w:ascii="Times New Roman" w:hAnsi="Times New Roman"/>
        </w:rPr>
        <w:t xml:space="preserve"> </w:t>
      </w:r>
      <w:r>
        <w:rPr>
          <w:rFonts w:ascii="Times New Roman" w:hAnsi="Times New Roman"/>
        </w:rPr>
        <w:t>seat</w:t>
      </w:r>
      <w:r>
        <w:rPr>
          <w:rFonts w:ascii="Times New Roman" w:hAnsi="Times New Roman"/>
        </w:rPr>
        <w:t>. После победы одного из игроков или ничьи должно быть можно начать новую партию. Нужны юнит-тесты для всего, что не относится напрямую к GUI.</w:t>
      </w:r>
    </w:p>
    <w:p w14:paraId="310A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ПКП-4, УКБ-3</w:t>
      </w:r>
    </w:p>
    <w:p w14:paraId="320A0000">
      <w:pPr>
        <w:ind w:right="-132"/>
        <w:rPr>
          <w:ins w:author="Yurii Litvinov" w:date="2023-01-22T20:52:00" w:id="1546"/>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решение задачи оценивается от 0 до 10 баллов, где 0 — полное отсутствие решения, 10 — правильное решение, демонстрирующее все ожидаемые навыки (комментарии, тесты, навык использования системы контроля версий, модульного тестирования и непрерывной интеграции).</w:t>
      </w:r>
    </w:p>
    <w:p w14:paraId="330A0000">
      <w:pPr>
        <w:ind w:right="-132"/>
        <w:rPr>
          <w:ins w:author="Yurii Litvinov" w:date="2023-01-22T20:52:00" w:id="1547"/>
          <w:rFonts w:ascii="Times New Roman" w:hAnsi="Times New Roman"/>
        </w:rPr>
      </w:pPr>
    </w:p>
    <w:p w14:paraId="340A0000">
      <w:pPr>
        <w:ind w:right="-132"/>
        <w:rPr>
          <w:ins w:author="Yurii Litvinov" w:date="2023-01-22T20:52:00" w:id="1548"/>
          <w:rFonts w:ascii="Times New Roman" w:hAnsi="Times New Roman"/>
          <w:b w:val="1"/>
        </w:rPr>
      </w:pPr>
      <w:ins w:author="Yurii Litvinov" w:date="2023-01-22T20:52:00" w:id="1549">
        <w:r>
          <w:rPr>
            <w:rFonts w:ascii="Times New Roman" w:hAnsi="Times New Roman"/>
            <w:b w:val="1"/>
            <w:rPrChange w:author="Yurii Litvinov" w:date="2023-01-22T20:52:00" w:id="1550">
              <w:rPr>
                <w:rFonts w:ascii="Times New Roman" w:hAnsi="Times New Roman"/>
              </w:rPr>
            </w:rPrChange>
          </w:rPr>
          <w:t>Семестр 4.</w:t>
        </w:r>
      </w:ins>
    </w:p>
    <w:p w14:paraId="350A0000">
      <w:pPr>
        <w:ind w:right="-132"/>
        <w:rPr>
          <w:ins w:author="Yurii Litvinov" w:date="2023-01-22T20:52:00" w:id="1551"/>
          <w:rFonts w:ascii="Times New Roman" w:hAnsi="Times New Roman"/>
          <w:b w:val="1"/>
        </w:rPr>
      </w:pPr>
    </w:p>
    <w:p w14:paraId="360A0000">
      <w:pPr>
        <w:ind/>
        <w:jc w:val="both"/>
        <w:rPr>
          <w:ins w:author="Yurii Litvinov" w:date="2023-01-22T20:52:00" w:id="1552"/>
          <w:rFonts w:ascii="Times New Roman" w:hAnsi="Times New Roman"/>
          <w:b w:val="1"/>
          <w:i w:val="1"/>
        </w:rPr>
      </w:pPr>
      <w:ins w:author="Yurii Litvinov" w:date="2023-01-22T20:52:00" w:id="1553">
        <w:r>
          <w:rPr>
            <w:rFonts w:ascii="Times New Roman" w:hAnsi="Times New Roman"/>
            <w:b w:val="1"/>
            <w:i w:val="1"/>
          </w:rPr>
          <w:t>Домашняя работа 1:</w:t>
        </w:r>
      </w:ins>
    </w:p>
    <w:p w14:paraId="370A0000">
      <w:pPr>
        <w:pStyle w:val="Style_1"/>
        <w:numPr>
          <w:ilvl w:val="0"/>
          <w:numId w:val="74"/>
        </w:numPr>
        <w:spacing w:after="120"/>
        <w:ind/>
        <w:jc w:val="both"/>
        <w:rPr>
          <w:ins w:author="Yurii Litvinov" w:date="2023-01-22T20:52:00" w:id="1554"/>
          <w:rFonts w:ascii="Times New Roman" w:hAnsi="Times New Roman"/>
        </w:rPr>
      </w:pPr>
      <w:ins w:author="Yurii Litvinov" w:date="2023-01-22T20:52:00" w:id="1555">
        <w:r>
          <w:rPr>
            <w:rFonts w:ascii="Times New Roman" w:hAnsi="Times New Roman"/>
          </w:rPr>
          <w:t>Посчитать факториал.</w:t>
        </w:r>
      </w:ins>
    </w:p>
    <w:p w14:paraId="380A0000">
      <w:pPr>
        <w:pStyle w:val="Style_1"/>
        <w:numPr>
          <w:ilvl w:val="0"/>
          <w:numId w:val="74"/>
        </w:numPr>
        <w:spacing w:after="120"/>
        <w:ind/>
        <w:jc w:val="both"/>
        <w:rPr>
          <w:ins w:author="Yurii Litvinov" w:date="2023-01-22T20:52:00" w:id="1556"/>
          <w:rFonts w:ascii="Times New Roman" w:hAnsi="Times New Roman"/>
        </w:rPr>
      </w:pPr>
      <w:ins w:author="Yurii Litvinov" w:date="2023-01-22T20:52:00" w:id="1557">
        <w:r>
          <w:rPr>
            <w:rFonts w:ascii="Times New Roman" w:hAnsi="Times New Roman"/>
          </w:rPr>
          <w:t>Посчитать числа Фибоначчи (за линейное время).</w:t>
        </w:r>
      </w:ins>
    </w:p>
    <w:p w14:paraId="390A0000">
      <w:pPr>
        <w:pStyle w:val="Style_1"/>
        <w:numPr>
          <w:ilvl w:val="0"/>
          <w:numId w:val="74"/>
        </w:numPr>
        <w:spacing w:after="120"/>
        <w:ind/>
        <w:jc w:val="both"/>
        <w:rPr>
          <w:ins w:author="Yurii Litvinov" w:date="2023-01-22T20:52:00" w:id="1558"/>
          <w:rFonts w:ascii="Times New Roman" w:hAnsi="Times New Roman"/>
        </w:rPr>
      </w:pPr>
      <w:ins w:author="Yurii Litvinov" w:date="2023-01-22T20:52:00" w:id="1559">
        <w:r>
          <w:rPr>
            <w:rFonts w:ascii="Times New Roman" w:hAnsi="Times New Roman"/>
          </w:rPr>
          <w:t>Реализовать функцию обращения списка (за линейное время).</w:t>
        </w:r>
      </w:ins>
    </w:p>
    <w:p w14:paraId="3A0A0000">
      <w:pPr>
        <w:pStyle w:val="Style_1"/>
        <w:numPr>
          <w:ilvl w:val="0"/>
          <w:numId w:val="74"/>
        </w:numPr>
        <w:spacing w:after="120"/>
        <w:ind/>
        <w:jc w:val="both"/>
        <w:rPr>
          <w:ins w:author="Yurii Litvinov" w:date="2023-01-22T20:52:00" w:id="1560"/>
          <w:rFonts w:ascii="Times New Roman" w:hAnsi="Times New Roman"/>
        </w:rPr>
      </w:pPr>
      <w:ins w:author="Yurii Litvinov" w:date="2023-01-22T20:52:00" w:id="1561">
        <w:r>
          <w:rPr>
            <w:rFonts w:ascii="Times New Roman" w:hAnsi="Times New Roman"/>
          </w:rPr>
          <w:t>Реализовать функцию, которая принимает на вход n и m и возвращает список из элементов [2</w:t>
        </w:r>
        <w:r>
          <w:rPr>
            <w:rFonts w:ascii="Times New Roman" w:hAnsi="Times New Roman"/>
            <w:vertAlign w:val="superscript"/>
          </w:rPr>
          <w:t>n</w:t>
        </w:r>
        <w:r>
          <w:rPr>
            <w:rFonts w:ascii="Times New Roman" w:hAnsi="Times New Roman"/>
          </w:rPr>
          <w:t>; 2</w:t>
        </w:r>
        <w:r>
          <w:rPr>
            <w:rFonts w:ascii="Times New Roman" w:hAnsi="Times New Roman"/>
            <w:vertAlign w:val="superscript"/>
          </w:rPr>
          <w:t>n + 1</w:t>
        </w:r>
        <w:r>
          <w:rPr>
            <w:rFonts w:ascii="Times New Roman" w:hAnsi="Times New Roman"/>
          </w:rPr>
          <w:t>; ...; 2</w:t>
        </w:r>
        <w:r>
          <w:rPr>
            <w:rFonts w:ascii="Times New Roman" w:hAnsi="Times New Roman"/>
            <w:vertAlign w:val="superscript"/>
          </w:rPr>
          <w:t>n + m</w:t>
        </w:r>
        <w:r>
          <w:rPr>
            <w:rFonts w:ascii="Times New Roman" w:hAnsi="Times New Roman"/>
          </w:rPr>
          <w:t>].</w:t>
        </w:r>
      </w:ins>
    </w:p>
    <w:p w14:paraId="3B0A0000">
      <w:pPr>
        <w:pStyle w:val="Style_1"/>
        <w:numPr>
          <w:ilvl w:val="0"/>
          <w:numId w:val="74"/>
        </w:numPr>
        <w:spacing w:after="120"/>
        <w:ind/>
        <w:jc w:val="both"/>
        <w:rPr>
          <w:ins w:author="Yurii Litvinov" w:date="2023-01-22T20:52:00" w:id="1562"/>
          <w:rFonts w:ascii="Times New Roman" w:hAnsi="Times New Roman"/>
        </w:rPr>
      </w:pPr>
      <w:ins w:author="Yurii Litvinov" w:date="2023-01-22T20:52:00" w:id="1563">
        <w:r>
          <w:rPr>
            <w:rFonts w:ascii="Times New Roman" w:hAnsi="Times New Roman"/>
          </w:rPr>
          <w:t>Реализовать функцию, которая выдает первую позицию вхождения заданного числа в список.</w:t>
        </w:r>
      </w:ins>
    </w:p>
    <w:p w14:paraId="3C0A0000">
      <w:pPr>
        <w:ind w:right="-132"/>
        <w:rPr>
          <w:ins w:author="Yurii Litvinov" w:date="2023-01-22T20:52:00" w:id="1564"/>
          <w:rFonts w:ascii="Times New Roman" w:hAnsi="Times New Roman"/>
        </w:rPr>
      </w:pPr>
      <w:ins w:author="Yurii Litvinov" w:date="2023-01-22T20:52:00" w:id="1565">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ОПК-3, ПКА-1, ПКП-4, ПКП-6, ПКП-7, ПКП-8</w:t>
        </w:r>
      </w:ins>
    </w:p>
    <w:p w14:paraId="3D0A0000">
      <w:pPr>
        <w:spacing w:after="240"/>
        <w:ind w:right="-130"/>
        <w:jc w:val="both"/>
        <w:rPr>
          <w:ins w:author="Yurii Litvinov" w:date="2023-01-22T20:52:00" w:id="1566"/>
          <w:rFonts w:ascii="Times New Roman" w:hAnsi="Times New Roman"/>
        </w:rPr>
      </w:pPr>
      <w:ins w:author="Yurii Litvinov" w:date="2023-01-22T20:52:00" w:id="1567">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решение каждой задачи оценивается по шкале от 0 (нет решения или решение имеет существенные недостатки) до 1 (решение работоспособно, аккуратно реализовано, алгоритмически аккуратно)</w:t>
        </w:r>
        <w:r>
          <w:rPr>
            <w:rFonts w:ascii="Times New Roman" w:hAnsi="Times New Roman"/>
          </w:rPr>
          <w:t>.</w:t>
        </w:r>
      </w:ins>
    </w:p>
    <w:p w14:paraId="3E0A0000">
      <w:pPr>
        <w:ind w:right="-130"/>
        <w:jc w:val="both"/>
        <w:rPr>
          <w:ins w:author="Yurii Litvinov" w:date="2023-01-22T20:52:00" w:id="1568"/>
          <w:rFonts w:ascii="Times New Roman" w:hAnsi="Times New Roman"/>
          <w:b w:val="1"/>
          <w:i w:val="1"/>
        </w:rPr>
      </w:pPr>
      <w:ins w:author="Yurii Litvinov" w:date="2023-01-22T20:52:00" w:id="1569">
        <w:r>
          <w:rPr>
            <w:rFonts w:ascii="Times New Roman" w:hAnsi="Times New Roman"/>
            <w:b w:val="1"/>
            <w:i w:val="1"/>
          </w:rPr>
          <w:t>Домашняя работа 2:</w:t>
        </w:r>
      </w:ins>
    </w:p>
    <w:p w14:paraId="3F0A0000">
      <w:pPr>
        <w:pStyle w:val="Style_1"/>
        <w:numPr>
          <w:ilvl w:val="0"/>
          <w:numId w:val="112"/>
        </w:numPr>
        <w:spacing w:after="120"/>
        <w:ind/>
        <w:jc w:val="both"/>
        <w:rPr>
          <w:ins w:author="Yurii Litvinov" w:date="2023-01-22T20:52:00" w:id="1570"/>
          <w:rFonts w:ascii="Times New Roman" w:hAnsi="Times New Roman"/>
        </w:rPr>
      </w:pPr>
      <w:ins w:author="Yurii Litvinov" w:date="2023-01-22T20:52:00" w:id="1571">
        <w:r>
          <w:rPr>
            <w:rFonts w:ascii="Times New Roman" w:hAnsi="Times New Roman"/>
          </w:rPr>
          <w:t xml:space="preserve">Реализовать три варианта функции, подсчитывающей количество четных чисел в списке (с использованием стандартных функций </w:t>
        </w:r>
        <w:r>
          <w:rPr>
            <w:rFonts w:ascii="Times New Roman" w:hAnsi="Times New Roman"/>
          </w:rPr>
          <w:t>map</w:t>
        </w:r>
        <w:r>
          <w:rPr>
            <w:rFonts w:ascii="Times New Roman" w:hAnsi="Times New Roman"/>
          </w:rPr>
          <w:t xml:space="preserve">, </w:t>
        </w:r>
        <w:r>
          <w:rPr>
            <w:rFonts w:ascii="Times New Roman" w:hAnsi="Times New Roman"/>
          </w:rPr>
          <w:t>filter</w:t>
        </w:r>
        <w:r>
          <w:rPr>
            <w:rFonts w:ascii="Times New Roman" w:hAnsi="Times New Roman"/>
          </w:rPr>
          <w:t xml:space="preserve">, </w:t>
        </w:r>
        <w:r>
          <w:rPr>
            <w:rFonts w:ascii="Times New Roman" w:hAnsi="Times New Roman"/>
          </w:rPr>
          <w:t>fold</w:t>
        </w:r>
        <w:r>
          <w:rPr>
            <w:rFonts w:ascii="Times New Roman" w:hAnsi="Times New Roman"/>
          </w:rPr>
          <w:t xml:space="preserve">). Использование рекурсии не допускается, зато нужен </w:t>
        </w:r>
        <w:r>
          <w:rPr>
            <w:rFonts w:ascii="Times New Roman" w:hAnsi="Times New Roman"/>
          </w:rPr>
          <w:t>FsCheck</w:t>
        </w:r>
        <w:r>
          <w:rPr>
            <w:rFonts w:ascii="Times New Roman" w:hAnsi="Times New Roman"/>
          </w:rPr>
          <w:t xml:space="preserve"> для проверки функций на эквивалентность</w:t>
        </w:r>
      </w:ins>
    </w:p>
    <w:p w14:paraId="400A0000">
      <w:pPr>
        <w:pStyle w:val="Style_1"/>
        <w:numPr>
          <w:ilvl w:val="0"/>
          <w:numId w:val="112"/>
        </w:numPr>
        <w:spacing w:after="120"/>
        <w:ind/>
        <w:jc w:val="both"/>
        <w:rPr>
          <w:ins w:author="Yurii Litvinov" w:date="2023-01-22T20:52:00" w:id="1572"/>
          <w:rFonts w:ascii="Times New Roman" w:hAnsi="Times New Roman"/>
        </w:rPr>
      </w:pPr>
      <w:ins w:author="Yurii Litvinov" w:date="2023-01-22T20:52:00" w:id="1573">
        <w:r>
          <w:rPr>
            <w:rFonts w:ascii="Times New Roman" w:hAnsi="Times New Roman"/>
          </w:rPr>
          <w:t>Реализовать функцию, применяющую функцию к каждому элементу двоичного дерева и возвращающую новое двоичное дерево, каждый элемент которого — результат применения функции к соответствующему элементу исходного дерева (</w:t>
        </w:r>
        <w:r>
          <w:rPr>
            <w:rFonts w:ascii="Times New Roman" w:hAnsi="Times New Roman"/>
          </w:rPr>
          <w:t>map</w:t>
        </w:r>
        <w:r>
          <w:rPr>
            <w:rFonts w:ascii="Times New Roman" w:hAnsi="Times New Roman"/>
          </w:rPr>
          <w:t xml:space="preserve"> для деревьев)</w:t>
        </w:r>
      </w:ins>
    </w:p>
    <w:p w14:paraId="410A0000">
      <w:pPr>
        <w:pStyle w:val="Style_1"/>
        <w:numPr>
          <w:ilvl w:val="0"/>
          <w:numId w:val="112"/>
        </w:numPr>
        <w:spacing w:after="120"/>
        <w:ind/>
        <w:jc w:val="both"/>
        <w:rPr>
          <w:ins w:author="Yurii Litvinov" w:date="2023-01-22T20:52:00" w:id="1574"/>
          <w:rFonts w:ascii="Times New Roman" w:hAnsi="Times New Roman"/>
        </w:rPr>
      </w:pPr>
      <w:ins w:author="Yurii Litvinov" w:date="2023-01-22T20:52:00" w:id="1575">
        <w:r>
          <w:rPr>
            <w:rFonts w:ascii="Times New Roman" w:hAnsi="Times New Roman"/>
          </w:rPr>
          <w:t xml:space="preserve">Посчитать значение дерева разбора арифметического выражения, заданного через вложенные </w:t>
        </w:r>
        <w:r>
          <w:rPr>
            <w:rFonts w:ascii="Times New Roman" w:hAnsi="Times New Roman"/>
          </w:rPr>
          <w:t>discriminated</w:t>
        </w:r>
        <w:r>
          <w:rPr>
            <w:rFonts w:ascii="Times New Roman" w:hAnsi="Times New Roman"/>
          </w:rPr>
          <w:t xml:space="preserve"> </w:t>
        </w:r>
        <w:r>
          <w:rPr>
            <w:rFonts w:ascii="Times New Roman" w:hAnsi="Times New Roman"/>
          </w:rPr>
          <w:t>union</w:t>
        </w:r>
        <w:r>
          <w:rPr>
            <w:rFonts w:ascii="Times New Roman" w:hAnsi="Times New Roman"/>
          </w:rPr>
          <w:t>-ы</w:t>
        </w:r>
      </w:ins>
    </w:p>
    <w:p w14:paraId="420A0000">
      <w:pPr>
        <w:pStyle w:val="Style_1"/>
        <w:numPr>
          <w:ilvl w:val="0"/>
          <w:numId w:val="112"/>
        </w:numPr>
        <w:spacing w:after="120"/>
        <w:ind/>
        <w:jc w:val="both"/>
        <w:rPr>
          <w:ins w:author="Yurii Litvinov" w:date="2023-01-22T20:52:00" w:id="1576"/>
          <w:rFonts w:ascii="Times New Roman" w:hAnsi="Times New Roman"/>
        </w:rPr>
      </w:pPr>
      <w:ins w:author="Yurii Litvinov" w:date="2023-01-22T20:52:00" w:id="1577">
        <w:r>
          <w:rPr>
            <w:rFonts w:ascii="Times New Roman" w:hAnsi="Times New Roman"/>
          </w:rPr>
          <w:t>Реализовать функцию, генерирующую бесконечную последовательность простых чисел</w:t>
        </w:r>
      </w:ins>
    </w:p>
    <w:p w14:paraId="430A0000">
      <w:pPr>
        <w:spacing w:after="120"/>
        <w:ind w:right="-130"/>
        <w:rPr>
          <w:ins w:author="Yurii Litvinov" w:date="2023-01-22T20:52:00" w:id="1578"/>
          <w:rFonts w:ascii="Times New Roman" w:hAnsi="Times New Roman"/>
        </w:rPr>
      </w:pPr>
      <w:ins w:author="Yurii Litvinov" w:date="2023-01-22T20:52:00" w:id="1579">
        <w:r>
          <w:rPr>
            <w:rFonts w:ascii="Times New Roman" w:hAnsi="Times New Roman"/>
          </w:rPr>
          <w:t>Ко всем задачам обязательны комментарии, юнит-тесты и CI.</w:t>
        </w:r>
      </w:ins>
    </w:p>
    <w:p w14:paraId="440A0000">
      <w:pPr>
        <w:ind w:right="-132"/>
        <w:rPr>
          <w:ins w:author="Yurii Litvinov" w:date="2023-01-22T20:52:00" w:id="1580"/>
          <w:rFonts w:ascii="Times New Roman" w:hAnsi="Times New Roman"/>
        </w:rPr>
      </w:pPr>
      <w:ins w:author="Yurii Litvinov" w:date="2023-01-22T20:52:00" w:id="1581">
        <w:r>
          <w:rPr>
            <w:rFonts w:ascii="Times New Roman" w:hAnsi="Times New Roman"/>
            <w:b w:val="1"/>
            <w:i w:val="1"/>
          </w:rPr>
          <w:t>Проверяемые компетенции</w:t>
        </w:r>
        <w:r>
          <w:rPr>
            <w:rFonts w:ascii="Times New Roman" w:hAnsi="Times New Roman"/>
            <w:b w:val="1"/>
          </w:rPr>
          <w:t>:</w:t>
        </w:r>
        <w:r>
          <w:rPr>
            <w:rFonts w:ascii="Times New Roman" w:hAnsi="Times New Roman"/>
          </w:rPr>
          <w:t xml:space="preserve"> ОПК-3, ПКА-1, ПКП-4, ПКП-5, ПКП-6, ПКП-7, ПКП-8</w:t>
        </w:r>
      </w:ins>
    </w:p>
    <w:p w14:paraId="450A0000">
      <w:pPr>
        <w:ind w:right="-132"/>
        <w:rPr>
          <w:ins w:author="Yurii Litvinov" w:date="2023-01-22T20:52:00" w:id="1582"/>
          <w:rFonts w:ascii="Times New Roman" w:hAnsi="Times New Roman"/>
        </w:rPr>
      </w:pPr>
      <w:ins w:author="Yurii Litvinov" w:date="2023-01-22T20:52:00" w:id="1583">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решение каждой задачи оценивается по шкале от 0 (нет решения или решение имеет существенные недостатки) до 1 (решение работоспособно, аккуратно реализовано, алгоритмически аккуратно)</w:t>
        </w:r>
        <w:r>
          <w:rPr>
            <w:rFonts w:ascii="Times New Roman" w:hAnsi="Times New Roman"/>
          </w:rPr>
          <w:t>.</w:t>
        </w:r>
      </w:ins>
    </w:p>
    <w:p w14:paraId="460A0000">
      <w:pPr>
        <w:ind w:right="-132"/>
        <w:rPr>
          <w:ins w:author="Yurii Litvinov" w:date="2023-01-22T20:52:00" w:id="1584"/>
          <w:rFonts w:ascii="Times New Roman" w:hAnsi="Times New Roman"/>
        </w:rPr>
      </w:pPr>
    </w:p>
    <w:p w14:paraId="470A0000">
      <w:pPr>
        <w:ind w:right="-130"/>
        <w:jc w:val="both"/>
        <w:rPr>
          <w:ins w:author="Yurii Litvinov" w:date="2023-01-22T20:52:00" w:id="1585"/>
          <w:rFonts w:ascii="Times New Roman" w:hAnsi="Times New Roman"/>
          <w:b w:val="1"/>
          <w:i w:val="1"/>
        </w:rPr>
      </w:pPr>
      <w:ins w:author="Yurii Litvinov" w:date="2023-01-22T20:52:00" w:id="1586">
        <w:r>
          <w:rPr>
            <w:rFonts w:ascii="Times New Roman" w:hAnsi="Times New Roman"/>
            <w:b w:val="1"/>
            <w:i w:val="1"/>
          </w:rPr>
          <w:t>Домашняя работа 3:</w:t>
        </w:r>
      </w:ins>
    </w:p>
    <w:p w14:paraId="480A0000">
      <w:pPr>
        <w:pStyle w:val="Style_1"/>
        <w:numPr>
          <w:ilvl w:val="0"/>
          <w:numId w:val="76"/>
        </w:numPr>
        <w:spacing w:after="240"/>
        <w:ind w:right="-130"/>
        <w:jc w:val="both"/>
        <w:rPr>
          <w:ins w:author="Yurii Litvinov" w:date="2023-01-22T20:52:00" w:id="1587"/>
          <w:rFonts w:ascii="Times New Roman" w:hAnsi="Times New Roman"/>
        </w:rPr>
      </w:pPr>
      <w:r>
        <w:rPr>
          <w:rStyle w:val="Style_6_ch"/>
          <w:rFonts w:ascii="Times New Roman" w:hAnsi="Times New Roman"/>
        </w:rPr>
        <w:fldChar w:fldCharType="begin"/>
      </w:r>
      <w:r>
        <w:rPr>
          <w:rStyle w:val="Style_6_ch"/>
          <w:rFonts w:ascii="Times New Roman" w:hAnsi="Times New Roman"/>
        </w:rPr>
        <w:instrText>HYPERLINK "https://www.papeeria.com/"</w:instrText>
      </w:r>
      <w:r>
        <w:rPr>
          <w:rStyle w:val="Style_6_ch"/>
          <w:rFonts w:ascii="Times New Roman" w:hAnsi="Times New Roman"/>
        </w:rPr>
        <w:fldChar w:fldCharType="separate"/>
      </w:r>
      <w:ins w:author="Yurii Litvinov" w:date="2023-01-22T20:52:00" w:id="1588">
        <w:r>
          <w:rPr>
            <w:rFonts w:ascii="Times New Roman" w:hAnsi="Times New Roman"/>
          </w:rPr>
          <w:t>Выполнить бета-редукцию λ-терма ((</w:t>
        </w:r>
        <w:r>
          <w:rPr>
            <w:rFonts w:ascii="Times New Roman" w:hAnsi="Times New Roman"/>
          </w:rPr>
          <w:t>λ</w:t>
        </w:r>
        <w:r>
          <w:rPr>
            <w:rFonts w:ascii="Times New Roman" w:hAnsi="Times New Roman"/>
          </w:rPr>
          <w:t>a</w:t>
        </w:r>
        <w:r>
          <w:rPr>
            <w:rFonts w:ascii="Times New Roman" w:hAnsi="Times New Roman"/>
          </w:rPr>
          <w:t>.(</w:t>
        </w:r>
        <w:r>
          <w:rPr>
            <w:rFonts w:ascii="Times New Roman" w:hAnsi="Times New Roman"/>
          </w:rPr>
          <w:t>λb.b</w:t>
        </w:r>
        <w:r>
          <w:rPr>
            <w:rFonts w:ascii="Times New Roman" w:hAnsi="Times New Roman"/>
          </w:rPr>
          <w:t xml:space="preserve"> b) (</w:t>
        </w:r>
        <w:r>
          <w:rPr>
            <w:rFonts w:ascii="Times New Roman" w:hAnsi="Times New Roman"/>
          </w:rPr>
          <w:t>λb.b</w:t>
        </w:r>
        <w:r>
          <w:rPr>
            <w:rFonts w:ascii="Times New Roman" w:hAnsi="Times New Roman"/>
          </w:rPr>
          <w:t xml:space="preserve"> b)) b) ((</w:t>
        </w:r>
        <w:r>
          <w:rPr>
            <w:rFonts w:ascii="Times New Roman" w:hAnsi="Times New Roman"/>
          </w:rPr>
          <w:t>λc</w:t>
        </w:r>
        <w:r>
          <w:rPr>
            <w:rFonts w:ascii="Times New Roman" w:hAnsi="Times New Roman"/>
          </w:rPr>
          <w:t>.(c b)) (</w:t>
        </w:r>
        <w:r>
          <w:rPr>
            <w:rFonts w:ascii="Times New Roman" w:hAnsi="Times New Roman"/>
          </w:rPr>
          <w:t>λa.a</w:t>
        </w:r>
        <w:r>
          <w:rPr>
            <w:rFonts w:ascii="Times New Roman" w:hAnsi="Times New Roman"/>
          </w:rPr>
          <w:t xml:space="preserve">)). Решение (в виде последовательности преобразований) набрать в </w:t>
        </w:r>
        <w:r>
          <w:rPr>
            <w:rFonts w:ascii="Times New Roman" w:hAnsi="Times New Roman"/>
          </w:rPr>
          <w:t>TeX</w:t>
        </w:r>
        <w:r>
          <w:rPr>
            <w:rFonts w:ascii="Times New Roman" w:hAnsi="Times New Roman"/>
          </w:rPr>
          <w:t>-е и выложить файл .</w:t>
        </w:r>
        <w:r>
          <w:rPr>
            <w:rFonts w:ascii="Times New Roman" w:hAnsi="Times New Roman"/>
          </w:rPr>
          <w:t>tex</w:t>
        </w:r>
        <w:r>
          <w:rPr>
            <w:rFonts w:ascii="Times New Roman" w:hAnsi="Times New Roman"/>
          </w:rPr>
          <w:t xml:space="preserve"> на </w:t>
        </w:r>
        <w:r>
          <w:rPr>
            <w:rFonts w:ascii="Times New Roman" w:hAnsi="Times New Roman"/>
          </w:rPr>
          <w:t>GitHub</w:t>
        </w:r>
        <w:r>
          <w:rPr>
            <w:rFonts w:ascii="Times New Roman" w:hAnsi="Times New Roman"/>
          </w:rPr>
          <w:t xml:space="preserve">. Может помочь </w:t>
        </w:r>
        <w:r>
          <w:rPr>
            <w:rStyle w:val="Style_6_ch"/>
            <w:rFonts w:ascii="Times New Roman" w:hAnsi="Times New Roman"/>
          </w:rPr>
          <w:t>https://www.papeeria.com/</w:t>
        </w:r>
      </w:ins>
      <w:r>
        <w:rPr>
          <w:rStyle w:val="Style_6_ch"/>
          <w:rFonts w:ascii="Times New Roman" w:hAnsi="Times New Roman"/>
        </w:rPr>
        <w:fldChar w:fldCharType="end"/>
      </w:r>
      <w:r>
        <w:rPr>
          <w:rStyle w:val="Style_6_ch"/>
          <w:rFonts w:ascii="Times New Roman" w:hAnsi="Times New Roman"/>
        </w:rPr>
        <w:fldChar w:fldCharType="begin"/>
      </w:r>
      <w:r>
        <w:rPr>
          <w:rStyle w:val="Style_6_ch"/>
          <w:rFonts w:ascii="Times New Roman" w:hAnsi="Times New Roman"/>
        </w:rPr>
        <w:instrText>HYPERLINK "https://www.overleaf.com/"</w:instrText>
      </w:r>
      <w:r>
        <w:rPr>
          <w:rStyle w:val="Style_6_ch"/>
          <w:rFonts w:ascii="Times New Roman" w:hAnsi="Times New Roman"/>
        </w:rPr>
        <w:fldChar w:fldCharType="separate"/>
      </w:r>
      <w:ins w:author="Yurii Litvinov" w:date="2023-01-22T20:52:00" w:id="1589">
        <w:r>
          <w:rPr>
            <w:rFonts w:ascii="Times New Roman" w:hAnsi="Times New Roman"/>
          </w:rPr>
          <w:t xml:space="preserve"> или </w:t>
        </w:r>
        <w:r>
          <w:rPr>
            <w:rStyle w:val="Style_6_ch"/>
            <w:rFonts w:ascii="Times New Roman" w:hAnsi="Times New Roman"/>
          </w:rPr>
          <w:t>https://www.overleaf.com/</w:t>
        </w:r>
      </w:ins>
      <w:r>
        <w:rPr>
          <w:rStyle w:val="Style_6_ch"/>
          <w:rFonts w:ascii="Times New Roman" w:hAnsi="Times New Roman"/>
        </w:rPr>
        <w:fldChar w:fldCharType="end"/>
      </w:r>
      <w:ins w:author="Yurii Litvinov" w:date="2023-01-22T20:52:00" w:id="1590">
        <w:r>
          <w:rPr>
            <w:rFonts w:ascii="Times New Roman" w:hAnsi="Times New Roman"/>
          </w:rPr>
          <w:t>.</w:t>
        </w:r>
      </w:ins>
    </w:p>
    <w:p w14:paraId="490A0000">
      <w:pPr>
        <w:pStyle w:val="Style_1"/>
        <w:numPr>
          <w:ilvl w:val="0"/>
          <w:numId w:val="76"/>
        </w:numPr>
        <w:spacing w:after="240"/>
        <w:ind w:right="-130"/>
        <w:jc w:val="both"/>
        <w:rPr>
          <w:ins w:author="Yurii Litvinov" w:date="2023-01-22T20:52:00" w:id="1591"/>
          <w:rFonts w:ascii="Times New Roman" w:hAnsi="Times New Roman"/>
        </w:rPr>
      </w:pPr>
      <w:ins w:author="Yurii Litvinov" w:date="2023-01-22T20:52:00" w:id="1592">
        <w:r>
          <w:rPr>
            <w:rFonts w:ascii="Times New Roman" w:hAnsi="Times New Roman"/>
          </w:rPr>
          <w:t xml:space="preserve">Докажите, что S K </w:t>
        </w:r>
        <w:r>
          <w:rPr>
            <w:rFonts w:ascii="Times New Roman" w:hAnsi="Times New Roman"/>
          </w:rPr>
          <w:t>K</w:t>
        </w:r>
        <w:r>
          <w:rPr>
            <w:rFonts w:ascii="Times New Roman" w:hAnsi="Times New Roman"/>
          </w:rPr>
          <w:t xml:space="preserve"> = I. Доказательство набрать в </w:t>
        </w:r>
        <w:r>
          <w:rPr>
            <w:rFonts w:ascii="Times New Roman" w:hAnsi="Times New Roman"/>
          </w:rPr>
          <w:t>TeX</w:t>
        </w:r>
        <w:r>
          <w:rPr>
            <w:rFonts w:ascii="Times New Roman" w:hAnsi="Times New Roman"/>
          </w:rPr>
          <w:t xml:space="preserve">-е и выложить на </w:t>
        </w:r>
        <w:r>
          <w:rPr>
            <w:rFonts w:ascii="Times New Roman" w:hAnsi="Times New Roman"/>
          </w:rPr>
          <w:t>GitHub</w:t>
        </w:r>
        <w:r>
          <w:rPr>
            <w:rFonts w:ascii="Times New Roman" w:hAnsi="Times New Roman"/>
          </w:rPr>
          <w:t>. Делать надо самостоятельно, это известное (и несложное) упражнение, так что гуглить нечестно.</w:t>
        </w:r>
      </w:ins>
    </w:p>
    <w:p w14:paraId="4A0A0000">
      <w:pPr>
        <w:pStyle w:val="Style_1"/>
        <w:numPr>
          <w:ilvl w:val="0"/>
          <w:numId w:val="76"/>
        </w:numPr>
        <w:spacing w:after="240"/>
        <w:ind w:right="-130"/>
        <w:jc w:val="both"/>
        <w:rPr>
          <w:ins w:author="Yurii Litvinov" w:date="2023-01-22T20:52:00" w:id="1593"/>
          <w:rFonts w:ascii="Times New Roman" w:hAnsi="Times New Roman"/>
        </w:rPr>
      </w:pPr>
      <w:ins w:author="Yurii Litvinov" w:date="2023-01-22T20:52:00" w:id="1594">
        <w:r>
          <w:rPr>
            <w:rFonts w:ascii="Times New Roman" w:hAnsi="Times New Roman"/>
          </w:rPr>
          <w:t>Реализовать интерпретатор лямбда-выражений, выполняющий бета-редукцию по нормальной стратегии. Лямбда-выражения задаются через размеченные объединения. Должна поддерживаться альфа-конверсия для избежания захвата свободных переменных. Примечание: если не извращаться и делать всё по определению, задача простая.</w:t>
        </w:r>
      </w:ins>
    </w:p>
    <w:p w14:paraId="4B0A0000">
      <w:pPr>
        <w:ind w:right="-132"/>
        <w:rPr>
          <w:ins w:author="Yurii Litvinov" w:date="2023-01-22T20:52:00" w:id="1595"/>
          <w:rFonts w:ascii="Times New Roman" w:hAnsi="Times New Roman"/>
        </w:rPr>
      </w:pPr>
      <w:ins w:author="Yurii Litvinov" w:date="2023-01-22T20:52:00" w:id="1596">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ОПК-1, ОПК-2, ОПК-3, ПКА-1, ПКП-4, ПКП-5, ПКП-6, ПКП-7, ПКП-8</w:t>
        </w:r>
      </w:ins>
    </w:p>
    <w:p w14:paraId="4C0A0000">
      <w:pPr>
        <w:ind w:right="-132"/>
        <w:jc w:val="both"/>
        <w:rPr>
          <w:ins w:author="Yurii Litvinov" w:date="2023-01-22T20:52:00" w:id="1597"/>
          <w:rFonts w:ascii="Times New Roman" w:hAnsi="Times New Roman"/>
        </w:rPr>
      </w:pPr>
      <w:ins w:author="Yurii Litvinov" w:date="2023-01-22T20:52:00" w:id="1598">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 xml:space="preserve">решение задач 1 и 2 оценивается по шкале от 0 (нет решения или решение имеет существенные недостатки) до 1 (решение правильно и аккуратно свёрстано в </w:t>
        </w:r>
        <w:r>
          <w:rPr>
            <w:rFonts w:ascii="Times New Roman" w:hAnsi="Times New Roman"/>
          </w:rPr>
          <w:t>TeX</w:t>
        </w:r>
        <w:r>
          <w:rPr>
            <w:rFonts w:ascii="Times New Roman" w:hAnsi="Times New Roman"/>
          </w:rPr>
          <w:t>)</w:t>
        </w:r>
        <w:r>
          <w:rPr>
            <w:rFonts w:ascii="Times New Roman" w:hAnsi="Times New Roman"/>
          </w:rPr>
          <w:t>. Решение задачи 3 оценивается по шкале от 0 (</w:t>
        </w:r>
        <w:r>
          <w:rPr>
            <w:rFonts w:ascii="Times New Roman" w:hAnsi="Times New Roman"/>
          </w:rPr>
          <w:t>нет решения или решение имеет существенные недостатки</w:t>
        </w:r>
        <w:r>
          <w:rPr>
            <w:rFonts w:ascii="Times New Roman" w:hAnsi="Times New Roman"/>
          </w:rPr>
          <w:t>) до 3 (решение алгоритмически правильно, корректно обрабатывает случай захвата переменных, аккуратно реализовано и покрыто тестами).</w:t>
        </w:r>
      </w:ins>
    </w:p>
    <w:p w14:paraId="4D0A0000">
      <w:pPr>
        <w:ind w:right="-132"/>
        <w:rPr>
          <w:ins w:author="Yurii Litvinov" w:date="2023-01-22T20:52:00" w:id="1599"/>
          <w:rFonts w:ascii="Times New Roman" w:hAnsi="Times New Roman"/>
        </w:rPr>
      </w:pPr>
    </w:p>
    <w:p w14:paraId="4E0A0000">
      <w:pPr>
        <w:ind w:right="-130"/>
        <w:jc w:val="both"/>
        <w:rPr>
          <w:ins w:author="Yurii Litvinov" w:date="2023-01-22T20:52:00" w:id="1600"/>
          <w:rFonts w:ascii="Times New Roman" w:hAnsi="Times New Roman"/>
          <w:b w:val="1"/>
          <w:i w:val="1"/>
        </w:rPr>
      </w:pPr>
      <w:ins w:author="Yurii Litvinov" w:date="2023-01-22T20:52:00" w:id="1601">
        <w:r>
          <w:rPr>
            <w:rFonts w:ascii="Times New Roman" w:hAnsi="Times New Roman"/>
            <w:b w:val="1"/>
            <w:i w:val="1"/>
          </w:rPr>
          <w:t>Домашняя работа 4:</w:t>
        </w:r>
      </w:ins>
    </w:p>
    <w:p w14:paraId="4F0A0000">
      <w:pPr>
        <w:pStyle w:val="Style_1"/>
        <w:numPr>
          <w:ilvl w:val="0"/>
          <w:numId w:val="113"/>
        </w:numPr>
        <w:ind w:right="-132"/>
        <w:jc w:val="both"/>
        <w:rPr>
          <w:ins w:author="Yurii Litvinov" w:date="2023-01-22T20:52:00" w:id="1602"/>
          <w:rFonts w:ascii="Times New Roman" w:hAnsi="Times New Roman"/>
        </w:rPr>
      </w:pPr>
      <w:ins w:author="Yurii Litvinov" w:date="2023-01-22T20:52:00" w:id="1603">
        <w:r>
          <w:rPr>
            <w:rFonts w:ascii="Times New Roman" w:hAnsi="Times New Roman"/>
          </w:rPr>
          <w:t>Реализовать функцию, которая по произвольной строке проверяет корректность скобочной последовательности в этой строке. Скобки бывают трёх видов.</w:t>
        </w:r>
      </w:ins>
    </w:p>
    <w:p w14:paraId="500A0000">
      <w:pPr>
        <w:pStyle w:val="Style_1"/>
        <w:numPr>
          <w:ilvl w:val="0"/>
          <w:numId w:val="113"/>
        </w:numPr>
        <w:ind w:right="-132"/>
        <w:jc w:val="both"/>
        <w:rPr>
          <w:ins w:author="Yurii Litvinov" w:date="2023-01-22T20:52:00" w:id="1604"/>
          <w:rFonts w:ascii="Times New Roman" w:hAnsi="Times New Roman"/>
        </w:rPr>
      </w:pPr>
      <w:ins w:author="Yurii Litvinov" w:date="2023-01-22T20:52:00" w:id="1605">
        <w:r>
          <w:rPr>
            <w:rFonts w:ascii="Times New Roman" w:hAnsi="Times New Roman"/>
          </w:rPr>
          <w:t xml:space="preserve">Записать в </w:t>
        </w:r>
        <w:r>
          <w:rPr>
            <w:rFonts w:ascii="Times New Roman" w:hAnsi="Times New Roman"/>
          </w:rPr>
          <w:t>point-free</w:t>
        </w:r>
        <w:r>
          <w:rPr>
            <w:rFonts w:ascii="Times New Roman" w:hAnsi="Times New Roman"/>
          </w:rPr>
          <w:t xml:space="preserve"> стиле «</w:t>
        </w:r>
        <w:r>
          <w:rPr>
            <w:rFonts w:ascii="Times New Roman" w:hAnsi="Times New Roman"/>
          </w:rPr>
          <w:t>func</w:t>
        </w:r>
        <w:r>
          <w:rPr>
            <w:rFonts w:ascii="Times New Roman" w:hAnsi="Times New Roman"/>
          </w:rPr>
          <w:t xml:space="preserve"> x l = </w:t>
        </w:r>
        <w:r>
          <w:rPr>
            <w:rFonts w:ascii="Times New Roman" w:hAnsi="Times New Roman"/>
          </w:rPr>
          <w:t>List.map</w:t>
        </w:r>
        <w:r>
          <w:rPr>
            <w:rFonts w:ascii="Times New Roman" w:hAnsi="Times New Roman"/>
          </w:rPr>
          <w:t xml:space="preserve"> (</w:t>
        </w:r>
        <w:r>
          <w:rPr>
            <w:rFonts w:ascii="Times New Roman" w:hAnsi="Times New Roman"/>
          </w:rPr>
          <w:t>fun</w:t>
        </w:r>
        <w:r>
          <w:rPr>
            <w:rFonts w:ascii="Times New Roman" w:hAnsi="Times New Roman"/>
          </w:rPr>
          <w:t xml:space="preserve"> y -&gt; y * x) l». Выписать шаги вывода и проверить с помощью </w:t>
        </w:r>
        <w:r>
          <w:rPr>
            <w:rFonts w:ascii="Times New Roman" w:hAnsi="Times New Roman"/>
          </w:rPr>
          <w:t>FsCheck</w:t>
        </w:r>
        <w:r>
          <w:rPr>
            <w:rFonts w:ascii="Times New Roman" w:hAnsi="Times New Roman"/>
          </w:rPr>
          <w:t xml:space="preserve"> корректность результата.</w:t>
        </w:r>
      </w:ins>
    </w:p>
    <w:p w14:paraId="510A0000">
      <w:pPr>
        <w:pStyle w:val="Style_1"/>
        <w:numPr>
          <w:ilvl w:val="0"/>
          <w:numId w:val="113"/>
        </w:numPr>
        <w:ind w:right="-132"/>
        <w:jc w:val="both"/>
        <w:rPr>
          <w:ins w:author="Yurii Litvinov" w:date="2023-01-22T20:52:00" w:id="1606"/>
          <w:rFonts w:ascii="Times New Roman" w:hAnsi="Times New Roman"/>
        </w:rPr>
      </w:pPr>
      <w:ins w:author="Yurii Litvinov" w:date="2023-01-22T20:52:00" w:id="1607">
        <w:r>
          <w:rPr>
            <w:rFonts w:ascii="Times New Roman" w:hAnsi="Times New Roman"/>
          </w:rPr>
          <w:t>Написать программу — телефонный справочник. Она должна уметь хранить имена и номера телефонов, в интерактивном режиме осуществлять следующие операции:</w:t>
        </w:r>
      </w:ins>
    </w:p>
    <w:p w14:paraId="520A0000">
      <w:pPr>
        <w:pStyle w:val="Style_1"/>
        <w:numPr>
          <w:ilvl w:val="1"/>
          <w:numId w:val="5"/>
        </w:numPr>
        <w:tabs>
          <w:tab w:leader="none" w:pos="993" w:val="left"/>
          <w:tab w:leader="none" w:pos="1440" w:val="clear"/>
        </w:tabs>
        <w:ind w:right="-132"/>
        <w:jc w:val="both"/>
        <w:rPr>
          <w:ins w:author="Yurii Litvinov" w:date="2023-01-22T20:52:00" w:id="1608"/>
          <w:rFonts w:ascii="Times New Roman" w:hAnsi="Times New Roman"/>
        </w:rPr>
      </w:pPr>
      <w:ins w:author="Yurii Litvinov" w:date="2023-01-22T20:52:00" w:id="1609">
        <w:r>
          <w:rPr>
            <w:rFonts w:ascii="Times New Roman" w:hAnsi="Times New Roman"/>
          </w:rPr>
          <w:t>выйти;</w:t>
        </w:r>
      </w:ins>
    </w:p>
    <w:p w14:paraId="530A0000">
      <w:pPr>
        <w:pStyle w:val="Style_1"/>
        <w:numPr>
          <w:ilvl w:val="1"/>
          <w:numId w:val="5"/>
        </w:numPr>
        <w:tabs>
          <w:tab w:leader="none" w:pos="993" w:val="left"/>
          <w:tab w:leader="none" w:pos="1440" w:val="clear"/>
        </w:tabs>
        <w:ind w:right="-132"/>
        <w:jc w:val="both"/>
        <w:rPr>
          <w:ins w:author="Yurii Litvinov" w:date="2023-01-22T20:52:00" w:id="1610"/>
          <w:rFonts w:ascii="Times New Roman" w:hAnsi="Times New Roman"/>
        </w:rPr>
      </w:pPr>
      <w:ins w:author="Yurii Litvinov" w:date="2023-01-22T20:52:00" w:id="1611">
        <w:r>
          <w:rPr>
            <w:rFonts w:ascii="Times New Roman" w:hAnsi="Times New Roman"/>
          </w:rPr>
          <w:t>добавить запись (имя и телефон);</w:t>
        </w:r>
      </w:ins>
    </w:p>
    <w:p w14:paraId="540A0000">
      <w:pPr>
        <w:pStyle w:val="Style_1"/>
        <w:numPr>
          <w:ilvl w:val="1"/>
          <w:numId w:val="5"/>
        </w:numPr>
        <w:tabs>
          <w:tab w:leader="none" w:pos="993" w:val="left"/>
          <w:tab w:leader="none" w:pos="1440" w:val="clear"/>
        </w:tabs>
        <w:ind w:right="-132"/>
        <w:jc w:val="both"/>
        <w:rPr>
          <w:ins w:author="Yurii Litvinov" w:date="2023-01-22T20:52:00" w:id="1612"/>
          <w:rFonts w:ascii="Times New Roman" w:hAnsi="Times New Roman"/>
        </w:rPr>
      </w:pPr>
      <w:ins w:author="Yurii Litvinov" w:date="2023-01-22T20:52:00" w:id="1613">
        <w:r>
          <w:rPr>
            <w:rFonts w:ascii="Times New Roman" w:hAnsi="Times New Roman"/>
          </w:rPr>
          <w:t>найти телефон по имени;</w:t>
        </w:r>
      </w:ins>
    </w:p>
    <w:p w14:paraId="550A0000">
      <w:pPr>
        <w:pStyle w:val="Style_1"/>
        <w:numPr>
          <w:ilvl w:val="1"/>
          <w:numId w:val="5"/>
        </w:numPr>
        <w:tabs>
          <w:tab w:leader="none" w:pos="993" w:val="left"/>
          <w:tab w:leader="none" w:pos="1440" w:val="clear"/>
        </w:tabs>
        <w:ind w:right="-132"/>
        <w:jc w:val="both"/>
        <w:rPr>
          <w:ins w:author="Yurii Litvinov" w:date="2023-01-22T20:52:00" w:id="1614"/>
          <w:rFonts w:ascii="Times New Roman" w:hAnsi="Times New Roman"/>
        </w:rPr>
      </w:pPr>
      <w:ins w:author="Yurii Litvinov" w:date="2023-01-22T20:52:00" w:id="1615">
        <w:r>
          <w:rPr>
            <w:rFonts w:ascii="Times New Roman" w:hAnsi="Times New Roman"/>
          </w:rPr>
          <w:t>найти имя по телефону;</w:t>
        </w:r>
      </w:ins>
    </w:p>
    <w:p w14:paraId="560A0000">
      <w:pPr>
        <w:pStyle w:val="Style_1"/>
        <w:numPr>
          <w:ilvl w:val="1"/>
          <w:numId w:val="5"/>
        </w:numPr>
        <w:tabs>
          <w:tab w:leader="none" w:pos="993" w:val="left"/>
          <w:tab w:leader="none" w:pos="1440" w:val="clear"/>
        </w:tabs>
        <w:ind w:right="-132"/>
        <w:jc w:val="both"/>
        <w:rPr>
          <w:ins w:author="Yurii Litvinov" w:date="2023-01-22T20:52:00" w:id="1616"/>
          <w:rFonts w:ascii="Times New Roman" w:hAnsi="Times New Roman"/>
        </w:rPr>
      </w:pPr>
      <w:ins w:author="Yurii Litvinov" w:date="2023-01-22T20:52:00" w:id="1617">
        <w:r>
          <w:rPr>
            <w:rFonts w:ascii="Times New Roman" w:hAnsi="Times New Roman"/>
          </w:rPr>
          <w:t>вывести всё текущее содержимое базы;</w:t>
        </w:r>
      </w:ins>
    </w:p>
    <w:p w14:paraId="570A0000">
      <w:pPr>
        <w:pStyle w:val="Style_1"/>
        <w:numPr>
          <w:ilvl w:val="1"/>
          <w:numId w:val="5"/>
        </w:numPr>
        <w:tabs>
          <w:tab w:leader="none" w:pos="993" w:val="left"/>
          <w:tab w:leader="none" w:pos="1440" w:val="clear"/>
        </w:tabs>
        <w:ind w:right="-132"/>
        <w:jc w:val="both"/>
        <w:rPr>
          <w:ins w:author="Yurii Litvinov" w:date="2023-01-22T20:52:00" w:id="1618"/>
          <w:rFonts w:ascii="Times New Roman" w:hAnsi="Times New Roman"/>
        </w:rPr>
      </w:pPr>
      <w:ins w:author="Yurii Litvinov" w:date="2023-01-22T20:52:00" w:id="1619">
        <w:r>
          <w:rPr>
            <w:rFonts w:ascii="Times New Roman" w:hAnsi="Times New Roman"/>
          </w:rPr>
          <w:t>сохранить текущие данные в файл;</w:t>
        </w:r>
      </w:ins>
    </w:p>
    <w:p w14:paraId="580A0000">
      <w:pPr>
        <w:pStyle w:val="Style_1"/>
        <w:numPr>
          <w:ilvl w:val="1"/>
          <w:numId w:val="5"/>
        </w:numPr>
        <w:tabs>
          <w:tab w:leader="none" w:pos="993" w:val="left"/>
          <w:tab w:leader="none" w:pos="1440" w:val="clear"/>
        </w:tabs>
        <w:ind w:right="-132"/>
        <w:jc w:val="both"/>
        <w:rPr>
          <w:ins w:author="Yurii Litvinov" w:date="2023-01-22T20:52:00" w:id="1620"/>
          <w:rFonts w:ascii="Times New Roman" w:hAnsi="Times New Roman"/>
        </w:rPr>
      </w:pPr>
      <w:ins w:author="Yurii Litvinov" w:date="2023-01-22T20:52:00" w:id="1621">
        <w:r>
          <w:rPr>
            <w:rFonts w:ascii="Times New Roman" w:hAnsi="Times New Roman"/>
          </w:rPr>
          <w:t>считать данные из файла.</w:t>
        </w:r>
      </w:ins>
    </w:p>
    <w:p w14:paraId="590A0000">
      <w:pPr>
        <w:ind w:firstLine="0" w:left="426" w:right="-132"/>
        <w:jc w:val="both"/>
        <w:rPr>
          <w:ins w:author="Yurii Litvinov" w:date="2023-01-22T20:52:00" w:id="1622"/>
          <w:rFonts w:ascii="Times New Roman" w:hAnsi="Times New Roman"/>
        </w:rPr>
      </w:pPr>
      <w:ins w:author="Yurii Litvinov" w:date="2023-01-22T20:52:00" w:id="1623">
        <w:r>
          <w:rPr>
            <w:rFonts w:ascii="Times New Roman" w:hAnsi="Times New Roman"/>
          </w:rPr>
          <w:t>При этом бизнес-логика должна быть отделена от пользовательского интерфейса и покрыта тестами.</w:t>
        </w:r>
      </w:ins>
    </w:p>
    <w:p w14:paraId="5A0A0000">
      <w:pPr>
        <w:pStyle w:val="Style_1"/>
        <w:ind w:firstLine="0" w:left="360" w:right="-132"/>
        <w:rPr>
          <w:ins w:author="Yurii Litvinov" w:date="2023-01-22T20:52:00" w:id="1624"/>
          <w:rFonts w:ascii="Times New Roman" w:hAnsi="Times New Roman"/>
        </w:rPr>
      </w:pPr>
    </w:p>
    <w:p w14:paraId="5B0A0000">
      <w:pPr>
        <w:ind w:right="-132"/>
        <w:rPr>
          <w:ins w:author="Yurii Litvinov" w:date="2023-01-22T20:52:00" w:id="1625"/>
          <w:rFonts w:ascii="Times New Roman" w:hAnsi="Times New Roman"/>
        </w:rPr>
      </w:pPr>
      <w:ins w:author="Yurii Litvinov" w:date="2023-01-22T20:52:00" w:id="1626">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ОПК-3, ПКА-1, ПКП-4, ПКП-5, ПКП-6, ПКП-7, ПКП-8</w:t>
        </w:r>
      </w:ins>
    </w:p>
    <w:p w14:paraId="5C0A0000">
      <w:pPr>
        <w:ind w:right="-132"/>
        <w:jc w:val="both"/>
        <w:rPr>
          <w:ins w:author="Yurii Litvinov" w:date="2023-01-22T20:52:00" w:id="1627"/>
          <w:rFonts w:ascii="Times New Roman" w:hAnsi="Times New Roman"/>
        </w:rPr>
      </w:pPr>
      <w:ins w:author="Yurii Litvinov" w:date="2023-01-22T20:52:00" w:id="1628">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решение каждой задачи оценивается по шкале от 0 (нет решения или решение имеет существенные недостатки) до 2 (решение работоспособно, аккуратно реализовано, алгоритмически аккуратно)</w:t>
        </w:r>
        <w:r>
          <w:rPr>
            <w:rFonts w:ascii="Times New Roman" w:hAnsi="Times New Roman"/>
          </w:rPr>
          <w:t>.</w:t>
        </w:r>
      </w:ins>
    </w:p>
    <w:p w14:paraId="5D0A0000">
      <w:pPr>
        <w:ind w:right="-132"/>
        <w:rPr>
          <w:ins w:author="Yurii Litvinov" w:date="2023-01-22T20:52:00" w:id="1629"/>
          <w:rFonts w:ascii="Times New Roman" w:hAnsi="Times New Roman"/>
        </w:rPr>
      </w:pPr>
    </w:p>
    <w:p w14:paraId="5E0A0000">
      <w:pPr>
        <w:ind w:right="-130"/>
        <w:jc w:val="both"/>
        <w:rPr>
          <w:ins w:author="Yurii Litvinov" w:date="2023-01-22T20:52:00" w:id="1630"/>
          <w:rFonts w:ascii="Times New Roman" w:hAnsi="Times New Roman"/>
          <w:b w:val="1"/>
          <w:i w:val="1"/>
        </w:rPr>
      </w:pPr>
      <w:ins w:author="Yurii Litvinov" w:date="2023-01-22T20:52:00" w:id="1631">
        <w:r>
          <w:rPr>
            <w:rFonts w:ascii="Times New Roman" w:hAnsi="Times New Roman"/>
            <w:b w:val="1"/>
            <w:i w:val="1"/>
          </w:rPr>
          <w:t>Домашняя работа 5:</w:t>
        </w:r>
      </w:ins>
    </w:p>
    <w:p w14:paraId="5F0A0000">
      <w:pPr>
        <w:pStyle w:val="Style_1"/>
        <w:numPr>
          <w:ilvl w:val="0"/>
          <w:numId w:val="114"/>
        </w:numPr>
        <w:tabs>
          <w:tab w:leader="none" w:pos="426" w:val="left"/>
          <w:tab w:leader="none" w:pos="720" w:val="clear"/>
        </w:tabs>
        <w:ind w:right="-132"/>
        <w:jc w:val="both"/>
        <w:rPr>
          <w:ins w:author="Yurii Litvinov" w:date="2023-01-22T20:52:00" w:id="1632"/>
          <w:rFonts w:ascii="Times New Roman" w:hAnsi="Times New Roman"/>
        </w:rPr>
      </w:pPr>
      <w:ins w:author="Yurii Litvinov" w:date="2023-01-22T20:52:00" w:id="1633">
        <w:r>
          <w:rPr>
            <w:rFonts w:ascii="Times New Roman" w:hAnsi="Times New Roman"/>
          </w:rPr>
          <w:t>В объектно-ориентированном стиле смоделировать работу локальной сети:</w:t>
        </w:r>
      </w:ins>
    </w:p>
    <w:p w14:paraId="600A0000">
      <w:pPr>
        <w:pStyle w:val="Style_1"/>
        <w:numPr>
          <w:ilvl w:val="0"/>
          <w:numId w:val="115"/>
        </w:numPr>
        <w:tabs>
          <w:tab w:leader="none" w:pos="1134" w:val="left"/>
          <w:tab w:leader="none" w:pos="1440" w:val="clear"/>
        </w:tabs>
        <w:ind w:right="-132"/>
        <w:jc w:val="both"/>
        <w:rPr>
          <w:ins w:author="Yurii Litvinov" w:date="2023-01-22T20:52:00" w:id="1634"/>
          <w:rFonts w:ascii="Times New Roman" w:hAnsi="Times New Roman"/>
        </w:rPr>
      </w:pPr>
      <w:ins w:author="Yurii Litvinov" w:date="2023-01-22T20:52:00" w:id="1635">
        <w:r>
          <w:rPr>
            <w:rFonts w:ascii="Times New Roman" w:hAnsi="Times New Roman"/>
          </w:rPr>
          <w:t>в сети есть несколько компьютеров, связанных друг с другом (каким образом — можно задавать, например, матрицей смежности);</w:t>
        </w:r>
      </w:ins>
    </w:p>
    <w:p w14:paraId="610A0000">
      <w:pPr>
        <w:pStyle w:val="Style_1"/>
        <w:numPr>
          <w:ilvl w:val="0"/>
          <w:numId w:val="115"/>
        </w:numPr>
        <w:tabs>
          <w:tab w:leader="none" w:pos="1134" w:val="left"/>
          <w:tab w:leader="none" w:pos="1440" w:val="clear"/>
        </w:tabs>
        <w:ind w:right="-132"/>
        <w:jc w:val="both"/>
        <w:rPr>
          <w:ins w:author="Yurii Litvinov" w:date="2023-01-22T20:52:00" w:id="1636"/>
          <w:rFonts w:ascii="Times New Roman" w:hAnsi="Times New Roman"/>
        </w:rPr>
      </w:pPr>
      <w:ins w:author="Yurii Litvinov" w:date="2023-01-22T20:52:00" w:id="1637">
        <w:r>
          <w:rPr>
            <w:rFonts w:ascii="Times New Roman" w:hAnsi="Times New Roman"/>
          </w:rPr>
          <w:t xml:space="preserve">на каждом компе стоит ОС (Windows, Linux, </w:t>
        </w:r>
        <w:r>
          <w:rPr>
            <w:rFonts w:ascii="Times New Roman" w:hAnsi="Times New Roman"/>
          </w:rPr>
          <w:t>etc</w:t>
        </w:r>
        <w:r>
          <w:rPr>
            <w:rFonts w:ascii="Times New Roman" w:hAnsi="Times New Roman"/>
          </w:rPr>
          <w:t>...</w:t>
        </w:r>
        <w:r>
          <w:rPr>
            <w:rFonts w:ascii="Times New Roman" w:hAnsi="Times New Roman"/>
          </w:rPr>
          <w:t>);</w:t>
        </w:r>
      </w:ins>
    </w:p>
    <w:p w14:paraId="620A0000">
      <w:pPr>
        <w:pStyle w:val="Style_1"/>
        <w:numPr>
          <w:ilvl w:val="0"/>
          <w:numId w:val="115"/>
        </w:numPr>
        <w:tabs>
          <w:tab w:leader="none" w:pos="1134" w:val="left"/>
          <w:tab w:leader="none" w:pos="1440" w:val="clear"/>
        </w:tabs>
        <w:ind w:right="-132"/>
        <w:jc w:val="both"/>
        <w:rPr>
          <w:ins w:author="Yurii Litvinov" w:date="2023-01-22T20:52:00" w:id="1638"/>
          <w:rFonts w:ascii="Times New Roman" w:hAnsi="Times New Roman"/>
        </w:rPr>
      </w:pPr>
      <w:ins w:author="Yurii Litvinov" w:date="2023-01-22T20:52:00" w:id="1639">
        <w:r>
          <w:rPr>
            <w:rFonts w:ascii="Times New Roman" w:hAnsi="Times New Roman"/>
          </w:rPr>
          <w:t>в сети гуляют вирусы, так что для каждой машины есть ненулевая вероятность заразиться (вероятность зависит от типа ОС), заражаются компьютеры, непосредственно соединённые с заражёнными;</w:t>
        </w:r>
      </w:ins>
    </w:p>
    <w:p w14:paraId="630A0000">
      <w:pPr>
        <w:pStyle w:val="Style_1"/>
        <w:numPr>
          <w:ilvl w:val="0"/>
          <w:numId w:val="115"/>
        </w:numPr>
        <w:tabs>
          <w:tab w:leader="none" w:pos="1134" w:val="left"/>
          <w:tab w:leader="none" w:pos="1440" w:val="clear"/>
        </w:tabs>
        <w:ind w:right="-132"/>
        <w:jc w:val="both"/>
        <w:rPr>
          <w:ins w:author="Yurii Litvinov" w:date="2023-01-22T20:52:00" w:id="1640"/>
          <w:rFonts w:ascii="Times New Roman" w:hAnsi="Times New Roman"/>
        </w:rPr>
      </w:pPr>
      <w:ins w:author="Yurii Litvinov" w:date="2023-01-22T20:52:00" w:id="1641">
        <w:r>
          <w:rPr>
            <w:rFonts w:ascii="Times New Roman" w:hAnsi="Times New Roman"/>
          </w:rPr>
          <w:t>заражения (и проверки, заразился компьютер или нет) происходят дискретно — по ходам.</w:t>
        </w:r>
      </w:ins>
    </w:p>
    <w:p w14:paraId="640A0000">
      <w:pPr>
        <w:ind w:firstLine="0" w:left="426" w:right="-132"/>
        <w:jc w:val="both"/>
        <w:rPr>
          <w:ins w:author="Yurii Litvinov" w:date="2023-01-22T20:52:00" w:id="1642"/>
          <w:rFonts w:ascii="Times New Roman" w:hAnsi="Times New Roman"/>
        </w:rPr>
      </w:pPr>
      <w:ins w:author="Yurii Litvinov" w:date="2023-01-22T20:52:00" w:id="1643">
        <w:r>
          <w:rPr>
            <w:rFonts w:ascii="Times New Roman" w:hAnsi="Times New Roman"/>
          </w:rPr>
          <w:t>Требуется периодически выводить состояние сети.</w:t>
        </w:r>
      </w:ins>
    </w:p>
    <w:p w14:paraId="650A0000">
      <w:pPr>
        <w:ind w:firstLine="0" w:left="426" w:right="-132"/>
        <w:jc w:val="both"/>
        <w:rPr>
          <w:ins w:author="Yurii Litvinov" w:date="2023-01-22T20:52:00" w:id="1644"/>
          <w:rFonts w:ascii="Times New Roman" w:hAnsi="Times New Roman"/>
        </w:rPr>
      </w:pPr>
      <w:ins w:author="Yurii Litvinov" w:date="2023-01-22T20:52:00" w:id="1645">
        <w:r>
          <w:rPr>
            <w:rFonts w:ascii="Times New Roman" w:hAnsi="Times New Roman"/>
          </w:rPr>
          <w:t xml:space="preserve">Необходимы также юнит-тесты, проверяющие корректность работы алгоритма заражения: если вероятность заражения всегда 1, вирус должен вести себя как обход в ширину, если вероятность 0 — никто не должен заражаться. Могут быть полезны </w:t>
        </w:r>
        <w:r>
          <w:rPr>
            <w:rFonts w:ascii="Times New Roman" w:hAnsi="Times New Roman"/>
          </w:rPr>
          <w:t>mock</w:t>
        </w:r>
        <w:r>
          <w:rPr>
            <w:rFonts w:ascii="Times New Roman" w:hAnsi="Times New Roman"/>
          </w:rPr>
          <w:t>-объекты.</w:t>
        </w:r>
      </w:ins>
    </w:p>
    <w:p w14:paraId="660A0000">
      <w:pPr>
        <w:pStyle w:val="Style_1"/>
        <w:ind w:right="-132"/>
        <w:rPr>
          <w:ins w:author="Yurii Litvinov" w:date="2023-01-22T20:52:00" w:id="1646"/>
          <w:rFonts w:ascii="Times New Roman" w:hAnsi="Times New Roman"/>
        </w:rPr>
      </w:pPr>
    </w:p>
    <w:p w14:paraId="670A0000">
      <w:pPr>
        <w:ind w:right="-132"/>
        <w:rPr>
          <w:ins w:author="Yurii Litvinov" w:date="2023-01-22T20:52:00" w:id="1647"/>
          <w:rFonts w:ascii="Times New Roman" w:hAnsi="Times New Roman"/>
        </w:rPr>
      </w:pPr>
      <w:ins w:author="Yurii Litvinov" w:date="2023-01-22T20:52:00" w:id="1648">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ОПК-3, ПКА-1, ПКП-4, ПКП-5, ПКП-6, ПКП-7, ПКП-8</w:t>
        </w:r>
      </w:ins>
    </w:p>
    <w:p w14:paraId="680A0000">
      <w:pPr>
        <w:ind w:right="-132"/>
        <w:jc w:val="both"/>
        <w:rPr>
          <w:ins w:author="Yurii Litvinov" w:date="2023-01-22T20:52:00" w:id="1649"/>
          <w:rFonts w:ascii="Times New Roman" w:hAnsi="Times New Roman"/>
        </w:rPr>
      </w:pPr>
      <w:ins w:author="Yurii Litvinov" w:date="2023-01-22T20:52:00" w:id="1650">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решение задачи оценивается по шкале от 0 (нет решения или решение имеет существенные недостатки) до 3 (решение работоспособно, аккуратно реализовано, алгоритмически аккуратно, хорошо покрыто тестами)</w:t>
        </w:r>
        <w:r>
          <w:rPr>
            <w:rFonts w:ascii="Times New Roman" w:hAnsi="Times New Roman"/>
          </w:rPr>
          <w:t>.</w:t>
        </w:r>
      </w:ins>
    </w:p>
    <w:p w14:paraId="690A0000">
      <w:pPr>
        <w:ind w:right="-132"/>
        <w:rPr>
          <w:ins w:author="Yurii Litvinov" w:date="2023-01-22T20:52:00" w:id="1651"/>
          <w:rFonts w:ascii="Times New Roman" w:hAnsi="Times New Roman"/>
        </w:rPr>
      </w:pPr>
    </w:p>
    <w:p w14:paraId="6A0A0000">
      <w:pPr>
        <w:ind w:right="-130"/>
        <w:jc w:val="both"/>
        <w:rPr>
          <w:ins w:author="Yurii Litvinov" w:date="2023-01-22T20:52:00" w:id="1652"/>
          <w:rFonts w:ascii="Times New Roman" w:hAnsi="Times New Roman"/>
          <w:b w:val="1"/>
          <w:i w:val="1"/>
        </w:rPr>
      </w:pPr>
      <w:ins w:author="Yurii Litvinov" w:date="2023-01-22T20:52:00" w:id="1653">
        <w:r>
          <w:rPr>
            <w:rFonts w:ascii="Times New Roman" w:hAnsi="Times New Roman"/>
            <w:b w:val="1"/>
            <w:i w:val="1"/>
          </w:rPr>
          <w:t>Домашняя работа 6:</w:t>
        </w:r>
      </w:ins>
    </w:p>
    <w:p w14:paraId="6B0A0000">
      <w:pPr>
        <w:pStyle w:val="Style_1"/>
        <w:numPr>
          <w:ilvl w:val="0"/>
          <w:numId w:val="116"/>
        </w:numPr>
        <w:tabs>
          <w:tab w:leader="none" w:pos="426" w:val="left"/>
          <w:tab w:leader="none" w:pos="720" w:val="clear"/>
        </w:tabs>
        <w:ind w:right="-132"/>
        <w:rPr>
          <w:ins w:author="Yurii Litvinov" w:date="2023-01-22T20:52:00" w:id="1654"/>
          <w:rFonts w:ascii="Times New Roman" w:hAnsi="Times New Roman"/>
        </w:rPr>
      </w:pPr>
      <w:ins w:author="Yurii Litvinov" w:date="2023-01-22T20:52:00" w:id="1655">
        <w:r>
          <w:rPr>
            <w:rFonts w:ascii="Times New Roman" w:hAnsi="Times New Roman"/>
          </w:rPr>
          <w:t xml:space="preserve">Реализовать </w:t>
        </w:r>
        <w:r>
          <w:rPr>
            <w:rFonts w:ascii="Times New Roman" w:hAnsi="Times New Roman"/>
          </w:rPr>
          <w:t>Workflow</w:t>
        </w:r>
        <w:r>
          <w:rPr>
            <w:rFonts w:ascii="Times New Roman" w:hAnsi="Times New Roman"/>
          </w:rPr>
          <w:t xml:space="preserve">, выполняющий математические вычисления с заданной (как аргумент </w:t>
        </w:r>
        <w:r>
          <w:rPr>
            <w:rFonts w:ascii="Times New Roman" w:hAnsi="Times New Roman"/>
          </w:rPr>
          <w:t>Builder</w:t>
        </w:r>
        <w:r>
          <w:rPr>
            <w:rFonts w:ascii="Times New Roman" w:hAnsi="Times New Roman"/>
          </w:rPr>
          <w:t>-а) точностью. Например</w:t>
        </w:r>
        <w:r>
          <w:rPr>
            <w:rFonts w:ascii="Times New Roman" w:hAnsi="Times New Roman"/>
          </w:rPr>
          <w:t>,</w:t>
        </w:r>
      </w:ins>
    </w:p>
    <w:p w14:paraId="6C0A0000">
      <w:pPr>
        <w:pStyle w:val="Style_1"/>
        <w:ind w:right="-132"/>
        <w:rPr>
          <w:ins w:author="Yurii Litvinov" w:date="2023-01-22T20:52:00" w:id="1656"/>
          <w:rFonts w:ascii="Times New Roman" w:hAnsi="Times New Roman"/>
        </w:rPr>
      </w:pPr>
      <w:ins w:author="Yurii Litvinov" w:date="2023-01-22T20:52:00" w:id="1657">
        <w:r>
          <w:rPr>
            <w:rFonts w:ascii="Times New Roman" w:hAnsi="Times New Roman"/>
          </w:rPr>
          <w:t xml:space="preserve">    rounding 3 {</w:t>
        </w:r>
      </w:ins>
    </w:p>
    <w:p w14:paraId="6D0A0000">
      <w:pPr>
        <w:pStyle w:val="Style_1"/>
        <w:ind w:right="-132"/>
        <w:rPr>
          <w:ins w:author="Yurii Litvinov" w:date="2023-01-22T20:52:00" w:id="1658"/>
          <w:rFonts w:ascii="Times New Roman" w:hAnsi="Times New Roman"/>
        </w:rPr>
      </w:pPr>
      <w:ins w:author="Yurii Litvinov" w:date="2023-01-22T20:52:00" w:id="1659">
        <w:r>
          <w:rPr>
            <w:rFonts w:ascii="Times New Roman" w:hAnsi="Times New Roman"/>
          </w:rPr>
          <w:t xml:space="preserve">        let! a = 2.0 / 12.0</w:t>
        </w:r>
      </w:ins>
    </w:p>
    <w:p w14:paraId="6E0A0000">
      <w:pPr>
        <w:pStyle w:val="Style_1"/>
        <w:ind w:right="-132"/>
        <w:rPr>
          <w:ins w:author="Yurii Litvinov" w:date="2023-01-22T20:52:00" w:id="1660"/>
          <w:rFonts w:ascii="Times New Roman" w:hAnsi="Times New Roman"/>
        </w:rPr>
      </w:pPr>
      <w:ins w:author="Yurii Litvinov" w:date="2023-01-22T20:52:00" w:id="1661">
        <w:r>
          <w:rPr>
            <w:rFonts w:ascii="Times New Roman" w:hAnsi="Times New Roman"/>
          </w:rPr>
          <w:t xml:space="preserve">        let! b = 3.5</w:t>
        </w:r>
      </w:ins>
    </w:p>
    <w:p w14:paraId="6F0A0000">
      <w:pPr>
        <w:pStyle w:val="Style_1"/>
        <w:ind w:right="-132"/>
        <w:rPr>
          <w:ins w:author="Yurii Litvinov" w:date="2023-01-22T20:52:00" w:id="1662"/>
          <w:rFonts w:ascii="Times New Roman" w:hAnsi="Times New Roman"/>
        </w:rPr>
      </w:pPr>
      <w:ins w:author="Yurii Litvinov" w:date="2023-01-22T20:52:00" w:id="1663">
        <w:r>
          <w:rPr>
            <w:rFonts w:ascii="Times New Roman" w:hAnsi="Times New Roman"/>
          </w:rPr>
          <w:t xml:space="preserve">        return a / </w:t>
        </w:r>
        <w:r>
          <w:rPr>
            <w:rFonts w:ascii="Times New Roman" w:hAnsi="Times New Roman"/>
          </w:rPr>
          <w:t>b</w:t>
        </w:r>
      </w:ins>
    </w:p>
    <w:p w14:paraId="700A0000">
      <w:pPr>
        <w:pStyle w:val="Style_1"/>
        <w:ind w:right="-132"/>
        <w:rPr>
          <w:ins w:author="Yurii Litvinov" w:date="2023-01-22T20:52:00" w:id="1664"/>
          <w:rFonts w:ascii="Times New Roman" w:hAnsi="Times New Roman"/>
        </w:rPr>
      </w:pPr>
      <w:ins w:author="Yurii Litvinov" w:date="2023-01-22T20:52:00" w:id="1665">
        <w:r>
          <w:rPr>
            <w:rFonts w:ascii="Times New Roman" w:hAnsi="Times New Roman"/>
          </w:rPr>
          <w:t xml:space="preserve">    }</w:t>
        </w:r>
      </w:ins>
    </w:p>
    <w:p w14:paraId="710A0000">
      <w:pPr>
        <w:pStyle w:val="Style_1"/>
        <w:ind w:firstLine="0" w:left="426" w:right="-132"/>
        <w:rPr>
          <w:ins w:author="Yurii Litvinov" w:date="2023-01-22T20:52:00" w:id="1666"/>
          <w:rFonts w:ascii="Times New Roman" w:hAnsi="Times New Roman"/>
        </w:rPr>
      </w:pPr>
      <w:ins w:author="Yurii Litvinov" w:date="2023-01-22T20:52:00" w:id="1667">
        <w:r>
          <w:rPr>
            <w:rFonts w:ascii="Times New Roman" w:hAnsi="Times New Roman"/>
          </w:rPr>
          <w:t>должно</w:t>
        </w:r>
        <w:r>
          <w:rPr>
            <w:rFonts w:ascii="Times New Roman" w:hAnsi="Times New Roman"/>
          </w:rPr>
          <w:t xml:space="preserve"> </w:t>
        </w:r>
        <w:r>
          <w:rPr>
            <w:rFonts w:ascii="Times New Roman" w:hAnsi="Times New Roman"/>
          </w:rPr>
          <w:t>возвращать</w:t>
        </w:r>
        <w:r>
          <w:rPr>
            <w:rFonts w:ascii="Times New Roman" w:hAnsi="Times New Roman"/>
          </w:rPr>
          <w:t xml:space="preserve"> 0.048</w:t>
        </w:r>
      </w:ins>
    </w:p>
    <w:p w14:paraId="720A0000">
      <w:pPr>
        <w:pStyle w:val="Style_1"/>
        <w:numPr>
          <w:ilvl w:val="0"/>
          <w:numId w:val="116"/>
        </w:numPr>
        <w:tabs>
          <w:tab w:leader="none" w:pos="426" w:val="left"/>
          <w:tab w:leader="none" w:pos="720" w:val="clear"/>
        </w:tabs>
        <w:ind w:right="-132"/>
        <w:rPr>
          <w:ins w:author="Yurii Litvinov" w:date="2023-01-22T20:52:00" w:id="1668"/>
          <w:rFonts w:ascii="Times New Roman" w:hAnsi="Times New Roman"/>
        </w:rPr>
      </w:pPr>
      <w:ins w:author="Yurii Litvinov" w:date="2023-01-22T20:52:00" w:id="1669">
        <w:r>
          <w:rPr>
            <w:rFonts w:ascii="Times New Roman" w:hAnsi="Times New Roman"/>
          </w:rPr>
          <w:t xml:space="preserve">Реализовать </w:t>
        </w:r>
        <w:r>
          <w:rPr>
            <w:rFonts w:ascii="Times New Roman" w:hAnsi="Times New Roman"/>
          </w:rPr>
          <w:t>Workflow</w:t>
        </w:r>
        <w:r>
          <w:rPr>
            <w:rFonts w:ascii="Times New Roman" w:hAnsi="Times New Roman"/>
          </w:rPr>
          <w:t>, выполняющий вычисления с числами, заданными в виде строк. Например</w:t>
        </w:r>
        <w:r>
          <w:rPr>
            <w:rFonts w:ascii="Times New Roman" w:hAnsi="Times New Roman"/>
          </w:rPr>
          <w:t>,</w:t>
        </w:r>
      </w:ins>
    </w:p>
    <w:p w14:paraId="730A0000">
      <w:pPr>
        <w:pStyle w:val="Style_1"/>
        <w:ind w:right="-132"/>
        <w:rPr>
          <w:ins w:author="Yurii Litvinov" w:date="2023-01-22T20:52:00" w:id="1670"/>
          <w:rFonts w:ascii="Times New Roman" w:hAnsi="Times New Roman"/>
        </w:rPr>
      </w:pPr>
      <w:ins w:author="Yurii Litvinov" w:date="2023-01-22T20:52:00" w:id="1671">
        <w:r>
          <w:rPr>
            <w:rFonts w:ascii="Times New Roman" w:hAnsi="Times New Roman"/>
          </w:rPr>
          <w:t>let result = calculate {</w:t>
        </w:r>
      </w:ins>
    </w:p>
    <w:p w14:paraId="740A0000">
      <w:pPr>
        <w:pStyle w:val="Style_1"/>
        <w:ind w:right="-132"/>
        <w:rPr>
          <w:ins w:author="Yurii Litvinov" w:date="2023-01-22T20:52:00" w:id="1672"/>
          <w:rFonts w:ascii="Times New Roman" w:hAnsi="Times New Roman"/>
        </w:rPr>
      </w:pPr>
      <w:ins w:author="Yurii Litvinov" w:date="2023-01-22T20:52:00" w:id="1673">
        <w:r>
          <w:rPr>
            <w:rFonts w:ascii="Times New Roman" w:hAnsi="Times New Roman"/>
          </w:rPr>
          <w:t xml:space="preserve">        let! x = "1"</w:t>
        </w:r>
      </w:ins>
    </w:p>
    <w:p w14:paraId="750A0000">
      <w:pPr>
        <w:pStyle w:val="Style_1"/>
        <w:ind w:right="-132"/>
        <w:rPr>
          <w:ins w:author="Yurii Litvinov" w:date="2023-01-22T20:52:00" w:id="1674"/>
          <w:rFonts w:ascii="Times New Roman" w:hAnsi="Times New Roman"/>
        </w:rPr>
      </w:pPr>
      <w:ins w:author="Yurii Litvinov" w:date="2023-01-22T20:52:00" w:id="1675">
        <w:r>
          <w:rPr>
            <w:rFonts w:ascii="Times New Roman" w:hAnsi="Times New Roman"/>
          </w:rPr>
          <w:t xml:space="preserve">        let! y = "2"</w:t>
        </w:r>
      </w:ins>
    </w:p>
    <w:p w14:paraId="760A0000">
      <w:pPr>
        <w:pStyle w:val="Style_1"/>
        <w:ind w:right="-132"/>
        <w:rPr>
          <w:ins w:author="Yurii Litvinov" w:date="2023-01-22T20:52:00" w:id="1676"/>
          <w:rFonts w:ascii="Times New Roman" w:hAnsi="Times New Roman"/>
        </w:rPr>
      </w:pPr>
      <w:ins w:author="Yurii Litvinov" w:date="2023-01-22T20:52:00" w:id="1677">
        <w:r>
          <w:rPr>
            <w:rFonts w:ascii="Times New Roman" w:hAnsi="Times New Roman"/>
          </w:rPr>
          <w:t xml:space="preserve">        let z = x + y</w:t>
        </w:r>
      </w:ins>
    </w:p>
    <w:p w14:paraId="770A0000">
      <w:pPr>
        <w:pStyle w:val="Style_1"/>
        <w:ind w:right="-132"/>
        <w:rPr>
          <w:ins w:author="Yurii Litvinov" w:date="2023-01-22T20:52:00" w:id="1678"/>
          <w:rFonts w:ascii="Times New Roman" w:hAnsi="Times New Roman"/>
        </w:rPr>
      </w:pPr>
      <w:ins w:author="Yurii Litvinov" w:date="2023-01-22T20:52:00" w:id="1679">
        <w:r>
          <w:rPr>
            <w:rFonts w:ascii="Times New Roman" w:hAnsi="Times New Roman"/>
          </w:rPr>
          <w:t xml:space="preserve">        </w:t>
        </w:r>
        <w:r>
          <w:rPr>
            <w:rFonts w:ascii="Times New Roman" w:hAnsi="Times New Roman"/>
          </w:rPr>
          <w:t>return</w:t>
        </w:r>
        <w:r>
          <w:rPr>
            <w:rFonts w:ascii="Times New Roman" w:hAnsi="Times New Roman"/>
          </w:rPr>
          <w:t xml:space="preserve"> z</w:t>
        </w:r>
      </w:ins>
    </w:p>
    <w:p w14:paraId="780A0000">
      <w:pPr>
        <w:pStyle w:val="Style_1"/>
        <w:ind w:right="-132"/>
        <w:rPr>
          <w:ins w:author="Yurii Litvinov" w:date="2023-01-22T20:52:00" w:id="1680"/>
          <w:rFonts w:ascii="Times New Roman" w:hAnsi="Times New Roman"/>
        </w:rPr>
      </w:pPr>
      <w:ins w:author="Yurii Litvinov" w:date="2023-01-22T20:52:00" w:id="1681">
        <w:r>
          <w:rPr>
            <w:rFonts w:ascii="Times New Roman" w:hAnsi="Times New Roman"/>
          </w:rPr>
          <w:t xml:space="preserve">    }</w:t>
        </w:r>
      </w:ins>
    </w:p>
    <w:p w14:paraId="790A0000">
      <w:pPr>
        <w:pStyle w:val="Style_1"/>
        <w:ind w:firstLine="0" w:left="426" w:right="-132"/>
        <w:rPr>
          <w:ins w:author="Yurii Litvinov" w:date="2023-01-22T20:52:00" w:id="1682"/>
          <w:rFonts w:ascii="Times New Roman" w:hAnsi="Times New Roman"/>
        </w:rPr>
      </w:pPr>
      <w:ins w:author="Yurii Litvinov" w:date="2023-01-22T20:52:00" w:id="1683">
        <w:r>
          <w:rPr>
            <w:rFonts w:ascii="Times New Roman" w:hAnsi="Times New Roman"/>
          </w:rPr>
          <w:t>должно возвращать значение, содержащее 3, а</w:t>
        </w:r>
      </w:ins>
    </w:p>
    <w:p w14:paraId="7A0A0000">
      <w:pPr>
        <w:pStyle w:val="Style_1"/>
        <w:ind w:right="-132"/>
        <w:rPr>
          <w:ins w:author="Yurii Litvinov" w:date="2023-01-22T20:52:00" w:id="1684"/>
          <w:rFonts w:ascii="Times New Roman" w:hAnsi="Times New Roman"/>
        </w:rPr>
      </w:pPr>
      <w:ins w:author="Yurii Litvinov" w:date="2023-01-22T20:52:00" w:id="1685">
        <w:r>
          <w:rPr>
            <w:rFonts w:ascii="Times New Roman" w:hAnsi="Times New Roman"/>
          </w:rPr>
          <w:t>let res = calculate {</w:t>
        </w:r>
      </w:ins>
    </w:p>
    <w:p w14:paraId="7B0A0000">
      <w:pPr>
        <w:pStyle w:val="Style_1"/>
        <w:ind w:right="-132"/>
        <w:rPr>
          <w:ins w:author="Yurii Litvinov" w:date="2023-01-22T20:52:00" w:id="1686"/>
          <w:rFonts w:ascii="Times New Roman" w:hAnsi="Times New Roman"/>
        </w:rPr>
      </w:pPr>
      <w:ins w:author="Yurii Litvinov" w:date="2023-01-22T20:52:00" w:id="1687">
        <w:r>
          <w:rPr>
            <w:rFonts w:ascii="Times New Roman" w:hAnsi="Times New Roman"/>
          </w:rPr>
          <w:t xml:space="preserve">        let! x = "1"</w:t>
        </w:r>
      </w:ins>
    </w:p>
    <w:p w14:paraId="7C0A0000">
      <w:pPr>
        <w:pStyle w:val="Style_1"/>
        <w:ind w:right="-132"/>
        <w:rPr>
          <w:ins w:author="Yurii Litvinov" w:date="2023-01-22T20:52:00" w:id="1688"/>
          <w:rFonts w:ascii="Times New Roman" w:hAnsi="Times New Roman"/>
        </w:rPr>
      </w:pPr>
      <w:ins w:author="Yurii Litvinov" w:date="2023-01-22T20:52:00" w:id="1689">
        <w:r>
          <w:rPr>
            <w:rFonts w:ascii="Times New Roman" w:hAnsi="Times New Roman"/>
          </w:rPr>
          <w:t xml:space="preserve">        let! y = "</w:t>
        </w:r>
        <w:r>
          <w:rPr>
            <w:rFonts w:ascii="Times New Roman" w:hAnsi="Times New Roman"/>
          </w:rPr>
          <w:t>Ъ</w:t>
        </w:r>
        <w:r>
          <w:rPr>
            <w:rFonts w:ascii="Times New Roman" w:hAnsi="Times New Roman"/>
          </w:rPr>
          <w:t>"</w:t>
        </w:r>
      </w:ins>
    </w:p>
    <w:p w14:paraId="7D0A0000">
      <w:pPr>
        <w:pStyle w:val="Style_1"/>
        <w:ind w:right="-132"/>
        <w:rPr>
          <w:ins w:author="Yurii Litvinov" w:date="2023-01-22T20:52:00" w:id="1690"/>
          <w:rFonts w:ascii="Times New Roman" w:hAnsi="Times New Roman"/>
        </w:rPr>
      </w:pPr>
      <w:ins w:author="Yurii Litvinov" w:date="2023-01-22T20:52:00" w:id="1691">
        <w:r>
          <w:rPr>
            <w:rFonts w:ascii="Times New Roman" w:hAnsi="Times New Roman"/>
          </w:rPr>
          <w:t xml:space="preserve">        let z = x + y</w:t>
        </w:r>
      </w:ins>
    </w:p>
    <w:p w14:paraId="7E0A0000">
      <w:pPr>
        <w:pStyle w:val="Style_1"/>
        <w:ind w:right="-132"/>
        <w:rPr>
          <w:ins w:author="Yurii Litvinov" w:date="2023-01-22T20:52:00" w:id="1692"/>
          <w:rFonts w:ascii="Times New Roman" w:hAnsi="Times New Roman"/>
        </w:rPr>
      </w:pPr>
      <w:ins w:author="Yurii Litvinov" w:date="2023-01-22T20:52:00" w:id="1693">
        <w:r>
          <w:rPr>
            <w:rFonts w:ascii="Times New Roman" w:hAnsi="Times New Roman"/>
          </w:rPr>
          <w:t xml:space="preserve">        </w:t>
        </w:r>
        <w:r>
          <w:rPr>
            <w:rFonts w:ascii="Times New Roman" w:hAnsi="Times New Roman"/>
          </w:rPr>
          <w:t>return</w:t>
        </w:r>
        <w:r>
          <w:rPr>
            <w:rFonts w:ascii="Times New Roman" w:hAnsi="Times New Roman"/>
          </w:rPr>
          <w:t xml:space="preserve"> z</w:t>
        </w:r>
      </w:ins>
    </w:p>
    <w:p w14:paraId="7F0A0000">
      <w:pPr>
        <w:pStyle w:val="Style_1"/>
        <w:ind w:right="-132"/>
        <w:rPr>
          <w:ins w:author="Yurii Litvinov" w:date="2023-01-22T20:52:00" w:id="1694"/>
          <w:rFonts w:ascii="Times New Roman" w:hAnsi="Times New Roman"/>
        </w:rPr>
      </w:pPr>
      <w:ins w:author="Yurii Litvinov" w:date="2023-01-22T20:52:00" w:id="1695">
        <w:r>
          <w:rPr>
            <w:rFonts w:ascii="Times New Roman" w:hAnsi="Times New Roman"/>
          </w:rPr>
          <w:t xml:space="preserve">    }</w:t>
        </w:r>
      </w:ins>
    </w:p>
    <w:p w14:paraId="800A0000">
      <w:pPr>
        <w:pStyle w:val="Style_1"/>
        <w:ind w:firstLine="0" w:left="426" w:right="-132"/>
        <w:rPr>
          <w:ins w:author="Yurii Litvinov" w:date="2023-01-22T20:52:00" w:id="1696"/>
          <w:rFonts w:ascii="Times New Roman" w:hAnsi="Times New Roman"/>
        </w:rPr>
      </w:pPr>
      <w:ins w:author="Yurii Litvinov" w:date="2023-01-22T20:52:00" w:id="1697">
        <w:r>
          <w:rPr>
            <w:rFonts w:ascii="Times New Roman" w:hAnsi="Times New Roman"/>
          </w:rPr>
          <w:t>должно возвращать значение, указывающее на отсутствие результата.</w:t>
        </w:r>
      </w:ins>
    </w:p>
    <w:p w14:paraId="810A0000">
      <w:pPr>
        <w:pStyle w:val="Style_1"/>
        <w:ind w:right="-132"/>
        <w:rPr>
          <w:ins w:author="Yurii Litvinov" w:date="2023-01-22T20:52:00" w:id="1698"/>
          <w:rFonts w:ascii="Times New Roman" w:hAnsi="Times New Roman"/>
        </w:rPr>
      </w:pPr>
    </w:p>
    <w:p w14:paraId="820A0000">
      <w:pPr>
        <w:ind w:right="-132"/>
        <w:rPr>
          <w:ins w:author="Yurii Litvinov" w:date="2023-01-22T20:52:00" w:id="1699"/>
          <w:rFonts w:ascii="Times New Roman" w:hAnsi="Times New Roman"/>
        </w:rPr>
      </w:pPr>
      <w:ins w:author="Yurii Litvinov" w:date="2023-01-22T20:52:00" w:id="1700">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ОПК-3, ПКА-1, ПКП-4, ПКП-5, ПКП-6, ПКП-7, ПКП-8</w:t>
        </w:r>
      </w:ins>
    </w:p>
    <w:p w14:paraId="830A0000">
      <w:pPr>
        <w:ind w:right="-132"/>
        <w:rPr>
          <w:ins w:author="Yurii Litvinov" w:date="2023-01-22T20:52:00" w:id="1701"/>
          <w:rFonts w:ascii="Times New Roman" w:hAnsi="Times New Roman"/>
        </w:rPr>
      </w:pPr>
      <w:ins w:author="Yurii Litvinov" w:date="2023-01-22T20:52:00" w:id="1702">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решение всех задач оценивается по шкале от 0 (нет решения или решение имеет существенные недостатки) до 1 (решение работоспособно, аккуратно реализовано, алгоритмически аккуратно).</w:t>
        </w:r>
      </w:ins>
    </w:p>
    <w:p w14:paraId="840A0000">
      <w:pPr>
        <w:ind w:right="-132"/>
        <w:rPr>
          <w:ins w:author="Yurii Litvinov" w:date="2023-01-22T20:52:00" w:id="1703"/>
          <w:rFonts w:ascii="Times New Roman" w:hAnsi="Times New Roman"/>
        </w:rPr>
      </w:pPr>
    </w:p>
    <w:p w14:paraId="850A0000">
      <w:pPr>
        <w:ind w:right="-130"/>
        <w:jc w:val="both"/>
        <w:rPr>
          <w:ins w:author="Yurii Litvinov" w:date="2023-01-22T20:52:00" w:id="1704"/>
          <w:rFonts w:ascii="Times New Roman" w:hAnsi="Times New Roman"/>
          <w:b w:val="1"/>
          <w:i w:val="1"/>
        </w:rPr>
      </w:pPr>
      <w:ins w:author="Yurii Litvinov" w:date="2023-01-22T20:52:00" w:id="1705">
        <w:r>
          <w:rPr>
            <w:rFonts w:ascii="Times New Roman" w:hAnsi="Times New Roman"/>
            <w:b w:val="1"/>
            <w:i w:val="1"/>
          </w:rPr>
          <w:t>Домашняя работа 7:</w:t>
        </w:r>
      </w:ins>
    </w:p>
    <w:p w14:paraId="860A0000">
      <w:pPr>
        <w:pStyle w:val="Style_1"/>
        <w:numPr>
          <w:ilvl w:val="0"/>
          <w:numId w:val="117"/>
        </w:numPr>
        <w:tabs>
          <w:tab w:leader="none" w:pos="0" w:val="left"/>
          <w:tab w:leader="none" w:pos="720" w:val="clear"/>
        </w:tabs>
        <w:ind w:firstLine="0" w:left="709" w:right="-132"/>
        <w:jc w:val="both"/>
        <w:rPr>
          <w:ins w:author="Yurii Litvinov" w:date="2023-01-22T20:52:00" w:id="1706"/>
          <w:rFonts w:ascii="Times New Roman" w:hAnsi="Times New Roman"/>
        </w:rPr>
      </w:pPr>
      <w:ins w:author="Yurii Litvinov" w:date="2023-01-22T20:52:00" w:id="1707">
        <w:r>
          <w:rPr>
            <w:rFonts w:ascii="Times New Roman" w:hAnsi="Times New Roman"/>
          </w:rPr>
          <w:t xml:space="preserve">Переделать на F# задачу </w:t>
        </w:r>
        <w:r>
          <w:rPr>
            <w:rFonts w:ascii="Times New Roman" w:hAnsi="Times New Roman"/>
          </w:rPr>
          <w:t>Lazy</w:t>
        </w:r>
        <w:r>
          <w:rPr>
            <w:rFonts w:ascii="Times New Roman" w:hAnsi="Times New Roman"/>
          </w:rPr>
          <w:t xml:space="preserve"> из предыдущего семестра (с некоторой дополнительной функциональностью), то есть реализовать интерфейс, представляющий ленивое вычисление:</w:t>
        </w:r>
      </w:ins>
    </w:p>
    <w:p w14:paraId="870A0000">
      <w:pPr>
        <w:pStyle w:val="Style_1"/>
        <w:ind w:right="-132"/>
        <w:rPr>
          <w:ins w:author="Yurii Litvinov" w:date="2023-01-22T20:52:00" w:id="1708"/>
          <w:rFonts w:ascii="Times New Roman" w:hAnsi="Times New Roman"/>
        </w:rPr>
      </w:pPr>
    </w:p>
    <w:p w14:paraId="880A0000">
      <w:pPr>
        <w:pStyle w:val="Style_1"/>
        <w:ind w:right="-132"/>
        <w:rPr>
          <w:ins w:author="Yurii Litvinov" w:date="2023-01-22T20:52:00" w:id="1709"/>
          <w:rFonts w:ascii="Times New Roman" w:hAnsi="Times New Roman"/>
        </w:rPr>
      </w:pPr>
      <w:ins w:author="Yurii Litvinov" w:date="2023-01-22T20:52:00" w:id="1710">
        <w:r>
          <w:rPr>
            <w:rFonts w:ascii="Times New Roman" w:hAnsi="Times New Roman"/>
          </w:rPr>
          <w:t xml:space="preserve">type </w:t>
        </w:r>
        <w:r>
          <w:rPr>
            <w:rFonts w:ascii="Times New Roman" w:hAnsi="Times New Roman"/>
          </w:rPr>
          <w:t>ILazy</w:t>
        </w:r>
        <w:r>
          <w:rPr>
            <w:rFonts w:ascii="Times New Roman" w:hAnsi="Times New Roman"/>
          </w:rPr>
          <w:t>&lt;'a&gt; =</w:t>
        </w:r>
      </w:ins>
    </w:p>
    <w:p w14:paraId="890A0000">
      <w:pPr>
        <w:pStyle w:val="Style_1"/>
        <w:ind w:right="-132"/>
        <w:rPr>
          <w:ins w:author="Yurii Litvinov" w:date="2023-01-22T20:52:00" w:id="1711"/>
          <w:rFonts w:ascii="Times New Roman" w:hAnsi="Times New Roman"/>
        </w:rPr>
      </w:pPr>
      <w:ins w:author="Yurii Litvinov" w:date="2023-01-22T20:52:00" w:id="1712">
        <w:r>
          <w:rPr>
            <w:rFonts w:ascii="Times New Roman" w:hAnsi="Times New Roman"/>
          </w:rPr>
          <w:t>abstract member Get: unit -&gt; 'a</w:t>
        </w:r>
      </w:ins>
    </w:p>
    <w:p w14:paraId="8A0A0000">
      <w:pPr>
        <w:pStyle w:val="Style_1"/>
        <w:ind w:right="-132"/>
        <w:rPr>
          <w:ins w:author="Yurii Litvinov" w:date="2023-01-22T20:52:00" w:id="1713"/>
          <w:rFonts w:ascii="Times New Roman" w:hAnsi="Times New Roman"/>
        </w:rPr>
      </w:pPr>
    </w:p>
    <w:p w14:paraId="8B0A0000">
      <w:pPr>
        <w:pStyle w:val="Style_1"/>
        <w:ind w:right="-132"/>
        <w:jc w:val="both"/>
        <w:rPr>
          <w:ins w:author="Yurii Litvinov" w:date="2023-01-22T20:52:00" w:id="1714"/>
          <w:rFonts w:ascii="Times New Roman" w:hAnsi="Times New Roman"/>
        </w:rPr>
      </w:pPr>
      <w:ins w:author="Yurii Litvinov" w:date="2023-01-22T20:52:00" w:id="1715">
        <w:r>
          <w:rPr>
            <w:rFonts w:ascii="Times New Roman" w:hAnsi="Times New Roman"/>
          </w:rPr>
          <w:t xml:space="preserve">Объект </w:t>
        </w:r>
        <w:r>
          <w:rPr>
            <w:rFonts w:ascii="Times New Roman" w:hAnsi="Times New Roman"/>
          </w:rPr>
          <w:t>Lazy</w:t>
        </w:r>
        <w:r>
          <w:rPr>
            <w:rFonts w:ascii="Times New Roman" w:hAnsi="Times New Roman"/>
          </w:rPr>
          <w:t xml:space="preserve"> создаётся на основе вычисления (представляемого лямбда-функцией </w:t>
        </w:r>
        <w:r>
          <w:rPr>
            <w:rFonts w:ascii="Times New Roman" w:hAnsi="Times New Roman"/>
          </w:rPr>
          <w:t>supplier</w:t>
        </w:r>
        <w:r>
          <w:rPr>
            <w:rFonts w:ascii="Times New Roman" w:hAnsi="Times New Roman"/>
          </w:rPr>
          <w:t xml:space="preserve"> :</w:t>
        </w:r>
        <w:r>
          <w:rPr>
            <w:rFonts w:ascii="Times New Roman" w:hAnsi="Times New Roman"/>
          </w:rPr>
          <w:t xml:space="preserve"> </w:t>
        </w:r>
        <w:r>
          <w:rPr>
            <w:rFonts w:ascii="Times New Roman" w:hAnsi="Times New Roman"/>
          </w:rPr>
          <w:t>unit</w:t>
        </w:r>
        <w:r>
          <w:rPr>
            <w:rFonts w:ascii="Times New Roman" w:hAnsi="Times New Roman"/>
          </w:rPr>
          <w:t xml:space="preserve"> -&gt; 'a).</w:t>
        </w:r>
      </w:ins>
    </w:p>
    <w:p w14:paraId="8C0A0000">
      <w:pPr>
        <w:pStyle w:val="Style_1"/>
        <w:numPr>
          <w:ilvl w:val="0"/>
          <w:numId w:val="118"/>
        </w:numPr>
        <w:ind w:right="-132"/>
        <w:jc w:val="both"/>
        <w:rPr>
          <w:ins w:author="Yurii Litvinov" w:date="2023-01-22T20:52:00" w:id="1716"/>
          <w:rFonts w:ascii="Times New Roman" w:hAnsi="Times New Roman"/>
        </w:rPr>
      </w:pPr>
      <w:ins w:author="Yurii Litvinov" w:date="2023-01-22T20:52:00" w:id="1717">
        <w:r>
          <w:rPr>
            <w:rFonts w:ascii="Times New Roman" w:hAnsi="Times New Roman"/>
          </w:rPr>
          <w:t xml:space="preserve">Первый вызов </w:t>
        </w:r>
        <w:r>
          <w:rPr>
            <w:rFonts w:ascii="Times New Roman" w:hAnsi="Times New Roman"/>
          </w:rPr>
          <w:t>Get(</w:t>
        </w:r>
        <w:r>
          <w:rPr>
            <w:rFonts w:ascii="Times New Roman" w:hAnsi="Times New Roman"/>
          </w:rPr>
          <w:t>) вызывает вычисление и возвращает результат.</w:t>
        </w:r>
      </w:ins>
    </w:p>
    <w:p w14:paraId="8D0A0000">
      <w:pPr>
        <w:pStyle w:val="Style_1"/>
        <w:numPr>
          <w:ilvl w:val="0"/>
          <w:numId w:val="118"/>
        </w:numPr>
        <w:ind w:right="-132"/>
        <w:jc w:val="both"/>
        <w:rPr>
          <w:ins w:author="Yurii Litvinov" w:date="2023-01-22T20:52:00" w:id="1718"/>
          <w:rFonts w:ascii="Times New Roman" w:hAnsi="Times New Roman"/>
        </w:rPr>
      </w:pPr>
      <w:ins w:author="Yurii Litvinov" w:date="2023-01-22T20:52:00" w:id="1719">
        <w:r>
          <w:rPr>
            <w:rFonts w:ascii="Times New Roman" w:hAnsi="Times New Roman"/>
          </w:rPr>
          <w:t xml:space="preserve">Повторные вызовы </w:t>
        </w:r>
        <w:r>
          <w:rPr>
            <w:rFonts w:ascii="Times New Roman" w:hAnsi="Times New Roman"/>
          </w:rPr>
          <w:t>Get(</w:t>
        </w:r>
        <w:r>
          <w:rPr>
            <w:rFonts w:ascii="Times New Roman" w:hAnsi="Times New Roman"/>
          </w:rPr>
          <w:t>) возвращают тот же объект, что и первый вызов.</w:t>
        </w:r>
      </w:ins>
    </w:p>
    <w:p w14:paraId="8E0A0000">
      <w:pPr>
        <w:pStyle w:val="Style_1"/>
        <w:numPr>
          <w:ilvl w:val="0"/>
          <w:numId w:val="118"/>
        </w:numPr>
        <w:ind w:right="-132"/>
        <w:jc w:val="both"/>
        <w:rPr>
          <w:ins w:author="Yurii Litvinov" w:date="2023-01-22T20:52:00" w:id="1720"/>
          <w:rFonts w:ascii="Times New Roman" w:hAnsi="Times New Roman"/>
        </w:rPr>
      </w:pPr>
      <w:ins w:author="Yurii Litvinov" w:date="2023-01-22T20:52:00" w:id="1721">
        <w:r>
          <w:rPr>
            <w:rFonts w:ascii="Times New Roman" w:hAnsi="Times New Roman"/>
          </w:rPr>
          <w:t>В однопоточном режиме вычисление должно запускаться не более одного раза, в многопоточном — как получится (см. далее).</w:t>
        </w:r>
      </w:ins>
    </w:p>
    <w:p w14:paraId="8F0A0000">
      <w:pPr>
        <w:pStyle w:val="Style_1"/>
        <w:ind w:right="-132"/>
        <w:jc w:val="both"/>
        <w:rPr>
          <w:ins w:author="Yurii Litvinov" w:date="2023-01-22T20:52:00" w:id="1722"/>
          <w:rFonts w:ascii="Times New Roman" w:hAnsi="Times New Roman"/>
        </w:rPr>
      </w:pPr>
      <w:ins w:author="Yurii Litvinov" w:date="2023-01-22T20:52:00" w:id="1723">
        <w:r>
          <w:rPr>
            <w:rFonts w:ascii="Times New Roman" w:hAnsi="Times New Roman"/>
          </w:rPr>
          <w:t xml:space="preserve">Создавать объекты надо не вручную, а с помощью класса </w:t>
        </w:r>
        <w:r>
          <w:rPr>
            <w:rFonts w:ascii="Times New Roman" w:hAnsi="Times New Roman"/>
          </w:rPr>
          <w:t>LazyFactory</w:t>
        </w:r>
        <w:r>
          <w:rPr>
            <w:rFonts w:ascii="Times New Roman" w:hAnsi="Times New Roman"/>
          </w:rPr>
          <w:t>, имеющего три метода наподобие</w:t>
        </w:r>
      </w:ins>
    </w:p>
    <w:p w14:paraId="900A0000">
      <w:pPr>
        <w:pStyle w:val="Style_1"/>
        <w:ind w:right="-132"/>
        <w:jc w:val="both"/>
        <w:rPr>
          <w:ins w:author="Yurii Litvinov" w:date="2023-01-22T20:52:00" w:id="1724"/>
          <w:rFonts w:ascii="Times New Roman" w:hAnsi="Times New Roman"/>
        </w:rPr>
      </w:pPr>
    </w:p>
    <w:p w14:paraId="910A0000">
      <w:pPr>
        <w:pStyle w:val="Style_1"/>
        <w:ind w:right="-132"/>
        <w:jc w:val="both"/>
        <w:rPr>
          <w:ins w:author="Yurii Litvinov" w:date="2023-01-22T20:52:00" w:id="1725"/>
          <w:rFonts w:ascii="Times New Roman" w:hAnsi="Times New Roman"/>
        </w:rPr>
      </w:pPr>
      <w:ins w:author="Yurii Litvinov" w:date="2023-01-22T20:52:00" w:id="1726">
        <w:r>
          <w:rPr>
            <w:rFonts w:ascii="Times New Roman" w:hAnsi="Times New Roman"/>
          </w:rPr>
          <w:t xml:space="preserve">static member </w:t>
        </w:r>
        <w:r>
          <w:rPr>
            <w:rFonts w:ascii="Times New Roman" w:hAnsi="Times New Roman"/>
          </w:rPr>
          <w:t>CreateSingleThreadedLazy</w:t>
        </w:r>
        <w:r>
          <w:rPr>
            <w:rFonts w:ascii="Times New Roman" w:hAnsi="Times New Roman"/>
          </w:rPr>
          <w:t xml:space="preserve"> supplier</w:t>
        </w:r>
      </w:ins>
    </w:p>
    <w:p w14:paraId="920A0000">
      <w:pPr>
        <w:pStyle w:val="Style_1"/>
        <w:ind w:right="-132"/>
        <w:jc w:val="both"/>
        <w:rPr>
          <w:ins w:author="Yurii Litvinov" w:date="2023-01-22T20:52:00" w:id="1727"/>
          <w:rFonts w:ascii="Times New Roman" w:hAnsi="Times New Roman"/>
        </w:rPr>
      </w:pPr>
    </w:p>
    <w:p w14:paraId="930A0000">
      <w:pPr>
        <w:pStyle w:val="Style_1"/>
        <w:ind w:right="-132"/>
        <w:jc w:val="both"/>
        <w:rPr>
          <w:ins w:author="Yurii Litvinov" w:date="2023-01-22T20:52:00" w:id="1728"/>
          <w:rFonts w:ascii="Times New Roman" w:hAnsi="Times New Roman"/>
        </w:rPr>
      </w:pPr>
      <w:ins w:author="Yurii Litvinov" w:date="2023-01-22T20:52:00" w:id="1729">
        <w:r>
          <w:rPr>
            <w:rFonts w:ascii="Times New Roman" w:hAnsi="Times New Roman"/>
          </w:rPr>
          <w:t>возвращающих</w:t>
        </w:r>
        <w:r>
          <w:rPr>
            <w:rFonts w:ascii="Times New Roman" w:hAnsi="Times New Roman"/>
          </w:rPr>
          <w:t xml:space="preserve"> </w:t>
        </w:r>
        <w:r>
          <w:rPr>
            <w:rFonts w:ascii="Times New Roman" w:hAnsi="Times New Roman"/>
          </w:rPr>
          <w:t>три</w:t>
        </w:r>
        <w:r>
          <w:rPr>
            <w:rFonts w:ascii="Times New Roman" w:hAnsi="Times New Roman"/>
          </w:rPr>
          <w:t xml:space="preserve"> </w:t>
        </w:r>
        <w:r>
          <w:rPr>
            <w:rFonts w:ascii="Times New Roman" w:hAnsi="Times New Roman"/>
          </w:rPr>
          <w:t>разные</w:t>
        </w:r>
        <w:r>
          <w:rPr>
            <w:rFonts w:ascii="Times New Roman" w:hAnsi="Times New Roman"/>
          </w:rPr>
          <w:t xml:space="preserve"> </w:t>
        </w:r>
        <w:r>
          <w:rPr>
            <w:rFonts w:ascii="Times New Roman" w:hAnsi="Times New Roman"/>
          </w:rPr>
          <w:t>реализации</w:t>
        </w:r>
        <w:r>
          <w:rPr>
            <w:rFonts w:ascii="Times New Roman" w:hAnsi="Times New Roman"/>
          </w:rPr>
          <w:t xml:space="preserve"> Lazy&lt;'a&gt;:</w:t>
        </w:r>
      </w:ins>
    </w:p>
    <w:p w14:paraId="940A0000">
      <w:pPr>
        <w:pStyle w:val="Style_1"/>
        <w:numPr>
          <w:ilvl w:val="0"/>
          <w:numId w:val="119"/>
        </w:numPr>
        <w:ind w:right="-132"/>
        <w:jc w:val="both"/>
        <w:rPr>
          <w:ins w:author="Yurii Litvinov" w:date="2023-01-22T20:52:00" w:id="1730"/>
          <w:rFonts w:ascii="Times New Roman" w:hAnsi="Times New Roman"/>
        </w:rPr>
      </w:pPr>
      <w:ins w:author="Yurii Litvinov" w:date="2023-01-22T20:52:00" w:id="1731">
        <w:r>
          <w:rPr>
            <w:rFonts w:ascii="Times New Roman" w:hAnsi="Times New Roman"/>
          </w:rPr>
          <w:t>простая версия с гарантией корректной работы в однопоточном режиме (без синхронизации);</w:t>
        </w:r>
      </w:ins>
    </w:p>
    <w:p w14:paraId="950A0000">
      <w:pPr>
        <w:pStyle w:val="Style_1"/>
        <w:numPr>
          <w:ilvl w:val="0"/>
          <w:numId w:val="119"/>
        </w:numPr>
        <w:ind w:right="-132"/>
        <w:jc w:val="both"/>
        <w:rPr>
          <w:ins w:author="Yurii Litvinov" w:date="2023-01-22T20:52:00" w:id="1732"/>
          <w:rFonts w:ascii="Times New Roman" w:hAnsi="Times New Roman"/>
        </w:rPr>
      </w:pPr>
      <w:ins w:author="Yurii Litvinov" w:date="2023-01-22T20:52:00" w:id="1733">
        <w:r>
          <w:rPr>
            <w:rFonts w:ascii="Times New Roman" w:hAnsi="Times New Roman"/>
          </w:rPr>
          <w:t xml:space="preserve">гарантия корректной работы в многопоточном режиме; вычисление не должно производиться более одного раза (что-то наподобие многопоточного </w:t>
        </w:r>
        <w:r>
          <w:rPr>
            <w:rFonts w:ascii="Times New Roman" w:hAnsi="Times New Roman"/>
          </w:rPr>
          <w:t>синглтона</w:t>
        </w:r>
        <w:r>
          <w:rPr>
            <w:rFonts w:ascii="Times New Roman" w:hAnsi="Times New Roman"/>
          </w:rPr>
          <w:t>, без лишних блокировок);</w:t>
        </w:r>
      </w:ins>
    </w:p>
    <w:p w14:paraId="960A0000">
      <w:pPr>
        <w:pStyle w:val="Style_1"/>
        <w:numPr>
          <w:ilvl w:val="0"/>
          <w:numId w:val="119"/>
        </w:numPr>
        <w:ind w:right="-132"/>
        <w:jc w:val="both"/>
        <w:rPr>
          <w:ins w:author="Yurii Litvinov" w:date="2023-01-22T20:52:00" w:id="1734"/>
          <w:rFonts w:ascii="Times New Roman" w:hAnsi="Times New Roman"/>
        </w:rPr>
      </w:pPr>
      <w:ins w:author="Yurii Litvinov" w:date="2023-01-22T20:52:00" w:id="1735">
        <w:r>
          <w:rPr>
            <w:rFonts w:ascii="Times New Roman" w:hAnsi="Times New Roman"/>
          </w:rPr>
          <w:t xml:space="preserve">то же, что и предыдущее, но </w:t>
        </w:r>
        <w:r>
          <w:rPr>
            <w:rFonts w:ascii="Times New Roman" w:hAnsi="Times New Roman"/>
          </w:rPr>
          <w:t>lock-free</w:t>
        </w:r>
        <w:r>
          <w:rPr>
            <w:rFonts w:ascii="Times New Roman" w:hAnsi="Times New Roman"/>
          </w:rPr>
          <w:t xml:space="preserve">; вычисление может производиться более одного раза, но при этом </w:t>
        </w:r>
        <w:r>
          <w:rPr>
            <w:rFonts w:ascii="Times New Roman" w:hAnsi="Times New Roman"/>
          </w:rPr>
          <w:t>Lazy.Get</w:t>
        </w:r>
        <w:r>
          <w:rPr>
            <w:rFonts w:ascii="Times New Roman" w:hAnsi="Times New Roman"/>
          </w:rPr>
          <w:t xml:space="preserve"> всегда должен возвращать один и тот же объект (то есть результаты «лишних» вычислений должны теряться).</w:t>
        </w:r>
      </w:ins>
    </w:p>
    <w:p w14:paraId="970A0000">
      <w:pPr>
        <w:pStyle w:val="Style_1"/>
        <w:numPr>
          <w:ilvl w:val="0"/>
          <w:numId w:val="117"/>
        </w:numPr>
        <w:ind w:right="-132"/>
        <w:jc w:val="both"/>
        <w:rPr>
          <w:ins w:author="Yurii Litvinov" w:date="2023-01-22T20:52:00" w:id="1736"/>
          <w:rFonts w:ascii="Times New Roman" w:hAnsi="Times New Roman"/>
        </w:rPr>
      </w:pPr>
      <w:ins w:author="Yurii Litvinov" w:date="2023-01-22T20:52:00" w:id="1737">
        <w:r>
          <w:rPr>
            <w:rFonts w:ascii="Times New Roman" w:hAnsi="Times New Roman"/>
          </w:rPr>
          <w:t xml:space="preserve">Написать функцию, принимающую адрес веб-страницы, скачивающую все веб-страницы, на которые есть ссылки с указанной, и печатающую информацию о размере каждой в формате "адрес страницы — число символов". Ссылки нужно обрабатывать только заданные в форме &lt;a </w:t>
        </w:r>
        <w:r>
          <w:rPr>
            <w:rFonts w:ascii="Times New Roman" w:hAnsi="Times New Roman"/>
          </w:rPr>
          <w:t>href</w:t>
        </w:r>
        <w:r>
          <w:rPr>
            <w:rFonts w:ascii="Times New Roman" w:hAnsi="Times New Roman"/>
          </w:rPr>
          <w:t xml:space="preserve">="http://..."&gt;. Для поиска ссылок на странице могут быть полезны регулярные выражения (класс </w:t>
        </w:r>
        <w:r>
          <w:rPr>
            <w:rFonts w:ascii="Times New Roman" w:hAnsi="Times New Roman"/>
          </w:rPr>
          <w:t>System.Text.RegularExpressions.Regex</w:t>
        </w:r>
        <w:r>
          <w:rPr>
            <w:rFonts w:ascii="Times New Roman" w:hAnsi="Times New Roman"/>
          </w:rPr>
          <w:t>). Качать страницы надо параллельно.</w:t>
        </w:r>
      </w:ins>
    </w:p>
    <w:p w14:paraId="980A0000">
      <w:pPr>
        <w:pStyle w:val="Style_1"/>
        <w:ind w:right="-132"/>
        <w:rPr>
          <w:ins w:author="Yurii Litvinov" w:date="2023-01-22T20:52:00" w:id="1738"/>
          <w:rFonts w:ascii="Times New Roman" w:hAnsi="Times New Roman"/>
        </w:rPr>
      </w:pPr>
    </w:p>
    <w:p w14:paraId="990A0000">
      <w:pPr>
        <w:ind w:right="-132"/>
        <w:rPr>
          <w:ins w:author="Yurii Litvinov" w:date="2023-01-22T20:52:00" w:id="1739"/>
          <w:rFonts w:ascii="Times New Roman" w:hAnsi="Times New Roman"/>
        </w:rPr>
      </w:pPr>
      <w:ins w:author="Yurii Litvinov" w:date="2023-01-22T20:52:00" w:id="1740">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ОПК-3, ПКА-1, ПКП-4, ПКП-5, ПКП-6, ПКП-7, ПКП-8</w:t>
        </w:r>
      </w:ins>
    </w:p>
    <w:p w14:paraId="9A0A0000">
      <w:pPr>
        <w:ind w:right="-132"/>
        <w:jc w:val="both"/>
        <w:rPr>
          <w:ins w:author="Yurii Litvinov" w:date="2023-01-22T20:52:00" w:id="1741"/>
          <w:rFonts w:ascii="Times New Roman" w:hAnsi="Times New Roman"/>
        </w:rPr>
      </w:pPr>
      <w:ins w:author="Yurii Litvinov" w:date="2023-01-22T20:52:00" w:id="1742">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 xml:space="preserve">решение задачи 1 оценивается по шкале от 0 (нет решения или решение имеет существенные недостатки) до 3 (решение работоспособно, аккуратно реализовано, отсутствуют ошибки многопоточного программирования и не делается </w:t>
        </w:r>
        <w:r>
          <w:rPr>
            <w:rFonts w:ascii="Times New Roman" w:hAnsi="Times New Roman"/>
          </w:rPr>
          <w:t>лишних синхронизаций), решение задачи 2 оценивается по тем же критериям по шкале от 0 до 2.</w:t>
        </w:r>
      </w:ins>
    </w:p>
    <w:p w14:paraId="9B0A0000">
      <w:pPr>
        <w:ind w:right="-132"/>
        <w:rPr>
          <w:ins w:author="Yurii Litvinov" w:date="2023-01-22T20:52:00" w:id="1743"/>
          <w:rFonts w:ascii="Times New Roman" w:hAnsi="Times New Roman"/>
        </w:rPr>
      </w:pPr>
    </w:p>
    <w:p w14:paraId="9C0A0000">
      <w:pPr>
        <w:ind w:right="-130"/>
        <w:jc w:val="both"/>
        <w:rPr>
          <w:ins w:author="Yurii Litvinov" w:date="2023-01-22T20:52:00" w:id="1744"/>
          <w:rFonts w:ascii="Times New Roman" w:hAnsi="Times New Roman"/>
          <w:b w:val="1"/>
          <w:i w:val="1"/>
        </w:rPr>
      </w:pPr>
      <w:ins w:author="Yurii Litvinov" w:date="2023-01-22T20:52:00" w:id="1745">
        <w:r>
          <w:rPr>
            <w:rFonts w:ascii="Times New Roman" w:hAnsi="Times New Roman"/>
            <w:b w:val="1"/>
            <w:i w:val="1"/>
          </w:rPr>
          <w:t>Домашняя работа 8:</w:t>
        </w:r>
      </w:ins>
    </w:p>
    <w:p w14:paraId="9D0A0000">
      <w:pPr>
        <w:pStyle w:val="Style_1"/>
        <w:numPr>
          <w:ilvl w:val="0"/>
          <w:numId w:val="120"/>
        </w:numPr>
        <w:ind w:right="-132"/>
        <w:jc w:val="both"/>
        <w:rPr>
          <w:ins w:author="Yurii Litvinov" w:date="2023-01-22T20:52:00" w:id="1746"/>
          <w:rFonts w:ascii="Times New Roman" w:hAnsi="Times New Roman"/>
        </w:rPr>
      </w:pPr>
      <w:ins w:author="Yurii Litvinov" w:date="2023-01-22T20:52:00" w:id="1747">
        <w:r>
          <w:rPr>
            <w:rFonts w:ascii="Times New Roman" w:hAnsi="Times New Roman"/>
          </w:rPr>
          <w:t xml:space="preserve">Разработать синтаксический анализатор для интерпретатора лямбда-выражений из домашней работы 3, с дополнительной функциональностью: возможностью именовать лямбда-выражения. Интерпретатор должен принимать на вход строку или файл (должно поддерживаться и то и другое) с набором именованных определений и лямбда-выражением, в котором именованные определения используются. Должно выдаваться в виде строки лямбда-выражение, полученное бета-редукцией </w:t>
        </w:r>
        <w:r>
          <w:rPr>
            <w:rFonts w:ascii="Times New Roman" w:hAnsi="Times New Roman"/>
          </w:rPr>
          <w:t>входного</w:t>
        </w:r>
        <w:r>
          <w:rPr>
            <w:rFonts w:ascii="Times New Roman" w:hAnsi="Times New Roman"/>
          </w:rPr>
          <w:t xml:space="preserve"> лямбда-выражения. Лямбда во входных данных обозначается символом \, именованное определение начинается с </w:t>
        </w:r>
        <w:r>
          <w:rPr>
            <w:rFonts w:ascii="Times New Roman" w:hAnsi="Times New Roman"/>
          </w:rPr>
          <w:t>let</w:t>
        </w:r>
        <w:r>
          <w:rPr>
            <w:rFonts w:ascii="Times New Roman" w:hAnsi="Times New Roman"/>
          </w:rPr>
          <w:t xml:space="preserve"> </w:t>
        </w:r>
        <w:r>
          <w:rPr>
            <w:rFonts w:ascii="Times New Roman" w:hAnsi="Times New Roman"/>
          </w:rPr>
          <w:t>и может быть</w:t>
        </w:r>
        <w:r>
          <w:rPr>
            <w:rFonts w:ascii="Times New Roman" w:hAnsi="Times New Roman"/>
          </w:rPr>
          <w:t xml:space="preserve"> только одно на строке. Должны поддерживаться лямбда-абстракции с несколькими «параметрами»". Пример:</w:t>
        </w:r>
      </w:ins>
    </w:p>
    <w:p w14:paraId="9E0A0000">
      <w:pPr>
        <w:ind w:firstLine="0" w:left="1440" w:right="-132"/>
        <w:rPr>
          <w:ins w:author="Yurii Litvinov" w:date="2023-01-22T20:52:00" w:id="1748"/>
          <w:rFonts w:ascii="Times New Roman" w:hAnsi="Times New Roman"/>
        </w:rPr>
      </w:pPr>
      <w:ins w:author="Yurii Litvinov" w:date="2023-01-22T20:52:00" w:id="1749">
        <w:r>
          <w:rPr>
            <w:rFonts w:ascii="Times New Roman" w:hAnsi="Times New Roman"/>
          </w:rPr>
          <w:t xml:space="preserve">let S = \ x y </w:t>
        </w:r>
        <w:r>
          <w:rPr>
            <w:rFonts w:ascii="Times New Roman" w:hAnsi="Times New Roman"/>
          </w:rPr>
          <w:t>z.x</w:t>
        </w:r>
        <w:r>
          <w:rPr>
            <w:rFonts w:ascii="Times New Roman" w:hAnsi="Times New Roman"/>
          </w:rPr>
          <w:t xml:space="preserve"> z (y z)</w:t>
        </w:r>
      </w:ins>
    </w:p>
    <w:p w14:paraId="9F0A0000">
      <w:pPr>
        <w:ind w:firstLine="0" w:left="1440" w:right="-132"/>
        <w:rPr>
          <w:ins w:author="Yurii Litvinov" w:date="2023-01-22T20:52:00" w:id="1750"/>
          <w:rFonts w:ascii="Times New Roman" w:hAnsi="Times New Roman"/>
        </w:rPr>
      </w:pPr>
      <w:ins w:author="Yurii Litvinov" w:date="2023-01-22T20:52:00" w:id="1751">
        <w:r>
          <w:rPr>
            <w:rFonts w:ascii="Times New Roman" w:hAnsi="Times New Roman"/>
          </w:rPr>
          <w:t>let</w:t>
        </w:r>
        <w:r>
          <w:rPr>
            <w:rFonts w:ascii="Times New Roman" w:hAnsi="Times New Roman"/>
          </w:rPr>
          <w:t xml:space="preserve"> K = \x </w:t>
        </w:r>
        <w:r>
          <w:rPr>
            <w:rFonts w:ascii="Times New Roman" w:hAnsi="Times New Roman"/>
          </w:rPr>
          <w:t>y.x</w:t>
        </w:r>
      </w:ins>
    </w:p>
    <w:p w14:paraId="A00A0000">
      <w:pPr>
        <w:ind w:firstLine="0" w:left="1440" w:right="-132"/>
        <w:rPr>
          <w:ins w:author="Yurii Litvinov" w:date="2023-01-22T20:52:00" w:id="1752"/>
          <w:rFonts w:ascii="Times New Roman" w:hAnsi="Times New Roman"/>
        </w:rPr>
      </w:pPr>
      <w:ins w:author="Yurii Litvinov" w:date="2023-01-22T20:52:00" w:id="1753">
        <w:r>
          <w:rPr>
            <w:rFonts w:ascii="Times New Roman" w:hAnsi="Times New Roman"/>
          </w:rPr>
          <w:t xml:space="preserve">S K </w:t>
        </w:r>
        <w:r>
          <w:rPr>
            <w:rFonts w:ascii="Times New Roman" w:hAnsi="Times New Roman"/>
          </w:rPr>
          <w:t>K</w:t>
        </w:r>
      </w:ins>
    </w:p>
    <w:p w14:paraId="A10A0000">
      <w:pPr>
        <w:ind w:firstLine="720" w:left="0" w:right="-132"/>
        <w:rPr>
          <w:ins w:author="Yurii Litvinov" w:date="2023-01-22T20:52:00" w:id="1754"/>
          <w:rFonts w:ascii="Times New Roman" w:hAnsi="Times New Roman"/>
        </w:rPr>
      </w:pPr>
      <w:ins w:author="Yurii Litvinov" w:date="2023-01-22T20:52:00" w:id="1755">
        <w:r>
          <w:rPr>
            <w:rFonts w:ascii="Times New Roman" w:hAnsi="Times New Roman"/>
          </w:rPr>
          <w:t>Должно получиться в качестве ответа:</w:t>
        </w:r>
      </w:ins>
    </w:p>
    <w:p w14:paraId="A20A0000">
      <w:pPr>
        <w:ind w:firstLine="720" w:left="720" w:right="-132"/>
        <w:rPr>
          <w:ins w:author="Yurii Litvinov" w:date="2023-01-22T20:52:00" w:id="1756"/>
          <w:rFonts w:ascii="Times New Roman" w:hAnsi="Times New Roman"/>
        </w:rPr>
      </w:pPr>
      <w:ins w:author="Yurii Litvinov" w:date="2023-01-22T20:52:00" w:id="1757">
        <w:r>
          <w:rPr>
            <w:rFonts w:ascii="Times New Roman" w:hAnsi="Times New Roman"/>
          </w:rPr>
          <w:t>\</w:t>
        </w:r>
        <w:r>
          <w:rPr>
            <w:rFonts w:ascii="Times New Roman" w:hAnsi="Times New Roman"/>
          </w:rPr>
          <w:t>x.x</w:t>
        </w:r>
      </w:ins>
    </w:p>
    <w:p w14:paraId="A30A0000">
      <w:pPr>
        <w:ind w:firstLine="0" w:left="720" w:right="-132"/>
        <w:rPr>
          <w:ins w:author="Yurii Litvinov" w:date="2023-01-22T20:52:00" w:id="1758"/>
          <w:rFonts w:ascii="Times New Roman" w:hAnsi="Times New Roman"/>
        </w:rPr>
      </w:pPr>
      <w:ins w:author="Yurii Litvinov" w:date="2023-01-22T20:52:00" w:id="1759">
        <w:r>
          <w:rPr>
            <w:rFonts w:ascii="Times New Roman" w:hAnsi="Times New Roman"/>
          </w:rPr>
          <w:t>(или любой другой терм, альфа-эквивалентный этому).</w:t>
        </w:r>
      </w:ins>
    </w:p>
    <w:p w14:paraId="A40A0000">
      <w:pPr>
        <w:ind w:firstLine="0" w:left="720" w:right="-132"/>
        <w:rPr>
          <w:ins w:author="Yurii Litvinov" w:date="2023-01-22T20:52:00" w:id="1760"/>
          <w:rFonts w:ascii="Times New Roman" w:hAnsi="Times New Roman"/>
        </w:rPr>
      </w:pPr>
      <w:ins w:author="Yurii Litvinov" w:date="2023-01-22T20:52:00" w:id="1761">
        <w:r>
          <w:rPr>
            <w:rFonts w:ascii="Times New Roman" w:hAnsi="Times New Roman"/>
          </w:rPr>
          <w:t xml:space="preserve">Для синтаксического анализа использовать </w:t>
        </w:r>
        <w:r>
          <w:rPr>
            <w:rFonts w:ascii="Times New Roman" w:hAnsi="Times New Roman"/>
          </w:rPr>
          <w:t>FParsec</w:t>
        </w:r>
        <w:r>
          <w:rPr>
            <w:rFonts w:ascii="Times New Roman" w:hAnsi="Times New Roman"/>
          </w:rPr>
          <w:t>.</w:t>
        </w:r>
      </w:ins>
    </w:p>
    <w:p w14:paraId="A50A0000">
      <w:pPr>
        <w:ind w:right="-132"/>
        <w:rPr>
          <w:ins w:author="Yurii Litvinov" w:date="2023-01-22T20:52:00" w:id="1762"/>
          <w:rFonts w:ascii="Times New Roman" w:hAnsi="Times New Roman"/>
        </w:rPr>
      </w:pPr>
      <w:ins w:author="Yurii Litvinov" w:date="2023-01-22T20:52:00" w:id="1763">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ОПК-1, ОПК-2,</w:t>
        </w:r>
        <w:r>
          <w:rPr>
            <w:rFonts w:ascii="Times New Roman" w:hAnsi="Times New Roman"/>
            <w:b w:val="1"/>
          </w:rPr>
          <w:t xml:space="preserve"> </w:t>
        </w:r>
        <w:r>
          <w:rPr>
            <w:rFonts w:ascii="Times New Roman" w:hAnsi="Times New Roman"/>
          </w:rPr>
          <w:t>ОПК-3, ПКА-1, ПКП-4, ПКП-5, ПКП-6, ПКП-7, ПКП-8</w:t>
        </w:r>
      </w:ins>
    </w:p>
    <w:p w14:paraId="A60A0000">
      <w:pPr>
        <w:ind w:right="-132"/>
        <w:rPr>
          <w:ins w:author="Yurii Litvinov" w:date="2023-01-22T20:52:00" w:id="1764"/>
          <w:rFonts w:ascii="Times New Roman" w:hAnsi="Times New Roman"/>
        </w:rPr>
      </w:pPr>
      <w:ins w:author="Yurii Litvinov" w:date="2023-01-22T20:52:00" w:id="1765">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решение задачи оценивается по шкале от 0 (нет решения или решение имеет существенные недостатки) до 4 (решение работоспособно, аккуратно реализовано, не содержит ошибок в грамматике).</w:t>
        </w:r>
      </w:ins>
    </w:p>
    <w:p w14:paraId="A70A0000">
      <w:pPr>
        <w:ind w:right="-132"/>
        <w:rPr>
          <w:ins w:author="Yurii Litvinov" w:date="2023-01-22T20:52:00" w:id="1766"/>
          <w:rFonts w:ascii="Times New Roman" w:hAnsi="Times New Roman"/>
        </w:rPr>
      </w:pPr>
    </w:p>
    <w:p w14:paraId="A80A0000">
      <w:pPr>
        <w:ind w:right="-132"/>
        <w:rPr>
          <w:ins w:author="Yurii Litvinov" w:date="2023-01-22T20:52:00" w:id="1767"/>
          <w:rFonts w:ascii="Times New Roman" w:hAnsi="Times New Roman"/>
          <w:b w:val="1"/>
          <w:i w:val="1"/>
        </w:rPr>
      </w:pPr>
      <w:ins w:author="Yurii Litvinov" w:date="2023-01-22T20:52:00" w:id="1768">
        <w:r>
          <w:rPr>
            <w:rFonts w:ascii="Times New Roman" w:hAnsi="Times New Roman"/>
            <w:b w:val="1"/>
            <w:i w:val="1"/>
          </w:rPr>
          <w:t>Темы докладов</w:t>
        </w:r>
      </w:ins>
    </w:p>
    <w:p w14:paraId="A90A0000">
      <w:pPr>
        <w:pStyle w:val="Style_1"/>
        <w:numPr>
          <w:ilvl w:val="0"/>
          <w:numId w:val="89"/>
        </w:numPr>
        <w:ind w:right="-132"/>
        <w:rPr>
          <w:ins w:author="Yurii Litvinov" w:date="2023-01-22T20:52:00" w:id="1769"/>
          <w:rFonts w:ascii="Times New Roman" w:hAnsi="Times New Roman"/>
        </w:rPr>
      </w:pPr>
      <w:ins w:author="Yurii Litvinov" w:date="2023-01-22T20:52:00" w:id="1770">
        <w:r>
          <w:rPr>
            <w:rFonts w:ascii="Times New Roman" w:hAnsi="Times New Roman"/>
          </w:rPr>
          <w:t xml:space="preserve">FAKE, </w:t>
        </w:r>
        <w:r>
          <w:rPr>
            <w:rFonts w:ascii="Times New Roman" w:hAnsi="Times New Roman"/>
          </w:rPr>
          <w:t>Scaffold</w:t>
        </w:r>
      </w:ins>
    </w:p>
    <w:p w14:paraId="AA0A0000">
      <w:pPr>
        <w:pStyle w:val="Style_1"/>
        <w:numPr>
          <w:ilvl w:val="0"/>
          <w:numId w:val="89"/>
        </w:numPr>
        <w:ind w:right="-132"/>
        <w:rPr>
          <w:ins w:author="Yurii Litvinov" w:date="2023-01-22T20:52:00" w:id="1771"/>
          <w:rFonts w:ascii="Times New Roman" w:hAnsi="Times New Roman"/>
        </w:rPr>
      </w:pPr>
      <w:ins w:author="Yurii Litvinov" w:date="2023-01-22T20:52:00" w:id="1772">
        <w:r>
          <w:rPr>
            <w:rFonts w:ascii="Times New Roman" w:hAnsi="Times New Roman"/>
          </w:rPr>
          <w:t>Веб-приложения в комбинаторном стиле</w:t>
        </w:r>
      </w:ins>
    </w:p>
    <w:p w14:paraId="AB0A0000">
      <w:pPr>
        <w:pStyle w:val="Style_1"/>
        <w:numPr>
          <w:ilvl w:val="0"/>
          <w:numId w:val="89"/>
        </w:numPr>
        <w:ind w:right="-132"/>
        <w:rPr>
          <w:ins w:author="Yurii Litvinov" w:date="2023-01-22T20:52:00" w:id="1773"/>
          <w:rFonts w:ascii="Times New Roman" w:hAnsi="Times New Roman"/>
        </w:rPr>
      </w:pPr>
      <w:ins w:author="Yurii Litvinov" w:date="2023-01-22T20:52:00" w:id="1774">
        <w:r>
          <w:rPr>
            <w:rFonts w:ascii="Times New Roman" w:hAnsi="Times New Roman"/>
          </w:rPr>
          <w:t xml:space="preserve">Type </w:t>
        </w:r>
        <w:r>
          <w:rPr>
            <w:rFonts w:ascii="Times New Roman" w:hAnsi="Times New Roman"/>
          </w:rPr>
          <w:t>Providers</w:t>
        </w:r>
        <w:r>
          <w:rPr>
            <w:rFonts w:ascii="Times New Roman" w:hAnsi="Times New Roman"/>
          </w:rPr>
          <w:t>, F# Data</w:t>
        </w:r>
      </w:ins>
    </w:p>
    <w:p w14:paraId="AC0A0000">
      <w:pPr>
        <w:pStyle w:val="Style_1"/>
        <w:numPr>
          <w:ilvl w:val="0"/>
          <w:numId w:val="89"/>
        </w:numPr>
        <w:ind w:right="-132"/>
        <w:rPr>
          <w:ins w:author="Yurii Litvinov" w:date="2023-01-22T20:52:00" w:id="1775"/>
          <w:rFonts w:ascii="Times New Roman" w:hAnsi="Times New Roman"/>
        </w:rPr>
      </w:pPr>
      <w:ins w:author="Yurii Litvinov" w:date="2023-01-22T20:52:00" w:id="1776">
        <w:r>
          <w:rPr>
            <w:rFonts w:ascii="Times New Roman" w:hAnsi="Times New Roman"/>
          </w:rPr>
          <w:t>Дополнительные возможности F#</w:t>
        </w:r>
      </w:ins>
    </w:p>
    <w:p w14:paraId="AD0A0000">
      <w:pPr>
        <w:pStyle w:val="Style_1"/>
        <w:numPr>
          <w:ilvl w:val="0"/>
          <w:numId w:val="89"/>
        </w:numPr>
        <w:ind w:right="-132"/>
        <w:rPr>
          <w:ins w:author="Yurii Litvinov" w:date="2023-01-22T20:52:00" w:id="1777"/>
          <w:rFonts w:ascii="Times New Roman" w:hAnsi="Times New Roman"/>
        </w:rPr>
      </w:pPr>
      <w:ins w:author="Yurii Litvinov" w:date="2023-01-22T20:52:00" w:id="1778">
        <w:r>
          <w:rPr>
            <w:rFonts w:ascii="Times New Roman" w:hAnsi="Times New Roman"/>
          </w:rPr>
          <w:t>F# и анализ данных</w:t>
        </w:r>
      </w:ins>
    </w:p>
    <w:p w14:paraId="AE0A0000">
      <w:pPr>
        <w:ind w:right="-132"/>
        <w:rPr>
          <w:ins w:author="Yurii Litvinov" w:date="2023-01-22T20:52:00" w:id="1779"/>
          <w:rFonts w:ascii="Times New Roman" w:hAnsi="Times New Roman"/>
        </w:rPr>
      </w:pPr>
      <w:ins w:author="Yurii Litvinov" w:date="2023-01-22T20:52:00" w:id="1780">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ПКА-1,</w:t>
        </w:r>
        <w:r>
          <w:rPr>
            <w:rFonts w:ascii="Times New Roman" w:hAnsi="Times New Roman"/>
            <w:b w:val="1"/>
          </w:rPr>
          <w:t xml:space="preserve"> </w:t>
        </w:r>
        <w:r>
          <w:rPr>
            <w:rFonts w:ascii="Times New Roman" w:hAnsi="Times New Roman"/>
          </w:rPr>
          <w:t>УКБ-3</w:t>
        </w:r>
      </w:ins>
    </w:p>
    <w:p w14:paraId="AF0A0000">
      <w:pPr>
        <w:ind w:right="-132"/>
        <w:jc w:val="both"/>
        <w:rPr>
          <w:ins w:author="Yurii Litvinov" w:date="2023-01-22T20:52:00" w:id="1781"/>
          <w:rFonts w:ascii="Times New Roman" w:hAnsi="Times New Roman"/>
        </w:rPr>
      </w:pPr>
      <w:ins w:author="Yurii Litvinov" w:date="2023-01-22T20:52:00" w:id="1782">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Доклады оцениваются по шкале от 0 до 4, где 0 — отсутствие доклада, 4 — очень хороший доклад, полностью раскрывающий тему, хорошо представленный и оформленный.</w:t>
        </w:r>
      </w:ins>
    </w:p>
    <w:p w14:paraId="B00A0000">
      <w:pPr>
        <w:ind w:right="-132"/>
        <w:rPr>
          <w:ins w:author="Yurii Litvinov" w:date="2023-01-22T20:52:00" w:id="1783"/>
          <w:rFonts w:ascii="Times New Roman" w:hAnsi="Times New Roman"/>
        </w:rPr>
      </w:pPr>
    </w:p>
    <w:p w14:paraId="B10A0000">
      <w:pPr>
        <w:ind w:right="-132"/>
        <w:rPr>
          <w:ins w:author="Yurii Litvinov" w:date="2023-01-22T20:52:00" w:id="1784"/>
          <w:rFonts w:ascii="Times New Roman" w:hAnsi="Times New Roman"/>
          <w:b w:val="1"/>
          <w:i w:val="1"/>
        </w:rPr>
      </w:pPr>
      <w:ins w:author="Yurii Litvinov" w:date="2023-01-22T20:52:00" w:id="1785">
        <w:r>
          <w:rPr>
            <w:rFonts w:ascii="Times New Roman" w:hAnsi="Times New Roman"/>
            <w:b w:val="1"/>
            <w:i w:val="1"/>
          </w:rPr>
          <w:t>Примеры условий контрольных работ:</w:t>
        </w:r>
      </w:ins>
    </w:p>
    <w:p w14:paraId="B20A0000">
      <w:pPr>
        <w:ind w:right="-132"/>
        <w:rPr>
          <w:ins w:author="Yurii Litvinov" w:date="2023-01-22T20:52:00" w:id="1786"/>
          <w:rFonts w:ascii="Times New Roman" w:hAnsi="Times New Roman"/>
          <w:b w:val="1"/>
          <w:i w:val="1"/>
        </w:rPr>
      </w:pPr>
      <w:ins w:author="Yurii Litvinov" w:date="2023-01-22T20:52:00" w:id="1787">
        <w:r>
          <w:rPr>
            <w:rFonts w:ascii="Times New Roman" w:hAnsi="Times New Roman"/>
            <w:b w:val="1"/>
            <w:i w:val="1"/>
          </w:rPr>
          <w:t>Контрольная работа 1</w:t>
        </w:r>
      </w:ins>
    </w:p>
    <w:p w14:paraId="B30A0000">
      <w:pPr>
        <w:pStyle w:val="Style_1"/>
        <w:numPr>
          <w:ilvl w:val="0"/>
          <w:numId w:val="121"/>
        </w:numPr>
        <w:ind w:right="-132"/>
        <w:jc w:val="both"/>
        <w:rPr>
          <w:ins w:author="Yurii Litvinov" w:date="2023-01-22T20:52:00" w:id="1788"/>
          <w:rFonts w:ascii="Times New Roman" w:hAnsi="Times New Roman"/>
        </w:rPr>
      </w:pPr>
      <w:ins w:author="Yurii Litvinov" w:date="2023-01-22T20:52:00" w:id="1789">
        <w:r>
          <w:rPr>
            <w:rFonts w:ascii="Times New Roman" w:hAnsi="Times New Roman"/>
          </w:rPr>
          <w:t>Найти сумму всех чётных чисел Фибоначчи, не превосходящих миллиона.</w:t>
        </w:r>
      </w:ins>
    </w:p>
    <w:p w14:paraId="B40A0000">
      <w:pPr>
        <w:pStyle w:val="Style_1"/>
        <w:numPr>
          <w:ilvl w:val="0"/>
          <w:numId w:val="121"/>
        </w:numPr>
        <w:ind w:right="-132"/>
        <w:jc w:val="both"/>
        <w:rPr>
          <w:ins w:author="Yurii Litvinov" w:date="2023-01-22T20:52:00" w:id="1790"/>
          <w:rFonts w:ascii="Times New Roman" w:hAnsi="Times New Roman"/>
        </w:rPr>
      </w:pPr>
      <w:ins w:author="Yurii Litvinov" w:date="2023-01-22T20:52:00" w:id="1791">
        <w:r>
          <w:rPr>
            <w:rFonts w:ascii="Times New Roman" w:hAnsi="Times New Roman"/>
          </w:rPr>
          <w:t xml:space="preserve">Описать функцию, которая работает как </w:t>
        </w:r>
        <w:r>
          <w:rPr>
            <w:rFonts w:ascii="Times New Roman" w:hAnsi="Times New Roman"/>
          </w:rPr>
          <w:t>map</w:t>
        </w:r>
        <w:r>
          <w:rPr>
            <w:rFonts w:ascii="Times New Roman" w:hAnsi="Times New Roman"/>
          </w:rPr>
          <w:t>, только для каждого значения исходного списка можно задать не одно, а несколько значений, на которые его надо заменить. Пример вызова: «</w:t>
        </w:r>
        <w:r>
          <w:rPr>
            <w:rFonts w:ascii="Times New Roman" w:hAnsi="Times New Roman"/>
          </w:rPr>
          <w:t>supermap</w:t>
        </w:r>
        <w:r>
          <w:rPr>
            <w:rFonts w:ascii="Times New Roman" w:hAnsi="Times New Roman"/>
          </w:rPr>
          <w:t xml:space="preserve"> [1.0; 2.0; 3.0] (</w:t>
        </w:r>
        <w:r>
          <w:rPr>
            <w:rFonts w:ascii="Times New Roman" w:hAnsi="Times New Roman"/>
          </w:rPr>
          <w:t>fun</w:t>
        </w:r>
        <w:r>
          <w:rPr>
            <w:rFonts w:ascii="Times New Roman" w:hAnsi="Times New Roman"/>
          </w:rPr>
          <w:t xml:space="preserve"> x -&gt; [</w:t>
        </w:r>
        <w:r>
          <w:rPr>
            <w:rFonts w:ascii="Times New Roman" w:hAnsi="Times New Roman"/>
          </w:rPr>
          <w:t>sin</w:t>
        </w:r>
        <w:r>
          <w:rPr>
            <w:rFonts w:ascii="Times New Roman" w:hAnsi="Times New Roman"/>
          </w:rPr>
          <w:t xml:space="preserve"> x; </w:t>
        </w:r>
        <w:r>
          <w:rPr>
            <w:rFonts w:ascii="Times New Roman" w:hAnsi="Times New Roman"/>
          </w:rPr>
          <w:t>cos</w:t>
        </w:r>
        <w:r>
          <w:rPr>
            <w:rFonts w:ascii="Times New Roman" w:hAnsi="Times New Roman"/>
          </w:rPr>
          <w:t xml:space="preserve"> x])» должно возвращать «[</w:t>
        </w:r>
        <w:r>
          <w:rPr>
            <w:rFonts w:ascii="Times New Roman" w:hAnsi="Times New Roman"/>
          </w:rPr>
          <w:t>sin</w:t>
        </w:r>
        <w:r>
          <w:rPr>
            <w:rFonts w:ascii="Times New Roman" w:hAnsi="Times New Roman"/>
          </w:rPr>
          <w:t xml:space="preserve"> 1.0; </w:t>
        </w:r>
        <w:r>
          <w:rPr>
            <w:rFonts w:ascii="Times New Roman" w:hAnsi="Times New Roman"/>
          </w:rPr>
          <w:t>cos</w:t>
        </w:r>
        <w:r>
          <w:rPr>
            <w:rFonts w:ascii="Times New Roman" w:hAnsi="Times New Roman"/>
          </w:rPr>
          <w:t xml:space="preserve"> 1.0; </w:t>
        </w:r>
        <w:r>
          <w:rPr>
            <w:rFonts w:ascii="Times New Roman" w:hAnsi="Times New Roman"/>
          </w:rPr>
          <w:t>sin</w:t>
        </w:r>
        <w:r>
          <w:rPr>
            <w:rFonts w:ascii="Times New Roman" w:hAnsi="Times New Roman"/>
          </w:rPr>
          <w:t xml:space="preserve"> 2.0; </w:t>
        </w:r>
        <w:r>
          <w:rPr>
            <w:rFonts w:ascii="Times New Roman" w:hAnsi="Times New Roman"/>
          </w:rPr>
          <w:t>cos</w:t>
        </w:r>
        <w:r>
          <w:rPr>
            <w:rFonts w:ascii="Times New Roman" w:hAnsi="Times New Roman"/>
          </w:rPr>
          <w:t xml:space="preserve"> 2.0; </w:t>
        </w:r>
        <w:r>
          <w:rPr>
            <w:rFonts w:ascii="Times New Roman" w:hAnsi="Times New Roman"/>
          </w:rPr>
          <w:t>sin</w:t>
        </w:r>
        <w:r>
          <w:rPr>
            <w:rFonts w:ascii="Times New Roman" w:hAnsi="Times New Roman"/>
          </w:rPr>
          <w:t xml:space="preserve"> 3.0; </w:t>
        </w:r>
        <w:r>
          <w:rPr>
            <w:rFonts w:ascii="Times New Roman" w:hAnsi="Times New Roman"/>
          </w:rPr>
          <w:t>cos</w:t>
        </w:r>
        <w:r>
          <w:rPr>
            <w:rFonts w:ascii="Times New Roman" w:hAnsi="Times New Roman"/>
          </w:rPr>
          <w:t xml:space="preserve"> 3.0]».</w:t>
        </w:r>
      </w:ins>
    </w:p>
    <w:p w14:paraId="B50A0000">
      <w:pPr>
        <w:pStyle w:val="Style_1"/>
        <w:numPr>
          <w:ilvl w:val="0"/>
          <w:numId w:val="121"/>
        </w:numPr>
        <w:ind w:right="-132"/>
        <w:jc w:val="both"/>
        <w:rPr>
          <w:ins w:author="Yurii Litvinov" w:date="2023-01-22T20:52:00" w:id="1792"/>
          <w:rFonts w:ascii="Times New Roman" w:hAnsi="Times New Roman"/>
        </w:rPr>
      </w:pPr>
      <w:ins w:author="Yurii Litvinov" w:date="2023-01-22T20:52:00" w:id="1793">
        <w:r>
          <w:rPr>
            <w:rFonts w:ascii="Times New Roman" w:hAnsi="Times New Roman"/>
          </w:rPr>
          <w:t xml:space="preserve">Реализовать функцию, возвращающую все элементы двоичного дерева, удовлетворяющие переданному как параметр условию. </w:t>
        </w:r>
      </w:ins>
    </w:p>
    <w:p w14:paraId="B60A0000">
      <w:pPr>
        <w:ind w:right="-130"/>
        <w:jc w:val="both"/>
        <w:rPr>
          <w:ins w:author="Yurii Litvinov" w:date="2023-01-22T20:52:00" w:id="1794"/>
          <w:rFonts w:ascii="Times New Roman" w:hAnsi="Times New Roman"/>
        </w:rPr>
      </w:pPr>
      <w:ins w:author="Yurii Litvinov" w:date="2023-01-22T20:52:00" w:id="1795">
        <w:r>
          <w:rPr>
            <w:rFonts w:ascii="Times New Roman" w:hAnsi="Times New Roman"/>
          </w:rPr>
          <w:t xml:space="preserve">При решении задач контрольной работы 1 конструкции императивного программирования и </w:t>
        </w:r>
        <w:r>
          <w:rPr>
            <w:rFonts w:ascii="Times New Roman" w:hAnsi="Times New Roman"/>
          </w:rPr>
          <w:t>мутабельное</w:t>
        </w:r>
        <w:r>
          <w:rPr>
            <w:rFonts w:ascii="Times New Roman" w:hAnsi="Times New Roman"/>
          </w:rPr>
          <w:t xml:space="preserve"> состояние использовать нельзя.</w:t>
        </w:r>
      </w:ins>
    </w:p>
    <w:p w14:paraId="B70A0000">
      <w:pPr>
        <w:ind w:right="-132"/>
        <w:rPr>
          <w:ins w:author="Yurii Litvinov" w:date="2023-01-22T20:52:00" w:id="1796"/>
          <w:rFonts w:ascii="Times New Roman" w:hAnsi="Times New Roman"/>
        </w:rPr>
      </w:pPr>
      <w:ins w:author="Yurii Litvinov" w:date="2023-01-22T20:52:00" w:id="1797">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ОПК-3, ПКА-1, ПКП-4, ПКП-5, ПКП-6, ПКП-7, ПКП-8</w:t>
        </w:r>
      </w:ins>
    </w:p>
    <w:p w14:paraId="B80A0000">
      <w:pPr>
        <w:spacing w:after="240"/>
        <w:ind w:right="-130"/>
        <w:jc w:val="both"/>
        <w:rPr>
          <w:ins w:author="Yurii Litvinov" w:date="2023-01-22T20:52:00" w:id="1798"/>
          <w:rFonts w:ascii="Times New Roman" w:hAnsi="Times New Roman"/>
        </w:rPr>
      </w:pPr>
      <w:ins w:author="Yurii Litvinov" w:date="2023-01-22T20:52:00" w:id="1799">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решения задач оцениваются от 0 до 3 баллов, где 0 — полное отсутствие решения, 3 — правильное решение, демонстрирующее все ожидаемые навыки (комментарии, тесты, навык использования системы контроля версий, навыки функционального программирования).</w:t>
        </w:r>
      </w:ins>
    </w:p>
    <w:p w14:paraId="B90A0000">
      <w:pPr>
        <w:ind w:right="-132"/>
        <w:rPr>
          <w:ins w:author="Yurii Litvinov" w:date="2023-01-22T20:52:00" w:id="1800"/>
          <w:rFonts w:ascii="Times New Roman" w:hAnsi="Times New Roman"/>
          <w:b w:val="1"/>
          <w:i w:val="1"/>
        </w:rPr>
      </w:pPr>
      <w:ins w:author="Yurii Litvinov" w:date="2023-01-22T20:52:00" w:id="1801">
        <w:r>
          <w:rPr>
            <w:rFonts w:ascii="Times New Roman" w:hAnsi="Times New Roman"/>
            <w:b w:val="1"/>
            <w:i w:val="1"/>
          </w:rPr>
          <w:t>Контрольная работа 2</w:t>
        </w:r>
      </w:ins>
    </w:p>
    <w:p w14:paraId="BA0A0000">
      <w:pPr>
        <w:pStyle w:val="Style_1"/>
        <w:numPr>
          <w:ilvl w:val="0"/>
          <w:numId w:val="122"/>
        </w:numPr>
        <w:ind/>
        <w:jc w:val="both"/>
        <w:rPr>
          <w:ins w:author="Yurii Litvinov" w:date="2023-01-22T20:52:00" w:id="1802"/>
          <w:rFonts w:ascii="Times New Roman" w:hAnsi="Times New Roman"/>
        </w:rPr>
      </w:pPr>
      <w:ins w:author="Yurii Litvinov" w:date="2023-01-22T20:52:00" w:id="1803">
        <w:r>
          <w:rPr>
            <w:rFonts w:ascii="Times New Roman" w:hAnsi="Times New Roman"/>
          </w:rPr>
          <w:t xml:space="preserve">Реализовать класс «Очередь». При попытке получить значение из пустой очереди должно бросаться исключение. Использовать классы из пространства имён </w:t>
        </w:r>
        <w:r>
          <w:rPr>
            <w:rFonts w:ascii="Times New Roman" w:hAnsi="Times New Roman"/>
          </w:rPr>
          <w:t>System.Collections</w:t>
        </w:r>
        <w:r>
          <w:rPr>
            <w:rFonts w:ascii="Times New Roman" w:hAnsi="Times New Roman"/>
          </w:rPr>
          <w:t xml:space="preserve"> и вложенных в него — нельзя.</w:t>
        </w:r>
      </w:ins>
    </w:p>
    <w:p w14:paraId="BB0A0000">
      <w:pPr>
        <w:pStyle w:val="Style_1"/>
        <w:numPr>
          <w:ilvl w:val="0"/>
          <w:numId w:val="122"/>
        </w:numPr>
        <w:ind/>
        <w:jc w:val="both"/>
        <w:rPr>
          <w:ins w:author="Yurii Litvinov" w:date="2023-01-22T20:52:00" w:id="1804"/>
          <w:rFonts w:ascii="Times New Roman" w:hAnsi="Times New Roman"/>
        </w:rPr>
      </w:pPr>
      <w:ins w:author="Yurii Litvinov" w:date="2023-01-22T20:52:00" w:id="1805">
        <w:r>
          <w:rPr>
            <w:rFonts w:ascii="Times New Roman" w:hAnsi="Times New Roman"/>
          </w:rPr>
          <w:t xml:space="preserve">Реализовать </w:t>
        </w:r>
        <w:r>
          <w:rPr>
            <w:rFonts w:ascii="Times New Roman" w:hAnsi="Times New Roman"/>
          </w:rPr>
          <w:t>потокобезопасный</w:t>
        </w:r>
        <w:r>
          <w:rPr>
            <w:rFonts w:ascii="Times New Roman" w:hAnsi="Times New Roman"/>
          </w:rPr>
          <w:t xml:space="preserve"> стек. Стек должен иметь методы </w:t>
        </w:r>
        <w:r>
          <w:rPr>
            <w:rFonts w:ascii="Times New Roman" w:hAnsi="Times New Roman"/>
          </w:rPr>
          <w:t>Push</w:t>
        </w:r>
        <w:r>
          <w:rPr>
            <w:rFonts w:ascii="Times New Roman" w:hAnsi="Times New Roman"/>
          </w:rPr>
          <w:t xml:space="preserve"> и </w:t>
        </w:r>
        <w:r>
          <w:rPr>
            <w:rFonts w:ascii="Times New Roman" w:hAnsi="Times New Roman"/>
          </w:rPr>
          <w:t>TryPop</w:t>
        </w:r>
        <w:r>
          <w:rPr>
            <w:rFonts w:ascii="Times New Roman" w:hAnsi="Times New Roman"/>
          </w:rPr>
          <w:t xml:space="preserve">, который возвращает </w:t>
        </w:r>
        <w:r>
          <w:rPr>
            <w:rFonts w:ascii="Times New Roman" w:hAnsi="Times New Roman"/>
          </w:rPr>
          <w:t>Some</w:t>
        </w:r>
        <w:r>
          <w:rPr>
            <w:rFonts w:ascii="Times New Roman" w:hAnsi="Times New Roman"/>
          </w:rPr>
          <w:t xml:space="preserve"> &lt;значение в вершине&gt; или </w:t>
        </w:r>
        <w:r>
          <w:rPr>
            <w:rFonts w:ascii="Times New Roman" w:hAnsi="Times New Roman"/>
          </w:rPr>
          <w:t>None</w:t>
        </w:r>
        <w:r>
          <w:rPr>
            <w:rFonts w:ascii="Times New Roman" w:hAnsi="Times New Roman"/>
          </w:rPr>
          <w:t>, если стек пуст.</w:t>
        </w:r>
      </w:ins>
    </w:p>
    <w:p w14:paraId="BC0A0000">
      <w:pPr>
        <w:ind w:right="-132"/>
        <w:rPr>
          <w:ins w:author="Yurii Litvinov" w:date="2023-01-22T20:52:00" w:id="1806"/>
          <w:rFonts w:ascii="Times New Roman" w:hAnsi="Times New Roman"/>
        </w:rPr>
      </w:pPr>
      <w:ins w:author="Yurii Litvinov" w:date="2023-01-22T20:52:00" w:id="1807">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ОПК-3, ПКА-1, ПКП-4, ПКП-5, ПКП-6, ПКП-7, ПКП-8</w:t>
        </w:r>
      </w:ins>
    </w:p>
    <w:p w14:paraId="BD0A0000">
      <w:pPr>
        <w:ind w:right="-132"/>
        <w:jc w:val="both"/>
        <w:rPr>
          <w:del w:author="Yurii Litvinov" w:date="2023-01-22T20:52:00" w:id="1809"/>
          <w:rFonts w:ascii="Times New Roman" w:hAnsi="Times New Roman"/>
          <w:b w:val="1"/>
          <w:rPrChange w:author="Yurii Litvinov" w:date="2023-01-22T20:52:00" w:id="1810">
            <w:rPr>
              <w:rFonts w:ascii="Times New Roman" w:hAnsi="Times New Roman"/>
            </w:rPr>
          </w:rPrChange>
        </w:rPr>
        <w:pPrChange w:author="Yurii Litvinov" w:date="2023-01-22T20:52:00" w:id="1808">
          <w:pPr>
            <w:ind w:right="-132"/>
          </w:pPr>
        </w:pPrChange>
      </w:pPr>
      <w:ins w:author="Yurii Litvinov" w:date="2023-01-22T20:52:00" w:id="1811">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решения задач оцениваются от 0 до 5 баллов, где 0 — полное отсутствие решения, 5 — правильное решение, демонстрирующее все ожидаемые навыки (комментарии, тесты, навык использования системы контроля версий, навыки функционального программирования).</w:t>
        </w:r>
      </w:ins>
    </w:p>
    <w:p w14:paraId="BE0A0000">
      <w:pPr>
        <w:ind w:right="-132"/>
        <w:jc w:val="both"/>
        <w:rPr>
          <w:del w:author="Yurii Litvinov" w:date="2023-01-22T20:52:00" w:id="1813"/>
          <w:rFonts w:ascii="Times New Roman" w:hAnsi="Times New Roman"/>
          <w:b w:val="1"/>
        </w:rPr>
        <w:pPrChange w:author="Yurii Litvinov" w:date="2023-01-22T20:52:00" w:id="1812">
          <w:pPr>
            <w:ind/>
            <w:jc w:val="both"/>
          </w:pPr>
        </w:pPrChange>
      </w:pPr>
    </w:p>
    <w:p w14:paraId="BF0A0000">
      <w:pPr>
        <w:ind/>
        <w:jc w:val="both"/>
        <w:rPr>
          <w:ins w:author="Yurii Litvinov" w:date="2023-01-22T20:52:00" w:id="1814"/>
          <w:rFonts w:ascii="Times New Roman" w:hAnsi="Times New Roman"/>
          <w:i w:val="1"/>
        </w:rPr>
      </w:pPr>
    </w:p>
    <w:p w14:paraId="C00A0000">
      <w:pPr>
        <w:ind/>
        <w:jc w:val="both"/>
        <w:rPr>
          <w:rFonts w:ascii="Times New Roman" w:hAnsi="Times New Roman"/>
          <w:i w:val="1"/>
        </w:rPr>
      </w:pPr>
      <w:r>
        <w:rPr>
          <w:rFonts w:ascii="Times New Roman" w:hAnsi="Times New Roman"/>
          <w:i w:val="1"/>
        </w:rPr>
        <w:t>Условия, состав и количество домашних работ, а также шкалы оценивания могут меняться в течение семестра в зависимости от успехов обучающихся или в ходе текущей актуализации программы курса, с последующим обновлением данной РПД (это необходимо из-за динамичного развития технологий, на примере которых преподаются концепции в этом курсе).</w:t>
      </w:r>
    </w:p>
    <w:p w14:paraId="C10A0000">
      <w:pPr>
        <w:rPr>
          <w:rFonts w:ascii="Times New Roman" w:hAnsi="Times New Roman"/>
          <w:b w:val="1"/>
        </w:rPr>
      </w:pPr>
    </w:p>
    <w:p w14:paraId="C20A0000">
      <w:pPr>
        <w:rPr>
          <w:rFonts w:ascii="Times New Roman" w:hAnsi="Times New Roman"/>
          <w:b w:val="1"/>
        </w:rPr>
      </w:pPr>
      <w:r>
        <w:rPr>
          <w:rFonts w:ascii="Times New Roman" w:hAnsi="Times New Roman"/>
          <w:b w:val="1"/>
        </w:rPr>
        <w:br w:type="page"/>
      </w:r>
    </w:p>
    <w:p w14:paraId="C30A0000">
      <w:pPr>
        <w:rPr>
          <w:rFonts w:ascii="Times New Roman" w:hAnsi="Times New Roman"/>
          <w:b w:val="1"/>
        </w:rPr>
      </w:pPr>
    </w:p>
    <w:p w14:paraId="C40A0000">
      <w:pPr>
        <w:ind/>
        <w:jc w:val="both"/>
        <w:rPr>
          <w:rFonts w:ascii="Times New Roman" w:hAnsi="Times New Roman"/>
          <w:b w:val="1"/>
        </w:rPr>
      </w:pPr>
      <w:r>
        <w:rPr>
          <w:rFonts w:ascii="Times New Roman" w:hAnsi="Times New Roman"/>
          <w:b w:val="1"/>
        </w:rPr>
        <w:t>Вариант реализации 2: Прикладное и исследовательское программирование на примере F#.</w:t>
      </w:r>
    </w:p>
    <w:p w14:paraId="C50A0000">
      <w:pPr>
        <w:ind/>
        <w:jc w:val="both"/>
        <w:rPr>
          <w:rFonts w:ascii="Times New Roman" w:hAnsi="Times New Roman"/>
          <w:b w:val="1"/>
        </w:rPr>
      </w:pPr>
    </w:p>
    <w:p w14:paraId="C60A0000">
      <w:pPr>
        <w:ind/>
        <w:jc w:val="both"/>
        <w:rPr>
          <w:rFonts w:ascii="Times New Roman" w:hAnsi="Times New Roman"/>
          <w:b w:val="1"/>
        </w:rPr>
      </w:pPr>
      <w:r>
        <w:rPr>
          <w:rFonts w:ascii="Times New Roman" w:hAnsi="Times New Roman"/>
          <w:b w:val="1"/>
        </w:rPr>
        <w:t>Семестр 1.</w:t>
      </w:r>
    </w:p>
    <w:p w14:paraId="C70A0000">
      <w:pPr>
        <w:ind/>
        <w:jc w:val="both"/>
        <w:rPr>
          <w:rFonts w:ascii="Times New Roman" w:hAnsi="Times New Roman"/>
        </w:rPr>
      </w:pPr>
    </w:p>
    <w:p w14:paraId="C80A0000">
      <w:pPr>
        <w:ind/>
        <w:jc w:val="both"/>
        <w:rPr>
          <w:rFonts w:ascii="Times New Roman" w:hAnsi="Times New Roman"/>
          <w:b w:val="1"/>
          <w:i w:val="1"/>
        </w:rPr>
      </w:pPr>
      <w:r>
        <w:rPr>
          <w:rFonts w:ascii="Times New Roman" w:hAnsi="Times New Roman"/>
          <w:b w:val="1"/>
          <w:i w:val="1"/>
        </w:rPr>
        <w:t>Домашняя работа 1</w:t>
      </w:r>
    </w:p>
    <w:p w14:paraId="C90A0000">
      <w:pPr>
        <w:numPr>
          <w:ilvl w:val="0"/>
          <w:numId w:val="123"/>
        </w:numPr>
        <w:ind/>
        <w:jc w:val="both"/>
        <w:rPr>
          <w:rFonts w:ascii="Times New Roman" w:hAnsi="Times New Roman"/>
        </w:rPr>
      </w:pPr>
      <w:r>
        <w:rPr>
          <w:rFonts w:ascii="Times New Roman" w:hAnsi="Times New Roman"/>
          <w:color w:val="24292E"/>
        </w:rPr>
        <w:t>(1 балл</w:t>
      </w:r>
      <w:r>
        <w:rPr>
          <w:rFonts w:ascii="Times New Roman" w:hAnsi="Times New Roman"/>
          <w:color w:val="24292E"/>
        </w:rPr>
        <w:t>)</w:t>
      </w:r>
      <w:r>
        <w:rPr>
          <w:rFonts w:ascii="Times New Roman" w:hAnsi="Times New Roman"/>
          <w:color w:val="24292E"/>
        </w:rPr>
        <w:t xml:space="preserve"> Инициализировать рабочее окружение: репозиторий на </w:t>
      </w:r>
      <w:r>
        <w:rPr>
          <w:rFonts w:ascii="Times New Roman" w:hAnsi="Times New Roman"/>
          <w:color w:val="24292E"/>
        </w:rPr>
        <w:t>GitHub</w:t>
      </w:r>
      <w:r>
        <w:rPr>
          <w:rFonts w:ascii="Times New Roman" w:hAnsi="Times New Roman"/>
          <w:color w:val="24292E"/>
        </w:rPr>
        <w:t xml:space="preserve">, CI, </w:t>
      </w:r>
      <w:r>
        <w:rPr>
          <w:rFonts w:ascii="Times New Roman" w:hAnsi="Times New Roman"/>
          <w:color w:val="24292E"/>
        </w:rPr>
        <w:t>readme</w:t>
      </w:r>
      <w:r>
        <w:rPr>
          <w:rFonts w:ascii="Times New Roman" w:hAnsi="Times New Roman"/>
          <w:color w:val="24292E"/>
        </w:rPr>
        <w:t xml:space="preserve">, лицензия.  Добавить преподавателя в совладельцы. Оформить тестовый </w:t>
      </w:r>
      <w:r>
        <w:rPr>
          <w:rFonts w:ascii="Times New Roman" w:hAnsi="Times New Roman"/>
          <w:color w:val="24292E"/>
        </w:rPr>
        <w:t>pull</w:t>
      </w:r>
      <w:r>
        <w:rPr>
          <w:rFonts w:ascii="Times New Roman" w:hAnsi="Times New Roman"/>
          <w:color w:val="24292E"/>
        </w:rPr>
        <w:t xml:space="preserve"> </w:t>
      </w:r>
      <w:r>
        <w:rPr>
          <w:rFonts w:ascii="Times New Roman" w:hAnsi="Times New Roman"/>
          <w:color w:val="24292E"/>
        </w:rPr>
        <w:t>request</w:t>
      </w:r>
      <w:r>
        <w:rPr>
          <w:rFonts w:ascii="Times New Roman" w:hAnsi="Times New Roman"/>
          <w:color w:val="24292E"/>
        </w:rPr>
        <w:t xml:space="preserve">: например, оформленное </w:t>
      </w:r>
      <w:r>
        <w:rPr>
          <w:rFonts w:ascii="Times New Roman" w:hAnsi="Times New Roman"/>
          <w:color w:val="24292E"/>
        </w:rPr>
        <w:t>readme</w:t>
      </w:r>
      <w:r>
        <w:rPr>
          <w:rFonts w:ascii="Times New Roman" w:hAnsi="Times New Roman"/>
          <w:color w:val="24292E"/>
        </w:rPr>
        <w:t>. Запросить ревью у преподавателя.</w:t>
      </w:r>
    </w:p>
    <w:p w14:paraId="CA0A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ОПК-4, ОПК-5, ПКП-3, ПКП-4, УКБ-3</w:t>
      </w:r>
    </w:p>
    <w:p w14:paraId="CB0A0000">
      <w:pPr>
        <w:spacing w:after="240"/>
        <w:ind w:right="-130"/>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решения задачи оцениваются по шкале от 0 (нет решения или решение имеет существенные недостатки) до 1 (решение работоспособно, аккуратно реализовано)</w:t>
      </w:r>
      <w:r>
        <w:rPr>
          <w:rFonts w:ascii="Times New Roman" w:hAnsi="Times New Roman"/>
        </w:rPr>
        <w:t>.</w:t>
      </w:r>
    </w:p>
    <w:p w14:paraId="CC0A0000">
      <w:pPr>
        <w:ind/>
        <w:jc w:val="both"/>
        <w:rPr>
          <w:rFonts w:ascii="Times New Roman" w:hAnsi="Times New Roman"/>
          <w:b w:val="1"/>
          <w:i w:val="1"/>
        </w:rPr>
      </w:pPr>
      <w:r>
        <w:rPr>
          <w:rFonts w:ascii="Times New Roman" w:hAnsi="Times New Roman"/>
          <w:b w:val="1"/>
          <w:i w:val="1"/>
        </w:rPr>
        <w:t>Домашняя работа 2</w:t>
      </w:r>
    </w:p>
    <w:p w14:paraId="CD0A0000">
      <w:pPr>
        <w:pStyle w:val="Style_7"/>
        <w:numPr>
          <w:ilvl w:val="0"/>
          <w:numId w:val="124"/>
        </w:numPr>
        <w:ind/>
        <w:jc w:val="both"/>
        <w:rPr>
          <w:rFonts w:ascii="Times New Roman" w:hAnsi="Times New Roman"/>
        </w:rPr>
      </w:pPr>
      <w:r>
        <w:rPr>
          <w:rFonts w:ascii="Times New Roman" w:hAnsi="Times New Roman"/>
          <w:color w:val="24292E"/>
        </w:rPr>
        <w:t>(1 балл</w:t>
      </w:r>
      <w:r>
        <w:rPr>
          <w:rFonts w:ascii="Times New Roman" w:hAnsi="Times New Roman"/>
          <w:color w:val="24292E"/>
        </w:rPr>
        <w:t>)</w:t>
      </w:r>
      <w:r>
        <w:rPr>
          <w:rFonts w:ascii="Times New Roman" w:hAnsi="Times New Roman"/>
          <w:color w:val="24292E"/>
        </w:rPr>
        <w:t xml:space="preserve"> Реализовать функцию, вычисляющую значение выражения x^4+x^3+x^2+x+1 "наивным" способом. Реализовать чтение x из консоли и вывод результата в консоль.</w:t>
      </w:r>
    </w:p>
    <w:p w14:paraId="CE0A0000">
      <w:pPr>
        <w:pStyle w:val="Style_7"/>
        <w:numPr>
          <w:ilvl w:val="0"/>
          <w:numId w:val="124"/>
        </w:numPr>
        <w:ind/>
        <w:jc w:val="both"/>
        <w:rPr>
          <w:rFonts w:ascii="Times New Roman" w:hAnsi="Times New Roman"/>
        </w:rPr>
      </w:pPr>
      <w:r>
        <w:rPr>
          <w:rFonts w:ascii="Times New Roman" w:hAnsi="Times New Roman"/>
          <w:color w:val="24292E"/>
        </w:rPr>
        <w:t>(1 балл</w:t>
      </w:r>
      <w:r>
        <w:rPr>
          <w:rFonts w:ascii="Times New Roman" w:hAnsi="Times New Roman"/>
          <w:color w:val="24292E"/>
        </w:rPr>
        <w:t>)</w:t>
      </w:r>
      <w:r>
        <w:rPr>
          <w:rFonts w:ascii="Times New Roman" w:hAnsi="Times New Roman"/>
          <w:color w:val="24292E"/>
        </w:rPr>
        <w:t xml:space="preserve"> Реализовать функцию, вычисляющую значение выражения x^4+x^3+x^2+x+1, применив минимальное число умножений и сложений.  Реализовать чтение x из консоли и вывод результата в консоль.</w:t>
      </w:r>
    </w:p>
    <w:p w14:paraId="CF0A0000">
      <w:pPr>
        <w:pStyle w:val="Style_7"/>
        <w:numPr>
          <w:ilvl w:val="0"/>
          <w:numId w:val="124"/>
        </w:numPr>
        <w:ind/>
        <w:jc w:val="both"/>
        <w:rPr>
          <w:rFonts w:ascii="Times New Roman" w:hAnsi="Times New Roman"/>
        </w:rPr>
      </w:pPr>
      <w:r>
        <w:rPr>
          <w:rFonts w:ascii="Times New Roman" w:hAnsi="Times New Roman"/>
          <w:color w:val="24292E"/>
        </w:rPr>
        <w:t>(1 балл</w:t>
      </w:r>
      <w:r>
        <w:rPr>
          <w:rFonts w:ascii="Times New Roman" w:hAnsi="Times New Roman"/>
          <w:color w:val="24292E"/>
        </w:rPr>
        <w:t>)</w:t>
      </w:r>
      <w:r>
        <w:rPr>
          <w:rFonts w:ascii="Times New Roman" w:hAnsi="Times New Roman"/>
          <w:color w:val="24292E"/>
        </w:rPr>
        <w:t xml:space="preserve"> Вычислить индексы элементов массива, не больших, чем заданное число. Реализовать чтение входных данных из консоли и печать результата в консоль.</w:t>
      </w:r>
    </w:p>
    <w:p w14:paraId="D00A0000">
      <w:pPr>
        <w:pStyle w:val="Style_7"/>
        <w:numPr>
          <w:ilvl w:val="0"/>
          <w:numId w:val="124"/>
        </w:numPr>
        <w:ind/>
        <w:jc w:val="both"/>
        <w:rPr>
          <w:rFonts w:ascii="Times New Roman" w:hAnsi="Times New Roman"/>
        </w:rPr>
      </w:pPr>
      <w:r>
        <w:rPr>
          <w:rFonts w:ascii="Times New Roman" w:hAnsi="Times New Roman"/>
          <w:color w:val="24292E"/>
        </w:rPr>
        <w:t>(1 балл</w:t>
      </w:r>
      <w:r>
        <w:rPr>
          <w:rFonts w:ascii="Times New Roman" w:hAnsi="Times New Roman"/>
          <w:color w:val="24292E"/>
        </w:rPr>
        <w:t>)</w:t>
      </w:r>
      <w:r>
        <w:rPr>
          <w:rFonts w:ascii="Times New Roman" w:hAnsi="Times New Roman"/>
          <w:color w:val="24292E"/>
        </w:rPr>
        <w:t xml:space="preserve"> Вычислить индексы элементов массива, лежащих вне диапазона, заданного двумя числами. Реализовать чтение входных данных из консоли и печать результата в консоль.</w:t>
      </w:r>
    </w:p>
    <w:p w14:paraId="D10A0000">
      <w:pPr>
        <w:pStyle w:val="Style_7"/>
        <w:numPr>
          <w:ilvl w:val="0"/>
          <w:numId w:val="124"/>
        </w:numPr>
        <w:ind/>
        <w:jc w:val="both"/>
        <w:rPr>
          <w:rFonts w:ascii="Times New Roman" w:hAnsi="Times New Roman"/>
        </w:rPr>
      </w:pPr>
      <w:r>
        <w:rPr>
          <w:rFonts w:ascii="Times New Roman" w:hAnsi="Times New Roman"/>
          <w:color w:val="24292E"/>
        </w:rPr>
        <w:t>(1 балл) Дан массив длины 2. Поменять местами нулевой и первый элементы, не используя дополнительной памяти/переменных. Реализовать чтение входных данных из консоли и печать результата в консоль.</w:t>
      </w:r>
    </w:p>
    <w:p w14:paraId="D20A0000">
      <w:pPr>
        <w:pStyle w:val="Style_7"/>
        <w:numPr>
          <w:ilvl w:val="0"/>
          <w:numId w:val="124"/>
        </w:numPr>
        <w:ind/>
        <w:jc w:val="both"/>
        <w:rPr>
          <w:rFonts w:ascii="Times New Roman" w:hAnsi="Times New Roman"/>
        </w:rPr>
      </w:pPr>
      <w:r>
        <w:rPr>
          <w:rFonts w:ascii="Times New Roman" w:hAnsi="Times New Roman"/>
          <w:color w:val="24292E"/>
        </w:rPr>
        <w:t>(1 балл</w:t>
      </w:r>
      <w:r>
        <w:rPr>
          <w:rFonts w:ascii="Times New Roman" w:hAnsi="Times New Roman"/>
          <w:color w:val="24292E"/>
        </w:rPr>
        <w:t>)</w:t>
      </w:r>
      <w:r>
        <w:rPr>
          <w:rFonts w:ascii="Times New Roman" w:hAnsi="Times New Roman"/>
          <w:color w:val="24292E"/>
        </w:rPr>
        <w:t xml:space="preserve"> Поменять местами i-й и j-й элементы массива не используя дополнительной памяти/переменных. Реализовать чтение входных данных из консоли и печать результата в консоль.</w:t>
      </w:r>
    </w:p>
    <w:p w14:paraId="D30A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ПКП-3, ПКП-4</w:t>
      </w:r>
    </w:p>
    <w:p w14:paraId="D40A0000">
      <w:pPr>
        <w:spacing w:after="240"/>
        <w:ind w:right="-130"/>
        <w:jc w:val="both"/>
        <w:rPr>
          <w:rFonts w:ascii="Times New Roman" w:hAnsi="Times New Roman"/>
          <w:color w:val="24292E"/>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решения каждой задачи</w:t>
      </w:r>
      <w:r>
        <w:rPr>
          <w:rFonts w:ascii="Times New Roman" w:hAnsi="Times New Roman"/>
          <w:b w:val="1"/>
        </w:rPr>
        <w:t xml:space="preserve"> </w:t>
      </w:r>
      <w:r>
        <w:rPr>
          <w:rFonts w:ascii="Times New Roman" w:hAnsi="Times New Roman"/>
        </w:rPr>
        <w:t>оцениваются по шкале от 0 (нет решения или решение имеет существенные недостатки) до 1 (решение работоспособно, аккуратно реализовано)</w:t>
      </w:r>
      <w:r>
        <w:rPr>
          <w:rFonts w:ascii="Times New Roman" w:hAnsi="Times New Roman"/>
        </w:rPr>
        <w:t>.</w:t>
      </w:r>
    </w:p>
    <w:p w14:paraId="D50A0000">
      <w:pPr>
        <w:ind/>
        <w:jc w:val="both"/>
        <w:rPr>
          <w:rFonts w:ascii="Times New Roman" w:hAnsi="Times New Roman"/>
          <w:b w:val="1"/>
          <w:i w:val="1"/>
        </w:rPr>
      </w:pPr>
      <w:r>
        <w:rPr>
          <w:rFonts w:ascii="Times New Roman" w:hAnsi="Times New Roman"/>
          <w:b w:val="1"/>
          <w:i w:val="1"/>
        </w:rPr>
        <w:t>Домашняя работа 3</w:t>
      </w:r>
    </w:p>
    <w:p w14:paraId="D60A0000">
      <w:pPr>
        <w:numPr>
          <w:ilvl w:val="0"/>
          <w:numId w:val="125"/>
        </w:numPr>
        <w:ind/>
        <w:jc w:val="both"/>
        <w:rPr>
          <w:rFonts w:ascii="Times New Roman" w:hAnsi="Times New Roman"/>
        </w:rPr>
      </w:pPr>
      <w:r>
        <w:rPr>
          <w:rFonts w:ascii="Times New Roman" w:hAnsi="Times New Roman"/>
          <w:color w:val="24292E"/>
        </w:rPr>
        <w:t>(1 балл</w:t>
      </w:r>
      <w:r>
        <w:rPr>
          <w:rFonts w:ascii="Times New Roman" w:hAnsi="Times New Roman"/>
          <w:color w:val="24292E"/>
        </w:rPr>
        <w:t>)</w:t>
      </w:r>
      <w:r>
        <w:rPr>
          <w:rFonts w:ascii="Times New Roman" w:hAnsi="Times New Roman"/>
          <w:color w:val="24292E"/>
        </w:rPr>
        <w:t xml:space="preserve"> </w:t>
      </w:r>
      <w:r>
        <w:rPr>
          <w:rFonts w:ascii="Times New Roman" w:hAnsi="Times New Roman"/>
        </w:rPr>
        <w:t>Реализовать вычисление n-ого числа Фибоначчи рекурсивным методом. Обеспечить чтение n из консоли и печать результата в консоль.</w:t>
      </w:r>
    </w:p>
    <w:p w14:paraId="D70A0000">
      <w:pPr>
        <w:numPr>
          <w:ilvl w:val="0"/>
          <w:numId w:val="125"/>
        </w:numPr>
        <w:ind/>
        <w:jc w:val="both"/>
        <w:rPr>
          <w:rFonts w:ascii="Times New Roman" w:hAnsi="Times New Roman"/>
        </w:rPr>
      </w:pPr>
      <w:r>
        <w:rPr>
          <w:rFonts w:ascii="Times New Roman" w:hAnsi="Times New Roman"/>
          <w:color w:val="24292E"/>
        </w:rPr>
        <w:t>(1 балл</w:t>
      </w:r>
      <w:r>
        <w:rPr>
          <w:rFonts w:ascii="Times New Roman" w:hAnsi="Times New Roman"/>
          <w:color w:val="24292E"/>
        </w:rPr>
        <w:t>)</w:t>
      </w:r>
      <w:r>
        <w:rPr>
          <w:rFonts w:ascii="Times New Roman" w:hAnsi="Times New Roman"/>
          <w:color w:val="24292E"/>
        </w:rPr>
        <w:t xml:space="preserve"> </w:t>
      </w:r>
      <w:r>
        <w:rPr>
          <w:rFonts w:ascii="Times New Roman" w:hAnsi="Times New Roman"/>
        </w:rPr>
        <w:t>Реализовать вычисление n-ого числа Фибоначчи итеративным методом. Обеспечить чтение n из консоли и печать результата в консоль.</w:t>
      </w:r>
    </w:p>
    <w:p w14:paraId="D80A0000">
      <w:pPr>
        <w:numPr>
          <w:ilvl w:val="0"/>
          <w:numId w:val="125"/>
        </w:numPr>
        <w:ind/>
        <w:jc w:val="both"/>
        <w:rPr>
          <w:rFonts w:ascii="Times New Roman" w:hAnsi="Times New Roman"/>
        </w:rPr>
      </w:pPr>
      <w:r>
        <w:rPr>
          <w:rFonts w:ascii="Times New Roman" w:hAnsi="Times New Roman"/>
          <w:color w:val="24292E"/>
        </w:rPr>
        <w:t>(1 балл</w:t>
      </w:r>
      <w:r>
        <w:rPr>
          <w:rFonts w:ascii="Times New Roman" w:hAnsi="Times New Roman"/>
          <w:color w:val="24292E"/>
        </w:rPr>
        <w:t>)</w:t>
      </w:r>
      <w:r>
        <w:rPr>
          <w:rFonts w:ascii="Times New Roman" w:hAnsi="Times New Roman"/>
          <w:color w:val="24292E"/>
        </w:rPr>
        <w:t xml:space="preserve"> </w:t>
      </w:r>
      <w:r>
        <w:rPr>
          <w:rFonts w:ascii="Times New Roman" w:hAnsi="Times New Roman"/>
        </w:rPr>
        <w:t xml:space="preserve">Реализовать вычисление n-ого числа Фибоначчи итеративным методом, но не используя </w:t>
      </w:r>
      <w:r>
        <w:rPr>
          <w:rFonts w:ascii="Times New Roman" w:hAnsi="Times New Roman"/>
        </w:rPr>
        <w:t>ref</w:t>
      </w:r>
      <w:r>
        <w:rPr>
          <w:rFonts w:ascii="Times New Roman" w:hAnsi="Times New Roman"/>
        </w:rPr>
        <w:t xml:space="preserve">-переменных (и </w:t>
      </w:r>
      <w:r>
        <w:rPr>
          <w:rFonts w:ascii="Times New Roman" w:hAnsi="Times New Roman"/>
        </w:rPr>
        <w:t>mutable</w:t>
      </w:r>
      <w:r>
        <w:rPr>
          <w:rFonts w:ascii="Times New Roman" w:hAnsi="Times New Roman"/>
        </w:rPr>
        <w:t>) и других изменяемых структур. Подсказка: нужно использовать рекурсию с аккумулятором. Обеспечить чтение n из консоли и печать результата в консоль.</w:t>
      </w:r>
    </w:p>
    <w:p w14:paraId="D90A0000">
      <w:pPr>
        <w:numPr>
          <w:ilvl w:val="0"/>
          <w:numId w:val="125"/>
        </w:numPr>
        <w:ind/>
        <w:jc w:val="both"/>
        <w:rPr>
          <w:rFonts w:ascii="Times New Roman" w:hAnsi="Times New Roman"/>
        </w:rPr>
      </w:pPr>
      <w:r>
        <w:rPr>
          <w:rFonts w:ascii="Times New Roman" w:hAnsi="Times New Roman"/>
          <w:color w:val="24292E"/>
        </w:rPr>
        <w:t>(2 балла</w:t>
      </w:r>
      <w:r>
        <w:rPr>
          <w:rFonts w:ascii="Times New Roman" w:hAnsi="Times New Roman"/>
          <w:color w:val="24292E"/>
        </w:rPr>
        <w:t>)</w:t>
      </w:r>
      <w:r>
        <w:rPr>
          <w:rFonts w:ascii="Times New Roman" w:hAnsi="Times New Roman"/>
          <w:color w:val="24292E"/>
        </w:rPr>
        <w:t xml:space="preserve"> </w:t>
      </w:r>
      <w:r>
        <w:rPr>
          <w:rFonts w:ascii="Times New Roman" w:hAnsi="Times New Roman"/>
        </w:rPr>
        <w:t>Реализовать вычисление n-ого числа Фибоначчи через перемножение матриц «наивным» методом. Обеспечить чтение n из консоли и печать результата в консоль.</w:t>
      </w:r>
    </w:p>
    <w:p w14:paraId="DA0A0000">
      <w:pPr>
        <w:numPr>
          <w:ilvl w:val="0"/>
          <w:numId w:val="125"/>
        </w:numPr>
        <w:ind/>
        <w:jc w:val="both"/>
        <w:rPr>
          <w:rFonts w:ascii="Times New Roman" w:hAnsi="Times New Roman"/>
        </w:rPr>
      </w:pPr>
      <w:r>
        <w:rPr>
          <w:rFonts w:ascii="Times New Roman" w:hAnsi="Times New Roman"/>
          <w:color w:val="24292E"/>
        </w:rPr>
        <w:t>(2 балла</w:t>
      </w:r>
      <w:r>
        <w:rPr>
          <w:rFonts w:ascii="Times New Roman" w:hAnsi="Times New Roman"/>
          <w:color w:val="24292E"/>
        </w:rPr>
        <w:t>)</w:t>
      </w:r>
      <w:r>
        <w:rPr>
          <w:rFonts w:ascii="Times New Roman" w:hAnsi="Times New Roman"/>
          <w:color w:val="24292E"/>
        </w:rPr>
        <w:t xml:space="preserve"> </w:t>
      </w:r>
      <w:r>
        <w:rPr>
          <w:rFonts w:ascii="Times New Roman" w:hAnsi="Times New Roman"/>
        </w:rPr>
        <w:t>Реализовать вычисление n-ого числа Фибоначчи через перемножение матриц за логарифм. Обеспечить чтение n из консоли и печать результата в консоль.</w:t>
      </w:r>
    </w:p>
    <w:p w14:paraId="DB0A0000">
      <w:pPr>
        <w:numPr>
          <w:ilvl w:val="0"/>
          <w:numId w:val="125"/>
        </w:numPr>
        <w:ind/>
        <w:jc w:val="both"/>
        <w:rPr>
          <w:rFonts w:ascii="Times New Roman" w:hAnsi="Times New Roman"/>
        </w:rPr>
      </w:pPr>
      <w:r>
        <w:rPr>
          <w:rFonts w:ascii="Times New Roman" w:hAnsi="Times New Roman"/>
          <w:color w:val="24292E"/>
        </w:rPr>
        <w:t>(1 балл</w:t>
      </w:r>
      <w:r>
        <w:rPr>
          <w:rFonts w:ascii="Times New Roman" w:hAnsi="Times New Roman"/>
          <w:color w:val="24292E"/>
        </w:rPr>
        <w:t>)</w:t>
      </w:r>
      <w:r>
        <w:rPr>
          <w:rFonts w:ascii="Times New Roman" w:hAnsi="Times New Roman"/>
          <w:color w:val="24292E"/>
        </w:rPr>
        <w:t xml:space="preserve"> </w:t>
      </w:r>
      <w:r>
        <w:rPr>
          <w:rFonts w:ascii="Times New Roman" w:hAnsi="Times New Roman"/>
        </w:rPr>
        <w:t>Реализовать вычисление всех чисел Фибоначчи до n-ого включительно. Обеспечить чтение n из консоли и печать результата в консоль.</w:t>
      </w:r>
    </w:p>
    <w:p w14:paraId="DC0A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ОПК-5, ПКП-3</w:t>
      </w:r>
    </w:p>
    <w:p w14:paraId="DD0A0000">
      <w:pPr>
        <w:spacing w:after="240"/>
        <w:ind w:right="-130"/>
        <w:jc w:val="both"/>
        <w:rPr>
          <w:rFonts w:ascii="Times New Roman" w:hAnsi="Times New Roman"/>
          <w:color w:val="24292E"/>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решения задач 1, 2, 3, 6 оцениваются по шкале от 0 (нет решения или решение имеет существенные недостатки) до 1 (решение работоспособно, аккуратно реализовано)</w:t>
      </w:r>
      <w:r>
        <w:rPr>
          <w:rFonts w:ascii="Times New Roman" w:hAnsi="Times New Roman"/>
        </w:rPr>
        <w:t>. Решения задач 4, 5 оцениваются по аналогичным критериям по шкале от 0 до 2.</w:t>
      </w:r>
    </w:p>
    <w:p w14:paraId="DE0A0000">
      <w:pPr>
        <w:ind/>
        <w:jc w:val="both"/>
        <w:rPr>
          <w:rFonts w:ascii="Times New Roman" w:hAnsi="Times New Roman"/>
          <w:b w:val="1"/>
          <w:i w:val="1"/>
        </w:rPr>
      </w:pPr>
      <w:r>
        <w:rPr>
          <w:rFonts w:ascii="Times New Roman" w:hAnsi="Times New Roman"/>
          <w:b w:val="1"/>
          <w:i w:val="1"/>
        </w:rPr>
        <w:t>Домашняя работа 4</w:t>
      </w:r>
    </w:p>
    <w:p w14:paraId="DF0A0000">
      <w:pPr>
        <w:numPr>
          <w:ilvl w:val="0"/>
          <w:numId w:val="126"/>
        </w:numPr>
        <w:ind/>
        <w:jc w:val="both"/>
        <w:rPr>
          <w:rFonts w:ascii="Times New Roman" w:hAnsi="Times New Roman"/>
        </w:rPr>
      </w:pPr>
      <w:r>
        <w:rPr>
          <w:rFonts w:ascii="Times New Roman" w:hAnsi="Times New Roman"/>
          <w:color w:val="24292E"/>
        </w:rPr>
        <w:t>(1 балл</w:t>
      </w:r>
      <w:r>
        <w:rPr>
          <w:rFonts w:ascii="Times New Roman" w:hAnsi="Times New Roman"/>
          <w:color w:val="24292E"/>
        </w:rPr>
        <w:t>)</w:t>
      </w:r>
      <w:r>
        <w:rPr>
          <w:rFonts w:ascii="Times New Roman" w:hAnsi="Times New Roman"/>
          <w:color w:val="24292E"/>
        </w:rPr>
        <w:t xml:space="preserve"> </w:t>
      </w:r>
      <w:r>
        <w:rPr>
          <w:rFonts w:ascii="Times New Roman" w:hAnsi="Times New Roman"/>
        </w:rPr>
        <w:t xml:space="preserve">Реализовать сортировку пузырьком массива. Реализовать чтение массива из файла и печать результата в файл. Функции чтения и записи необходимо </w:t>
      </w:r>
      <w:r>
        <w:rPr>
          <w:rFonts w:ascii="Times New Roman" w:hAnsi="Times New Roman"/>
        </w:rPr>
        <w:t>переиспользовать</w:t>
      </w:r>
      <w:r>
        <w:rPr>
          <w:rFonts w:ascii="Times New Roman" w:hAnsi="Times New Roman"/>
        </w:rPr>
        <w:t>.</w:t>
      </w:r>
    </w:p>
    <w:p w14:paraId="E00A0000">
      <w:pPr>
        <w:numPr>
          <w:ilvl w:val="0"/>
          <w:numId w:val="126"/>
        </w:numPr>
        <w:ind/>
        <w:jc w:val="both"/>
        <w:rPr>
          <w:rFonts w:ascii="Times New Roman" w:hAnsi="Times New Roman"/>
        </w:rPr>
      </w:pPr>
      <w:r>
        <w:rPr>
          <w:rFonts w:ascii="Times New Roman" w:hAnsi="Times New Roman"/>
          <w:color w:val="24292E"/>
        </w:rPr>
        <w:t>(1 балл</w:t>
      </w:r>
      <w:r>
        <w:rPr>
          <w:rFonts w:ascii="Times New Roman" w:hAnsi="Times New Roman"/>
          <w:color w:val="24292E"/>
        </w:rPr>
        <w:t>)</w:t>
      </w:r>
      <w:r>
        <w:rPr>
          <w:rFonts w:ascii="Times New Roman" w:hAnsi="Times New Roman"/>
          <w:color w:val="24292E"/>
        </w:rPr>
        <w:t xml:space="preserve"> </w:t>
      </w:r>
      <w:r>
        <w:rPr>
          <w:rFonts w:ascii="Times New Roman" w:hAnsi="Times New Roman"/>
        </w:rPr>
        <w:t xml:space="preserve">Реализовать сортировку пузырьком списка. Реализовать чтение списка из файла и печать результата в файл. Функции чтения и записи необходимо </w:t>
      </w:r>
      <w:r>
        <w:rPr>
          <w:rFonts w:ascii="Times New Roman" w:hAnsi="Times New Roman"/>
        </w:rPr>
        <w:t>переиспользовать</w:t>
      </w:r>
      <w:r>
        <w:rPr>
          <w:rFonts w:ascii="Times New Roman" w:hAnsi="Times New Roman"/>
        </w:rPr>
        <w:t>.</w:t>
      </w:r>
    </w:p>
    <w:p w14:paraId="E10A0000">
      <w:pPr>
        <w:numPr>
          <w:ilvl w:val="0"/>
          <w:numId w:val="126"/>
        </w:numPr>
        <w:ind/>
        <w:jc w:val="both"/>
        <w:rPr>
          <w:rFonts w:ascii="Times New Roman" w:hAnsi="Times New Roman"/>
        </w:rPr>
      </w:pPr>
      <w:r>
        <w:rPr>
          <w:rFonts w:ascii="Times New Roman" w:hAnsi="Times New Roman"/>
          <w:color w:val="24292E"/>
        </w:rPr>
        <w:t>(1 балл</w:t>
      </w:r>
      <w:r>
        <w:rPr>
          <w:rFonts w:ascii="Times New Roman" w:hAnsi="Times New Roman"/>
          <w:color w:val="24292E"/>
        </w:rPr>
        <w:t>)</w:t>
      </w:r>
      <w:r>
        <w:rPr>
          <w:rFonts w:ascii="Times New Roman" w:hAnsi="Times New Roman"/>
          <w:color w:val="24292E"/>
        </w:rPr>
        <w:t xml:space="preserve"> </w:t>
      </w:r>
      <w:r>
        <w:rPr>
          <w:rFonts w:ascii="Times New Roman" w:hAnsi="Times New Roman"/>
        </w:rPr>
        <w:t xml:space="preserve">Реализовать быструю сортировку для списка. Реализовать чтение списка из файла и печать результата в файл. Функции чтения и записи необходимо </w:t>
      </w:r>
      <w:r>
        <w:rPr>
          <w:rFonts w:ascii="Times New Roman" w:hAnsi="Times New Roman"/>
        </w:rPr>
        <w:t>переиспользовать</w:t>
      </w:r>
      <w:r>
        <w:rPr>
          <w:rFonts w:ascii="Times New Roman" w:hAnsi="Times New Roman"/>
        </w:rPr>
        <w:t>.</w:t>
      </w:r>
    </w:p>
    <w:p w14:paraId="E20A0000">
      <w:pPr>
        <w:numPr>
          <w:ilvl w:val="0"/>
          <w:numId w:val="126"/>
        </w:numPr>
        <w:ind/>
        <w:jc w:val="both"/>
        <w:rPr>
          <w:rFonts w:ascii="Times New Roman" w:hAnsi="Times New Roman"/>
        </w:rPr>
      </w:pPr>
      <w:r>
        <w:rPr>
          <w:rFonts w:ascii="Times New Roman" w:hAnsi="Times New Roman"/>
          <w:color w:val="24292E"/>
        </w:rPr>
        <w:t>(1 балл</w:t>
      </w:r>
      <w:r>
        <w:rPr>
          <w:rFonts w:ascii="Times New Roman" w:hAnsi="Times New Roman"/>
          <w:color w:val="24292E"/>
        </w:rPr>
        <w:t>)</w:t>
      </w:r>
      <w:r>
        <w:rPr>
          <w:rFonts w:ascii="Times New Roman" w:hAnsi="Times New Roman"/>
          <w:color w:val="24292E"/>
        </w:rPr>
        <w:t xml:space="preserve"> </w:t>
      </w:r>
      <w:r>
        <w:rPr>
          <w:rFonts w:ascii="Times New Roman" w:hAnsi="Times New Roman"/>
        </w:rPr>
        <w:t xml:space="preserve">Реализовать быструю сортировку для массива. Реализовать чтение массива из файла и печать результата в файл. Функции чтения и записи необходимо </w:t>
      </w:r>
      <w:r>
        <w:rPr>
          <w:rFonts w:ascii="Times New Roman" w:hAnsi="Times New Roman"/>
        </w:rPr>
        <w:t>переиспользовать</w:t>
      </w:r>
      <w:r>
        <w:rPr>
          <w:rFonts w:ascii="Times New Roman" w:hAnsi="Times New Roman"/>
        </w:rPr>
        <w:t>.</w:t>
      </w:r>
    </w:p>
    <w:p w14:paraId="E30A0000">
      <w:pPr>
        <w:numPr>
          <w:ilvl w:val="0"/>
          <w:numId w:val="126"/>
        </w:numPr>
        <w:ind/>
        <w:jc w:val="both"/>
        <w:rPr>
          <w:rFonts w:ascii="Times New Roman" w:hAnsi="Times New Roman"/>
        </w:rPr>
      </w:pPr>
      <w:r>
        <w:rPr>
          <w:rFonts w:ascii="Times New Roman" w:hAnsi="Times New Roman"/>
          <w:color w:val="24292E"/>
        </w:rPr>
        <w:t>(1 балл</w:t>
      </w:r>
      <w:r>
        <w:rPr>
          <w:rFonts w:ascii="Times New Roman" w:hAnsi="Times New Roman"/>
          <w:color w:val="24292E"/>
        </w:rPr>
        <w:t>)</w:t>
      </w:r>
      <w:r>
        <w:rPr>
          <w:rFonts w:ascii="Times New Roman" w:hAnsi="Times New Roman"/>
          <w:color w:val="24292E"/>
        </w:rPr>
        <w:t xml:space="preserve"> </w:t>
      </w:r>
      <w:r>
        <w:rPr>
          <w:rFonts w:ascii="Times New Roman" w:hAnsi="Times New Roman"/>
        </w:rPr>
        <w:t>Реализовать запаковку двух 32-битных чисел в одно 64-битное и распаковку обратно. Реализовать чтение входных данных с консоли и печать результата в консоль.</w:t>
      </w:r>
    </w:p>
    <w:p w14:paraId="E40A0000">
      <w:pPr>
        <w:numPr>
          <w:ilvl w:val="0"/>
          <w:numId w:val="126"/>
        </w:numPr>
        <w:ind/>
        <w:jc w:val="both"/>
        <w:rPr>
          <w:rFonts w:ascii="Times New Roman" w:hAnsi="Times New Roman"/>
        </w:rPr>
      </w:pPr>
      <w:r>
        <w:rPr>
          <w:rFonts w:ascii="Times New Roman" w:hAnsi="Times New Roman"/>
          <w:color w:val="24292E"/>
        </w:rPr>
        <w:t>(1 балл</w:t>
      </w:r>
      <w:r>
        <w:rPr>
          <w:rFonts w:ascii="Times New Roman" w:hAnsi="Times New Roman"/>
          <w:color w:val="24292E"/>
        </w:rPr>
        <w:t>)</w:t>
      </w:r>
      <w:r>
        <w:rPr>
          <w:rFonts w:ascii="Times New Roman" w:hAnsi="Times New Roman"/>
          <w:color w:val="24292E"/>
        </w:rPr>
        <w:t xml:space="preserve"> </w:t>
      </w:r>
      <w:r>
        <w:rPr>
          <w:rFonts w:ascii="Times New Roman" w:hAnsi="Times New Roman"/>
        </w:rPr>
        <w:t>Реализовать запаковку четырёх 16-битных чисел в одно 64-битное и распаковку обратно. Реализовать чтение входных данных с консоли и печать результата в консоль.</w:t>
      </w:r>
    </w:p>
    <w:p w14:paraId="E50A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ПКП-3, ПКП-4</w:t>
      </w:r>
    </w:p>
    <w:p w14:paraId="E60A0000">
      <w:pPr>
        <w:spacing w:after="240"/>
        <w:ind w:right="-130"/>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решения всех задач оцениваются по шкале от 0 (нет решения или решение имеет существенные недостатки) до 1 (решение работоспособно, аккуратно реализовано)</w:t>
      </w:r>
      <w:r>
        <w:rPr>
          <w:rFonts w:ascii="Times New Roman" w:hAnsi="Times New Roman"/>
        </w:rPr>
        <w:t xml:space="preserve">. </w:t>
      </w:r>
    </w:p>
    <w:p w14:paraId="E70A0000">
      <w:pPr>
        <w:ind/>
        <w:jc w:val="both"/>
        <w:rPr>
          <w:rFonts w:ascii="Times New Roman" w:hAnsi="Times New Roman"/>
          <w:b w:val="1"/>
          <w:i w:val="1"/>
        </w:rPr>
      </w:pPr>
      <w:r>
        <w:rPr>
          <w:rFonts w:ascii="Times New Roman" w:hAnsi="Times New Roman"/>
          <w:b w:val="1"/>
          <w:i w:val="1"/>
        </w:rPr>
        <w:t>Домашняя работа 5</w:t>
      </w:r>
    </w:p>
    <w:p w14:paraId="E80A0000">
      <w:pPr>
        <w:numPr>
          <w:ilvl w:val="0"/>
          <w:numId w:val="127"/>
        </w:numPr>
        <w:ind/>
        <w:jc w:val="both"/>
        <w:rPr>
          <w:rFonts w:ascii="Times New Roman" w:hAnsi="Times New Roman"/>
        </w:rPr>
      </w:pPr>
      <w:r>
        <w:rPr>
          <w:rFonts w:ascii="Times New Roman" w:hAnsi="Times New Roman"/>
          <w:color w:val="24292E"/>
        </w:rPr>
        <w:t>(5 баллов</w:t>
      </w:r>
      <w:r>
        <w:rPr>
          <w:rFonts w:ascii="Times New Roman" w:hAnsi="Times New Roman"/>
          <w:color w:val="24292E"/>
        </w:rPr>
        <w:t>)</w:t>
      </w:r>
      <w:r>
        <w:rPr>
          <w:rFonts w:ascii="Times New Roman" w:hAnsi="Times New Roman"/>
          <w:color w:val="24292E"/>
        </w:rPr>
        <w:t xml:space="preserve"> </w:t>
      </w:r>
      <w:r>
        <w:rPr>
          <w:rFonts w:ascii="Times New Roman" w:hAnsi="Times New Roman"/>
        </w:rPr>
        <w:t xml:space="preserve">Провести сравнительное исследование реализованных в предыдущей домашней работе сортировок и стандартных реализаций сортировок соответствующих коллекций. Оформить отчёт: постановка эксперимента, результаты экспериментов, анализ результатов. Отчёт оформляется в </w:t>
      </w:r>
      <w:r>
        <w:rPr>
          <w:rFonts w:ascii="Times New Roman" w:hAnsi="Times New Roman"/>
        </w:rPr>
        <w:t>TeX</w:t>
      </w:r>
      <w:r>
        <w:rPr>
          <w:rFonts w:ascii="Times New Roman" w:hAnsi="Times New Roman"/>
        </w:rPr>
        <w:t xml:space="preserve">, исходники выкладываются так </w:t>
      </w:r>
      <w:r>
        <w:rPr>
          <w:rFonts w:ascii="Times New Roman" w:hAnsi="Times New Roman"/>
        </w:rPr>
        <w:t>же</w:t>
      </w:r>
      <w:r>
        <w:rPr>
          <w:rFonts w:ascii="Times New Roman" w:hAnsi="Times New Roman"/>
        </w:rPr>
        <w:t xml:space="preserve"> как и обычный код, снабжаются скриптом сборки.</w:t>
      </w:r>
    </w:p>
    <w:p w14:paraId="E90A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ПКП-3, ПКП-4, УКБ-3</w:t>
      </w:r>
    </w:p>
    <w:p w14:paraId="EA0A0000">
      <w:pPr>
        <w:spacing w:after="240"/>
        <w:ind w:right="-130"/>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решения задачи оцениваются по шкале от 0 (нет решения или решение имеет существенные недостатки) до 5 (решение работоспособно, аккуратно реализовано)</w:t>
      </w:r>
      <w:r>
        <w:rPr>
          <w:rFonts w:ascii="Times New Roman" w:hAnsi="Times New Roman"/>
        </w:rPr>
        <w:t xml:space="preserve">. </w:t>
      </w:r>
    </w:p>
    <w:p w14:paraId="EB0A0000">
      <w:pPr>
        <w:ind/>
        <w:jc w:val="both"/>
        <w:rPr>
          <w:rFonts w:ascii="Times New Roman" w:hAnsi="Times New Roman"/>
          <w:b w:val="1"/>
          <w:i w:val="1"/>
        </w:rPr>
      </w:pPr>
      <w:r>
        <w:rPr>
          <w:rFonts w:ascii="Times New Roman" w:hAnsi="Times New Roman"/>
          <w:b w:val="1"/>
          <w:i w:val="1"/>
        </w:rPr>
        <w:t>Домашняя работа 6</w:t>
      </w:r>
    </w:p>
    <w:p w14:paraId="EC0A0000">
      <w:pPr>
        <w:numPr>
          <w:ilvl w:val="0"/>
          <w:numId w:val="128"/>
        </w:numPr>
        <w:ind/>
        <w:jc w:val="both"/>
        <w:rPr>
          <w:rFonts w:ascii="Times New Roman" w:hAnsi="Times New Roman"/>
        </w:rPr>
      </w:pPr>
      <w:r>
        <w:rPr>
          <w:rFonts w:ascii="Times New Roman" w:hAnsi="Times New Roman"/>
          <w:color w:val="24292E"/>
        </w:rPr>
        <w:t>(1 балл</w:t>
      </w:r>
      <w:r>
        <w:rPr>
          <w:rFonts w:ascii="Times New Roman" w:hAnsi="Times New Roman"/>
          <w:color w:val="24292E"/>
        </w:rPr>
        <w:t>)</w:t>
      </w:r>
      <w:r>
        <w:rPr>
          <w:rFonts w:ascii="Times New Roman" w:hAnsi="Times New Roman"/>
          <w:color w:val="24292E"/>
        </w:rPr>
        <w:t xml:space="preserve"> </w:t>
      </w:r>
      <w:r>
        <w:rPr>
          <w:rFonts w:ascii="Times New Roman" w:hAnsi="Times New Roman"/>
        </w:rPr>
        <w:t>Предположим, что мы храним булевы матрицы в виде списка координат ячеек, значение которых «</w:t>
      </w:r>
      <w:r>
        <w:rPr>
          <w:rFonts w:ascii="Times New Roman" w:hAnsi="Times New Roman"/>
        </w:rPr>
        <w:t>true</w:t>
      </w:r>
      <w:r>
        <w:rPr>
          <w:rFonts w:ascii="Times New Roman" w:hAnsi="Times New Roman"/>
        </w:rPr>
        <w:t xml:space="preserve">». Необходимо реализовать соответствующие типы: </w:t>
      </w:r>
      <w:r>
        <w:rPr>
          <w:rFonts w:ascii="Times New Roman" w:hAnsi="Times New Roman"/>
        </w:rPr>
        <w:t xml:space="preserve">единицы измерения для строк и столбцов, пара «строка-столбец», список пар «строка-столбец». </w:t>
      </w:r>
    </w:p>
    <w:p w14:paraId="ED0A0000">
      <w:pPr>
        <w:numPr>
          <w:ilvl w:val="0"/>
          <w:numId w:val="128"/>
        </w:numPr>
        <w:ind/>
        <w:jc w:val="both"/>
        <w:rPr>
          <w:rFonts w:ascii="Times New Roman" w:hAnsi="Times New Roman"/>
        </w:rPr>
      </w:pPr>
      <w:r>
        <w:rPr>
          <w:rFonts w:ascii="Times New Roman" w:hAnsi="Times New Roman"/>
          <w:color w:val="24292E"/>
        </w:rPr>
        <w:t>(2 балла</w:t>
      </w:r>
      <w:r>
        <w:rPr>
          <w:rFonts w:ascii="Times New Roman" w:hAnsi="Times New Roman"/>
          <w:color w:val="24292E"/>
        </w:rPr>
        <w:t>)</w:t>
      </w:r>
      <w:r>
        <w:rPr>
          <w:rFonts w:ascii="Times New Roman" w:hAnsi="Times New Roman"/>
          <w:color w:val="24292E"/>
        </w:rPr>
        <w:t xml:space="preserve"> </w:t>
      </w:r>
      <w:r>
        <w:rPr>
          <w:rFonts w:ascii="Times New Roman" w:hAnsi="Times New Roman"/>
        </w:rPr>
        <w:t xml:space="preserve">Реализовать функцию, перемножающую две матрицы, заданных в формате, описанном в предыдущей задаче. Не забыть проверку корректности входных данных. Реализовать </w:t>
      </w:r>
      <w:r>
        <w:rPr>
          <w:rFonts w:ascii="Times New Roman" w:hAnsi="Times New Roman"/>
        </w:rPr>
        <w:t>подгрузку</w:t>
      </w:r>
      <w:r>
        <w:rPr>
          <w:rFonts w:ascii="Times New Roman" w:hAnsi="Times New Roman"/>
        </w:rPr>
        <w:t xml:space="preserve"> матриц из файла и запись результата в файл. Файлы с данными и результатом указываются через консоль. Формат хранения матрицы из m строк и n столбцов: в файле m строк, каждая строка состоит из n символов 0 или 1. </w:t>
      </w:r>
    </w:p>
    <w:p w14:paraId="EE0A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ПКП-3, ПКП-4, УКБ-3</w:t>
      </w:r>
    </w:p>
    <w:p w14:paraId="EF0A0000">
      <w:pPr>
        <w:spacing w:after="240"/>
        <w:ind w:right="-130"/>
        <w:jc w:val="both"/>
        <w:rPr>
          <w:rFonts w:ascii="Times New Roman" w:hAnsi="Times New Roman"/>
          <w:b w:val="1"/>
          <w:i w:val="1"/>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решения задачи 1 оцениваются по шкале от 0 (нет решения или решение имеет существенные недостатки) до 1 (решение работоспособно, аккуратно реализовано)</w:t>
      </w:r>
      <w:r>
        <w:rPr>
          <w:rFonts w:ascii="Times New Roman" w:hAnsi="Times New Roman"/>
        </w:rPr>
        <w:t>, решения задачи 2 оцениваются по тем же критериям, но по шкале от 0 до 2.</w:t>
      </w:r>
    </w:p>
    <w:p w14:paraId="F00A0000">
      <w:pPr>
        <w:ind/>
        <w:jc w:val="both"/>
        <w:rPr>
          <w:rFonts w:ascii="Times New Roman" w:hAnsi="Times New Roman"/>
        </w:rPr>
      </w:pPr>
      <w:r>
        <w:rPr>
          <w:rFonts w:ascii="Times New Roman" w:hAnsi="Times New Roman"/>
          <w:b w:val="1"/>
          <w:i w:val="1"/>
        </w:rPr>
        <w:t>Домашняя работа 7</w:t>
      </w:r>
      <w:r>
        <w:rPr>
          <w:rFonts w:ascii="Times New Roman" w:hAnsi="Times New Roman"/>
        </w:rPr>
        <w:t xml:space="preserve"> </w:t>
      </w:r>
    </w:p>
    <w:p w14:paraId="F10A0000">
      <w:pPr>
        <w:numPr>
          <w:ilvl w:val="0"/>
          <w:numId w:val="129"/>
        </w:numPr>
        <w:ind/>
        <w:jc w:val="both"/>
        <w:rPr>
          <w:rFonts w:ascii="Times New Roman" w:hAnsi="Times New Roman"/>
        </w:rPr>
      </w:pPr>
      <w:r>
        <w:rPr>
          <w:rFonts w:ascii="Times New Roman" w:hAnsi="Times New Roman"/>
          <w:color w:val="24292E"/>
        </w:rPr>
        <w:t>(1 балл</w:t>
      </w:r>
      <w:r>
        <w:rPr>
          <w:rFonts w:ascii="Times New Roman" w:hAnsi="Times New Roman"/>
          <w:color w:val="24292E"/>
        </w:rPr>
        <w:t>)</w:t>
      </w:r>
      <w:r>
        <w:rPr>
          <w:rFonts w:ascii="Times New Roman" w:hAnsi="Times New Roman"/>
          <w:color w:val="24292E"/>
        </w:rPr>
        <w:t xml:space="preserve"> </w:t>
      </w:r>
      <w:r>
        <w:rPr>
          <w:rFonts w:ascii="Times New Roman" w:hAnsi="Times New Roman"/>
        </w:rPr>
        <w:t xml:space="preserve">Реализовать самостоятельно полиморфный список (далее будем называть этот тип </w:t>
      </w:r>
      <w:r>
        <w:rPr>
          <w:rFonts w:ascii="Times New Roman" w:hAnsi="Times New Roman"/>
        </w:rPr>
        <w:t>MyList</w:t>
      </w:r>
      <w:r>
        <w:rPr>
          <w:rFonts w:ascii="Times New Roman" w:hAnsi="Times New Roman"/>
        </w:rPr>
        <w:t>). Реализовать для него функции сортировки, вычисления длины, конкатенации.</w:t>
      </w:r>
    </w:p>
    <w:p w14:paraId="F20A0000">
      <w:pPr>
        <w:numPr>
          <w:ilvl w:val="0"/>
          <w:numId w:val="129"/>
        </w:numPr>
        <w:ind/>
        <w:jc w:val="both"/>
        <w:rPr>
          <w:rFonts w:ascii="Times New Roman" w:hAnsi="Times New Roman"/>
        </w:rPr>
      </w:pPr>
      <w:r>
        <w:rPr>
          <w:rFonts w:ascii="Times New Roman" w:hAnsi="Times New Roman"/>
          <w:color w:val="24292E"/>
        </w:rPr>
        <w:t>(1 балл</w:t>
      </w:r>
      <w:r>
        <w:rPr>
          <w:rFonts w:ascii="Times New Roman" w:hAnsi="Times New Roman"/>
          <w:color w:val="24292E"/>
        </w:rPr>
        <w:t>)</w:t>
      </w:r>
      <w:r>
        <w:rPr>
          <w:rFonts w:ascii="Times New Roman" w:hAnsi="Times New Roman"/>
          <w:color w:val="24292E"/>
        </w:rPr>
        <w:t xml:space="preserve"> </w:t>
      </w:r>
      <w:r>
        <w:rPr>
          <w:rFonts w:ascii="Times New Roman" w:hAnsi="Times New Roman"/>
        </w:rPr>
        <w:t xml:space="preserve">На основе </w:t>
      </w:r>
      <w:r>
        <w:rPr>
          <w:rFonts w:ascii="Times New Roman" w:hAnsi="Times New Roman"/>
        </w:rPr>
        <w:t>MyList</w:t>
      </w:r>
      <w:r>
        <w:rPr>
          <w:rFonts w:ascii="Times New Roman" w:hAnsi="Times New Roman"/>
        </w:rPr>
        <w:t xml:space="preserve"> реализовать тип </w:t>
      </w:r>
      <w:r>
        <w:rPr>
          <w:rFonts w:ascii="Times New Roman" w:hAnsi="Times New Roman"/>
        </w:rPr>
        <w:t>MyString</w:t>
      </w:r>
      <w:r>
        <w:rPr>
          <w:rFonts w:ascii="Times New Roman" w:hAnsi="Times New Roman"/>
        </w:rPr>
        <w:t xml:space="preserve">, представляющий строку как список символов. Реализовать преобразование стандартной строки в </w:t>
      </w:r>
      <w:r>
        <w:rPr>
          <w:rFonts w:ascii="Times New Roman" w:hAnsi="Times New Roman"/>
        </w:rPr>
        <w:t>MyString</w:t>
      </w:r>
      <w:r>
        <w:rPr>
          <w:rFonts w:ascii="Times New Roman" w:hAnsi="Times New Roman"/>
        </w:rPr>
        <w:t xml:space="preserve"> и конкатенацию строк </w:t>
      </w:r>
      <w:r>
        <w:rPr>
          <w:rFonts w:ascii="Times New Roman" w:hAnsi="Times New Roman"/>
        </w:rPr>
        <w:t xml:space="preserve">для  </w:t>
      </w:r>
      <w:r>
        <w:rPr>
          <w:rFonts w:ascii="Times New Roman" w:hAnsi="Times New Roman"/>
        </w:rPr>
        <w:t>MyString</w:t>
      </w:r>
      <w:r>
        <w:rPr>
          <w:rFonts w:ascii="Times New Roman" w:hAnsi="Times New Roman"/>
        </w:rPr>
        <w:t>.</w:t>
      </w:r>
    </w:p>
    <w:p w14:paraId="F30A0000">
      <w:pPr>
        <w:numPr>
          <w:ilvl w:val="0"/>
          <w:numId w:val="129"/>
        </w:numPr>
        <w:ind/>
        <w:jc w:val="both"/>
        <w:rPr>
          <w:rFonts w:ascii="Times New Roman" w:hAnsi="Times New Roman"/>
        </w:rPr>
      </w:pPr>
      <w:r>
        <w:rPr>
          <w:rFonts w:ascii="Times New Roman" w:hAnsi="Times New Roman"/>
          <w:color w:val="24292E"/>
        </w:rPr>
        <w:t>(1 балл</w:t>
      </w:r>
      <w:r>
        <w:rPr>
          <w:rFonts w:ascii="Times New Roman" w:hAnsi="Times New Roman"/>
          <w:color w:val="24292E"/>
        </w:rPr>
        <w:t>)</w:t>
      </w:r>
      <w:r>
        <w:rPr>
          <w:rFonts w:ascii="Times New Roman" w:hAnsi="Times New Roman"/>
          <w:color w:val="24292E"/>
        </w:rPr>
        <w:t xml:space="preserve"> </w:t>
      </w:r>
      <w:r>
        <w:rPr>
          <w:rFonts w:ascii="Times New Roman" w:hAnsi="Times New Roman"/>
        </w:rPr>
        <w:t xml:space="preserve">Реализовать тип дерева с произвольным количеством потомков в каждом узле (использовать </w:t>
      </w:r>
      <w:r>
        <w:rPr>
          <w:rFonts w:ascii="Times New Roman" w:hAnsi="Times New Roman"/>
        </w:rPr>
        <w:t>MyList</w:t>
      </w:r>
      <w:r>
        <w:rPr>
          <w:rFonts w:ascii="Times New Roman" w:hAnsi="Times New Roman"/>
        </w:rPr>
        <w:t xml:space="preserve">) </w:t>
      </w:r>
      <w:r>
        <w:rPr>
          <w:rFonts w:ascii="Times New Roman" w:hAnsi="Times New Roman"/>
        </w:rPr>
        <w:t>MyTree</w:t>
      </w:r>
      <w:r>
        <w:rPr>
          <w:rFonts w:ascii="Times New Roman" w:hAnsi="Times New Roman"/>
        </w:rPr>
        <w:t>. Каждый узел должен хранить данные произвольного типа. Реализовать функцию обхода в глубину для такого дерева.</w:t>
      </w:r>
    </w:p>
    <w:p w14:paraId="F40A0000">
      <w:pPr>
        <w:numPr>
          <w:ilvl w:val="0"/>
          <w:numId w:val="129"/>
        </w:numPr>
        <w:ind/>
        <w:jc w:val="both"/>
        <w:rPr>
          <w:rFonts w:ascii="Times New Roman" w:hAnsi="Times New Roman"/>
        </w:rPr>
      </w:pPr>
      <w:r>
        <w:rPr>
          <w:rFonts w:ascii="Times New Roman" w:hAnsi="Times New Roman"/>
          <w:color w:val="24292E"/>
        </w:rPr>
        <w:t xml:space="preserve">(1 балл) </w:t>
      </w:r>
      <w:r>
        <w:rPr>
          <w:rFonts w:ascii="Times New Roman" w:hAnsi="Times New Roman"/>
        </w:rPr>
        <w:t>Пусть  есть</w:t>
      </w:r>
      <w:r>
        <w:rPr>
          <w:rFonts w:ascii="Times New Roman" w:hAnsi="Times New Roman"/>
        </w:rPr>
        <w:t xml:space="preserve"> </w:t>
      </w:r>
      <w:r>
        <w:rPr>
          <w:rFonts w:ascii="Times New Roman" w:hAnsi="Times New Roman"/>
        </w:rPr>
        <w:t>MyTree</w:t>
      </w:r>
      <w:r>
        <w:rPr>
          <w:rFonts w:ascii="Times New Roman" w:hAnsi="Times New Roman"/>
        </w:rPr>
        <w:t>, хранящий в узлах целые числа. Реализовать функции, которые находят максимальный хранимый элемент, среднее значение всех хранимых элементов.</w:t>
      </w:r>
    </w:p>
    <w:p w14:paraId="F50A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ОПК-5, ПКП-3</w:t>
      </w:r>
    </w:p>
    <w:p w14:paraId="F60A0000">
      <w:pPr>
        <w:spacing w:after="240"/>
        <w:ind w:right="-130"/>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решения всех задач оцениваются по шкале от 0 (нет решения или решение имеет существенные недостатки) до 1 (решение работоспособно, аккуратно реализовано)</w:t>
      </w:r>
      <w:r>
        <w:rPr>
          <w:rFonts w:ascii="Times New Roman" w:hAnsi="Times New Roman"/>
        </w:rPr>
        <w:t xml:space="preserve">. </w:t>
      </w:r>
    </w:p>
    <w:p w14:paraId="F70A0000">
      <w:pPr>
        <w:ind/>
        <w:jc w:val="both"/>
        <w:rPr>
          <w:rFonts w:ascii="Times New Roman" w:hAnsi="Times New Roman"/>
          <w:b w:val="1"/>
          <w:i w:val="1"/>
        </w:rPr>
      </w:pPr>
      <w:r>
        <w:rPr>
          <w:rFonts w:ascii="Times New Roman" w:hAnsi="Times New Roman"/>
          <w:b w:val="1"/>
          <w:i w:val="1"/>
        </w:rPr>
        <w:t xml:space="preserve">Домашняя работа 8 </w:t>
      </w:r>
    </w:p>
    <w:p w14:paraId="F80A0000">
      <w:pPr>
        <w:numPr>
          <w:ilvl w:val="0"/>
          <w:numId w:val="130"/>
        </w:numPr>
        <w:ind/>
        <w:jc w:val="both"/>
        <w:rPr>
          <w:rFonts w:ascii="Times New Roman" w:hAnsi="Times New Roman"/>
        </w:rPr>
      </w:pPr>
      <w:r>
        <w:rPr>
          <w:rFonts w:ascii="Times New Roman" w:hAnsi="Times New Roman"/>
          <w:color w:val="24292E"/>
        </w:rPr>
        <w:t xml:space="preserve">(4 балла) </w:t>
      </w:r>
      <w:r>
        <w:rPr>
          <w:rFonts w:ascii="Times New Roman" w:hAnsi="Times New Roman"/>
        </w:rPr>
        <w:t xml:space="preserve">Используя тип </w:t>
      </w:r>
      <w:r>
        <w:rPr>
          <w:rFonts w:ascii="Times New Roman" w:hAnsi="Times New Roman"/>
        </w:rPr>
        <w:t>MyTree</w:t>
      </w:r>
      <w:r>
        <w:rPr>
          <w:rFonts w:ascii="Times New Roman" w:hAnsi="Times New Roman"/>
        </w:rPr>
        <w:t xml:space="preserve"> из предыдущей домашней работы, реализовать целочисленную длинную арифметику: операции сложения, умножения, вычитания, целочисленного деления. </w:t>
      </w:r>
    </w:p>
    <w:p w14:paraId="F90A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ПКП-3, ПКП-4</w:t>
      </w:r>
    </w:p>
    <w:p w14:paraId="FA0A0000">
      <w:pPr>
        <w:spacing w:after="240"/>
        <w:ind w:right="-130"/>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решения задачи оцениваются по шкале от 0 (нет решения или решение имеет существенные недостатки) до 4 (решение работоспособно, аккуратно реализовано)</w:t>
      </w:r>
      <w:r>
        <w:rPr>
          <w:rFonts w:ascii="Times New Roman" w:hAnsi="Times New Roman"/>
        </w:rPr>
        <w:t xml:space="preserve">. </w:t>
      </w:r>
    </w:p>
    <w:p w14:paraId="FB0A0000">
      <w:pPr>
        <w:ind/>
        <w:jc w:val="both"/>
        <w:rPr>
          <w:rFonts w:ascii="Times New Roman" w:hAnsi="Times New Roman"/>
          <w:b w:val="1"/>
          <w:i w:val="1"/>
        </w:rPr>
      </w:pPr>
      <w:r>
        <w:rPr>
          <w:rFonts w:ascii="Times New Roman" w:hAnsi="Times New Roman"/>
          <w:b w:val="1"/>
          <w:i w:val="1"/>
        </w:rPr>
        <w:t>Домашняя работа 9</w:t>
      </w:r>
    </w:p>
    <w:p w14:paraId="FC0A0000">
      <w:pPr>
        <w:numPr>
          <w:ilvl w:val="0"/>
          <w:numId w:val="131"/>
        </w:numPr>
        <w:ind/>
        <w:jc w:val="both"/>
        <w:rPr>
          <w:rFonts w:ascii="Times New Roman" w:hAnsi="Times New Roman"/>
        </w:rPr>
      </w:pPr>
      <w:r>
        <w:rPr>
          <w:rFonts w:ascii="Times New Roman" w:hAnsi="Times New Roman"/>
          <w:color w:val="24292E"/>
        </w:rPr>
        <w:t>(1 балл</w:t>
      </w:r>
      <w:r>
        <w:rPr>
          <w:rFonts w:ascii="Times New Roman" w:hAnsi="Times New Roman"/>
          <w:color w:val="24292E"/>
        </w:rPr>
        <w:t>)</w:t>
      </w:r>
      <w:r>
        <w:rPr>
          <w:rFonts w:ascii="Times New Roman" w:hAnsi="Times New Roman"/>
          <w:color w:val="24292E"/>
        </w:rPr>
        <w:t xml:space="preserve"> </w:t>
      </w:r>
      <w:r>
        <w:rPr>
          <w:rFonts w:ascii="Times New Roman" w:hAnsi="Times New Roman"/>
        </w:rPr>
        <w:t>Реализовать представление разреженных матриц в виде дерева квадрантов. Реализовать функцию поэлементного сложения двух матриц в таком формате.</w:t>
      </w:r>
    </w:p>
    <w:p w14:paraId="FD0A0000">
      <w:pPr>
        <w:numPr>
          <w:ilvl w:val="0"/>
          <w:numId w:val="131"/>
        </w:numPr>
        <w:ind/>
        <w:jc w:val="both"/>
        <w:rPr>
          <w:rFonts w:ascii="Times New Roman" w:hAnsi="Times New Roman"/>
        </w:rPr>
      </w:pPr>
      <w:r>
        <w:rPr>
          <w:rFonts w:ascii="Times New Roman" w:hAnsi="Times New Roman"/>
          <w:color w:val="24292E"/>
        </w:rPr>
        <w:t>(1 балл</w:t>
      </w:r>
      <w:r>
        <w:rPr>
          <w:rFonts w:ascii="Times New Roman" w:hAnsi="Times New Roman"/>
          <w:color w:val="24292E"/>
        </w:rPr>
        <w:t>)</w:t>
      </w:r>
      <w:r>
        <w:rPr>
          <w:rFonts w:ascii="Times New Roman" w:hAnsi="Times New Roman"/>
          <w:color w:val="24292E"/>
        </w:rPr>
        <w:t xml:space="preserve"> </w:t>
      </w:r>
      <w:r>
        <w:rPr>
          <w:rFonts w:ascii="Times New Roman" w:hAnsi="Times New Roman"/>
        </w:rPr>
        <w:t>Реализовать функцию умножения двух матриц в формате дерева квадрантов.</w:t>
      </w:r>
    </w:p>
    <w:p w14:paraId="FE0A0000">
      <w:pPr>
        <w:numPr>
          <w:ilvl w:val="0"/>
          <w:numId w:val="131"/>
        </w:numPr>
        <w:ind/>
        <w:jc w:val="both"/>
        <w:rPr>
          <w:rFonts w:ascii="Times New Roman" w:hAnsi="Times New Roman"/>
        </w:rPr>
      </w:pPr>
      <w:r>
        <w:rPr>
          <w:rFonts w:ascii="Times New Roman" w:hAnsi="Times New Roman"/>
          <w:color w:val="24292E"/>
        </w:rPr>
        <w:t>(1 балл</w:t>
      </w:r>
      <w:r>
        <w:rPr>
          <w:rFonts w:ascii="Times New Roman" w:hAnsi="Times New Roman"/>
          <w:color w:val="24292E"/>
        </w:rPr>
        <w:t>)</w:t>
      </w:r>
      <w:r>
        <w:rPr>
          <w:rFonts w:ascii="Times New Roman" w:hAnsi="Times New Roman"/>
          <w:color w:val="24292E"/>
        </w:rPr>
        <w:t xml:space="preserve"> </w:t>
      </w:r>
      <w:r>
        <w:rPr>
          <w:rFonts w:ascii="Times New Roman" w:hAnsi="Times New Roman"/>
        </w:rPr>
        <w:t>Реализовать функцию тензорного умножения двух матриц в формате дерева квадрантов.</w:t>
      </w:r>
    </w:p>
    <w:p w14:paraId="FF0A0000">
      <w:pPr>
        <w:numPr>
          <w:ilvl w:val="0"/>
          <w:numId w:val="131"/>
        </w:numPr>
        <w:ind/>
        <w:jc w:val="both"/>
        <w:rPr>
          <w:rFonts w:ascii="Times New Roman" w:hAnsi="Times New Roman"/>
        </w:rPr>
      </w:pPr>
      <w:r>
        <w:rPr>
          <w:rFonts w:ascii="Times New Roman" w:hAnsi="Times New Roman"/>
          <w:color w:val="24292E"/>
        </w:rPr>
        <w:t>(3 балла</w:t>
      </w:r>
      <w:r>
        <w:rPr>
          <w:rFonts w:ascii="Times New Roman" w:hAnsi="Times New Roman"/>
          <w:color w:val="24292E"/>
        </w:rPr>
        <w:t>)</w:t>
      </w:r>
      <w:r>
        <w:rPr>
          <w:rFonts w:ascii="Times New Roman" w:hAnsi="Times New Roman"/>
          <w:color w:val="24292E"/>
        </w:rPr>
        <w:t xml:space="preserve"> </w:t>
      </w:r>
      <w:r>
        <w:rPr>
          <w:rFonts w:ascii="Times New Roman" w:hAnsi="Times New Roman"/>
        </w:rPr>
        <w:t xml:space="preserve">Реализовать построение транзитивного замыкания ориентированного графа через произведение матриц. Использовать представление матриц из первой задачи. Визуализировать результат с помощью </w:t>
      </w:r>
      <w:r>
        <w:rPr>
          <w:rFonts w:ascii="Times New Roman" w:hAnsi="Times New Roman"/>
        </w:rPr>
        <w:t>GraphViz</w:t>
      </w:r>
      <w:r>
        <w:rPr>
          <w:rFonts w:ascii="Times New Roman" w:hAnsi="Times New Roman"/>
        </w:rPr>
        <w:t xml:space="preserve">: исходный граф и </w:t>
      </w:r>
      <w:r>
        <w:rPr>
          <w:rFonts w:ascii="Times New Roman" w:hAnsi="Times New Roman"/>
        </w:rPr>
        <w:t>выделенные рёбра, появившиеся в результате транзитивного замыкания. Для задания графа использовать формат из задачи 2 6-й домашней работы.</w:t>
      </w:r>
    </w:p>
    <w:p w14:paraId="000B0000">
      <w:pPr>
        <w:numPr>
          <w:ilvl w:val="0"/>
          <w:numId w:val="131"/>
        </w:numPr>
        <w:ind/>
        <w:jc w:val="both"/>
        <w:rPr>
          <w:rFonts w:ascii="Times New Roman" w:hAnsi="Times New Roman"/>
        </w:rPr>
      </w:pPr>
      <w:r>
        <w:rPr>
          <w:rFonts w:ascii="Times New Roman" w:hAnsi="Times New Roman"/>
          <w:color w:val="24292E"/>
        </w:rPr>
        <w:t>(3 балла</w:t>
      </w:r>
      <w:r>
        <w:rPr>
          <w:rFonts w:ascii="Times New Roman" w:hAnsi="Times New Roman"/>
          <w:color w:val="24292E"/>
        </w:rPr>
        <w:t>)</w:t>
      </w:r>
      <w:r>
        <w:rPr>
          <w:rFonts w:ascii="Times New Roman" w:hAnsi="Times New Roman"/>
          <w:color w:val="24292E"/>
        </w:rPr>
        <w:t xml:space="preserve"> </w:t>
      </w:r>
      <w:r>
        <w:rPr>
          <w:rFonts w:ascii="Times New Roman" w:hAnsi="Times New Roman"/>
        </w:rPr>
        <w:t xml:space="preserve">Реализовать вычисление кратчайших путей между всеми парами вершин в ориентированном графе. Использовать представление матриц из первой задачи. Визуализировать результат с помощью </w:t>
      </w:r>
      <w:r>
        <w:rPr>
          <w:rFonts w:ascii="Times New Roman" w:hAnsi="Times New Roman"/>
        </w:rPr>
        <w:t>GraphViz</w:t>
      </w:r>
      <w:r>
        <w:rPr>
          <w:rFonts w:ascii="Times New Roman" w:hAnsi="Times New Roman"/>
        </w:rPr>
        <w:t>: исходный граф и выделенные рёбра со значением кратчайшего пути между соответствующей парой вершин. Для задания графа использовать формат, аналогичный формату из задачи 2 6-й домашней работы.</w:t>
      </w:r>
    </w:p>
    <w:p w14:paraId="010B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ОПК-5, ПКП-3, ПКП-4, УКБ-3</w:t>
      </w:r>
    </w:p>
    <w:p w14:paraId="020B0000">
      <w:pPr>
        <w:spacing w:after="240"/>
        <w:ind w:right="-130"/>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 xml:space="preserve">решения задач </w:t>
      </w:r>
      <w:r>
        <w:rPr>
          <w:rFonts w:ascii="Times New Roman" w:hAnsi="Times New Roman"/>
        </w:rPr>
        <w:t>1-3</w:t>
      </w:r>
      <w:r>
        <w:rPr>
          <w:rFonts w:ascii="Times New Roman" w:hAnsi="Times New Roman"/>
        </w:rPr>
        <w:t xml:space="preserve"> оцениваются по шкале от 0 (нет решения или решение имеет существенные недостатки) до 1 (решение работоспособно, аккуратно реализовано)</w:t>
      </w:r>
      <w:r>
        <w:rPr>
          <w:rFonts w:ascii="Times New Roman" w:hAnsi="Times New Roman"/>
        </w:rPr>
        <w:t>, решения задач 4-5 оцениваются по тем же критериям, но по шкале от 0 до 3.</w:t>
      </w:r>
    </w:p>
    <w:p w14:paraId="030B0000">
      <w:pPr>
        <w:ind/>
        <w:jc w:val="both"/>
        <w:rPr>
          <w:rFonts w:ascii="Times New Roman" w:hAnsi="Times New Roman"/>
        </w:rPr>
      </w:pPr>
      <w:r>
        <w:rPr>
          <w:rFonts w:ascii="Times New Roman" w:hAnsi="Times New Roman"/>
          <w:b w:val="1"/>
          <w:i w:val="1"/>
        </w:rPr>
        <w:t>Домашняя работа 10</w:t>
      </w:r>
    </w:p>
    <w:p w14:paraId="040B0000">
      <w:pPr>
        <w:numPr>
          <w:ilvl w:val="0"/>
          <w:numId w:val="132"/>
        </w:numPr>
        <w:ind/>
        <w:jc w:val="both"/>
        <w:rPr>
          <w:rFonts w:ascii="Times New Roman" w:hAnsi="Times New Roman"/>
        </w:rPr>
      </w:pPr>
      <w:r>
        <w:rPr>
          <w:rFonts w:ascii="Times New Roman" w:hAnsi="Times New Roman"/>
          <w:color w:val="24292E"/>
        </w:rPr>
        <w:t>(3 балла</w:t>
      </w:r>
      <w:r>
        <w:rPr>
          <w:rFonts w:ascii="Times New Roman" w:hAnsi="Times New Roman"/>
          <w:color w:val="24292E"/>
        </w:rPr>
        <w:t>)</w:t>
      </w:r>
      <w:r>
        <w:rPr>
          <w:rFonts w:ascii="Times New Roman" w:hAnsi="Times New Roman"/>
          <w:color w:val="24292E"/>
        </w:rPr>
        <w:t xml:space="preserve"> </w:t>
      </w:r>
      <w:r>
        <w:rPr>
          <w:rFonts w:ascii="Times New Roman" w:hAnsi="Times New Roman"/>
        </w:rPr>
        <w:t xml:space="preserve">Реализовать с помощью одного из инструментов ANTLR, </w:t>
      </w:r>
      <w:r>
        <w:rPr>
          <w:rFonts w:ascii="Times New Roman" w:hAnsi="Times New Roman"/>
        </w:rPr>
        <w:t>FParsec</w:t>
      </w:r>
      <w:r>
        <w:rPr>
          <w:rFonts w:ascii="Times New Roman" w:hAnsi="Times New Roman"/>
        </w:rPr>
        <w:t xml:space="preserve">, </w:t>
      </w:r>
      <w:r>
        <w:rPr>
          <w:rFonts w:ascii="Times New Roman" w:hAnsi="Times New Roman"/>
        </w:rPr>
        <w:t>fslex+fsyacc</w:t>
      </w:r>
      <w:r>
        <w:rPr>
          <w:rFonts w:ascii="Times New Roman" w:hAnsi="Times New Roman"/>
        </w:rPr>
        <w:t xml:space="preserve"> синтаксический анализ языка регулярных выражений и операций над ними. Регулярные выражения используют алфавит латинских символов и операции конкатенации, |, *, группирующие скобки. Можно добавить + </w:t>
      </w:r>
      <w:r>
        <w:rPr>
          <w:rFonts w:ascii="Times New Roman" w:hAnsi="Times New Roman"/>
        </w:rPr>
        <w:t>и ?</w:t>
      </w:r>
      <w:r>
        <w:rPr>
          <w:rFonts w:ascii="Times New Roman" w:hAnsi="Times New Roman"/>
        </w:rPr>
        <w:t xml:space="preserve">. Операции над выражениями – пересечение и объединение. Обеспечить чтение входа из файла и визуализацию дерева разбора в </w:t>
      </w:r>
      <w:r>
        <w:rPr>
          <w:rFonts w:ascii="Times New Roman" w:hAnsi="Times New Roman"/>
        </w:rPr>
        <w:t>GraphViz</w:t>
      </w:r>
      <w:r>
        <w:rPr>
          <w:rFonts w:ascii="Times New Roman" w:hAnsi="Times New Roman"/>
        </w:rPr>
        <w:t>.</w:t>
      </w:r>
    </w:p>
    <w:p w14:paraId="050B0000">
      <w:pPr>
        <w:numPr>
          <w:ilvl w:val="0"/>
          <w:numId w:val="132"/>
        </w:numPr>
        <w:ind/>
        <w:jc w:val="both"/>
        <w:rPr>
          <w:rFonts w:ascii="Times New Roman" w:hAnsi="Times New Roman"/>
        </w:rPr>
      </w:pPr>
      <w:r>
        <w:rPr>
          <w:rFonts w:ascii="Times New Roman" w:hAnsi="Times New Roman"/>
          <w:color w:val="24292E"/>
        </w:rPr>
        <w:t>(3 балла</w:t>
      </w:r>
      <w:r>
        <w:rPr>
          <w:rFonts w:ascii="Times New Roman" w:hAnsi="Times New Roman"/>
          <w:color w:val="24292E"/>
        </w:rPr>
        <w:t>)</w:t>
      </w:r>
      <w:r>
        <w:rPr>
          <w:rFonts w:ascii="Times New Roman" w:hAnsi="Times New Roman"/>
          <w:color w:val="24292E"/>
        </w:rPr>
        <w:t xml:space="preserve"> </w:t>
      </w:r>
      <w:r>
        <w:rPr>
          <w:rFonts w:ascii="Times New Roman" w:hAnsi="Times New Roman"/>
        </w:rPr>
        <w:t>Реализовать построение автомата по регулярному выражению. В качестве основы использовать представление матриц из предыдущей работы. Разбор входного регулярного выражения осуществлять средствами из предыдущей задачи.</w:t>
      </w:r>
    </w:p>
    <w:p w14:paraId="060B0000">
      <w:pPr>
        <w:numPr>
          <w:ilvl w:val="0"/>
          <w:numId w:val="132"/>
        </w:numPr>
        <w:ind/>
        <w:jc w:val="both"/>
        <w:rPr>
          <w:rFonts w:ascii="Times New Roman" w:hAnsi="Times New Roman"/>
        </w:rPr>
      </w:pPr>
      <w:r>
        <w:rPr>
          <w:rFonts w:ascii="Times New Roman" w:hAnsi="Times New Roman"/>
          <w:color w:val="24292E"/>
        </w:rPr>
        <w:t>(5 баллов</w:t>
      </w:r>
      <w:r>
        <w:rPr>
          <w:rFonts w:ascii="Times New Roman" w:hAnsi="Times New Roman"/>
          <w:color w:val="24292E"/>
        </w:rPr>
        <w:t>)</w:t>
      </w:r>
      <w:r>
        <w:rPr>
          <w:rFonts w:ascii="Times New Roman" w:hAnsi="Times New Roman"/>
          <w:color w:val="24292E"/>
        </w:rPr>
        <w:t xml:space="preserve"> </w:t>
      </w:r>
      <w:r>
        <w:rPr>
          <w:rFonts w:ascii="Times New Roman" w:hAnsi="Times New Roman"/>
        </w:rPr>
        <w:t xml:space="preserve">Реализовать вычислитель для длинной арифметики. Реализовать синтаксический анализатор арифметических выражений: бинарные операции +, -, *, /; унарный минус; возведение в степень; группирующие скобки; возможность именовать подвыражения и использовать имена в других выражениях. Числа только целые и могут быть «очень большими». Обеспечить чтение входа из файла и визуализацию дерева разбора в </w:t>
      </w:r>
      <w:r>
        <w:rPr>
          <w:rFonts w:ascii="Times New Roman" w:hAnsi="Times New Roman"/>
        </w:rPr>
        <w:t>GraphViz</w:t>
      </w:r>
      <w:r>
        <w:rPr>
          <w:rFonts w:ascii="Times New Roman" w:hAnsi="Times New Roman"/>
        </w:rPr>
        <w:t>. Реализовать вычисление значения выражения на основе реализованной ранее длинной арифметики.</w:t>
      </w:r>
    </w:p>
    <w:p w14:paraId="070B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ОПК-5, ПКП-3, ПКП-4, УКБ-3</w:t>
      </w:r>
    </w:p>
    <w:p w14:paraId="080B0000">
      <w:pPr>
        <w:spacing w:after="240"/>
        <w:ind w:right="-130"/>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 xml:space="preserve">решения задач </w:t>
      </w:r>
      <w:r>
        <w:rPr>
          <w:rFonts w:ascii="Times New Roman" w:hAnsi="Times New Roman"/>
        </w:rPr>
        <w:t>1-2</w:t>
      </w:r>
      <w:r>
        <w:rPr>
          <w:rFonts w:ascii="Times New Roman" w:hAnsi="Times New Roman"/>
        </w:rPr>
        <w:t xml:space="preserve"> оцениваются по шкале от 0 (нет решения или решение имеет существенные недостатки) до 3 (решение работоспособно, аккуратно реализовано)</w:t>
      </w:r>
      <w:r>
        <w:rPr>
          <w:rFonts w:ascii="Times New Roman" w:hAnsi="Times New Roman"/>
        </w:rPr>
        <w:t>, решения задачи 3 оцениваются по тем же критериям, но по шкале от 0 до 5.</w:t>
      </w:r>
    </w:p>
    <w:p w14:paraId="090B0000">
      <w:pPr>
        <w:ind/>
        <w:jc w:val="both"/>
        <w:rPr>
          <w:rFonts w:ascii="Times New Roman" w:hAnsi="Times New Roman"/>
          <w:b w:val="1"/>
          <w:i w:val="1"/>
        </w:rPr>
      </w:pPr>
      <w:r>
        <w:rPr>
          <w:rFonts w:ascii="Times New Roman" w:hAnsi="Times New Roman"/>
          <w:b w:val="1"/>
          <w:i w:val="1"/>
        </w:rPr>
        <w:t xml:space="preserve">Домашняя работа 11 </w:t>
      </w:r>
    </w:p>
    <w:p w14:paraId="0A0B0000">
      <w:pPr>
        <w:numPr>
          <w:ilvl w:val="0"/>
          <w:numId w:val="133"/>
        </w:numPr>
        <w:ind/>
        <w:jc w:val="both"/>
        <w:rPr>
          <w:rFonts w:ascii="Times New Roman" w:hAnsi="Times New Roman"/>
        </w:rPr>
      </w:pPr>
      <w:r>
        <w:rPr>
          <w:rFonts w:ascii="Times New Roman" w:hAnsi="Times New Roman"/>
          <w:color w:val="24292E"/>
        </w:rPr>
        <w:t>(1 балл</w:t>
      </w:r>
      <w:r>
        <w:rPr>
          <w:rFonts w:ascii="Times New Roman" w:hAnsi="Times New Roman"/>
          <w:color w:val="24292E"/>
        </w:rPr>
        <w:t>)</w:t>
      </w:r>
      <w:r>
        <w:rPr>
          <w:rFonts w:ascii="Times New Roman" w:hAnsi="Times New Roman"/>
          <w:color w:val="24292E"/>
        </w:rPr>
        <w:t xml:space="preserve"> </w:t>
      </w:r>
      <w:r>
        <w:rPr>
          <w:rFonts w:ascii="Times New Roman" w:hAnsi="Times New Roman"/>
        </w:rPr>
        <w:t>Расширить язык из предыдущей работы командой, которая будет принимать выражение над регулярками (автомат) и строку и проверять, принимается ли строка автоматом.</w:t>
      </w:r>
    </w:p>
    <w:p w14:paraId="0B0B0000">
      <w:pPr>
        <w:numPr>
          <w:ilvl w:val="0"/>
          <w:numId w:val="133"/>
        </w:numPr>
        <w:ind/>
        <w:jc w:val="both"/>
        <w:rPr>
          <w:rFonts w:ascii="Times New Roman" w:hAnsi="Times New Roman"/>
        </w:rPr>
      </w:pPr>
      <w:r>
        <w:rPr>
          <w:rFonts w:ascii="Times New Roman" w:hAnsi="Times New Roman"/>
          <w:color w:val="24292E"/>
        </w:rPr>
        <w:t>(2 балл</w:t>
      </w:r>
      <w:r>
        <w:rPr>
          <w:rFonts w:ascii="Times New Roman" w:hAnsi="Times New Roman"/>
          <w:color w:val="24292E"/>
        </w:rPr>
        <w:t>)</w:t>
      </w:r>
      <w:r>
        <w:rPr>
          <w:rFonts w:ascii="Times New Roman" w:hAnsi="Times New Roman"/>
          <w:color w:val="24292E"/>
        </w:rPr>
        <w:t xml:space="preserve"> </w:t>
      </w:r>
      <w:r>
        <w:rPr>
          <w:rFonts w:ascii="Times New Roman" w:hAnsi="Times New Roman"/>
        </w:rPr>
        <w:t xml:space="preserve">Расширить язык возможностью именовать подвыражения и использовать имена в других выражениях. </w:t>
      </w:r>
    </w:p>
    <w:p w14:paraId="0C0B0000">
      <w:pPr>
        <w:numPr>
          <w:ilvl w:val="0"/>
          <w:numId w:val="133"/>
        </w:numPr>
        <w:ind/>
        <w:jc w:val="both"/>
        <w:rPr>
          <w:rFonts w:ascii="Times New Roman" w:hAnsi="Times New Roman"/>
        </w:rPr>
      </w:pPr>
      <w:r>
        <w:rPr>
          <w:rFonts w:ascii="Times New Roman" w:hAnsi="Times New Roman"/>
          <w:color w:val="24292E"/>
        </w:rPr>
        <w:t>(5 баллов</w:t>
      </w:r>
      <w:r>
        <w:rPr>
          <w:rFonts w:ascii="Times New Roman" w:hAnsi="Times New Roman"/>
          <w:color w:val="24292E"/>
        </w:rPr>
        <w:t>)</w:t>
      </w:r>
      <w:r>
        <w:rPr>
          <w:rFonts w:ascii="Times New Roman" w:hAnsi="Times New Roman"/>
          <w:color w:val="24292E"/>
        </w:rPr>
        <w:t xml:space="preserve"> </w:t>
      </w:r>
      <w:r>
        <w:rPr>
          <w:rFonts w:ascii="Times New Roman" w:hAnsi="Times New Roman"/>
        </w:rPr>
        <w:t xml:space="preserve">Реализовать интерпретатор получившегося языка. Для построения автоматов по регулярным выражениям использовать результаты предыдущей работы. Для операций над автоматами использовать тензорное произведение из работы 9. Вероятно, нужно будет определить абстракцию полукольца. Снабдить интерпретатор возможностями обрабатывать файл и работать в интерактивном режиме.   </w:t>
      </w:r>
    </w:p>
    <w:p w14:paraId="0D0B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ОПК-5, ПКП-3, ПКП-4</w:t>
      </w:r>
    </w:p>
    <w:p w14:paraId="0E0B0000">
      <w:pPr>
        <w:spacing w:after="240"/>
        <w:ind w:right="-130"/>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 xml:space="preserve">решения задачи 1 оцениваются по шкале от 0 (нет решения или решение имеет существенные недостатки) до 1 (решение работоспособно, аккуратно </w:t>
      </w:r>
      <w:r>
        <w:rPr>
          <w:rFonts w:ascii="Times New Roman" w:hAnsi="Times New Roman"/>
        </w:rPr>
        <w:t>реализовано)</w:t>
      </w:r>
      <w:r>
        <w:rPr>
          <w:rFonts w:ascii="Times New Roman" w:hAnsi="Times New Roman"/>
        </w:rPr>
        <w:t>, решения задачи 2 оцениваются по тем же критериям, но по шкале от 0 до 2, решения задачи 3 оцениваются по тем же критериям, но по шкале от 0 до 5.</w:t>
      </w:r>
    </w:p>
    <w:p w14:paraId="0F0B0000">
      <w:pPr>
        <w:ind/>
        <w:jc w:val="both"/>
        <w:rPr>
          <w:rFonts w:ascii="Times New Roman" w:hAnsi="Times New Roman"/>
          <w:b w:val="1"/>
        </w:rPr>
      </w:pPr>
      <w:r>
        <w:rPr>
          <w:rFonts w:ascii="Times New Roman" w:hAnsi="Times New Roman"/>
          <w:b w:val="1"/>
        </w:rPr>
        <w:t>Семестр 2.</w:t>
      </w:r>
    </w:p>
    <w:p w14:paraId="100B0000">
      <w:pPr>
        <w:ind/>
        <w:jc w:val="both"/>
        <w:rPr>
          <w:rFonts w:ascii="Times New Roman" w:hAnsi="Times New Roman"/>
          <w:b w:val="1"/>
        </w:rPr>
      </w:pPr>
    </w:p>
    <w:p w14:paraId="110B0000">
      <w:pPr>
        <w:ind/>
        <w:jc w:val="both"/>
        <w:rPr>
          <w:rFonts w:ascii="Times New Roman" w:hAnsi="Times New Roman"/>
          <w:b w:val="1"/>
          <w:i w:val="1"/>
        </w:rPr>
      </w:pPr>
      <w:r>
        <w:rPr>
          <w:rFonts w:ascii="Times New Roman" w:hAnsi="Times New Roman"/>
          <w:b w:val="1"/>
          <w:i w:val="1"/>
        </w:rPr>
        <w:t xml:space="preserve">Домашняя работа 1 </w:t>
      </w:r>
    </w:p>
    <w:p w14:paraId="120B0000">
      <w:pPr>
        <w:numPr>
          <w:ilvl w:val="0"/>
          <w:numId w:val="134"/>
        </w:numPr>
        <w:ind/>
        <w:jc w:val="both"/>
        <w:rPr>
          <w:rFonts w:ascii="Times New Roman" w:hAnsi="Times New Roman"/>
        </w:rPr>
      </w:pPr>
      <w:r>
        <w:rPr>
          <w:rFonts w:ascii="Times New Roman" w:hAnsi="Times New Roman"/>
        </w:rPr>
        <w:t xml:space="preserve">(1 балл) Оформление калькулятора или регулярных выражений как отдельного проекта. Создать репозиторий, снабдить всеми необходимыми элементами экосистемы: сборка, тесты, лицензия, </w:t>
      </w:r>
      <w:r>
        <w:rPr>
          <w:rFonts w:ascii="Times New Roman" w:hAnsi="Times New Roman"/>
        </w:rPr>
        <w:t>readme</w:t>
      </w:r>
      <w:r>
        <w:rPr>
          <w:rFonts w:ascii="Times New Roman" w:hAnsi="Times New Roman"/>
        </w:rPr>
        <w:t>.</w:t>
      </w:r>
    </w:p>
    <w:p w14:paraId="130B0000">
      <w:pPr>
        <w:numPr>
          <w:ilvl w:val="0"/>
          <w:numId w:val="134"/>
        </w:numPr>
        <w:ind/>
        <w:jc w:val="both"/>
        <w:rPr>
          <w:rFonts w:ascii="Times New Roman" w:hAnsi="Times New Roman"/>
        </w:rPr>
      </w:pPr>
      <w:r>
        <w:rPr>
          <w:rFonts w:ascii="Times New Roman" w:hAnsi="Times New Roman"/>
        </w:rPr>
        <w:t>(2 балла</w:t>
      </w:r>
      <w:r>
        <w:rPr>
          <w:rFonts w:ascii="Times New Roman" w:hAnsi="Times New Roman"/>
        </w:rPr>
        <w:t>)</w:t>
      </w:r>
      <w:r>
        <w:rPr>
          <w:rFonts w:ascii="Times New Roman" w:hAnsi="Times New Roman"/>
        </w:rPr>
        <w:t xml:space="preserve"> Создать документацию. Описать цели и задачи проекта, конкретный синтаксис языка, привести примеры.</w:t>
      </w:r>
    </w:p>
    <w:p w14:paraId="140B0000">
      <w:pPr>
        <w:numPr>
          <w:ilvl w:val="0"/>
          <w:numId w:val="134"/>
        </w:numPr>
        <w:ind/>
        <w:jc w:val="both"/>
        <w:rPr>
          <w:rFonts w:ascii="Times New Roman" w:hAnsi="Times New Roman"/>
        </w:rPr>
      </w:pPr>
      <w:bookmarkStart w:id="3" w:name="__DdeLink__5147_1609258840"/>
      <w:r>
        <w:rPr>
          <w:rFonts w:ascii="Times New Roman" w:hAnsi="Times New Roman"/>
        </w:rPr>
        <w:t>(2 балла</w:t>
      </w:r>
      <w:r>
        <w:rPr>
          <w:rFonts w:ascii="Times New Roman" w:hAnsi="Times New Roman"/>
        </w:rPr>
        <w:t>)</w:t>
      </w:r>
      <w:bookmarkEnd w:id="3"/>
      <w:r>
        <w:rPr>
          <w:rFonts w:ascii="Times New Roman" w:hAnsi="Times New Roman"/>
        </w:rPr>
        <w:t xml:space="preserve"> Создать диаграмму (наиболее подходящего типа), описывающую структуру проекта, выбранного выше. Добавить её в документацию.</w:t>
      </w:r>
    </w:p>
    <w:p w14:paraId="150B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ОПК-4, ОПК-5, ПКП-3, ПКП-4, УКБ-3</w:t>
      </w:r>
    </w:p>
    <w:p w14:paraId="160B0000">
      <w:pPr>
        <w:spacing w:after="240"/>
        <w:ind w:right="-130"/>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решения задачи 1 оцениваются по шкале от 0 (нет решения или решение имеет существенные недостатки) до 1 (решение работоспособно, аккуратно реализовано)</w:t>
      </w:r>
      <w:r>
        <w:rPr>
          <w:rFonts w:ascii="Times New Roman" w:hAnsi="Times New Roman"/>
        </w:rPr>
        <w:t>, решения задач 2 и 3 оцениваются по тем же критериям, но по шкале от 0 до 2.</w:t>
      </w:r>
    </w:p>
    <w:p w14:paraId="170B0000">
      <w:pPr>
        <w:ind/>
        <w:jc w:val="both"/>
        <w:rPr>
          <w:rFonts w:ascii="Times New Roman" w:hAnsi="Times New Roman"/>
        </w:rPr>
      </w:pPr>
      <w:r>
        <w:rPr>
          <w:rFonts w:ascii="Times New Roman" w:hAnsi="Times New Roman"/>
          <w:b w:val="1"/>
          <w:i w:val="1"/>
        </w:rPr>
        <w:t>Домашняя работа 2.</w:t>
      </w:r>
      <w:r>
        <w:rPr>
          <w:rFonts w:ascii="Times New Roman" w:hAnsi="Times New Roman"/>
        </w:rPr>
        <w:t xml:space="preserve"> Мини-IDE для языка из предыдущей работы.</w:t>
      </w:r>
    </w:p>
    <w:p w14:paraId="180B0000">
      <w:pPr>
        <w:numPr>
          <w:ilvl w:val="0"/>
          <w:numId w:val="135"/>
        </w:numPr>
        <w:ind/>
        <w:jc w:val="both"/>
        <w:rPr>
          <w:rFonts w:ascii="Times New Roman" w:hAnsi="Times New Roman"/>
        </w:rPr>
      </w:pPr>
      <w:r>
        <w:rPr>
          <w:rFonts w:ascii="Times New Roman" w:hAnsi="Times New Roman"/>
        </w:rPr>
        <w:t>(2 балла</w:t>
      </w:r>
      <w:r>
        <w:rPr>
          <w:rFonts w:ascii="Times New Roman" w:hAnsi="Times New Roman"/>
        </w:rPr>
        <w:t>)</w:t>
      </w:r>
      <w:r>
        <w:rPr>
          <w:rFonts w:ascii="Times New Roman" w:hAnsi="Times New Roman"/>
        </w:rPr>
        <w:t xml:space="preserve"> Расширить синтаксис соответствующего языка логическими выражениями (с переменными) и условными операторами.</w:t>
      </w:r>
    </w:p>
    <w:p w14:paraId="190B0000">
      <w:pPr>
        <w:numPr>
          <w:ilvl w:val="0"/>
          <w:numId w:val="135"/>
        </w:numPr>
        <w:ind/>
        <w:jc w:val="both"/>
        <w:rPr>
          <w:rFonts w:ascii="Times New Roman" w:hAnsi="Times New Roman"/>
        </w:rPr>
      </w:pPr>
      <w:r>
        <w:rPr>
          <w:rFonts w:ascii="Times New Roman" w:hAnsi="Times New Roman"/>
        </w:rPr>
        <w:t>(5 баллов</w:t>
      </w:r>
      <w:r>
        <w:rPr>
          <w:rFonts w:ascii="Times New Roman" w:hAnsi="Times New Roman"/>
        </w:rPr>
        <w:t>)</w:t>
      </w:r>
      <w:r>
        <w:rPr>
          <w:rFonts w:ascii="Times New Roman" w:hAnsi="Times New Roman"/>
        </w:rPr>
        <w:t xml:space="preserve"> Разработать среду разработки для полученного языка. Среда должна предоставлять следующие возможности:</w:t>
      </w:r>
    </w:p>
    <w:p w14:paraId="1A0B0000">
      <w:pPr>
        <w:numPr>
          <w:ilvl w:val="1"/>
          <w:numId w:val="135"/>
        </w:numPr>
        <w:ind/>
        <w:jc w:val="both"/>
        <w:rPr>
          <w:rFonts w:ascii="Times New Roman" w:hAnsi="Times New Roman"/>
        </w:rPr>
      </w:pPr>
      <w:r>
        <w:rPr>
          <w:rFonts w:ascii="Times New Roman" w:hAnsi="Times New Roman"/>
        </w:rPr>
        <w:t>Редактировать код.</w:t>
      </w:r>
    </w:p>
    <w:p w14:paraId="1B0B0000">
      <w:pPr>
        <w:numPr>
          <w:ilvl w:val="1"/>
          <w:numId w:val="135"/>
        </w:numPr>
        <w:ind/>
        <w:jc w:val="both"/>
        <w:rPr>
          <w:rFonts w:ascii="Times New Roman" w:hAnsi="Times New Roman"/>
        </w:rPr>
      </w:pPr>
      <w:r>
        <w:rPr>
          <w:rFonts w:ascii="Times New Roman" w:hAnsi="Times New Roman"/>
        </w:rPr>
        <w:t xml:space="preserve">Работать с файлами: создать новый, открыть существующий, сохранить изменения. </w:t>
      </w:r>
    </w:p>
    <w:p w14:paraId="1C0B0000">
      <w:pPr>
        <w:numPr>
          <w:ilvl w:val="1"/>
          <w:numId w:val="135"/>
        </w:numPr>
        <w:ind/>
        <w:jc w:val="both"/>
        <w:rPr>
          <w:rFonts w:ascii="Times New Roman" w:hAnsi="Times New Roman"/>
        </w:rPr>
      </w:pPr>
      <w:r>
        <w:rPr>
          <w:rFonts w:ascii="Times New Roman" w:hAnsi="Times New Roman"/>
        </w:rPr>
        <w:t>Выводить сообщения о (синтаксических) ошибках.</w:t>
      </w:r>
    </w:p>
    <w:p w14:paraId="1D0B0000">
      <w:pPr>
        <w:numPr>
          <w:ilvl w:val="1"/>
          <w:numId w:val="135"/>
        </w:numPr>
        <w:ind/>
        <w:jc w:val="both"/>
        <w:rPr>
          <w:rFonts w:ascii="Times New Roman" w:hAnsi="Times New Roman"/>
        </w:rPr>
      </w:pPr>
      <w:r>
        <w:rPr>
          <w:rFonts w:ascii="Times New Roman" w:hAnsi="Times New Roman"/>
        </w:rPr>
        <w:t>Запустить программу на исполнение.</w:t>
      </w:r>
    </w:p>
    <w:p w14:paraId="1E0B0000">
      <w:pPr>
        <w:numPr>
          <w:ilvl w:val="1"/>
          <w:numId w:val="135"/>
        </w:numPr>
        <w:ind/>
        <w:jc w:val="both"/>
        <w:rPr>
          <w:rFonts w:ascii="Times New Roman" w:hAnsi="Times New Roman"/>
        </w:rPr>
      </w:pPr>
      <w:r>
        <w:rPr>
          <w:rFonts w:ascii="Times New Roman" w:hAnsi="Times New Roman"/>
        </w:rPr>
        <w:t>Видеть результат исполнения в «консоли».</w:t>
      </w:r>
    </w:p>
    <w:p w14:paraId="1F0B0000">
      <w:pPr>
        <w:numPr>
          <w:ilvl w:val="0"/>
          <w:numId w:val="135"/>
        </w:numPr>
        <w:ind/>
        <w:jc w:val="both"/>
        <w:rPr>
          <w:rFonts w:ascii="Times New Roman" w:hAnsi="Times New Roman"/>
        </w:rPr>
      </w:pPr>
      <w:r>
        <w:rPr>
          <w:rFonts w:ascii="Times New Roman" w:hAnsi="Times New Roman"/>
        </w:rPr>
        <w:t>(3 балла) Расширить IDE возможностью подсветки синтаксиса.</w:t>
      </w:r>
    </w:p>
    <w:p w14:paraId="200B0000">
      <w:pPr>
        <w:numPr>
          <w:ilvl w:val="0"/>
          <w:numId w:val="135"/>
        </w:numPr>
        <w:ind/>
        <w:jc w:val="both"/>
        <w:rPr>
          <w:rFonts w:ascii="Times New Roman" w:hAnsi="Times New Roman"/>
        </w:rPr>
      </w:pPr>
      <w:r>
        <w:rPr>
          <w:rFonts w:ascii="Times New Roman" w:hAnsi="Times New Roman"/>
        </w:rPr>
        <w:t>(5 баллов) Расширить IDE возможностью устанавливать точки останова. В момент остановки должна быть возможность просмотреть значения всех «живых» переменных.</w:t>
      </w:r>
    </w:p>
    <w:p w14:paraId="210B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ПКП-3, ПКП-4, УКБ-3</w:t>
      </w:r>
    </w:p>
    <w:p w14:paraId="220B0000">
      <w:pPr>
        <w:spacing w:after="240"/>
        <w:ind w:right="-130"/>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решения задачи 1 оцениваются по шкале от 0 (нет решения или решение имеет существенные недостатки) до 2 (решение работоспособно, аккуратно реализовано)</w:t>
      </w:r>
      <w:r>
        <w:rPr>
          <w:rFonts w:ascii="Times New Roman" w:hAnsi="Times New Roman"/>
        </w:rPr>
        <w:t>, решения задач 2 и 4 оцениваются по тем же критериям, но по шкале от 0 до 5, решения задачи 3 оцениваются по тем же критериям, но по шкале от 0 до 3.</w:t>
      </w:r>
    </w:p>
    <w:p w14:paraId="230B0000">
      <w:pPr>
        <w:ind/>
        <w:jc w:val="both"/>
        <w:rPr>
          <w:rFonts w:ascii="Times New Roman" w:hAnsi="Times New Roman"/>
        </w:rPr>
      </w:pPr>
      <w:r>
        <w:rPr>
          <w:rFonts w:ascii="Times New Roman" w:hAnsi="Times New Roman"/>
          <w:b w:val="1"/>
          <w:i w:val="1"/>
        </w:rPr>
        <w:t>Домашняя работа 3</w:t>
      </w:r>
      <w:r>
        <w:rPr>
          <w:rFonts w:ascii="Times New Roman" w:hAnsi="Times New Roman"/>
        </w:rPr>
        <w:t xml:space="preserve"> </w:t>
      </w:r>
    </w:p>
    <w:p w14:paraId="240B0000">
      <w:pPr>
        <w:numPr>
          <w:ilvl w:val="0"/>
          <w:numId w:val="136"/>
        </w:numPr>
        <w:ind/>
        <w:jc w:val="both"/>
        <w:rPr>
          <w:rFonts w:ascii="Times New Roman" w:hAnsi="Times New Roman"/>
        </w:rPr>
      </w:pPr>
      <w:r>
        <w:rPr>
          <w:rFonts w:ascii="Times New Roman" w:hAnsi="Times New Roman"/>
        </w:rPr>
        <w:t>(1 балл</w:t>
      </w:r>
      <w:r>
        <w:rPr>
          <w:rFonts w:ascii="Times New Roman" w:hAnsi="Times New Roman"/>
        </w:rPr>
        <w:t>)</w:t>
      </w:r>
      <w:r>
        <w:rPr>
          <w:rFonts w:ascii="Times New Roman" w:hAnsi="Times New Roman"/>
        </w:rPr>
        <w:t xml:space="preserve"> Реализовать список с конкатенацией за константу. Реализовать функцию конкатенации для соответствующего типа.</w:t>
      </w:r>
    </w:p>
    <w:p w14:paraId="250B0000">
      <w:pPr>
        <w:numPr>
          <w:ilvl w:val="0"/>
          <w:numId w:val="136"/>
        </w:numPr>
        <w:ind/>
        <w:jc w:val="both"/>
        <w:rPr>
          <w:rFonts w:ascii="Times New Roman" w:hAnsi="Times New Roman"/>
        </w:rPr>
      </w:pPr>
      <w:r>
        <w:rPr>
          <w:rFonts w:ascii="Times New Roman" w:hAnsi="Times New Roman"/>
        </w:rPr>
        <w:t>(2 балла</w:t>
      </w:r>
      <w:r>
        <w:rPr>
          <w:rFonts w:ascii="Times New Roman" w:hAnsi="Times New Roman"/>
        </w:rPr>
        <w:t>)</w:t>
      </w:r>
      <w:r>
        <w:rPr>
          <w:rFonts w:ascii="Times New Roman" w:hAnsi="Times New Roman"/>
        </w:rPr>
        <w:t xml:space="preserve"> Реализовать функции вычисления длины, взятия головы и хвоста, добавления элемента в голову для списка из предыдущего пункта.</w:t>
      </w:r>
    </w:p>
    <w:p w14:paraId="260B0000">
      <w:pPr>
        <w:numPr>
          <w:ilvl w:val="0"/>
          <w:numId w:val="136"/>
        </w:numPr>
        <w:ind/>
        <w:jc w:val="both"/>
        <w:rPr>
          <w:rFonts w:ascii="Times New Roman" w:hAnsi="Times New Roman"/>
        </w:rPr>
      </w:pPr>
      <w:r>
        <w:rPr>
          <w:rFonts w:ascii="Times New Roman" w:hAnsi="Times New Roman"/>
        </w:rPr>
        <w:t>(2 балла</w:t>
      </w:r>
      <w:r>
        <w:rPr>
          <w:rFonts w:ascii="Times New Roman" w:hAnsi="Times New Roman"/>
        </w:rPr>
        <w:t>)</w:t>
      </w:r>
      <w:r>
        <w:rPr>
          <w:rFonts w:ascii="Times New Roman" w:hAnsi="Times New Roman"/>
        </w:rPr>
        <w:t xml:space="preserve"> Реализовать сортировку для списка из первого пункта.</w:t>
      </w:r>
    </w:p>
    <w:p w14:paraId="270B0000">
      <w:pPr>
        <w:numPr>
          <w:ilvl w:val="0"/>
          <w:numId w:val="136"/>
        </w:numPr>
        <w:ind/>
        <w:jc w:val="both"/>
        <w:rPr>
          <w:rFonts w:ascii="Times New Roman" w:hAnsi="Times New Roman"/>
        </w:rPr>
      </w:pPr>
      <w:r>
        <w:rPr>
          <w:rFonts w:ascii="Times New Roman" w:hAnsi="Times New Roman"/>
        </w:rPr>
        <w:t>(3 балла</w:t>
      </w:r>
      <w:r>
        <w:rPr>
          <w:rFonts w:ascii="Times New Roman" w:hAnsi="Times New Roman"/>
        </w:rPr>
        <w:t>)</w:t>
      </w:r>
      <w:r>
        <w:rPr>
          <w:rFonts w:ascii="Times New Roman" w:hAnsi="Times New Roman"/>
        </w:rPr>
        <w:t xml:space="preserve"> Реализовать </w:t>
      </w:r>
      <w:r>
        <w:rPr>
          <w:rFonts w:ascii="Times New Roman" w:hAnsi="Times New Roman"/>
        </w:rPr>
        <w:t>map</w:t>
      </w:r>
      <w:r>
        <w:rPr>
          <w:rFonts w:ascii="Times New Roman" w:hAnsi="Times New Roman"/>
        </w:rPr>
        <w:t xml:space="preserve">, </w:t>
      </w:r>
      <w:r>
        <w:rPr>
          <w:rFonts w:ascii="Times New Roman" w:hAnsi="Times New Roman"/>
        </w:rPr>
        <w:t>foldr</w:t>
      </w:r>
      <w:r>
        <w:rPr>
          <w:rFonts w:ascii="Times New Roman" w:hAnsi="Times New Roman"/>
        </w:rPr>
        <w:t xml:space="preserve">, </w:t>
      </w:r>
      <w:r>
        <w:rPr>
          <w:rFonts w:ascii="Times New Roman" w:hAnsi="Times New Roman"/>
        </w:rPr>
        <w:t>foldl</w:t>
      </w:r>
      <w:r>
        <w:rPr>
          <w:rFonts w:ascii="Times New Roman" w:hAnsi="Times New Roman"/>
        </w:rPr>
        <w:t xml:space="preserve">, </w:t>
      </w:r>
      <w:r>
        <w:rPr>
          <w:rFonts w:ascii="Times New Roman" w:hAnsi="Times New Roman"/>
        </w:rPr>
        <w:t>rev</w:t>
      </w:r>
      <w:r>
        <w:rPr>
          <w:rFonts w:ascii="Times New Roman" w:hAnsi="Times New Roman"/>
        </w:rPr>
        <w:t xml:space="preserve"> для списка из первого пункта.</w:t>
      </w:r>
    </w:p>
    <w:p w14:paraId="280B0000">
      <w:pPr>
        <w:numPr>
          <w:ilvl w:val="0"/>
          <w:numId w:val="136"/>
        </w:numPr>
        <w:ind/>
        <w:jc w:val="both"/>
        <w:rPr>
          <w:rFonts w:ascii="Times New Roman" w:hAnsi="Times New Roman"/>
        </w:rPr>
      </w:pPr>
      <w:r>
        <w:rPr>
          <w:rFonts w:ascii="Times New Roman" w:hAnsi="Times New Roman"/>
        </w:rPr>
        <w:t>(3 балла</w:t>
      </w:r>
      <w:r>
        <w:rPr>
          <w:rFonts w:ascii="Times New Roman" w:hAnsi="Times New Roman"/>
        </w:rPr>
        <w:t>)</w:t>
      </w:r>
      <w:r>
        <w:rPr>
          <w:rFonts w:ascii="Times New Roman" w:hAnsi="Times New Roman"/>
        </w:rPr>
        <w:t xml:space="preserve"> Реализовать </w:t>
      </w:r>
      <w:r>
        <w:rPr>
          <w:rFonts w:ascii="Times New Roman" w:hAnsi="Times New Roman"/>
        </w:rPr>
        <w:t>zipper</w:t>
      </w:r>
      <w:r>
        <w:rPr>
          <w:rFonts w:ascii="Times New Roman" w:hAnsi="Times New Roman"/>
        </w:rPr>
        <w:t xml:space="preserve"> для стандартного списка.</w:t>
      </w:r>
    </w:p>
    <w:p w14:paraId="290B0000">
      <w:pPr>
        <w:numPr>
          <w:ilvl w:val="0"/>
          <w:numId w:val="136"/>
        </w:numPr>
        <w:ind/>
        <w:jc w:val="both"/>
        <w:rPr>
          <w:rFonts w:ascii="Times New Roman" w:hAnsi="Times New Roman"/>
        </w:rPr>
      </w:pPr>
      <w:r>
        <w:rPr>
          <w:rFonts w:ascii="Times New Roman" w:hAnsi="Times New Roman"/>
        </w:rPr>
        <w:t>(4 балла</w:t>
      </w:r>
      <w:r>
        <w:rPr>
          <w:rFonts w:ascii="Times New Roman" w:hAnsi="Times New Roman"/>
        </w:rPr>
        <w:t>)</w:t>
      </w:r>
      <w:r>
        <w:rPr>
          <w:rFonts w:ascii="Times New Roman" w:hAnsi="Times New Roman"/>
        </w:rPr>
        <w:t xml:space="preserve"> Реализовать </w:t>
      </w:r>
      <w:r>
        <w:rPr>
          <w:rFonts w:ascii="Times New Roman" w:hAnsi="Times New Roman"/>
        </w:rPr>
        <w:t>zipper</w:t>
      </w:r>
      <w:r>
        <w:rPr>
          <w:rFonts w:ascii="Times New Roman" w:hAnsi="Times New Roman"/>
        </w:rPr>
        <w:t xml:space="preserve"> для списка из первого пункта.</w:t>
      </w:r>
    </w:p>
    <w:p w14:paraId="2A0B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ПКП-3, ПКП-4</w:t>
      </w:r>
    </w:p>
    <w:p w14:paraId="2B0B0000">
      <w:pPr>
        <w:ind/>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решения задачи 1 оцениваются по шкале от 0 (нет решения или решение имеет существенные недостатки) до 1 (решение работоспособно, аккуратно реализовано)</w:t>
      </w:r>
      <w:r>
        <w:rPr>
          <w:rFonts w:ascii="Times New Roman" w:hAnsi="Times New Roman"/>
        </w:rPr>
        <w:t>, решения задач 2 и 3 оцениваются по тем же критериям, но по шкале от 0 до 2, решения задач 4 и 5 оцениваются по тем же критериям, но по шкале от 0 до 3, решение задачи 6 оценивается по тем же критериям, но по шкале от 0 до 4.</w:t>
      </w:r>
    </w:p>
    <w:p w14:paraId="2C0B0000">
      <w:pPr>
        <w:ind w:firstLine="0" w:left="720"/>
        <w:jc w:val="both"/>
        <w:rPr>
          <w:rFonts w:ascii="Times New Roman" w:hAnsi="Times New Roman"/>
        </w:rPr>
      </w:pPr>
      <w:r>
        <w:rPr>
          <w:rFonts w:ascii="Times New Roman" w:hAnsi="Times New Roman"/>
        </w:rPr>
        <w:t xml:space="preserve">  </w:t>
      </w:r>
    </w:p>
    <w:p w14:paraId="2D0B0000">
      <w:pPr>
        <w:ind/>
        <w:jc w:val="both"/>
        <w:rPr>
          <w:rFonts w:ascii="Times New Roman" w:hAnsi="Times New Roman"/>
          <w:b w:val="1"/>
          <w:i w:val="1"/>
        </w:rPr>
      </w:pPr>
      <w:r>
        <w:rPr>
          <w:rFonts w:ascii="Times New Roman" w:hAnsi="Times New Roman"/>
          <w:b w:val="1"/>
          <w:i w:val="1"/>
        </w:rPr>
        <w:t xml:space="preserve">Домашняя работа 4 </w:t>
      </w:r>
    </w:p>
    <w:p w14:paraId="2E0B0000">
      <w:pPr>
        <w:numPr>
          <w:ilvl w:val="0"/>
          <w:numId w:val="137"/>
        </w:numPr>
        <w:ind/>
        <w:jc w:val="both"/>
        <w:rPr>
          <w:rFonts w:ascii="Times New Roman" w:hAnsi="Times New Roman"/>
        </w:rPr>
      </w:pPr>
      <w:r>
        <w:rPr>
          <w:rFonts w:ascii="Times New Roman" w:hAnsi="Times New Roman"/>
        </w:rPr>
        <w:t xml:space="preserve">Реализовать консольный генератор матриц. На вход принимается размер матрицы, тип данных, количество матриц, метрика разреженности, возможно другие необходимые параметры. В результате генерируется набор файлов с матрицами в формате из первого семестра. </w:t>
      </w:r>
    </w:p>
    <w:p w14:paraId="2F0B0000">
      <w:pPr>
        <w:numPr>
          <w:ilvl w:val="0"/>
          <w:numId w:val="137"/>
        </w:numPr>
        <w:ind/>
        <w:jc w:val="both"/>
        <w:rPr>
          <w:rFonts w:ascii="Times New Roman" w:hAnsi="Times New Roman"/>
        </w:rPr>
      </w:pPr>
      <w:r>
        <w:rPr>
          <w:rFonts w:ascii="Times New Roman" w:hAnsi="Times New Roman"/>
        </w:rPr>
        <w:t>Реализовать параллельное умножение для плотных матриц. Исследовать варианты с распараллеливанием различных циклов. Для исследования использовать созданный ранее генератор. Оформить соответствующий отчёт.</w:t>
      </w:r>
    </w:p>
    <w:p w14:paraId="300B0000">
      <w:pPr>
        <w:numPr>
          <w:ilvl w:val="0"/>
          <w:numId w:val="137"/>
        </w:numPr>
        <w:ind/>
        <w:jc w:val="both"/>
        <w:rPr>
          <w:rFonts w:ascii="Times New Roman" w:hAnsi="Times New Roman"/>
        </w:rPr>
      </w:pPr>
      <w:r>
        <w:rPr>
          <w:rFonts w:ascii="Times New Roman" w:hAnsi="Times New Roman"/>
        </w:rPr>
        <w:t>Реализовать параллельное умножение матриц, представленных в виде дерева квадрантов.</w:t>
      </w:r>
    </w:p>
    <w:p w14:paraId="310B0000">
      <w:pPr>
        <w:numPr>
          <w:ilvl w:val="0"/>
          <w:numId w:val="137"/>
        </w:numPr>
        <w:ind/>
        <w:jc w:val="both"/>
        <w:rPr>
          <w:rFonts w:ascii="Times New Roman" w:hAnsi="Times New Roman"/>
        </w:rPr>
      </w:pPr>
      <w:r>
        <w:rPr>
          <w:rFonts w:ascii="Times New Roman" w:hAnsi="Times New Roman"/>
        </w:rPr>
        <w:t xml:space="preserve">Сравнить производительность решений из первых двух пунктов на разных типах матриц. Для исследования использовать созданный ранее генератор. Оформить соответствующий отчёт. </w:t>
      </w:r>
    </w:p>
    <w:p w14:paraId="320B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ПКП-3, ПКП-4, УКБ-3</w:t>
      </w:r>
    </w:p>
    <w:p w14:paraId="330B0000">
      <w:pPr>
        <w:ind/>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решения всех задач оцениваются по шкале от 0 (нет решения или решение имеет существенные недостатки) до 4 (решение работоспособно, аккуратно реализовано)</w:t>
      </w:r>
      <w:r>
        <w:rPr>
          <w:rFonts w:ascii="Times New Roman" w:hAnsi="Times New Roman"/>
        </w:rPr>
        <w:t>.</w:t>
      </w:r>
    </w:p>
    <w:p w14:paraId="340B0000">
      <w:pPr>
        <w:ind/>
        <w:jc w:val="both"/>
        <w:rPr>
          <w:rFonts w:ascii="Times New Roman" w:hAnsi="Times New Roman"/>
        </w:rPr>
      </w:pPr>
    </w:p>
    <w:p w14:paraId="350B0000">
      <w:pPr>
        <w:ind/>
        <w:jc w:val="both"/>
        <w:rPr>
          <w:rFonts w:ascii="Times New Roman" w:hAnsi="Times New Roman"/>
          <w:b w:val="1"/>
          <w:i w:val="1"/>
        </w:rPr>
      </w:pPr>
      <w:r>
        <w:rPr>
          <w:rFonts w:ascii="Times New Roman" w:hAnsi="Times New Roman"/>
          <w:b w:val="1"/>
          <w:i w:val="1"/>
        </w:rPr>
        <w:t>Домашняя работа 5</w:t>
      </w:r>
    </w:p>
    <w:p w14:paraId="360B0000">
      <w:pPr>
        <w:numPr>
          <w:ilvl w:val="0"/>
          <w:numId w:val="138"/>
        </w:numPr>
        <w:ind/>
        <w:jc w:val="both"/>
        <w:rPr>
          <w:rFonts w:ascii="Times New Roman" w:hAnsi="Times New Roman"/>
        </w:rPr>
      </w:pPr>
      <w:r>
        <w:rPr>
          <w:rFonts w:ascii="Times New Roman" w:hAnsi="Times New Roman"/>
        </w:rPr>
        <w:t xml:space="preserve">На основе </w:t>
      </w:r>
      <w:r>
        <w:rPr>
          <w:rFonts w:ascii="Times New Roman" w:hAnsi="Times New Roman"/>
        </w:rPr>
        <w:t>Mailboxprocessor</w:t>
      </w:r>
      <w:r>
        <w:rPr>
          <w:rFonts w:ascii="Times New Roman" w:hAnsi="Times New Roman"/>
        </w:rPr>
        <w:t xml:space="preserve"> или </w:t>
      </w:r>
      <w:r>
        <w:rPr>
          <w:rFonts w:ascii="Times New Roman" w:hAnsi="Times New Roman"/>
        </w:rPr>
        <w:t>Hopac</w:t>
      </w:r>
      <w:r>
        <w:rPr>
          <w:rFonts w:ascii="Times New Roman" w:hAnsi="Times New Roman"/>
        </w:rPr>
        <w:t xml:space="preserve"> реализовать решение, в котором есть следующие конкурентно выполняющиеся типы задачи: </w:t>
      </w:r>
    </w:p>
    <w:p w14:paraId="370B0000">
      <w:pPr>
        <w:numPr>
          <w:ilvl w:val="1"/>
          <w:numId w:val="138"/>
        </w:numPr>
        <w:ind/>
        <w:jc w:val="both"/>
        <w:rPr>
          <w:rFonts w:ascii="Times New Roman" w:hAnsi="Times New Roman"/>
        </w:rPr>
      </w:pPr>
      <w:r>
        <w:rPr>
          <w:rFonts w:ascii="Times New Roman" w:hAnsi="Times New Roman"/>
        </w:rPr>
        <w:t>Подгрузка</w:t>
      </w:r>
      <w:r>
        <w:rPr>
          <w:rFonts w:ascii="Times New Roman" w:hAnsi="Times New Roman"/>
        </w:rPr>
        <w:t xml:space="preserve"> пар матриц из файлов (для генерации использовать генератор из предыдущей работы)</w:t>
      </w:r>
    </w:p>
    <w:p w14:paraId="380B0000">
      <w:pPr>
        <w:numPr>
          <w:ilvl w:val="1"/>
          <w:numId w:val="138"/>
        </w:numPr>
        <w:ind/>
        <w:jc w:val="both"/>
        <w:rPr>
          <w:rFonts w:ascii="Times New Roman" w:hAnsi="Times New Roman"/>
        </w:rPr>
      </w:pPr>
      <w:r>
        <w:rPr>
          <w:rFonts w:ascii="Times New Roman" w:hAnsi="Times New Roman"/>
        </w:rPr>
        <w:t>Различные алгоритмы перемножения матриц (для разреженных, для плотных параллельно и последовательно)</w:t>
      </w:r>
    </w:p>
    <w:p w14:paraId="390B0000">
      <w:pPr>
        <w:numPr>
          <w:ilvl w:val="1"/>
          <w:numId w:val="138"/>
        </w:numPr>
        <w:ind/>
        <w:jc w:val="both"/>
        <w:rPr>
          <w:rFonts w:ascii="Times New Roman" w:hAnsi="Times New Roman"/>
        </w:rPr>
      </w:pPr>
      <w:r>
        <w:rPr>
          <w:rFonts w:ascii="Times New Roman" w:hAnsi="Times New Roman"/>
        </w:rPr>
        <w:t>Балансировщик, знающий, кому какие матрицы отправлять для обработки.</w:t>
      </w:r>
    </w:p>
    <w:p w14:paraId="3A0B0000">
      <w:pPr>
        <w:ind w:firstLine="0" w:left="1080"/>
        <w:jc w:val="both"/>
        <w:rPr>
          <w:rFonts w:ascii="Times New Roman" w:hAnsi="Times New Roman"/>
        </w:rPr>
      </w:pPr>
      <w:r>
        <w:rPr>
          <w:rFonts w:ascii="Times New Roman" w:hAnsi="Times New Roman"/>
        </w:rPr>
        <w:t xml:space="preserve">Предусмотреть два режима работы: </w:t>
      </w:r>
    </w:p>
    <w:p w14:paraId="3B0B0000">
      <w:pPr>
        <w:numPr>
          <w:ilvl w:val="2"/>
          <w:numId w:val="138"/>
        </w:numPr>
        <w:ind/>
        <w:jc w:val="both"/>
        <w:rPr>
          <w:rFonts w:ascii="Times New Roman" w:hAnsi="Times New Roman"/>
        </w:rPr>
      </w:pPr>
      <w:r>
        <w:rPr>
          <w:rFonts w:ascii="Times New Roman" w:hAnsi="Times New Roman"/>
        </w:rPr>
        <w:t>Обработать все матрицы, доступные на входе</w:t>
      </w:r>
    </w:p>
    <w:p w14:paraId="3C0B0000">
      <w:pPr>
        <w:numPr>
          <w:ilvl w:val="2"/>
          <w:numId w:val="138"/>
        </w:numPr>
        <w:ind/>
        <w:jc w:val="both"/>
        <w:rPr>
          <w:rFonts w:ascii="Times New Roman" w:hAnsi="Times New Roman"/>
        </w:rPr>
      </w:pPr>
      <w:r>
        <w:rPr>
          <w:rFonts w:ascii="Times New Roman" w:hAnsi="Times New Roman"/>
        </w:rPr>
        <w:t>Обработать заданное количество пар матриц</w:t>
      </w:r>
    </w:p>
    <w:p w14:paraId="3D0B0000">
      <w:pPr>
        <w:ind w:firstLine="0" w:left="1080"/>
        <w:jc w:val="both"/>
        <w:rPr>
          <w:rFonts w:ascii="Times New Roman" w:hAnsi="Times New Roman"/>
        </w:rPr>
      </w:pPr>
      <w:r>
        <w:rPr>
          <w:rFonts w:ascii="Times New Roman" w:hAnsi="Times New Roman"/>
        </w:rPr>
        <w:tab/>
      </w:r>
    </w:p>
    <w:p w14:paraId="3E0B0000">
      <w:pPr>
        <w:numPr>
          <w:ilvl w:val="0"/>
          <w:numId w:val="138"/>
        </w:numPr>
        <w:ind/>
        <w:jc w:val="both"/>
        <w:rPr>
          <w:rFonts w:ascii="Times New Roman" w:hAnsi="Times New Roman"/>
        </w:rPr>
      </w:pPr>
      <w:r>
        <w:rPr>
          <w:rFonts w:ascii="Times New Roman" w:hAnsi="Times New Roman"/>
        </w:rPr>
        <w:t xml:space="preserve">Проанализировать </w:t>
      </w:r>
      <w:r>
        <w:rPr>
          <w:rFonts w:ascii="Times New Roman" w:hAnsi="Times New Roman"/>
        </w:rPr>
        <w:t>масшатабируемость</w:t>
      </w:r>
      <w:r>
        <w:rPr>
          <w:rFonts w:ascii="Times New Roman" w:hAnsi="Times New Roman"/>
        </w:rPr>
        <w:t xml:space="preserve"> полученной системы. Какое количество конкурентных задач оптимально для определённой конфигурации системы? Оформить соответствующий отчёт.</w:t>
      </w:r>
    </w:p>
    <w:p w14:paraId="3F0B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ПКП-3, ПКП-4, УКБ-3</w:t>
      </w:r>
    </w:p>
    <w:p w14:paraId="400B0000">
      <w:pPr>
        <w:ind/>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решения всех задач оцениваются по шкале от 0 (нет решения или решение имеет существенные недостатки) до 4 (решение работоспособно, аккуратно реализовано)</w:t>
      </w:r>
      <w:r>
        <w:rPr>
          <w:rFonts w:ascii="Times New Roman" w:hAnsi="Times New Roman"/>
        </w:rPr>
        <w:t>.</w:t>
      </w:r>
    </w:p>
    <w:p w14:paraId="410B0000">
      <w:pPr>
        <w:ind/>
        <w:jc w:val="both"/>
        <w:rPr>
          <w:rFonts w:ascii="Times New Roman" w:hAnsi="Times New Roman"/>
        </w:rPr>
      </w:pPr>
    </w:p>
    <w:p w14:paraId="420B0000">
      <w:pPr>
        <w:ind/>
        <w:jc w:val="both"/>
        <w:rPr>
          <w:rFonts w:ascii="Times New Roman" w:hAnsi="Times New Roman"/>
          <w:b w:val="1"/>
        </w:rPr>
      </w:pPr>
      <w:r>
        <w:rPr>
          <w:rFonts w:ascii="Times New Roman" w:hAnsi="Times New Roman"/>
          <w:b w:val="1"/>
        </w:rPr>
        <w:t>Семестр 3.</w:t>
      </w:r>
    </w:p>
    <w:p w14:paraId="430B0000">
      <w:pPr>
        <w:ind/>
        <w:jc w:val="both"/>
        <w:rPr>
          <w:rFonts w:ascii="Times New Roman" w:hAnsi="Times New Roman"/>
          <w:b w:val="1"/>
        </w:rPr>
      </w:pPr>
    </w:p>
    <w:p w14:paraId="440B0000">
      <w:pPr>
        <w:ind/>
        <w:jc w:val="both"/>
        <w:rPr>
          <w:rFonts w:ascii="Times New Roman" w:hAnsi="Times New Roman"/>
          <w:b w:val="1"/>
          <w:i w:val="1"/>
        </w:rPr>
      </w:pPr>
      <w:r>
        <w:rPr>
          <w:rFonts w:ascii="Times New Roman" w:hAnsi="Times New Roman"/>
          <w:b w:val="1"/>
          <w:i w:val="1"/>
        </w:rPr>
        <w:t>Домашняя работа 1</w:t>
      </w:r>
    </w:p>
    <w:p w14:paraId="450B0000">
      <w:pPr>
        <w:numPr>
          <w:ilvl w:val="0"/>
          <w:numId w:val="139"/>
        </w:numPr>
        <w:ind/>
        <w:jc w:val="both"/>
        <w:rPr>
          <w:rFonts w:ascii="Times New Roman" w:hAnsi="Times New Roman"/>
        </w:rPr>
      </w:pPr>
      <w:r>
        <w:rPr>
          <w:rFonts w:ascii="Times New Roman" w:hAnsi="Times New Roman"/>
        </w:rPr>
        <w:t>(5 баллов</w:t>
      </w:r>
      <w:r>
        <w:rPr>
          <w:rFonts w:ascii="Times New Roman" w:hAnsi="Times New Roman"/>
        </w:rPr>
        <w:t>)</w:t>
      </w:r>
      <w:r>
        <w:rPr>
          <w:rFonts w:ascii="Times New Roman" w:hAnsi="Times New Roman"/>
        </w:rPr>
        <w:t xml:space="preserve"> Сформулировать гипотезы относительно зависимости времени работы алгоритмов сортировок относительно размера входных данных. Проверить их. Обосновать полученные результаты. Оформить соответствующий отчёт. Должны быть проанализированы следующие алгоритмы.</w:t>
      </w:r>
    </w:p>
    <w:p w14:paraId="460B0000">
      <w:pPr>
        <w:numPr>
          <w:ilvl w:val="1"/>
          <w:numId w:val="139"/>
        </w:numPr>
        <w:ind/>
        <w:jc w:val="both"/>
        <w:rPr>
          <w:rFonts w:ascii="Times New Roman" w:hAnsi="Times New Roman"/>
        </w:rPr>
      </w:pPr>
      <w:r>
        <w:rPr>
          <w:rFonts w:ascii="Times New Roman" w:hAnsi="Times New Roman"/>
        </w:rPr>
        <w:t>Стандартная сортировка для List</w:t>
      </w:r>
    </w:p>
    <w:p w14:paraId="470B0000">
      <w:pPr>
        <w:numPr>
          <w:ilvl w:val="1"/>
          <w:numId w:val="139"/>
        </w:numPr>
        <w:ind/>
        <w:jc w:val="both"/>
        <w:rPr>
          <w:rFonts w:ascii="Times New Roman" w:hAnsi="Times New Roman"/>
        </w:rPr>
      </w:pPr>
      <w:r>
        <w:rPr>
          <w:rFonts w:ascii="Times New Roman" w:hAnsi="Times New Roman"/>
        </w:rPr>
        <w:t xml:space="preserve">Различные варианты реализации быстрой сортировки для </w:t>
      </w:r>
      <w:r>
        <w:rPr>
          <w:rFonts w:ascii="Times New Roman" w:hAnsi="Times New Roman"/>
        </w:rPr>
        <w:t>MyList</w:t>
      </w:r>
      <w:r>
        <w:rPr>
          <w:rFonts w:ascii="Times New Roman" w:hAnsi="Times New Roman"/>
        </w:rPr>
        <w:t>.</w:t>
      </w:r>
    </w:p>
    <w:p w14:paraId="480B0000">
      <w:pPr>
        <w:numPr>
          <w:ilvl w:val="1"/>
          <w:numId w:val="139"/>
        </w:numPr>
        <w:ind/>
        <w:jc w:val="both"/>
        <w:rPr>
          <w:rFonts w:ascii="Times New Roman" w:hAnsi="Times New Roman"/>
        </w:rPr>
      </w:pPr>
      <w:r>
        <w:rPr>
          <w:rFonts w:ascii="Times New Roman" w:hAnsi="Times New Roman"/>
        </w:rPr>
        <w:t>Сортировка пузырьком для List.</w:t>
      </w:r>
    </w:p>
    <w:p w14:paraId="490B0000">
      <w:pPr>
        <w:numPr>
          <w:ilvl w:val="1"/>
          <w:numId w:val="139"/>
        </w:numPr>
        <w:ind/>
        <w:jc w:val="both"/>
        <w:rPr>
          <w:rFonts w:ascii="Times New Roman" w:hAnsi="Times New Roman"/>
        </w:rPr>
      </w:pPr>
      <w:r>
        <w:rPr>
          <w:rFonts w:ascii="Times New Roman" w:hAnsi="Times New Roman"/>
        </w:rPr>
        <w:t xml:space="preserve">Сортировка пузырьком для </w:t>
      </w:r>
      <w:r>
        <w:rPr>
          <w:rFonts w:ascii="Times New Roman" w:hAnsi="Times New Roman"/>
        </w:rPr>
        <w:t>Array</w:t>
      </w:r>
      <w:r>
        <w:rPr>
          <w:rFonts w:ascii="Times New Roman" w:hAnsi="Times New Roman"/>
        </w:rPr>
        <w:t>.</w:t>
      </w:r>
    </w:p>
    <w:p w14:paraId="4A0B0000">
      <w:pPr>
        <w:numPr>
          <w:ilvl w:val="1"/>
          <w:numId w:val="139"/>
        </w:numPr>
        <w:ind/>
        <w:jc w:val="both"/>
        <w:rPr>
          <w:rFonts w:ascii="Times New Roman" w:hAnsi="Times New Roman"/>
        </w:rPr>
      </w:pPr>
      <w:r>
        <w:rPr>
          <w:rFonts w:ascii="Times New Roman" w:hAnsi="Times New Roman"/>
        </w:rPr>
        <w:t>Можно включить сортировки для списка с конкатенацией за константу, а также другие реализации быстрой сортировки (на массиве, например).</w:t>
      </w:r>
    </w:p>
    <w:p w14:paraId="4B0B0000">
      <w:pPr>
        <w:numPr>
          <w:ilvl w:val="0"/>
          <w:numId w:val="139"/>
        </w:numPr>
        <w:ind/>
        <w:jc w:val="both"/>
        <w:rPr>
          <w:rFonts w:ascii="Times New Roman" w:hAnsi="Times New Roman"/>
        </w:rPr>
      </w:pPr>
      <w:r>
        <w:rPr>
          <w:rFonts w:ascii="Times New Roman" w:hAnsi="Times New Roman"/>
        </w:rPr>
        <w:t>(7 баллов</w:t>
      </w:r>
      <w:r>
        <w:rPr>
          <w:rFonts w:ascii="Times New Roman" w:hAnsi="Times New Roman"/>
        </w:rPr>
        <w:t>)</w:t>
      </w:r>
      <w:r>
        <w:rPr>
          <w:rFonts w:ascii="Times New Roman" w:hAnsi="Times New Roman"/>
        </w:rPr>
        <w:t xml:space="preserve"> Сформулировать гипотезы относительно зависимости времени работы матричных алгоритмов относительно размера входных матриц. Проверить их. Обосновать полученные результаты. Оформить соответствующий отчёт. Должны быть проанализированы следующие алгоритмы.</w:t>
      </w:r>
    </w:p>
    <w:p w14:paraId="4C0B0000">
      <w:pPr>
        <w:numPr>
          <w:ilvl w:val="1"/>
          <w:numId w:val="139"/>
        </w:numPr>
        <w:ind/>
        <w:jc w:val="both"/>
        <w:rPr>
          <w:rFonts w:ascii="Times New Roman" w:hAnsi="Times New Roman"/>
        </w:rPr>
      </w:pPr>
      <w:r>
        <w:rPr>
          <w:rFonts w:ascii="Times New Roman" w:hAnsi="Times New Roman"/>
        </w:rPr>
        <w:t>Последовательный для дерева квадрантов</w:t>
      </w:r>
    </w:p>
    <w:p w14:paraId="4D0B0000">
      <w:pPr>
        <w:numPr>
          <w:ilvl w:val="1"/>
          <w:numId w:val="139"/>
        </w:numPr>
        <w:ind/>
        <w:jc w:val="both"/>
        <w:rPr>
          <w:rFonts w:ascii="Times New Roman" w:hAnsi="Times New Roman"/>
        </w:rPr>
      </w:pPr>
      <w:r>
        <w:rPr>
          <w:rFonts w:ascii="Times New Roman" w:hAnsi="Times New Roman"/>
        </w:rPr>
        <w:t>Параллельный для дерева квадрантов</w:t>
      </w:r>
    </w:p>
    <w:p w14:paraId="4E0B0000">
      <w:pPr>
        <w:numPr>
          <w:ilvl w:val="1"/>
          <w:numId w:val="139"/>
        </w:numPr>
        <w:ind/>
        <w:jc w:val="both"/>
        <w:rPr>
          <w:rFonts w:ascii="Times New Roman" w:hAnsi="Times New Roman"/>
        </w:rPr>
      </w:pPr>
      <w:r>
        <w:rPr>
          <w:rFonts w:ascii="Times New Roman" w:hAnsi="Times New Roman"/>
        </w:rPr>
        <w:t>Последовательный для плотных матриц</w:t>
      </w:r>
    </w:p>
    <w:p w14:paraId="4F0B0000">
      <w:pPr>
        <w:numPr>
          <w:ilvl w:val="1"/>
          <w:numId w:val="139"/>
        </w:numPr>
        <w:ind/>
        <w:jc w:val="both"/>
        <w:rPr>
          <w:rFonts w:ascii="Times New Roman" w:hAnsi="Times New Roman"/>
        </w:rPr>
      </w:pPr>
      <w:r>
        <w:rPr>
          <w:rFonts w:ascii="Times New Roman" w:hAnsi="Times New Roman"/>
        </w:rPr>
        <w:t>Параллельный для плотных матриц</w:t>
      </w:r>
    </w:p>
    <w:p w14:paraId="500B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ПКП-3, ПКП-4, УКБ-3</w:t>
      </w:r>
    </w:p>
    <w:p w14:paraId="510B0000">
      <w:pPr>
        <w:ind/>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 xml:space="preserve">решения задачи 1 оцениваются по шкале от 0 (нет решения или решение имеет существенные недостатки) до 5 (решение работоспособно, аккуратно реализовано), </w:t>
      </w:r>
      <w:r>
        <w:rPr>
          <w:rFonts w:ascii="Times New Roman" w:hAnsi="Times New Roman"/>
        </w:rPr>
        <w:t>решения задачи 2 оцениваются по тем же критериям, но по шкале от 0 до 7.</w:t>
      </w:r>
    </w:p>
    <w:p w14:paraId="520B0000">
      <w:pPr>
        <w:ind/>
        <w:jc w:val="both"/>
        <w:rPr>
          <w:rFonts w:ascii="Times New Roman" w:hAnsi="Times New Roman"/>
        </w:rPr>
      </w:pPr>
    </w:p>
    <w:p w14:paraId="530B0000">
      <w:pPr>
        <w:ind/>
        <w:jc w:val="both"/>
        <w:rPr>
          <w:rFonts w:ascii="Times New Roman" w:hAnsi="Times New Roman"/>
          <w:b w:val="1"/>
          <w:i w:val="1"/>
        </w:rPr>
      </w:pPr>
      <w:r>
        <w:rPr>
          <w:rFonts w:ascii="Times New Roman" w:hAnsi="Times New Roman"/>
          <w:b w:val="1"/>
          <w:i w:val="1"/>
        </w:rPr>
        <w:t>Домашняя работа 2</w:t>
      </w:r>
    </w:p>
    <w:p w14:paraId="540B0000">
      <w:pPr>
        <w:numPr>
          <w:ilvl w:val="0"/>
          <w:numId w:val="140"/>
        </w:numPr>
        <w:ind/>
        <w:jc w:val="both"/>
        <w:rPr>
          <w:rFonts w:ascii="Times New Roman" w:hAnsi="Times New Roman"/>
        </w:rPr>
      </w:pPr>
      <w:r>
        <w:rPr>
          <w:rFonts w:ascii="Times New Roman" w:hAnsi="Times New Roman"/>
        </w:rPr>
        <w:t>(6 баллов</w:t>
      </w:r>
      <w:r>
        <w:rPr>
          <w:rFonts w:ascii="Times New Roman" w:hAnsi="Times New Roman"/>
        </w:rPr>
        <w:t>)</w:t>
      </w:r>
      <w:r>
        <w:rPr>
          <w:rFonts w:ascii="Times New Roman" w:hAnsi="Times New Roman"/>
        </w:rPr>
        <w:t xml:space="preserve"> Подготовить презентацию «Анализ времени работы алгоритмов сортировок» или «Анализ времени работы алгоритмов умножения матриц». Презентация готовится в </w:t>
      </w:r>
      <w:r>
        <w:rPr>
          <w:rFonts w:ascii="Times New Roman" w:hAnsi="Times New Roman"/>
        </w:rPr>
        <w:t>TeX</w:t>
      </w:r>
      <w:r>
        <w:rPr>
          <w:rFonts w:ascii="Times New Roman" w:hAnsi="Times New Roman"/>
        </w:rPr>
        <w:t>, по установленному шаблону.</w:t>
      </w:r>
    </w:p>
    <w:p w14:paraId="550B0000">
      <w:pPr>
        <w:numPr>
          <w:ilvl w:val="0"/>
          <w:numId w:val="140"/>
        </w:numPr>
        <w:ind/>
        <w:jc w:val="both"/>
        <w:rPr>
          <w:rFonts w:ascii="Times New Roman" w:hAnsi="Times New Roman"/>
        </w:rPr>
      </w:pPr>
      <w:r>
        <w:rPr>
          <w:rFonts w:ascii="Times New Roman" w:hAnsi="Times New Roman"/>
        </w:rPr>
        <w:t>(8 баллов</w:t>
      </w:r>
      <w:r>
        <w:rPr>
          <w:rFonts w:ascii="Times New Roman" w:hAnsi="Times New Roman"/>
        </w:rPr>
        <w:t>)</w:t>
      </w:r>
      <w:r>
        <w:rPr>
          <w:rFonts w:ascii="Times New Roman" w:hAnsi="Times New Roman"/>
        </w:rPr>
        <w:t xml:space="preserve"> Подготовить отчёт на тему «Анализ времени работы алгоритмов сортировок» или «Анализ времени работы алгоритмов умножения матриц». Отчёт готовится в </w:t>
      </w:r>
      <w:r>
        <w:rPr>
          <w:rFonts w:ascii="Times New Roman" w:hAnsi="Times New Roman"/>
        </w:rPr>
        <w:t>TeX</w:t>
      </w:r>
      <w:r>
        <w:rPr>
          <w:rFonts w:ascii="Times New Roman" w:hAnsi="Times New Roman"/>
        </w:rPr>
        <w:t>, по установленному шаблону.</w:t>
      </w:r>
    </w:p>
    <w:p w14:paraId="560B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ПКП-3, ПКП-4, УКБ-3</w:t>
      </w:r>
    </w:p>
    <w:p w14:paraId="570B0000">
      <w:pPr>
        <w:ind/>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 xml:space="preserve">решения задачи 1 оцениваются по шкале от 0 (нет презентации или презентация имеет существенные недостатки) до 6 (презентация полностью раскрывает тему и аккуратно оформлена), </w:t>
      </w:r>
      <w:r>
        <w:rPr>
          <w:rFonts w:ascii="Times New Roman" w:hAnsi="Times New Roman"/>
        </w:rPr>
        <w:t>решения задачи 2 оцениваются по тем же критериям, но по шкале от 0 до 8.</w:t>
      </w:r>
    </w:p>
    <w:p w14:paraId="580B0000">
      <w:pPr>
        <w:ind/>
        <w:jc w:val="both"/>
        <w:rPr>
          <w:rFonts w:ascii="Times New Roman" w:hAnsi="Times New Roman"/>
        </w:rPr>
      </w:pPr>
    </w:p>
    <w:p w14:paraId="590B0000">
      <w:pPr>
        <w:ind/>
        <w:jc w:val="both"/>
        <w:rPr>
          <w:rFonts w:ascii="Times New Roman" w:hAnsi="Times New Roman"/>
          <w:b w:val="1"/>
          <w:i w:val="1"/>
        </w:rPr>
      </w:pPr>
      <w:r>
        <w:rPr>
          <w:rFonts w:ascii="Times New Roman" w:hAnsi="Times New Roman"/>
          <w:b w:val="1"/>
          <w:i w:val="1"/>
        </w:rPr>
        <w:t>Домашняя работа 3</w:t>
      </w:r>
    </w:p>
    <w:p w14:paraId="5A0B0000">
      <w:pPr>
        <w:numPr>
          <w:ilvl w:val="0"/>
          <w:numId w:val="141"/>
        </w:numPr>
        <w:ind/>
        <w:jc w:val="both"/>
        <w:rPr>
          <w:rFonts w:ascii="Times New Roman" w:hAnsi="Times New Roman"/>
        </w:rPr>
      </w:pPr>
      <w:r>
        <w:rPr>
          <w:rFonts w:ascii="Times New Roman" w:hAnsi="Times New Roman"/>
        </w:rPr>
        <w:t>(3 балла</w:t>
      </w:r>
      <w:r>
        <w:rPr>
          <w:rFonts w:ascii="Times New Roman" w:hAnsi="Times New Roman"/>
        </w:rPr>
        <w:t>)</w:t>
      </w:r>
      <w:r>
        <w:rPr>
          <w:rFonts w:ascii="Times New Roman" w:hAnsi="Times New Roman"/>
        </w:rPr>
        <w:t xml:space="preserve"> Реализовать «логгер» с использованием w</w:t>
      </w:r>
      <w:r>
        <w:rPr>
          <w:rFonts w:ascii="Times New Roman" w:hAnsi="Times New Roman"/>
        </w:rPr>
        <w:t>o</w:t>
      </w:r>
      <w:r>
        <w:rPr>
          <w:rFonts w:ascii="Times New Roman" w:hAnsi="Times New Roman"/>
        </w:rPr>
        <w:t>rkflow</w:t>
      </w:r>
      <w:r>
        <w:rPr>
          <w:rFonts w:ascii="Times New Roman" w:hAnsi="Times New Roman"/>
        </w:rPr>
        <w:t xml:space="preserve"> </w:t>
      </w:r>
      <w:r>
        <w:rPr>
          <w:rFonts w:ascii="Times New Roman" w:hAnsi="Times New Roman"/>
        </w:rPr>
        <w:t>builder</w:t>
      </w:r>
      <w:r>
        <w:rPr>
          <w:rFonts w:ascii="Times New Roman" w:hAnsi="Times New Roman"/>
        </w:rPr>
        <w:t xml:space="preserve">. Необходимо предоставить возможность </w:t>
      </w:r>
      <w:r>
        <w:rPr>
          <w:rFonts w:ascii="Times New Roman" w:hAnsi="Times New Roman"/>
        </w:rPr>
        <w:t>логгировать</w:t>
      </w:r>
      <w:r>
        <w:rPr>
          <w:rFonts w:ascii="Times New Roman" w:hAnsi="Times New Roman"/>
        </w:rPr>
        <w:t xml:space="preserve"> входные аргументы некоторых функций. Предусмотреть возможность указывать, куда печатать вывод: в консоль, файл, куда-то ещё.</w:t>
      </w:r>
    </w:p>
    <w:p w14:paraId="5B0B0000">
      <w:pPr>
        <w:numPr>
          <w:ilvl w:val="0"/>
          <w:numId w:val="141"/>
        </w:numPr>
        <w:ind/>
        <w:jc w:val="both"/>
        <w:rPr>
          <w:rFonts w:ascii="Times New Roman" w:hAnsi="Times New Roman"/>
        </w:rPr>
      </w:pPr>
      <w:r>
        <w:rPr>
          <w:rFonts w:ascii="Times New Roman" w:hAnsi="Times New Roman"/>
        </w:rPr>
        <w:t>(5 баллов</w:t>
      </w:r>
      <w:r>
        <w:rPr>
          <w:rFonts w:ascii="Times New Roman" w:hAnsi="Times New Roman"/>
        </w:rPr>
        <w:t>)</w:t>
      </w:r>
      <w:r>
        <w:rPr>
          <w:rFonts w:ascii="Times New Roman" w:hAnsi="Times New Roman"/>
        </w:rPr>
        <w:t xml:space="preserve"> Реализовать </w:t>
      </w:r>
      <w:r>
        <w:rPr>
          <w:rFonts w:ascii="Times New Roman" w:hAnsi="Times New Roman"/>
        </w:rPr>
        <w:t>list</w:t>
      </w:r>
      <w:r>
        <w:rPr>
          <w:rFonts w:ascii="Times New Roman" w:hAnsi="Times New Roman"/>
        </w:rPr>
        <w:t xml:space="preserve"> </w:t>
      </w:r>
      <w:r>
        <w:rPr>
          <w:rFonts w:ascii="Times New Roman" w:hAnsi="Times New Roman"/>
        </w:rPr>
        <w:t>builder</w:t>
      </w:r>
      <w:r>
        <w:rPr>
          <w:rFonts w:ascii="Times New Roman" w:hAnsi="Times New Roman"/>
        </w:rPr>
        <w:t xml:space="preserve"> для типа </w:t>
      </w:r>
      <w:r>
        <w:rPr>
          <w:rFonts w:ascii="Times New Roman" w:hAnsi="Times New Roman"/>
        </w:rPr>
        <w:t>MyList</w:t>
      </w:r>
      <w:r>
        <w:rPr>
          <w:rFonts w:ascii="Times New Roman" w:hAnsi="Times New Roman"/>
        </w:rPr>
        <w:t xml:space="preserve"> или списка с конкатенацией за константу. Ориентироваться на </w:t>
      </w:r>
      <w:r>
        <w:rPr>
          <w:rFonts w:ascii="Times New Roman" w:hAnsi="Times New Roman"/>
        </w:rPr>
        <w:t>билдер</w:t>
      </w:r>
      <w:r>
        <w:rPr>
          <w:rFonts w:ascii="Times New Roman" w:hAnsi="Times New Roman"/>
        </w:rPr>
        <w:t xml:space="preserve"> </w:t>
      </w:r>
      <w:r>
        <w:rPr>
          <w:rFonts w:ascii="Times New Roman" w:hAnsi="Times New Roman"/>
        </w:rPr>
        <w:t>seq</w:t>
      </w:r>
      <w:r>
        <w:rPr>
          <w:rFonts w:ascii="Times New Roman" w:hAnsi="Times New Roman"/>
        </w:rPr>
        <w:t xml:space="preserve"> для лучшего понимания ожидаемой функциональности.</w:t>
      </w:r>
    </w:p>
    <w:p w14:paraId="5C0B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ОПК-5, ПКП-3</w:t>
      </w:r>
    </w:p>
    <w:p w14:paraId="5D0B0000">
      <w:pPr>
        <w:ind/>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 xml:space="preserve">решения задачи 1 оцениваются по шкале от 0 (нет решения или решение имеет существенные недостатки) до 3 (решение работоспособно, аккуратно реализовано), </w:t>
      </w:r>
      <w:r>
        <w:rPr>
          <w:rFonts w:ascii="Times New Roman" w:hAnsi="Times New Roman"/>
        </w:rPr>
        <w:t>решения задачи 2 оцениваются по тем же критериям, но по шкале от 0 до 5.</w:t>
      </w:r>
    </w:p>
    <w:p w14:paraId="5E0B0000">
      <w:pPr>
        <w:ind/>
        <w:jc w:val="both"/>
        <w:rPr>
          <w:rFonts w:ascii="Times New Roman" w:hAnsi="Times New Roman"/>
        </w:rPr>
      </w:pPr>
    </w:p>
    <w:p w14:paraId="5F0B0000">
      <w:pPr>
        <w:ind/>
        <w:jc w:val="both"/>
        <w:rPr>
          <w:rFonts w:ascii="Times New Roman" w:hAnsi="Times New Roman"/>
          <w:b w:val="1"/>
          <w:i w:val="1"/>
        </w:rPr>
      </w:pPr>
      <w:r>
        <w:rPr>
          <w:rFonts w:ascii="Times New Roman" w:hAnsi="Times New Roman"/>
          <w:b w:val="1"/>
          <w:i w:val="1"/>
        </w:rPr>
        <w:t>Домашняя работа 4</w:t>
      </w:r>
    </w:p>
    <w:p w14:paraId="600B0000">
      <w:pPr>
        <w:numPr>
          <w:ilvl w:val="0"/>
          <w:numId w:val="142"/>
        </w:numPr>
        <w:ind/>
        <w:jc w:val="both"/>
        <w:rPr>
          <w:rFonts w:ascii="Times New Roman" w:hAnsi="Times New Roman"/>
        </w:rPr>
      </w:pPr>
      <w:r>
        <w:rPr>
          <w:rFonts w:ascii="Times New Roman" w:hAnsi="Times New Roman"/>
        </w:rPr>
        <w:t>(10 баллов</w:t>
      </w:r>
      <w:r>
        <w:rPr>
          <w:rFonts w:ascii="Times New Roman" w:hAnsi="Times New Roman"/>
        </w:rPr>
        <w:t>)</w:t>
      </w:r>
      <w:r>
        <w:rPr>
          <w:rFonts w:ascii="Times New Roman" w:hAnsi="Times New Roman"/>
        </w:rPr>
        <w:t xml:space="preserve"> Встроить на основе F# </w:t>
      </w:r>
      <w:r>
        <w:rPr>
          <w:rFonts w:ascii="Times New Roman" w:hAnsi="Times New Roman"/>
        </w:rPr>
        <w:t>quotations</w:t>
      </w:r>
      <w:r>
        <w:rPr>
          <w:rFonts w:ascii="Times New Roman" w:hAnsi="Times New Roman"/>
        </w:rPr>
        <w:t xml:space="preserve"> разработанный ранее язык арифметики или регулярных выражений. Обеспечить вычисление задаваемых выражений и возможность работы с полученными значениями на стороне F#. Необходимо максимальное </w:t>
      </w:r>
      <w:r>
        <w:rPr>
          <w:rFonts w:ascii="Times New Roman" w:hAnsi="Times New Roman"/>
        </w:rPr>
        <w:t>переиспользование</w:t>
      </w:r>
      <w:r>
        <w:rPr>
          <w:rFonts w:ascii="Times New Roman" w:hAnsi="Times New Roman"/>
        </w:rPr>
        <w:t xml:space="preserve"> готовых компонент.</w:t>
      </w:r>
    </w:p>
    <w:p w14:paraId="610B0000">
      <w:pPr>
        <w:numPr>
          <w:ilvl w:val="0"/>
          <w:numId w:val="142"/>
        </w:numPr>
        <w:ind/>
        <w:jc w:val="both"/>
        <w:rPr>
          <w:rFonts w:ascii="Times New Roman" w:hAnsi="Times New Roman"/>
        </w:rPr>
      </w:pPr>
      <w:r>
        <w:rPr>
          <w:rFonts w:ascii="Times New Roman" w:hAnsi="Times New Roman"/>
        </w:rPr>
        <w:t>(4 балл</w:t>
      </w:r>
      <w:r>
        <w:rPr>
          <w:rFonts w:ascii="Times New Roman" w:hAnsi="Times New Roman"/>
        </w:rPr>
        <w:t>а</w:t>
      </w:r>
      <w:r>
        <w:rPr>
          <w:rFonts w:ascii="Times New Roman" w:hAnsi="Times New Roman"/>
        </w:rPr>
        <w:t>)</w:t>
      </w:r>
      <w:r>
        <w:rPr>
          <w:rFonts w:ascii="Times New Roman" w:hAnsi="Times New Roman"/>
        </w:rPr>
        <w:t xml:space="preserve"> Внедрить </w:t>
      </w:r>
      <w:r>
        <w:rPr>
          <w:rFonts w:ascii="Times New Roman" w:hAnsi="Times New Roman"/>
        </w:rPr>
        <w:t>RxExtensions</w:t>
      </w:r>
      <w:r>
        <w:rPr>
          <w:rFonts w:ascii="Times New Roman" w:hAnsi="Times New Roman"/>
        </w:rPr>
        <w:t xml:space="preserve"> для работы с событиями в разработанной ранее IDE. </w:t>
      </w:r>
    </w:p>
    <w:p w14:paraId="620B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ОПК-5, ПКП-3, ПКП-4</w:t>
      </w:r>
    </w:p>
    <w:p w14:paraId="630B0000">
      <w:pPr>
        <w:ind/>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 xml:space="preserve">решения задачи 1 оцениваются по шкале от 0 (нет решения или решение имеет существенные недостатки) до 10 (решение работоспособно, аккуратно реализовано), </w:t>
      </w:r>
      <w:r>
        <w:rPr>
          <w:rFonts w:ascii="Times New Roman" w:hAnsi="Times New Roman"/>
        </w:rPr>
        <w:t>решения задачи 2 оцениваются по тем же критериям, но по шкале от 0 до 4.</w:t>
      </w:r>
    </w:p>
    <w:p w14:paraId="640B0000">
      <w:pPr>
        <w:ind/>
        <w:jc w:val="both"/>
        <w:rPr>
          <w:rFonts w:ascii="Times New Roman" w:hAnsi="Times New Roman"/>
        </w:rPr>
      </w:pPr>
    </w:p>
    <w:p w14:paraId="650B0000">
      <w:pPr>
        <w:ind/>
        <w:jc w:val="both"/>
        <w:rPr>
          <w:rFonts w:ascii="Times New Roman" w:hAnsi="Times New Roman"/>
          <w:b w:val="1"/>
          <w:i w:val="1"/>
        </w:rPr>
      </w:pPr>
      <w:r>
        <w:rPr>
          <w:rFonts w:ascii="Times New Roman" w:hAnsi="Times New Roman"/>
          <w:b w:val="1"/>
          <w:i w:val="1"/>
        </w:rPr>
        <w:t>Домашняя работа 5</w:t>
      </w:r>
    </w:p>
    <w:p w14:paraId="660B0000">
      <w:pPr>
        <w:numPr>
          <w:ilvl w:val="0"/>
          <w:numId w:val="143"/>
        </w:numPr>
        <w:ind/>
        <w:jc w:val="both"/>
        <w:rPr>
          <w:rFonts w:ascii="Times New Roman" w:hAnsi="Times New Roman"/>
        </w:rPr>
      </w:pPr>
      <w:r>
        <w:rPr>
          <w:rFonts w:ascii="Times New Roman" w:hAnsi="Times New Roman"/>
        </w:rPr>
        <w:t xml:space="preserve">(4 </w:t>
      </w:r>
      <w:r>
        <w:rPr>
          <w:rFonts w:ascii="Times New Roman" w:hAnsi="Times New Roman"/>
        </w:rPr>
        <w:t>балла</w:t>
      </w:r>
      <w:r>
        <w:rPr>
          <w:rFonts w:ascii="Times New Roman" w:hAnsi="Times New Roman"/>
        </w:rPr>
        <w:t>)</w:t>
      </w:r>
      <w:r>
        <w:rPr>
          <w:rFonts w:ascii="Times New Roman" w:hAnsi="Times New Roman"/>
        </w:rPr>
        <w:t xml:space="preserve"> Реализовать функцию перемножения двух плотных матриц с использованием </w:t>
      </w:r>
      <w:r>
        <w:rPr>
          <w:rFonts w:ascii="Times New Roman" w:hAnsi="Times New Roman"/>
        </w:rPr>
        <w:t>Brahma.FSharp</w:t>
      </w:r>
      <w:r>
        <w:rPr>
          <w:rFonts w:ascii="Times New Roman" w:hAnsi="Times New Roman"/>
        </w:rPr>
        <w:t xml:space="preserve">. </w:t>
      </w:r>
    </w:p>
    <w:p w14:paraId="670B0000">
      <w:pPr>
        <w:numPr>
          <w:ilvl w:val="0"/>
          <w:numId w:val="143"/>
        </w:numPr>
        <w:ind/>
        <w:jc w:val="both"/>
        <w:rPr>
          <w:rFonts w:ascii="Times New Roman" w:hAnsi="Times New Roman"/>
        </w:rPr>
      </w:pPr>
      <w:r>
        <w:rPr>
          <w:rFonts w:ascii="Times New Roman" w:hAnsi="Times New Roman"/>
        </w:rPr>
        <w:t>(9 баллов</w:t>
      </w:r>
      <w:r>
        <w:rPr>
          <w:rFonts w:ascii="Times New Roman" w:hAnsi="Times New Roman"/>
        </w:rPr>
        <w:t>)</w:t>
      </w:r>
      <w:r>
        <w:rPr>
          <w:rFonts w:ascii="Times New Roman" w:hAnsi="Times New Roman"/>
        </w:rPr>
        <w:t xml:space="preserve"> Расширить решение из предыдущего семестра возможностью конкурентно умножать матрицы на GPGPU (использовать предыдущее решение).</w:t>
      </w:r>
    </w:p>
    <w:p w14:paraId="680B0000">
      <w:pPr>
        <w:numPr>
          <w:ilvl w:val="0"/>
          <w:numId w:val="143"/>
        </w:numPr>
        <w:ind/>
        <w:jc w:val="both"/>
        <w:rPr>
          <w:rFonts w:ascii="Times New Roman" w:hAnsi="Times New Roman"/>
        </w:rPr>
      </w:pPr>
      <w:r>
        <w:rPr>
          <w:rFonts w:ascii="Times New Roman" w:hAnsi="Times New Roman"/>
        </w:rPr>
        <w:t>(9 баллов</w:t>
      </w:r>
      <w:r>
        <w:rPr>
          <w:rFonts w:ascii="Times New Roman" w:hAnsi="Times New Roman"/>
        </w:rPr>
        <w:t>)</w:t>
      </w:r>
      <w:r>
        <w:rPr>
          <w:rFonts w:ascii="Times New Roman" w:hAnsi="Times New Roman"/>
        </w:rPr>
        <w:t xml:space="preserve"> Проанализировать полученное в предыдущем пункте решение и оформить соответствующий отчёт.</w:t>
      </w:r>
    </w:p>
    <w:p w14:paraId="690B0000">
      <w:pPr>
        <w:numPr>
          <w:ilvl w:val="1"/>
          <w:numId w:val="143"/>
        </w:numPr>
        <w:ind/>
        <w:jc w:val="both"/>
        <w:rPr>
          <w:rFonts w:ascii="Times New Roman" w:hAnsi="Times New Roman"/>
        </w:rPr>
      </w:pPr>
      <w:r>
        <w:rPr>
          <w:rFonts w:ascii="Times New Roman" w:hAnsi="Times New Roman"/>
        </w:rPr>
        <w:t>В каких случаях лучше использовать CPU, а в каких GPGPU?</w:t>
      </w:r>
    </w:p>
    <w:p w14:paraId="6A0B0000">
      <w:pPr>
        <w:numPr>
          <w:ilvl w:val="1"/>
          <w:numId w:val="143"/>
        </w:numPr>
        <w:ind/>
        <w:jc w:val="both"/>
        <w:rPr>
          <w:rFonts w:ascii="Times New Roman" w:hAnsi="Times New Roman"/>
        </w:rPr>
      </w:pPr>
      <w:r>
        <w:rPr>
          <w:rFonts w:ascii="Times New Roman" w:hAnsi="Times New Roman"/>
        </w:rPr>
        <w:t>Какая конфигурация конкурентно выполняющихся задач оптимальна? Имеет ли смысл поддерживать больше одного агента, работающего с GPGPU?</w:t>
      </w:r>
    </w:p>
    <w:p w14:paraId="6B0B0000">
      <w:pPr>
        <w:numPr>
          <w:ilvl w:val="1"/>
          <w:numId w:val="143"/>
        </w:numPr>
        <w:ind/>
        <w:jc w:val="both"/>
        <w:rPr>
          <w:rFonts w:ascii="Times New Roman" w:hAnsi="Times New Roman"/>
        </w:rPr>
      </w:pPr>
      <w:r>
        <w:rPr>
          <w:rFonts w:ascii="Times New Roman" w:hAnsi="Times New Roman"/>
        </w:rPr>
        <w:t xml:space="preserve">Имеет ли смысл использовать </w:t>
      </w:r>
      <w:r>
        <w:rPr>
          <w:rFonts w:ascii="Times New Roman" w:hAnsi="Times New Roman"/>
        </w:rPr>
        <w:t>Brahma.FSharp</w:t>
      </w:r>
      <w:r>
        <w:rPr>
          <w:rFonts w:ascii="Times New Roman" w:hAnsi="Times New Roman"/>
        </w:rPr>
        <w:t xml:space="preserve"> для выполнения кода на CPU?</w:t>
      </w:r>
    </w:p>
    <w:p w14:paraId="6C0B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ПКП-3, ПКП-4, УКБ-3</w:t>
      </w:r>
    </w:p>
    <w:p w14:paraId="6D0B0000">
      <w:pPr>
        <w:ind/>
        <w:jc w:val="both"/>
        <w:rPr>
          <w:ins w:author="Yurii Litvinov" w:date="2023-01-22T20:53:00" w:id="1815"/>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 xml:space="preserve">решения задачи 1 оцениваются по шкале от 0 (нет решения или решение имеет существенные недостатки) до 4 (решение работоспособно, аккуратно реализовано), </w:t>
      </w:r>
      <w:r>
        <w:rPr>
          <w:rFonts w:ascii="Times New Roman" w:hAnsi="Times New Roman"/>
        </w:rPr>
        <w:t>решения задач 2 и 3 оцениваются по тем же критериям, но по шкале от 0 до 9.</w:t>
      </w:r>
    </w:p>
    <w:p w14:paraId="6E0B0000">
      <w:pPr>
        <w:ind/>
        <w:jc w:val="both"/>
        <w:rPr>
          <w:ins w:author="Yurii Litvinov" w:date="2023-01-22T20:53:00" w:id="1816"/>
          <w:rFonts w:ascii="Times New Roman" w:hAnsi="Times New Roman"/>
        </w:rPr>
      </w:pPr>
    </w:p>
    <w:p w14:paraId="6F0B0000">
      <w:pPr>
        <w:ind/>
        <w:jc w:val="both"/>
        <w:rPr>
          <w:ins w:author="Yurii Litvinov" w:date="2023-01-22T20:53:00" w:id="1817"/>
          <w:rFonts w:ascii="Times New Roman" w:hAnsi="Times New Roman"/>
          <w:b w:val="1"/>
        </w:rPr>
      </w:pPr>
      <w:ins w:author="Yurii Litvinov" w:date="2023-01-22T20:53:00" w:id="1818">
        <w:r>
          <w:rPr>
            <w:rFonts w:ascii="Times New Roman" w:hAnsi="Times New Roman"/>
            <w:b w:val="1"/>
            <w:rPrChange w:author="Yurii Litvinov" w:date="2023-01-22T20:53:00" w:id="1819">
              <w:rPr>
                <w:rFonts w:ascii="Times New Roman" w:hAnsi="Times New Roman"/>
              </w:rPr>
            </w:rPrChange>
          </w:rPr>
          <w:t>Семестр 4.</w:t>
        </w:r>
      </w:ins>
    </w:p>
    <w:p w14:paraId="700B0000">
      <w:pPr>
        <w:ind/>
        <w:jc w:val="both"/>
        <w:rPr>
          <w:ins w:author="Yurii Litvinov" w:date="2023-01-22T20:53:00" w:id="1820"/>
          <w:rFonts w:ascii="Times New Roman" w:hAnsi="Times New Roman"/>
          <w:b w:val="1"/>
        </w:rPr>
      </w:pPr>
    </w:p>
    <w:p w14:paraId="710B0000">
      <w:pPr>
        <w:ind/>
        <w:jc w:val="both"/>
        <w:rPr>
          <w:ins w:author="Yurii Litvinov" w:date="2023-01-22T20:53:00" w:id="1821"/>
          <w:rFonts w:ascii="Times New Roman" w:hAnsi="Times New Roman"/>
        </w:rPr>
      </w:pPr>
      <w:ins w:author="Yurii Litvinov" w:date="2023-01-22T20:53:00" w:id="1822">
        <w:r>
          <w:rPr>
            <w:rFonts w:ascii="Times New Roman" w:hAnsi="Times New Roman"/>
            <w:b w:val="1"/>
            <w:i w:val="1"/>
          </w:rPr>
          <w:t>Домашняя работа 1:</w:t>
        </w:r>
      </w:ins>
    </w:p>
    <w:p w14:paraId="720B0000">
      <w:pPr>
        <w:ind/>
        <w:jc w:val="both"/>
        <w:rPr>
          <w:ins w:author="Yurii Litvinov" w:date="2023-01-22T20:53:00" w:id="1823"/>
          <w:rFonts w:ascii="Times New Roman" w:hAnsi="Times New Roman"/>
        </w:rPr>
      </w:pPr>
      <w:ins w:author="Yurii Litvinov" w:date="2023-01-22T20:53:00" w:id="1824">
        <w:r>
          <w:rPr>
            <w:rFonts w:ascii="Times New Roman" w:hAnsi="Times New Roman"/>
          </w:rPr>
          <w:t xml:space="preserve">Для выполнения данной работы можно использовать любые технологии, однако нужно предусмотреть возможности использования GPGPU в разрабатываемом приложении. В качестве дефолтного варианта предлагается .NET. </w:t>
        </w:r>
      </w:ins>
    </w:p>
    <w:p w14:paraId="730B0000">
      <w:pPr>
        <w:pStyle w:val="Style_1"/>
        <w:numPr>
          <w:ilvl w:val="0"/>
          <w:numId w:val="144"/>
        </w:numPr>
        <w:spacing w:after="120"/>
        <w:ind/>
        <w:jc w:val="both"/>
        <w:rPr>
          <w:ins w:author="Yurii Litvinov" w:date="2023-01-22T20:53:00" w:id="1825"/>
          <w:rFonts w:ascii="Times New Roman" w:hAnsi="Times New Roman"/>
        </w:rPr>
      </w:pPr>
      <w:ins w:author="Yurii Litvinov" w:date="2023-01-22T20:53:00" w:id="1826">
        <w:r>
          <w:rPr>
            <w:rFonts w:ascii="Times New Roman" w:hAnsi="Times New Roman"/>
          </w:rPr>
          <w:t xml:space="preserve">Реализовать приложение с графическим интерфейсом пользователя, позволяющее открыть папку с изображениями, выбрать изображение, просмотреть его, просмотреть информацию о нём (размер в пикселях, размер в мегабайтах). </w:t>
        </w:r>
      </w:ins>
    </w:p>
    <w:p w14:paraId="740B0000">
      <w:pPr>
        <w:ind w:right="-132"/>
        <w:rPr>
          <w:ins w:author="Yurii Litvinov" w:date="2023-01-22T20:53:00" w:id="1827"/>
          <w:rFonts w:ascii="Times New Roman" w:hAnsi="Times New Roman"/>
        </w:rPr>
      </w:pPr>
      <w:bookmarkStart w:id="4" w:name="_Hlk457177181"/>
      <w:ins w:author="Yurii Litvinov" w:date="2023-01-22T20:53:00" w:id="1828">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ОПК-3, ПКА-1, ПКП-4, ПКП-6, ПКП-7, ПКП-8</w:t>
        </w:r>
      </w:ins>
    </w:p>
    <w:p w14:paraId="750B0000">
      <w:pPr>
        <w:spacing w:after="240"/>
        <w:ind w:right="-130"/>
        <w:jc w:val="both"/>
        <w:rPr>
          <w:ins w:author="Yurii Litvinov" w:date="2023-01-22T20:53:00" w:id="1829"/>
          <w:rFonts w:ascii="Times New Roman" w:hAnsi="Times New Roman"/>
        </w:rPr>
      </w:pPr>
      <w:ins w:author="Yurii Litvinov" w:date="2023-01-22T20:53:00" w:id="1830">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решение задачи оценивается по шкале от 0 (нет решения или решение имеет существенные недостатки) до 1 (решение работоспособно, аккуратно реализовано, алгоритмически аккуратно)</w:t>
        </w:r>
        <w:r>
          <w:rPr>
            <w:rFonts w:ascii="Times New Roman" w:hAnsi="Times New Roman"/>
          </w:rPr>
          <w:t>.</w:t>
        </w:r>
        <w:bookmarkEnd w:id="4"/>
      </w:ins>
    </w:p>
    <w:p w14:paraId="760B0000">
      <w:pPr>
        <w:ind w:right="-130"/>
        <w:jc w:val="both"/>
        <w:rPr>
          <w:ins w:author="Yurii Litvinov" w:date="2023-01-22T20:53:00" w:id="1831"/>
          <w:rFonts w:ascii="Times New Roman" w:hAnsi="Times New Roman"/>
        </w:rPr>
      </w:pPr>
      <w:ins w:author="Yurii Litvinov" w:date="2023-01-22T20:53:00" w:id="1832">
        <w:r>
          <w:rPr>
            <w:rFonts w:ascii="Times New Roman" w:hAnsi="Times New Roman"/>
            <w:b w:val="1"/>
            <w:i w:val="1"/>
          </w:rPr>
          <w:t xml:space="preserve">Домашняя работа 2: </w:t>
        </w:r>
      </w:ins>
    </w:p>
    <w:p w14:paraId="770B0000">
      <w:pPr>
        <w:ind w:right="-130"/>
        <w:jc w:val="both"/>
        <w:rPr>
          <w:ins w:author="Yurii Litvinov" w:date="2023-01-22T20:53:00" w:id="1833"/>
          <w:rFonts w:ascii="Times New Roman" w:hAnsi="Times New Roman"/>
        </w:rPr>
      </w:pPr>
      <w:ins w:author="Yurii Litvinov" w:date="2023-01-22T20:53:00" w:id="1834">
        <w:r>
          <w:rPr>
            <w:rFonts w:ascii="Times New Roman" w:hAnsi="Times New Roman"/>
          </w:rPr>
          <w:t>Для выполнения данной работы можно использовать любые технологии, однако нужно предусмотреть возможности использования GPGPU в разрабатываемом приложении. В качестве дефолтного варианта предлагается .NET.</w:t>
        </w:r>
      </w:ins>
    </w:p>
    <w:p w14:paraId="780B0000">
      <w:pPr>
        <w:pStyle w:val="Style_1"/>
        <w:numPr>
          <w:ilvl w:val="0"/>
          <w:numId w:val="145"/>
        </w:numPr>
        <w:spacing w:after="120"/>
        <w:ind/>
        <w:jc w:val="both"/>
        <w:rPr>
          <w:ins w:author="Yurii Litvinov" w:date="2023-01-22T20:53:00" w:id="1835"/>
          <w:rFonts w:ascii="Times New Roman" w:hAnsi="Times New Roman"/>
        </w:rPr>
      </w:pPr>
      <w:ins w:author="Yurii Litvinov" w:date="2023-01-22T20:53:00" w:id="1836">
        <w:r>
          <w:rPr>
            <w:rFonts w:ascii="Times New Roman" w:hAnsi="Times New Roman"/>
          </w:rPr>
          <w:t>(1 балл</w:t>
        </w:r>
        <w:r>
          <w:rPr>
            <w:rFonts w:ascii="Times New Roman" w:hAnsi="Times New Roman"/>
          </w:rPr>
          <w:t>)</w:t>
        </w:r>
        <w:r>
          <w:rPr>
            <w:rFonts w:ascii="Times New Roman" w:hAnsi="Times New Roman"/>
          </w:rPr>
          <w:t xml:space="preserve"> Расширить приложение из предыдущей домашней работы графической компонентой задания матричного фильтра. Необходимо предусмотреть возможность выбора типа фильтра, дефолтных значений, размера фильтра, корректировку весов.</w:t>
        </w:r>
      </w:ins>
    </w:p>
    <w:p w14:paraId="790B0000">
      <w:pPr>
        <w:pStyle w:val="Style_1"/>
        <w:numPr>
          <w:ilvl w:val="0"/>
          <w:numId w:val="145"/>
        </w:numPr>
        <w:spacing w:after="120"/>
        <w:ind/>
        <w:jc w:val="both"/>
        <w:rPr>
          <w:ins w:author="Yurii Litvinov" w:date="2023-01-22T20:53:00" w:id="1837"/>
          <w:rFonts w:ascii="Times New Roman" w:hAnsi="Times New Roman"/>
        </w:rPr>
      </w:pPr>
      <w:ins w:author="Yurii Litvinov" w:date="2023-01-22T20:53:00" w:id="1838">
        <w:r>
          <w:rPr>
            <w:rFonts w:ascii="Times New Roman" w:hAnsi="Times New Roman"/>
          </w:rPr>
          <w:t>(1 балл</w:t>
        </w:r>
        <w:r>
          <w:rPr>
            <w:rFonts w:ascii="Times New Roman" w:hAnsi="Times New Roman"/>
          </w:rPr>
          <w:t>)</w:t>
        </w:r>
        <w:r>
          <w:rPr>
            <w:rFonts w:ascii="Times New Roman" w:hAnsi="Times New Roman"/>
          </w:rPr>
          <w:t xml:space="preserve"> Расширить приложение из предыдущей работы возможностью отображать одновременно два изображения: до и после применения фильтра. Предусмотреть возможность сохранять результат применения фильтра.</w:t>
        </w:r>
      </w:ins>
    </w:p>
    <w:p w14:paraId="7A0B0000">
      <w:pPr>
        <w:pStyle w:val="Style_1"/>
        <w:numPr>
          <w:ilvl w:val="0"/>
          <w:numId w:val="145"/>
        </w:numPr>
        <w:spacing w:after="120"/>
        <w:ind/>
        <w:jc w:val="both"/>
        <w:rPr>
          <w:ins w:author="Yurii Litvinov" w:date="2023-01-22T20:53:00" w:id="1839"/>
          <w:rFonts w:ascii="Times New Roman" w:hAnsi="Times New Roman"/>
        </w:rPr>
      </w:pPr>
      <w:ins w:author="Yurii Litvinov" w:date="2023-01-22T20:53:00" w:id="1840">
        <w:r>
          <w:rPr>
            <w:rFonts w:ascii="Times New Roman" w:hAnsi="Times New Roman"/>
          </w:rPr>
          <w:t>(3 балла</w:t>
        </w:r>
        <w:r>
          <w:rPr>
            <w:rFonts w:ascii="Times New Roman" w:hAnsi="Times New Roman"/>
          </w:rPr>
          <w:t>)</w:t>
        </w:r>
        <w:r>
          <w:rPr>
            <w:rFonts w:ascii="Times New Roman" w:hAnsi="Times New Roman"/>
          </w:rPr>
          <w:t xml:space="preserve"> Реализовать применение матричных фильтров с использованием GPGPU. Интегрировать с разработанным графическим интерфейсом. Предусмотреть возможность применения нескольких фильтров последовательно.</w:t>
        </w:r>
      </w:ins>
    </w:p>
    <w:p w14:paraId="7B0B0000">
      <w:pPr>
        <w:pStyle w:val="Style_1"/>
        <w:numPr>
          <w:ilvl w:val="0"/>
          <w:numId w:val="145"/>
        </w:numPr>
        <w:spacing w:after="120"/>
        <w:ind/>
        <w:jc w:val="both"/>
        <w:rPr>
          <w:ins w:author="Yurii Litvinov" w:date="2023-01-22T20:53:00" w:id="1841"/>
          <w:rFonts w:ascii="Times New Roman" w:hAnsi="Times New Roman"/>
        </w:rPr>
      </w:pPr>
      <w:ins w:author="Yurii Litvinov" w:date="2023-01-22T20:53:00" w:id="1842">
        <w:r>
          <w:rPr>
            <w:rFonts w:ascii="Times New Roman" w:hAnsi="Times New Roman"/>
          </w:rPr>
          <w:t>(6 баллов</w:t>
        </w:r>
        <w:r>
          <w:rPr>
            <w:rFonts w:ascii="Times New Roman" w:hAnsi="Times New Roman"/>
          </w:rPr>
          <w:t>)</w:t>
        </w:r>
        <w:r>
          <w:rPr>
            <w:rFonts w:ascii="Times New Roman" w:hAnsi="Times New Roman"/>
          </w:rPr>
          <w:t xml:space="preserve"> Расширить разрабатываемое приложение возможностью потоковой обработки изображений: выбираем папку с изображениями и ко всем применяем заданный фильтр. Результаты применения фильтров сохраняются.</w:t>
        </w:r>
      </w:ins>
    </w:p>
    <w:p w14:paraId="7C0B0000">
      <w:pPr>
        <w:pStyle w:val="Style_1"/>
        <w:numPr>
          <w:ilvl w:val="0"/>
          <w:numId w:val="145"/>
        </w:numPr>
        <w:spacing w:after="120"/>
        <w:ind/>
        <w:jc w:val="both"/>
        <w:rPr>
          <w:ins w:author="Yurii Litvinov" w:date="2023-01-22T20:53:00" w:id="1843"/>
          <w:rFonts w:ascii="Times New Roman" w:hAnsi="Times New Roman"/>
        </w:rPr>
      </w:pPr>
      <w:ins w:author="Yurii Litvinov" w:date="2023-01-22T20:53:00" w:id="1844">
        <w:r>
          <w:rPr>
            <w:rFonts w:ascii="Times New Roman" w:hAnsi="Times New Roman"/>
          </w:rPr>
          <w:t>(5 баллов</w:t>
        </w:r>
        <w:r>
          <w:rPr>
            <w:rFonts w:ascii="Times New Roman" w:hAnsi="Times New Roman"/>
          </w:rPr>
          <w:t>)</w:t>
        </w:r>
        <w:r>
          <w:rPr>
            <w:rFonts w:ascii="Times New Roman" w:hAnsi="Times New Roman"/>
          </w:rPr>
          <w:t xml:space="preserve"> Подготовить отчёт с анализом производительности и масштабируемости полученного решения.</w:t>
        </w:r>
      </w:ins>
    </w:p>
    <w:p w14:paraId="7D0B0000">
      <w:pPr>
        <w:spacing w:after="120"/>
        <w:ind w:right="-130"/>
        <w:rPr>
          <w:ins w:author="Yurii Litvinov" w:date="2023-01-22T20:53:00" w:id="1845"/>
          <w:rFonts w:ascii="Times New Roman" w:hAnsi="Times New Roman"/>
        </w:rPr>
      </w:pPr>
      <w:ins w:author="Yurii Litvinov" w:date="2023-01-22T20:53:00" w:id="1846">
        <w:r>
          <w:rPr>
            <w:rFonts w:ascii="Times New Roman" w:hAnsi="Times New Roman"/>
          </w:rPr>
          <w:t>Ко всем задачам обязательны комментарии, юнит-тесты и CI.</w:t>
        </w:r>
      </w:ins>
    </w:p>
    <w:p w14:paraId="7E0B0000">
      <w:pPr>
        <w:ind w:right="-132"/>
        <w:rPr>
          <w:ins w:author="Yurii Litvinov" w:date="2023-01-22T20:53:00" w:id="1847"/>
          <w:rFonts w:ascii="Times New Roman" w:hAnsi="Times New Roman"/>
        </w:rPr>
      </w:pPr>
      <w:ins w:author="Yurii Litvinov" w:date="2023-01-22T20:53:00" w:id="1848">
        <w:r>
          <w:rPr>
            <w:rFonts w:ascii="Times New Roman" w:hAnsi="Times New Roman"/>
            <w:b w:val="1"/>
            <w:i w:val="1"/>
          </w:rPr>
          <w:t>Проверяемые компетенции</w:t>
        </w:r>
        <w:r>
          <w:rPr>
            <w:rFonts w:ascii="Times New Roman" w:hAnsi="Times New Roman"/>
            <w:b w:val="1"/>
          </w:rPr>
          <w:t>:</w:t>
        </w:r>
        <w:r>
          <w:rPr>
            <w:rFonts w:ascii="Times New Roman" w:hAnsi="Times New Roman"/>
          </w:rPr>
          <w:t xml:space="preserve"> ОПК-3, ПКА-1, ПКП-4, ПКП-5, ПКП-6, ПКП-7, ПКП-8</w:t>
        </w:r>
      </w:ins>
    </w:p>
    <w:p w14:paraId="7F0B0000">
      <w:pPr>
        <w:ind w:right="-132"/>
        <w:rPr>
          <w:ins w:author="Yurii Litvinov" w:date="2023-01-22T20:53:00" w:id="1849"/>
          <w:rFonts w:ascii="Times New Roman" w:hAnsi="Times New Roman"/>
        </w:rPr>
      </w:pPr>
      <w:ins w:author="Yurii Litvinov" w:date="2023-01-22T20:53:00" w:id="1850">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решение задач 1и 2 оценивается по шкале от 0 (нет решения или решение имеет существенные недостатки) до 1 (решение работоспособно, аккуратно реализовано, алгоритмически аккуратно), задачи 3 от 0 до 3, задачи 4 от 0 до 6, задачи 5 от 0 до 5</w:t>
        </w:r>
        <w:r>
          <w:rPr>
            <w:rFonts w:ascii="Times New Roman" w:hAnsi="Times New Roman"/>
          </w:rPr>
          <w:t>.</w:t>
        </w:r>
      </w:ins>
    </w:p>
    <w:p w14:paraId="800B0000">
      <w:pPr>
        <w:ind w:right="-132"/>
        <w:rPr>
          <w:ins w:author="Yurii Litvinov" w:date="2023-01-22T20:53:00" w:id="1851"/>
          <w:rFonts w:ascii="Times New Roman" w:hAnsi="Times New Roman"/>
        </w:rPr>
      </w:pPr>
    </w:p>
    <w:p w14:paraId="810B0000">
      <w:pPr>
        <w:ind w:right="-130"/>
        <w:jc w:val="both"/>
        <w:rPr>
          <w:ins w:author="Yurii Litvinov" w:date="2023-01-22T20:53:00" w:id="1852"/>
          <w:rFonts w:ascii="Times New Roman" w:hAnsi="Times New Roman"/>
        </w:rPr>
      </w:pPr>
      <w:ins w:author="Yurii Litvinov" w:date="2023-01-22T20:53:00" w:id="1853">
        <w:r>
          <w:rPr>
            <w:rFonts w:ascii="Times New Roman" w:hAnsi="Times New Roman"/>
            <w:b w:val="1"/>
            <w:i w:val="1"/>
          </w:rPr>
          <w:t>Домашняя работа 3:</w:t>
        </w:r>
      </w:ins>
    </w:p>
    <w:p w14:paraId="820B0000">
      <w:pPr>
        <w:pStyle w:val="Style_1"/>
        <w:numPr>
          <w:ilvl w:val="0"/>
          <w:numId w:val="146"/>
        </w:numPr>
        <w:spacing w:after="240"/>
        <w:ind w:right="-130"/>
        <w:jc w:val="both"/>
        <w:rPr>
          <w:ins w:author="Yurii Litvinov" w:date="2023-01-22T20:53:00" w:id="1854"/>
          <w:rFonts w:ascii="Times New Roman" w:hAnsi="Times New Roman"/>
        </w:rPr>
      </w:pPr>
      <w:ins w:author="Yurii Litvinov" w:date="2023-01-22T20:53:00" w:id="1855">
        <w:r>
          <w:rPr>
            <w:rFonts w:ascii="Times New Roman" w:hAnsi="Times New Roman"/>
          </w:rPr>
          <w:t>(3 балл</w:t>
        </w:r>
        <w:r>
          <w:rPr>
            <w:rFonts w:ascii="Times New Roman" w:hAnsi="Times New Roman"/>
          </w:rPr>
          <w:t>)</w:t>
        </w:r>
        <w:r>
          <w:rPr>
            <w:rFonts w:ascii="Times New Roman" w:hAnsi="Times New Roman"/>
          </w:rPr>
          <w:t xml:space="preserve"> Выбрать минимум три различных сценария использования разреженных матриц (различные матричные операции и различные представления матриц), реализуемые одновременно в библиотеках </w:t>
        </w:r>
        <w:r>
          <w:rPr>
            <w:rFonts w:ascii="Times New Roman" w:hAnsi="Times New Roman"/>
          </w:rPr>
          <w:t>pygraphblas</w:t>
        </w:r>
        <w:r>
          <w:rPr>
            <w:rFonts w:ascii="Times New Roman" w:hAnsi="Times New Roman"/>
          </w:rPr>
          <w:t xml:space="preserve"> и </w:t>
        </w:r>
        <w:r>
          <w:rPr>
            <w:rFonts w:ascii="Times New Roman" w:hAnsi="Times New Roman"/>
          </w:rPr>
          <w:t>scipy</w:t>
        </w:r>
        <w:r>
          <w:rPr>
            <w:rFonts w:ascii="Times New Roman" w:hAnsi="Times New Roman"/>
          </w:rPr>
          <w:t>. Провести сравнение производительности этих библиотек на выбранных сценариях. Подготовить отчёт.</w:t>
        </w:r>
      </w:ins>
    </w:p>
    <w:p w14:paraId="830B0000">
      <w:pPr>
        <w:pStyle w:val="Style_1"/>
        <w:numPr>
          <w:ilvl w:val="0"/>
          <w:numId w:val="146"/>
        </w:numPr>
        <w:spacing w:after="240"/>
        <w:ind/>
        <w:jc w:val="both"/>
        <w:rPr>
          <w:ins w:author="Yurii Litvinov" w:date="2023-01-22T20:53:00" w:id="1856"/>
          <w:rFonts w:ascii="Times New Roman" w:hAnsi="Times New Roman"/>
        </w:rPr>
      </w:pPr>
      <w:ins w:author="Yurii Litvinov" w:date="2023-01-22T20:53:00" w:id="1857">
        <w:r>
          <w:rPr>
            <w:rFonts w:ascii="Times New Roman" w:hAnsi="Times New Roman"/>
          </w:rPr>
          <w:t>(6 баллов</w:t>
        </w:r>
        <w:r>
          <w:rPr>
            <w:rFonts w:ascii="Times New Roman" w:hAnsi="Times New Roman"/>
          </w:rPr>
          <w:t>)</w:t>
        </w:r>
        <w:r>
          <w:rPr>
            <w:rFonts w:ascii="Times New Roman" w:hAnsi="Times New Roman"/>
          </w:rPr>
          <w:t xml:space="preserve"> Выбрать две различные библиотеки линейной алгебры на GPGPU. Выбрать минимум три различных сценария использования разреженных матриц (различные матричные операции и различные представления матриц), реализуемые одновременно в выбранных библиотеках. Провести сравнение производительности этих библиотек на выбранных сценариях. Подготовить отчёт.</w:t>
        </w:r>
      </w:ins>
    </w:p>
    <w:p w14:paraId="840B0000">
      <w:pPr>
        <w:ind w:right="-132"/>
        <w:rPr>
          <w:ins w:author="Yurii Litvinov" w:date="2023-01-22T20:53:00" w:id="1858"/>
          <w:rFonts w:ascii="Times New Roman" w:hAnsi="Times New Roman"/>
        </w:rPr>
      </w:pPr>
      <w:ins w:author="Yurii Litvinov" w:date="2023-01-22T20:53:00" w:id="1859">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ОПК-1, ОПК-2, ОПК-3, ПКА-1, ПКП-4, ПКП-5, ПКП-6, ПКП-7, ПКП-8</w:t>
        </w:r>
      </w:ins>
    </w:p>
    <w:p w14:paraId="850B0000">
      <w:pPr>
        <w:ind w:right="-132"/>
        <w:jc w:val="both"/>
        <w:rPr>
          <w:ins w:author="Yurii Litvinov" w:date="2023-01-22T20:53:00" w:id="1860"/>
          <w:rFonts w:ascii="Times New Roman" w:hAnsi="Times New Roman"/>
        </w:rPr>
      </w:pPr>
      <w:ins w:author="Yurii Litvinov" w:date="2023-01-22T20:53:00" w:id="1861">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 xml:space="preserve">решение задач 1 оценивается по шкале от 0 (нет решения или решение имеет существенные недостатки) до 3 (решение правильно, отчёт аккуратно свёрстан в </w:t>
        </w:r>
        <w:r>
          <w:rPr>
            <w:rFonts w:ascii="Times New Roman" w:hAnsi="Times New Roman"/>
          </w:rPr>
          <w:t>TeX</w:t>
        </w:r>
        <w:r>
          <w:rPr>
            <w:rFonts w:ascii="Times New Roman" w:hAnsi="Times New Roman"/>
          </w:rPr>
          <w:t>)</w:t>
        </w:r>
        <w:r>
          <w:rPr>
            <w:rFonts w:ascii="Times New Roman" w:hAnsi="Times New Roman"/>
          </w:rPr>
          <w:t xml:space="preserve">. Решение задачи 6 оценивается по шкале от 0 (нет решения или решение имеет существенные недостатки) до 3 (решение правильно, отчёт аккуратно свёрстан в </w:t>
        </w:r>
        <w:r>
          <w:rPr>
            <w:rFonts w:ascii="Times New Roman" w:hAnsi="Times New Roman"/>
          </w:rPr>
          <w:t>TeX</w:t>
        </w:r>
        <w:r>
          <w:rPr>
            <w:rFonts w:ascii="Times New Roman" w:hAnsi="Times New Roman"/>
          </w:rPr>
          <w:t>).</w:t>
        </w:r>
      </w:ins>
    </w:p>
    <w:p w14:paraId="860B0000">
      <w:pPr>
        <w:ind w:right="-132"/>
        <w:rPr>
          <w:ins w:author="Yurii Litvinov" w:date="2023-01-22T20:53:00" w:id="1862"/>
          <w:rFonts w:ascii="Times New Roman" w:hAnsi="Times New Roman"/>
        </w:rPr>
      </w:pPr>
    </w:p>
    <w:p w14:paraId="870B0000">
      <w:pPr>
        <w:ind w:right="-130"/>
        <w:jc w:val="both"/>
        <w:rPr>
          <w:ins w:author="Yurii Litvinov" w:date="2023-01-22T20:53:00" w:id="1863"/>
          <w:rFonts w:ascii="Times New Roman" w:hAnsi="Times New Roman"/>
        </w:rPr>
      </w:pPr>
      <w:ins w:author="Yurii Litvinov" w:date="2023-01-22T20:53:00" w:id="1864">
        <w:r>
          <w:rPr>
            <w:rFonts w:ascii="Times New Roman" w:hAnsi="Times New Roman"/>
            <w:b w:val="1"/>
            <w:i w:val="1"/>
          </w:rPr>
          <w:t>Домашняя работа 4:</w:t>
        </w:r>
      </w:ins>
    </w:p>
    <w:p w14:paraId="880B0000">
      <w:pPr>
        <w:ind w:right="-130"/>
        <w:jc w:val="both"/>
        <w:rPr>
          <w:ins w:author="Yurii Litvinov" w:date="2023-01-22T20:53:00" w:id="1865"/>
          <w:rFonts w:ascii="Times New Roman" w:hAnsi="Times New Roman"/>
        </w:rPr>
      </w:pPr>
      <w:ins w:author="Yurii Litvinov" w:date="2023-01-22T20:53:00" w:id="1866">
        <w:r>
          <w:rPr>
            <w:rFonts w:ascii="Times New Roman" w:hAnsi="Times New Roman"/>
          </w:rPr>
          <w:t xml:space="preserve">В данной работе допускается использование любых языков программирования на GPGPU. </w:t>
        </w:r>
      </w:ins>
    </w:p>
    <w:p w14:paraId="890B0000">
      <w:pPr>
        <w:pStyle w:val="Style_1"/>
        <w:numPr>
          <w:ilvl w:val="0"/>
          <w:numId w:val="147"/>
        </w:numPr>
        <w:ind w:right="-132"/>
        <w:jc w:val="both"/>
        <w:rPr>
          <w:ins w:author="Yurii Litvinov" w:date="2023-01-22T20:53:00" w:id="1867"/>
          <w:rFonts w:ascii="Times New Roman" w:hAnsi="Times New Roman"/>
        </w:rPr>
      </w:pPr>
      <w:ins w:author="Yurii Litvinov" w:date="2023-01-22T20:53:00" w:id="1868">
        <w:r>
          <w:rPr>
            <w:rFonts w:ascii="Times New Roman" w:hAnsi="Times New Roman"/>
          </w:rPr>
          <w:t>(3 балла</w:t>
        </w:r>
        <w:r>
          <w:rPr>
            <w:rFonts w:ascii="Times New Roman" w:hAnsi="Times New Roman"/>
          </w:rPr>
          <w:t>)</w:t>
        </w:r>
        <w:r>
          <w:rPr>
            <w:rFonts w:ascii="Times New Roman" w:hAnsi="Times New Roman"/>
          </w:rPr>
          <w:t xml:space="preserve"> Выбрать задачу анализа графов, легко формулируемую в терминах линейной алгебры (BFS, минимальное </w:t>
        </w:r>
        <w:r>
          <w:rPr>
            <w:rFonts w:ascii="Times New Roman" w:hAnsi="Times New Roman"/>
          </w:rPr>
          <w:t>остовное</w:t>
        </w:r>
        <w:r>
          <w:rPr>
            <w:rFonts w:ascii="Times New Roman" w:hAnsi="Times New Roman"/>
          </w:rPr>
          <w:t xml:space="preserve"> дерево, подсчёт треугольников). Провести анализ алгоритмов решения этой задачи в терминах линейной алгебры. Выбрать лучший, выяснить, какие примитивы и операции над ними нужны для реализации выбранного алгоритма. Внимание, наивный алгоритм есть в каждой задаче, но его выбирать нельзя. Он почти всегда самый медленный и обосновать выбор не получится.</w:t>
        </w:r>
      </w:ins>
    </w:p>
    <w:p w14:paraId="8A0B0000">
      <w:pPr>
        <w:pStyle w:val="Style_1"/>
        <w:numPr>
          <w:ilvl w:val="0"/>
          <w:numId w:val="147"/>
        </w:numPr>
        <w:ind w:right="-132"/>
        <w:jc w:val="both"/>
        <w:rPr>
          <w:ins w:author="Yurii Litvinov" w:date="2023-01-22T20:53:00" w:id="1869"/>
          <w:rFonts w:ascii="Times New Roman" w:hAnsi="Times New Roman"/>
        </w:rPr>
      </w:pPr>
      <w:ins w:author="Yurii Litvinov" w:date="2023-01-22T20:53:00" w:id="1870">
        <w:r>
          <w:rPr>
            <w:rFonts w:ascii="Times New Roman" w:hAnsi="Times New Roman"/>
          </w:rPr>
          <w:t>(6 баллов</w:t>
        </w:r>
        <w:r>
          <w:rPr>
            <w:rFonts w:ascii="Times New Roman" w:hAnsi="Times New Roman"/>
          </w:rPr>
          <w:t>)</w:t>
        </w:r>
        <w:r>
          <w:rPr>
            <w:rFonts w:ascii="Times New Roman" w:hAnsi="Times New Roman"/>
          </w:rPr>
          <w:t xml:space="preserve"> Реализовать необходимые для реализации алгоритма из предыдущей задачи примитивы и операции над ними на GPGPU. Необходимо использовать разреженные представления матриц и векторов. Решение должно быть оформлено в виде самостоятельной библиотеки.</w:t>
        </w:r>
      </w:ins>
    </w:p>
    <w:p w14:paraId="8B0B0000">
      <w:pPr>
        <w:pStyle w:val="Style_1"/>
        <w:numPr>
          <w:ilvl w:val="0"/>
          <w:numId w:val="147"/>
        </w:numPr>
        <w:ind/>
        <w:jc w:val="both"/>
        <w:rPr>
          <w:ins w:author="Yurii Litvinov" w:date="2023-01-22T20:53:00" w:id="1871"/>
          <w:rFonts w:ascii="Times New Roman" w:hAnsi="Times New Roman"/>
        </w:rPr>
      </w:pPr>
      <w:ins w:author="Yurii Litvinov" w:date="2023-01-22T20:53:00" w:id="1872">
        <w:r>
          <w:rPr>
            <w:rFonts w:ascii="Times New Roman" w:hAnsi="Times New Roman"/>
          </w:rPr>
          <w:t>(3 балла</w:t>
        </w:r>
        <w:r>
          <w:rPr>
            <w:rFonts w:ascii="Times New Roman" w:hAnsi="Times New Roman"/>
          </w:rPr>
          <w:t>)</w:t>
        </w:r>
        <w:r>
          <w:rPr>
            <w:rFonts w:ascii="Times New Roman" w:hAnsi="Times New Roman"/>
          </w:rPr>
          <w:t xml:space="preserve"> Реализовать выбранный в задаче 1 алгоритм на основе библиотеки из задачи 2.</w:t>
        </w:r>
      </w:ins>
    </w:p>
    <w:p w14:paraId="8C0B0000">
      <w:pPr>
        <w:pStyle w:val="Style_1"/>
        <w:numPr>
          <w:ilvl w:val="0"/>
          <w:numId w:val="147"/>
        </w:numPr>
        <w:ind w:right="-132"/>
        <w:jc w:val="both"/>
        <w:rPr>
          <w:ins w:author="Yurii Litvinov" w:date="2023-01-22T20:53:00" w:id="1873"/>
          <w:rFonts w:ascii="Times New Roman" w:hAnsi="Times New Roman"/>
        </w:rPr>
      </w:pPr>
      <w:ins w:author="Yurii Litvinov" w:date="2023-01-22T20:53:00" w:id="1874">
        <w:r>
          <w:rPr>
            <w:rFonts w:ascii="Times New Roman" w:hAnsi="Times New Roman"/>
          </w:rPr>
          <w:t xml:space="preserve">(5 </w:t>
        </w:r>
        <w:r>
          <w:rPr>
            <w:rFonts w:ascii="Times New Roman" w:hAnsi="Times New Roman"/>
          </w:rPr>
          <w:t>балла</w:t>
        </w:r>
        <w:r>
          <w:rPr>
            <w:rFonts w:ascii="Times New Roman" w:hAnsi="Times New Roman"/>
          </w:rPr>
          <w:t xml:space="preserve">) Провести анализ производительности полученного решения и его сравнение с решением на </w:t>
        </w:r>
        <w:r>
          <w:rPr>
            <w:rFonts w:ascii="Times New Roman" w:hAnsi="Times New Roman"/>
          </w:rPr>
          <w:t>pygraphblas</w:t>
        </w:r>
        <w:r>
          <w:rPr>
            <w:rFonts w:ascii="Times New Roman" w:hAnsi="Times New Roman"/>
          </w:rPr>
          <w:t>. Оформить отчёт.</w:t>
        </w:r>
      </w:ins>
    </w:p>
    <w:p w14:paraId="8D0B0000">
      <w:pPr>
        <w:pStyle w:val="Style_1"/>
        <w:ind w:firstLine="0" w:left="360" w:right="-132"/>
        <w:rPr>
          <w:ins w:author="Yurii Litvinov" w:date="2023-01-22T20:53:00" w:id="1875"/>
          <w:rFonts w:ascii="Times New Roman" w:hAnsi="Times New Roman"/>
          <w:highlight w:val="yellow"/>
        </w:rPr>
      </w:pPr>
    </w:p>
    <w:p w14:paraId="8E0B0000">
      <w:pPr>
        <w:ind w:right="-132"/>
        <w:rPr>
          <w:ins w:author="Yurii Litvinov" w:date="2023-01-22T20:53:00" w:id="1876"/>
          <w:rFonts w:ascii="Times New Roman" w:hAnsi="Times New Roman"/>
        </w:rPr>
      </w:pPr>
      <w:ins w:author="Yurii Litvinov" w:date="2023-01-22T20:53:00" w:id="1877">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ОПК-3, ПКА-1, ПКП-4, ПКП-5, ПКП-6, ПКП-7, ПКП-8</w:t>
        </w:r>
      </w:ins>
    </w:p>
    <w:p w14:paraId="8F0B0000">
      <w:pPr>
        <w:ind w:right="-132"/>
        <w:jc w:val="both"/>
        <w:rPr>
          <w:ins w:author="Yurii Litvinov" w:date="2023-01-22T20:53:00" w:id="1878"/>
          <w:rFonts w:ascii="Times New Roman" w:hAnsi="Times New Roman"/>
        </w:rPr>
      </w:pPr>
      <w:ins w:author="Yurii Litvinov" w:date="2023-01-22T20:53:00" w:id="1879">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решение задачи 1 и 3 оценивается по шкале от 0 (нет решения или решение имеет существенные недостатки) до 3 (решение работоспособно, аккуратно реализовано, алгоритмически аккуратно), задачи 2 от 0 до 6б задачи 4 от 0 до 5</w:t>
        </w:r>
        <w:r>
          <w:rPr>
            <w:rFonts w:ascii="Times New Roman" w:hAnsi="Times New Roman"/>
          </w:rPr>
          <w:t>.</w:t>
        </w:r>
      </w:ins>
    </w:p>
    <w:p w14:paraId="900B0000">
      <w:pPr>
        <w:ind w:right="-132"/>
        <w:rPr>
          <w:ins w:author="Yurii Litvinov" w:date="2023-01-22T20:53:00" w:id="1880"/>
          <w:rFonts w:ascii="Times New Roman" w:hAnsi="Times New Roman"/>
          <w:highlight w:val="yellow"/>
        </w:rPr>
      </w:pPr>
    </w:p>
    <w:p w14:paraId="910B0000">
      <w:pPr>
        <w:ind w:right="-130"/>
        <w:jc w:val="both"/>
        <w:rPr>
          <w:ins w:author="Yurii Litvinov" w:date="2023-01-22T20:53:00" w:id="1881"/>
          <w:rFonts w:ascii="Times New Roman" w:hAnsi="Times New Roman"/>
        </w:rPr>
      </w:pPr>
      <w:ins w:author="Yurii Litvinov" w:date="2023-01-22T20:53:00" w:id="1882">
        <w:r>
          <w:rPr>
            <w:rFonts w:ascii="Times New Roman" w:hAnsi="Times New Roman"/>
            <w:b w:val="1"/>
            <w:i w:val="1"/>
          </w:rPr>
          <w:t>Домашняя работа 5:</w:t>
        </w:r>
      </w:ins>
    </w:p>
    <w:p w14:paraId="920B0000">
      <w:pPr>
        <w:pStyle w:val="Style_1"/>
        <w:numPr>
          <w:ilvl w:val="0"/>
          <w:numId w:val="148"/>
        </w:numPr>
        <w:tabs>
          <w:tab w:leader="none" w:pos="426" w:val="left"/>
        </w:tabs>
        <w:ind w:right="-132"/>
        <w:jc w:val="both"/>
        <w:rPr>
          <w:ins w:author="Yurii Litvinov" w:date="2023-01-22T20:53:00" w:id="1883"/>
          <w:rFonts w:ascii="Times New Roman" w:hAnsi="Times New Roman"/>
        </w:rPr>
      </w:pPr>
      <w:ins w:author="Yurii Litvinov" w:date="2023-01-22T20:53:00" w:id="1884">
        <w:r>
          <w:rPr>
            <w:rFonts w:ascii="Times New Roman" w:hAnsi="Times New Roman"/>
          </w:rPr>
          <w:t>(7 баллов</w:t>
        </w:r>
        <w:r>
          <w:rPr>
            <w:rFonts w:ascii="Times New Roman" w:hAnsi="Times New Roman"/>
          </w:rPr>
          <w:t>)</w:t>
        </w:r>
        <w:r>
          <w:rPr>
            <w:rFonts w:ascii="Times New Roman" w:hAnsi="Times New Roman"/>
          </w:rPr>
          <w:t xml:space="preserve"> Провести анализ временной сложности алгоритма из предыдущей домашней работы. Учесть его параллельную реализацию и особенности представления структур данных. </w:t>
        </w:r>
      </w:ins>
    </w:p>
    <w:p w14:paraId="930B0000">
      <w:pPr>
        <w:pStyle w:val="Style_1"/>
        <w:ind w:right="-132"/>
        <w:rPr>
          <w:ins w:author="Yurii Litvinov" w:date="2023-01-22T20:53:00" w:id="1885"/>
          <w:rFonts w:ascii="Times New Roman" w:hAnsi="Times New Roman"/>
          <w:highlight w:val="yellow"/>
        </w:rPr>
      </w:pPr>
    </w:p>
    <w:p w14:paraId="940B0000">
      <w:pPr>
        <w:ind w:right="-132"/>
        <w:rPr>
          <w:ins w:author="Yurii Litvinov" w:date="2023-01-22T20:53:00" w:id="1886"/>
          <w:rFonts w:ascii="Times New Roman" w:hAnsi="Times New Roman"/>
        </w:rPr>
      </w:pPr>
      <w:ins w:author="Yurii Litvinov" w:date="2023-01-22T20:53:00" w:id="1887">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ОПК-3, ПКА-1, ПКП-4, ПКП-5, ПКП-6, ПКП-7, ПКП-8</w:t>
        </w:r>
      </w:ins>
    </w:p>
    <w:p w14:paraId="950B0000">
      <w:pPr>
        <w:ind w:right="-132"/>
        <w:jc w:val="both"/>
        <w:rPr>
          <w:ins w:author="Yurii Litvinov" w:date="2023-01-22T20:53:00" w:id="1888"/>
          <w:rFonts w:ascii="Times New Roman" w:hAnsi="Times New Roman"/>
        </w:rPr>
      </w:pPr>
      <w:ins w:author="Yurii Litvinov" w:date="2023-01-22T20:53:00" w:id="1889">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решение задачи оценивается по шкале от 0 (нет решения или решение имеет существенные недостатки) до 7 (решение корректно, грамотно изложено, аккуратно оформлено)</w:t>
        </w:r>
        <w:r>
          <w:rPr>
            <w:rFonts w:ascii="Times New Roman" w:hAnsi="Times New Roman"/>
          </w:rPr>
          <w:t>.</w:t>
        </w:r>
      </w:ins>
    </w:p>
    <w:p w14:paraId="960B0000">
      <w:pPr>
        <w:ind w:right="-130"/>
        <w:jc w:val="both"/>
        <w:rPr>
          <w:ins w:author="Yurii Litvinov" w:date="2023-01-22T20:53:00" w:id="1890"/>
          <w:rFonts w:ascii="Times New Roman" w:hAnsi="Times New Roman"/>
          <w:b w:val="1"/>
          <w:i w:val="1"/>
        </w:rPr>
      </w:pPr>
    </w:p>
    <w:p w14:paraId="970B0000">
      <w:pPr>
        <w:ind w:right="-132"/>
        <w:rPr>
          <w:ins w:author="Yurii Litvinov" w:date="2023-01-22T20:53:00" w:id="1891"/>
          <w:rFonts w:ascii="Times New Roman" w:hAnsi="Times New Roman"/>
        </w:rPr>
      </w:pPr>
      <w:ins w:author="Yurii Litvinov" w:date="2023-01-22T20:53:00" w:id="1892">
        <w:r>
          <w:rPr>
            <w:rFonts w:ascii="Times New Roman" w:hAnsi="Times New Roman"/>
            <w:b w:val="1"/>
            <w:i w:val="1"/>
          </w:rPr>
          <w:t>Темы докладов</w:t>
        </w:r>
      </w:ins>
    </w:p>
    <w:p w14:paraId="980B0000">
      <w:pPr>
        <w:pStyle w:val="Style_1"/>
        <w:numPr>
          <w:ilvl w:val="0"/>
          <w:numId w:val="149"/>
        </w:numPr>
        <w:ind w:right="-132"/>
        <w:rPr>
          <w:ins w:author="Yurii Litvinov" w:date="2023-01-22T20:53:00" w:id="1893"/>
          <w:rFonts w:ascii="Times New Roman" w:hAnsi="Times New Roman"/>
        </w:rPr>
      </w:pPr>
      <w:ins w:author="Yurii Litvinov" w:date="2023-01-22T20:53:00" w:id="1894">
        <w:r>
          <w:rPr>
            <w:rFonts w:ascii="Times New Roman" w:hAnsi="Times New Roman"/>
          </w:rPr>
          <w:t xml:space="preserve">FAKE, </w:t>
        </w:r>
        <w:r>
          <w:rPr>
            <w:rFonts w:ascii="Times New Roman" w:hAnsi="Times New Roman"/>
          </w:rPr>
          <w:t>Scaffold</w:t>
        </w:r>
      </w:ins>
    </w:p>
    <w:p w14:paraId="990B0000">
      <w:pPr>
        <w:pStyle w:val="Style_1"/>
        <w:numPr>
          <w:ilvl w:val="0"/>
          <w:numId w:val="149"/>
        </w:numPr>
        <w:ind w:right="-132"/>
        <w:rPr>
          <w:ins w:author="Yurii Litvinov" w:date="2023-01-22T20:53:00" w:id="1895"/>
          <w:rFonts w:ascii="Times New Roman" w:hAnsi="Times New Roman"/>
        </w:rPr>
      </w:pPr>
      <w:ins w:author="Yurii Litvinov" w:date="2023-01-22T20:53:00" w:id="1896">
        <w:r>
          <w:rPr>
            <w:rFonts w:ascii="Times New Roman" w:hAnsi="Times New Roman"/>
          </w:rPr>
          <w:t>Веб-приложения в комбинаторном стиле</w:t>
        </w:r>
      </w:ins>
    </w:p>
    <w:p w14:paraId="9A0B0000">
      <w:pPr>
        <w:pStyle w:val="Style_1"/>
        <w:numPr>
          <w:ilvl w:val="0"/>
          <w:numId w:val="149"/>
        </w:numPr>
        <w:ind w:right="-132"/>
        <w:rPr>
          <w:ins w:author="Yurii Litvinov" w:date="2023-01-22T20:53:00" w:id="1897"/>
          <w:rFonts w:ascii="Times New Roman" w:hAnsi="Times New Roman"/>
        </w:rPr>
      </w:pPr>
      <w:ins w:author="Yurii Litvinov" w:date="2023-01-22T20:53:00" w:id="1898">
        <w:r>
          <w:rPr>
            <w:rFonts w:ascii="Times New Roman" w:hAnsi="Times New Roman"/>
          </w:rPr>
          <w:t xml:space="preserve">Type </w:t>
        </w:r>
        <w:r>
          <w:rPr>
            <w:rFonts w:ascii="Times New Roman" w:hAnsi="Times New Roman"/>
          </w:rPr>
          <w:t>Providers</w:t>
        </w:r>
        <w:r>
          <w:rPr>
            <w:rFonts w:ascii="Times New Roman" w:hAnsi="Times New Roman"/>
          </w:rPr>
          <w:t>, F# Data</w:t>
        </w:r>
      </w:ins>
    </w:p>
    <w:p w14:paraId="9B0B0000">
      <w:pPr>
        <w:pStyle w:val="Style_1"/>
        <w:numPr>
          <w:ilvl w:val="0"/>
          <w:numId w:val="149"/>
        </w:numPr>
        <w:ind w:right="-132"/>
        <w:rPr>
          <w:ins w:author="Yurii Litvinov" w:date="2023-01-22T20:53:00" w:id="1899"/>
          <w:rFonts w:ascii="Times New Roman" w:hAnsi="Times New Roman"/>
        </w:rPr>
      </w:pPr>
      <w:ins w:author="Yurii Litvinov" w:date="2023-01-22T20:53:00" w:id="1900">
        <w:r>
          <w:rPr>
            <w:rFonts w:ascii="Times New Roman" w:hAnsi="Times New Roman"/>
          </w:rPr>
          <w:t>MBrace</w:t>
        </w:r>
        <w:r>
          <w:rPr>
            <w:rFonts w:ascii="Times New Roman" w:hAnsi="Times New Roman"/>
          </w:rPr>
          <w:t xml:space="preserve">  </w:t>
        </w:r>
      </w:ins>
    </w:p>
    <w:p w14:paraId="9C0B0000">
      <w:pPr>
        <w:pStyle w:val="Style_1"/>
        <w:numPr>
          <w:ilvl w:val="0"/>
          <w:numId w:val="149"/>
        </w:numPr>
        <w:ind w:right="-132"/>
        <w:rPr>
          <w:ins w:author="Yurii Litvinov" w:date="2023-01-22T20:53:00" w:id="1901"/>
          <w:rFonts w:ascii="Times New Roman" w:hAnsi="Times New Roman"/>
        </w:rPr>
      </w:pPr>
      <w:ins w:author="Yurii Litvinov" w:date="2023-01-22T20:53:00" w:id="1902">
        <w:r>
          <w:rPr>
            <w:rFonts w:ascii="Times New Roman" w:hAnsi="Times New Roman"/>
          </w:rPr>
          <w:t>Alea</w:t>
        </w:r>
        <w:r>
          <w:rPr>
            <w:rFonts w:ascii="Times New Roman" w:hAnsi="Times New Roman"/>
          </w:rPr>
          <w:t xml:space="preserve"> CUDA</w:t>
        </w:r>
      </w:ins>
    </w:p>
    <w:p w14:paraId="9D0B0000">
      <w:pPr>
        <w:ind w:right="-132"/>
        <w:rPr>
          <w:ins w:author="Yurii Litvinov" w:date="2023-01-22T20:53:00" w:id="1903"/>
          <w:rFonts w:ascii="Times New Roman" w:hAnsi="Times New Roman"/>
        </w:rPr>
      </w:pPr>
      <w:ins w:author="Yurii Litvinov" w:date="2023-01-22T20:53:00" w:id="1904">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ПКА-1,</w:t>
        </w:r>
        <w:r>
          <w:rPr>
            <w:rFonts w:ascii="Times New Roman" w:hAnsi="Times New Roman"/>
            <w:b w:val="1"/>
          </w:rPr>
          <w:t xml:space="preserve"> </w:t>
        </w:r>
        <w:r>
          <w:rPr>
            <w:rFonts w:ascii="Times New Roman" w:hAnsi="Times New Roman"/>
          </w:rPr>
          <w:t>УКБ-3</w:t>
        </w:r>
      </w:ins>
    </w:p>
    <w:p w14:paraId="9E0B0000">
      <w:pPr>
        <w:ind w:right="-132"/>
        <w:jc w:val="both"/>
        <w:rPr>
          <w:ins w:author="Yurii Litvinov" w:date="2023-01-22T20:53:00" w:id="1905"/>
          <w:rFonts w:ascii="Times New Roman" w:hAnsi="Times New Roman"/>
        </w:rPr>
      </w:pPr>
      <w:ins w:author="Yurii Litvinov" w:date="2023-01-22T20:53:00" w:id="1906">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Доклады оцениваются по шкале от 0 до 4, где 0 — отсутствие доклада, 4 — очень хороший доклад, полностью раскрывающий тему, хорошо представленный и оформленный.</w:t>
        </w:r>
      </w:ins>
    </w:p>
    <w:p w14:paraId="9F0B0000">
      <w:pPr>
        <w:ind w:right="-132"/>
        <w:rPr>
          <w:ins w:author="Yurii Litvinov" w:date="2023-01-22T20:53:00" w:id="1907"/>
          <w:rFonts w:ascii="Times New Roman" w:hAnsi="Times New Roman"/>
          <w:highlight w:val="yellow"/>
        </w:rPr>
      </w:pPr>
    </w:p>
    <w:p w14:paraId="A00B0000">
      <w:pPr>
        <w:ind w:right="-132"/>
        <w:rPr>
          <w:ins w:author="Yurii Litvinov" w:date="2023-01-22T20:53:00" w:id="1908"/>
          <w:rFonts w:ascii="Times New Roman" w:hAnsi="Times New Roman"/>
        </w:rPr>
      </w:pPr>
      <w:ins w:author="Yurii Litvinov" w:date="2023-01-22T20:53:00" w:id="1909">
        <w:r>
          <w:rPr>
            <w:rFonts w:ascii="Times New Roman" w:hAnsi="Times New Roman"/>
            <w:b w:val="1"/>
            <w:i w:val="1"/>
          </w:rPr>
          <w:t>У</w:t>
        </w:r>
        <w:r>
          <w:rPr>
            <w:rFonts w:ascii="Times New Roman" w:hAnsi="Times New Roman"/>
            <w:b w:val="1"/>
            <w:i w:val="1"/>
          </w:rPr>
          <w:t>слови</w:t>
        </w:r>
        <w:r>
          <w:rPr>
            <w:rFonts w:ascii="Times New Roman" w:hAnsi="Times New Roman"/>
            <w:b w:val="1"/>
            <w:i w:val="1"/>
          </w:rPr>
          <w:t>я</w:t>
        </w:r>
        <w:r>
          <w:rPr>
            <w:rFonts w:ascii="Times New Roman" w:hAnsi="Times New Roman"/>
            <w:b w:val="1"/>
            <w:i w:val="1"/>
          </w:rPr>
          <w:t xml:space="preserve"> контрольных работ:</w:t>
        </w:r>
      </w:ins>
    </w:p>
    <w:p w14:paraId="A10B0000">
      <w:pPr>
        <w:ind w:right="-132"/>
        <w:rPr>
          <w:ins w:author="Yurii Litvinov" w:date="2023-01-22T20:53:00" w:id="1910"/>
          <w:rFonts w:ascii="Times New Roman" w:hAnsi="Times New Roman"/>
        </w:rPr>
      </w:pPr>
      <w:ins w:author="Yurii Litvinov" w:date="2023-01-22T20:53:00" w:id="1911">
        <w:r>
          <w:rPr>
            <w:rFonts w:ascii="Times New Roman" w:hAnsi="Times New Roman"/>
          </w:rPr>
          <w:t>Задачи для контрольных работ основаны на изученном материале, связаны с домашними заданиями и подразумевают владение как практическими, так и теоретическими навыками.</w:t>
        </w:r>
      </w:ins>
    </w:p>
    <w:p w14:paraId="A20B0000">
      <w:pPr>
        <w:ind/>
        <w:jc w:val="both"/>
        <w:rPr>
          <w:rFonts w:ascii="Times New Roman" w:hAnsi="Times New Roman"/>
          <w:b w:val="1"/>
        </w:rPr>
      </w:pPr>
    </w:p>
    <w:p w14:paraId="A30B0000">
      <w:pPr>
        <w:ind/>
        <w:jc w:val="both"/>
        <w:rPr>
          <w:rFonts w:ascii="Times New Roman" w:hAnsi="Times New Roman"/>
          <w:b w:val="1"/>
        </w:rPr>
      </w:pPr>
    </w:p>
    <w:p w14:paraId="A40B0000">
      <w:pPr>
        <w:rPr>
          <w:rFonts w:ascii="Times New Roman" w:hAnsi="Times New Roman"/>
          <w:b w:val="1"/>
        </w:rPr>
      </w:pPr>
      <w:r>
        <w:rPr>
          <w:rFonts w:ascii="Times New Roman" w:hAnsi="Times New Roman"/>
          <w:b w:val="1"/>
        </w:rPr>
        <w:br w:type="page"/>
      </w:r>
    </w:p>
    <w:p w14:paraId="A50B0000">
      <w:pPr>
        <w:ind/>
        <w:jc w:val="both"/>
        <w:rPr>
          <w:rFonts w:ascii="Times New Roman" w:hAnsi="Times New Roman"/>
          <w:b w:val="1"/>
        </w:rPr>
      </w:pPr>
      <w:r>
        <w:rPr>
          <w:rFonts w:ascii="Times New Roman" w:hAnsi="Times New Roman"/>
          <w:b w:val="1"/>
        </w:rPr>
        <w:t xml:space="preserve">Вариант реализации 3: </w:t>
      </w:r>
      <w:r>
        <w:rPr>
          <w:rFonts w:ascii="Times New Roman" w:hAnsi="Times New Roman"/>
          <w:b w:val="1"/>
        </w:rPr>
        <w:t xml:space="preserve">Промышленное программирование, </w:t>
      </w:r>
      <w:r>
        <w:rPr>
          <w:rFonts w:ascii="Times New Roman" w:hAnsi="Times New Roman"/>
          <w:b w:val="1"/>
        </w:rPr>
        <w:t>C</w:t>
      </w:r>
      <w:r>
        <w:rPr>
          <w:rFonts w:ascii="Times New Roman" w:hAnsi="Times New Roman"/>
          <w:b w:val="1"/>
        </w:rPr>
        <w:t>#, С++</w:t>
      </w:r>
    </w:p>
    <w:p w14:paraId="A60B0000">
      <w:pPr>
        <w:ind/>
        <w:jc w:val="both"/>
        <w:rPr>
          <w:rFonts w:ascii="Times New Roman" w:hAnsi="Times New Roman"/>
        </w:rPr>
      </w:pPr>
    </w:p>
    <w:p w14:paraId="A70B0000">
      <w:pPr>
        <w:ind/>
        <w:jc w:val="both"/>
        <w:rPr>
          <w:rFonts w:ascii="Times New Roman" w:hAnsi="Times New Roman"/>
          <w:b w:val="1"/>
          <w:i w:val="1"/>
        </w:rPr>
      </w:pPr>
      <w:r>
        <w:rPr>
          <w:rFonts w:ascii="Times New Roman" w:hAnsi="Times New Roman"/>
          <w:b w:val="1"/>
          <w:i w:val="1"/>
        </w:rPr>
        <w:t>Пример</w:t>
      </w:r>
      <w:r>
        <w:rPr>
          <w:rFonts w:ascii="Times New Roman" w:hAnsi="Times New Roman"/>
          <w:b w:val="1"/>
          <w:i w:val="1"/>
        </w:rPr>
        <w:t>ы</w:t>
      </w:r>
      <w:r>
        <w:rPr>
          <w:rFonts w:ascii="Times New Roman" w:hAnsi="Times New Roman"/>
          <w:b w:val="1"/>
          <w:i w:val="1"/>
        </w:rPr>
        <w:t xml:space="preserve"> вопросов опроса:</w:t>
      </w:r>
    </w:p>
    <w:p w14:paraId="A80B0000">
      <w:pPr>
        <w:ind/>
        <w:jc w:val="both"/>
        <w:rPr>
          <w:rFonts w:ascii="Times New Roman" w:hAnsi="Times New Roman"/>
          <w:b w:val="1"/>
        </w:rPr>
      </w:pPr>
      <w:r>
        <w:rPr>
          <w:rFonts w:ascii="Times New Roman" w:hAnsi="Times New Roman"/>
          <w:b w:val="1"/>
        </w:rPr>
        <w:t>Семестр 1</w:t>
      </w:r>
    </w:p>
    <w:p w14:paraId="A90B0000">
      <w:pPr>
        <w:pStyle w:val="Style_1"/>
        <w:numPr>
          <w:ilvl w:val="0"/>
          <w:numId w:val="150"/>
        </w:numPr>
        <w:ind/>
        <w:jc w:val="both"/>
        <w:rPr>
          <w:rFonts w:ascii="Times New Roman" w:hAnsi="Times New Roman"/>
        </w:rPr>
      </w:pPr>
      <w:r>
        <w:rPr>
          <w:rFonts w:ascii="Times New Roman" w:hAnsi="Times New Roman"/>
        </w:rPr>
        <w:t xml:space="preserve">Опишите сигнатуру метода </w:t>
      </w:r>
      <w:r>
        <w:rPr>
          <w:rFonts w:ascii="Times New Roman" w:hAnsi="Times New Roman"/>
        </w:rPr>
        <w:t>Main</w:t>
      </w:r>
    </w:p>
    <w:p w14:paraId="AA0B0000">
      <w:pPr>
        <w:pStyle w:val="Style_1"/>
        <w:numPr>
          <w:ilvl w:val="0"/>
          <w:numId w:val="150"/>
        </w:numPr>
        <w:ind/>
        <w:jc w:val="both"/>
        <w:rPr>
          <w:rFonts w:ascii="Times New Roman" w:hAnsi="Times New Roman"/>
        </w:rPr>
      </w:pPr>
      <w:r>
        <w:rPr>
          <w:rFonts w:ascii="Times New Roman" w:hAnsi="Times New Roman"/>
        </w:rPr>
        <w:t>Приведите код на С#, позволяющий разобрать параметры командной строки</w:t>
      </w:r>
    </w:p>
    <w:p w14:paraId="AB0B0000">
      <w:pPr>
        <w:pStyle w:val="Style_1"/>
        <w:numPr>
          <w:ilvl w:val="0"/>
          <w:numId w:val="150"/>
        </w:numPr>
        <w:ind/>
        <w:jc w:val="both"/>
        <w:rPr>
          <w:rFonts w:ascii="Times New Roman" w:hAnsi="Times New Roman"/>
        </w:rPr>
      </w:pPr>
      <w:r>
        <w:rPr>
          <w:rFonts w:ascii="Times New Roman" w:hAnsi="Times New Roman"/>
        </w:rPr>
        <w:t>Приведите и кратко охарактеризуйте методы консольного ввода-вывода</w:t>
      </w:r>
    </w:p>
    <w:p w14:paraId="AC0B0000">
      <w:pPr>
        <w:pStyle w:val="Style_1"/>
        <w:numPr>
          <w:ilvl w:val="0"/>
          <w:numId w:val="150"/>
        </w:numPr>
        <w:ind/>
        <w:jc w:val="both"/>
        <w:rPr>
          <w:rFonts w:ascii="Times New Roman" w:hAnsi="Times New Roman"/>
        </w:rPr>
      </w:pPr>
      <w:r>
        <w:rPr>
          <w:rFonts w:ascii="Times New Roman" w:hAnsi="Times New Roman"/>
        </w:rPr>
        <w:t>Опишите в общих словах (или в виде небольшой схемы) иерархию системных</w:t>
      </w:r>
    </w:p>
    <w:p w14:paraId="AD0B0000">
      <w:pPr>
        <w:pStyle w:val="Style_1"/>
        <w:numPr>
          <w:ilvl w:val="0"/>
          <w:numId w:val="151"/>
        </w:numPr>
        <w:ind/>
        <w:jc w:val="both"/>
        <w:rPr>
          <w:rFonts w:ascii="Times New Roman" w:hAnsi="Times New Roman"/>
        </w:rPr>
      </w:pPr>
      <w:r>
        <w:rPr>
          <w:rFonts w:ascii="Times New Roman" w:hAnsi="Times New Roman"/>
        </w:rPr>
        <w:t>типов.</w:t>
      </w:r>
    </w:p>
    <w:p w14:paraId="AE0B0000">
      <w:pPr>
        <w:pStyle w:val="Style_1"/>
        <w:numPr>
          <w:ilvl w:val="0"/>
          <w:numId w:val="150"/>
        </w:numPr>
        <w:ind/>
        <w:jc w:val="both"/>
        <w:rPr>
          <w:rFonts w:ascii="Times New Roman" w:hAnsi="Times New Roman"/>
        </w:rPr>
      </w:pPr>
      <w:r>
        <w:rPr>
          <w:rFonts w:ascii="Times New Roman" w:hAnsi="Times New Roman"/>
        </w:rPr>
        <w:t>Что значит, что строки в С# неизменяемы?</w:t>
      </w:r>
    </w:p>
    <w:p w14:paraId="AF0B0000">
      <w:pPr>
        <w:pStyle w:val="Style_1"/>
        <w:numPr>
          <w:ilvl w:val="0"/>
          <w:numId w:val="150"/>
        </w:numPr>
        <w:ind/>
        <w:jc w:val="both"/>
        <w:rPr>
          <w:rFonts w:ascii="Times New Roman" w:hAnsi="Times New Roman"/>
        </w:rPr>
      </w:pPr>
      <w:r>
        <w:rPr>
          <w:rFonts w:ascii="Times New Roman" w:hAnsi="Times New Roman"/>
        </w:rPr>
        <w:t>Что такое сужающее/расширяющее преобразование типов? Какие ошибки можно</w:t>
      </w:r>
    </w:p>
    <w:p w14:paraId="B00B0000">
      <w:pPr>
        <w:pStyle w:val="Style_1"/>
        <w:numPr>
          <w:ilvl w:val="0"/>
          <w:numId w:val="151"/>
        </w:numPr>
        <w:ind/>
        <w:jc w:val="both"/>
        <w:rPr>
          <w:rFonts w:ascii="Times New Roman" w:hAnsi="Times New Roman"/>
        </w:rPr>
      </w:pPr>
      <w:r>
        <w:rPr>
          <w:rFonts w:ascii="Times New Roman" w:hAnsi="Times New Roman"/>
        </w:rPr>
        <w:t>допустить?</w:t>
      </w:r>
    </w:p>
    <w:p w14:paraId="B10B0000">
      <w:pPr>
        <w:pStyle w:val="Style_1"/>
        <w:numPr>
          <w:ilvl w:val="0"/>
          <w:numId w:val="150"/>
        </w:numPr>
        <w:ind/>
        <w:jc w:val="both"/>
        <w:rPr>
          <w:rFonts w:ascii="Times New Roman" w:hAnsi="Times New Roman"/>
        </w:rPr>
      </w:pPr>
      <w:r>
        <w:rPr>
          <w:rFonts w:ascii="Times New Roman" w:hAnsi="Times New Roman"/>
        </w:rPr>
        <w:t>В какой момент происходит выведение типа неявно типизированной переменной?</w:t>
      </w:r>
    </w:p>
    <w:p w14:paraId="B20B0000">
      <w:pPr>
        <w:pStyle w:val="Style_1"/>
        <w:numPr>
          <w:ilvl w:val="0"/>
          <w:numId w:val="150"/>
        </w:numPr>
        <w:ind/>
        <w:jc w:val="both"/>
        <w:rPr>
          <w:rFonts w:ascii="Times New Roman" w:hAnsi="Times New Roman"/>
        </w:rPr>
      </w:pPr>
      <w:r>
        <w:rPr>
          <w:rFonts w:ascii="Times New Roman" w:hAnsi="Times New Roman"/>
        </w:rPr>
        <w:t>Что такое необязательные аргументы? Какие ошибки возникнут при компиляции</w:t>
      </w:r>
    </w:p>
    <w:p w14:paraId="B30B0000">
      <w:pPr>
        <w:pStyle w:val="Style_1"/>
        <w:numPr>
          <w:ilvl w:val="0"/>
          <w:numId w:val="151"/>
        </w:numPr>
        <w:ind/>
        <w:jc w:val="both"/>
        <w:rPr>
          <w:rFonts w:ascii="Times New Roman" w:hAnsi="Times New Roman"/>
        </w:rPr>
      </w:pPr>
      <w:r>
        <w:rPr>
          <w:rFonts w:ascii="Times New Roman" w:hAnsi="Times New Roman"/>
        </w:rPr>
        <w:t>метода</w:t>
      </w:r>
      <w:r>
        <w:rPr>
          <w:rFonts w:ascii="Times New Roman" w:hAnsi="Times New Roman"/>
        </w:rPr>
        <w:t xml:space="preserve"> static void </w:t>
      </w:r>
      <w:r>
        <w:rPr>
          <w:rFonts w:ascii="Times New Roman" w:hAnsi="Times New Roman"/>
        </w:rPr>
        <w:t>EnterLogData</w:t>
      </w:r>
      <w:r>
        <w:rPr>
          <w:rFonts w:ascii="Times New Roman" w:hAnsi="Times New Roman"/>
        </w:rPr>
        <w:t xml:space="preserve"> </w:t>
      </w:r>
      <w:r>
        <w:rPr>
          <w:rFonts w:ascii="Times New Roman" w:hAnsi="Times New Roman"/>
        </w:rPr>
        <w:t>( string</w:t>
      </w:r>
      <w:r>
        <w:rPr>
          <w:rFonts w:ascii="Times New Roman" w:hAnsi="Times New Roman"/>
        </w:rPr>
        <w:t xml:space="preserve"> message, </w:t>
      </w:r>
      <w:r>
        <w:rPr>
          <w:rFonts w:ascii="Times New Roman" w:hAnsi="Times New Roman"/>
        </w:rPr>
        <w:t>DateTime</w:t>
      </w:r>
      <w:r>
        <w:rPr>
          <w:rFonts w:ascii="Times New Roman" w:hAnsi="Times New Roman"/>
        </w:rPr>
        <w:t xml:space="preserve"> timestamp =</w:t>
      </w:r>
    </w:p>
    <w:p w14:paraId="B40B0000">
      <w:pPr>
        <w:pStyle w:val="Style_1"/>
        <w:numPr>
          <w:ilvl w:val="0"/>
          <w:numId w:val="151"/>
        </w:numPr>
        <w:ind/>
        <w:jc w:val="both"/>
        <w:rPr>
          <w:rFonts w:ascii="Times New Roman" w:hAnsi="Times New Roman"/>
        </w:rPr>
      </w:pPr>
      <w:r>
        <w:rPr>
          <w:rFonts w:ascii="Times New Roman" w:hAnsi="Times New Roman"/>
        </w:rPr>
        <w:t>DateTime.Now</w:t>
      </w:r>
      <w:r>
        <w:rPr>
          <w:rFonts w:ascii="Times New Roman" w:hAnsi="Times New Roman"/>
        </w:rPr>
        <w:t xml:space="preserve">, string </w:t>
      </w:r>
      <w:r>
        <w:rPr>
          <w:rFonts w:ascii="Times New Roman" w:hAnsi="Times New Roman"/>
        </w:rPr>
        <w:t>owner )</w:t>
      </w:r>
      <w:r>
        <w:rPr>
          <w:rFonts w:ascii="Times New Roman" w:hAnsi="Times New Roman"/>
        </w:rPr>
        <w:t xml:space="preserve"> </w:t>
      </w:r>
      <w:r>
        <w:rPr>
          <w:rFonts w:ascii="Times New Roman" w:hAnsi="Times New Roman"/>
        </w:rPr>
        <w:t>и</w:t>
      </w:r>
      <w:r>
        <w:rPr>
          <w:rFonts w:ascii="Times New Roman" w:hAnsi="Times New Roman"/>
        </w:rPr>
        <w:t xml:space="preserve"> </w:t>
      </w:r>
      <w:r>
        <w:rPr>
          <w:rFonts w:ascii="Times New Roman" w:hAnsi="Times New Roman"/>
        </w:rPr>
        <w:t>почему</w:t>
      </w:r>
      <w:r>
        <w:rPr>
          <w:rFonts w:ascii="Times New Roman" w:hAnsi="Times New Roman"/>
        </w:rPr>
        <w:t>?</w:t>
      </w:r>
    </w:p>
    <w:p w14:paraId="B50B0000">
      <w:pPr>
        <w:pStyle w:val="Style_1"/>
        <w:numPr>
          <w:ilvl w:val="0"/>
          <w:numId w:val="150"/>
        </w:numPr>
        <w:ind/>
        <w:jc w:val="both"/>
        <w:rPr>
          <w:rFonts w:ascii="Times New Roman" w:hAnsi="Times New Roman"/>
        </w:rPr>
      </w:pPr>
      <w:r>
        <w:rPr>
          <w:rFonts w:ascii="Times New Roman" w:hAnsi="Times New Roman"/>
        </w:rPr>
        <w:t>Приведите код объявления массива, в котором можно хранить все что угодно.</w:t>
      </w:r>
    </w:p>
    <w:p w14:paraId="B60B0000">
      <w:pPr>
        <w:pStyle w:val="Style_1"/>
        <w:numPr>
          <w:ilvl w:val="0"/>
          <w:numId w:val="150"/>
        </w:numPr>
        <w:ind/>
        <w:jc w:val="both"/>
        <w:rPr>
          <w:rFonts w:ascii="Times New Roman" w:hAnsi="Times New Roman"/>
        </w:rPr>
      </w:pPr>
      <w:r>
        <w:rPr>
          <w:rFonts w:ascii="Times New Roman" w:hAnsi="Times New Roman"/>
        </w:rPr>
        <w:t>Что такое структура (</w:t>
      </w:r>
      <w:r>
        <w:rPr>
          <w:rFonts w:ascii="Times New Roman" w:hAnsi="Times New Roman"/>
        </w:rPr>
        <w:t>struct</w:t>
      </w:r>
      <w:r>
        <w:rPr>
          <w:rFonts w:ascii="Times New Roman" w:hAnsi="Times New Roman"/>
        </w:rPr>
        <w:t>) в С#? Для чего используется?</w:t>
      </w:r>
    </w:p>
    <w:p w14:paraId="B70B0000">
      <w:pPr>
        <w:pStyle w:val="Style_1"/>
        <w:numPr>
          <w:ilvl w:val="0"/>
          <w:numId w:val="150"/>
        </w:numPr>
        <w:ind/>
        <w:jc w:val="both"/>
        <w:rPr>
          <w:rFonts w:ascii="Times New Roman" w:hAnsi="Times New Roman"/>
        </w:rPr>
      </w:pPr>
      <w:r>
        <w:rPr>
          <w:rFonts w:ascii="Times New Roman" w:hAnsi="Times New Roman"/>
        </w:rPr>
        <w:t>Опишите особенности передачи ссылочного типа по значению и по ссылке.</w:t>
      </w:r>
    </w:p>
    <w:p w14:paraId="B80B0000">
      <w:pPr>
        <w:pStyle w:val="Style_1"/>
        <w:numPr>
          <w:ilvl w:val="0"/>
          <w:numId w:val="150"/>
        </w:numPr>
        <w:ind/>
        <w:jc w:val="both"/>
        <w:rPr>
          <w:rFonts w:ascii="Times New Roman" w:hAnsi="Times New Roman"/>
        </w:rPr>
      </w:pPr>
      <w:r>
        <w:rPr>
          <w:rFonts w:ascii="Times New Roman" w:hAnsi="Times New Roman"/>
        </w:rPr>
        <w:t xml:space="preserve">Объясните семантику </w:t>
      </w:r>
      <w:r>
        <w:rPr>
          <w:rFonts w:ascii="Times New Roman" w:hAnsi="Times New Roman"/>
        </w:rPr>
        <w:t>операции ?</w:t>
      </w:r>
      <w:r>
        <w:rPr>
          <w:rFonts w:ascii="Times New Roman" w:hAnsi="Times New Roman"/>
        </w:rPr>
        <w:t>?.</w:t>
      </w:r>
    </w:p>
    <w:p w14:paraId="B90B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ПКП-3, ПКП-4, УКБ-3</w:t>
      </w:r>
    </w:p>
    <w:p w14:paraId="BA0B0000">
      <w:pPr>
        <w:ind/>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Каждый ответ оценивается по шкале от 0 (нет ответа или неправильный ответ) до 2 (правильный и полный ответ), далее баллы складываются и приводятся в диапазон от 0 до 10 линейным преобразованием</w:t>
      </w:r>
      <w:r>
        <w:rPr>
          <w:rFonts w:ascii="Times New Roman" w:hAnsi="Times New Roman"/>
        </w:rPr>
        <w:t>.</w:t>
      </w:r>
    </w:p>
    <w:p w14:paraId="BB0B0000">
      <w:pPr>
        <w:ind/>
        <w:jc w:val="both"/>
        <w:rPr>
          <w:rFonts w:ascii="Times New Roman" w:hAnsi="Times New Roman"/>
        </w:rPr>
      </w:pPr>
    </w:p>
    <w:p w14:paraId="BC0B0000">
      <w:pPr>
        <w:ind/>
        <w:jc w:val="both"/>
        <w:rPr>
          <w:rFonts w:ascii="Times New Roman" w:hAnsi="Times New Roman"/>
          <w:b w:val="1"/>
        </w:rPr>
      </w:pPr>
      <w:r>
        <w:rPr>
          <w:rFonts w:ascii="Times New Roman" w:hAnsi="Times New Roman"/>
          <w:b w:val="1"/>
        </w:rPr>
        <w:t xml:space="preserve">Семестр 2, вариант 1, </w:t>
      </w:r>
      <w:r>
        <w:rPr>
          <w:rFonts w:ascii="Times New Roman" w:hAnsi="Times New Roman"/>
          <w:b w:val="1"/>
        </w:rPr>
        <w:t>C#.</w:t>
      </w:r>
    </w:p>
    <w:p w14:paraId="BD0B0000">
      <w:pPr>
        <w:pStyle w:val="Style_1"/>
        <w:numPr>
          <w:ilvl w:val="0"/>
          <w:numId w:val="152"/>
        </w:numPr>
        <w:ind/>
        <w:jc w:val="both"/>
        <w:rPr>
          <w:rFonts w:ascii="Times New Roman" w:hAnsi="Times New Roman"/>
        </w:rPr>
      </w:pPr>
      <w:r>
        <w:rPr>
          <w:rFonts w:ascii="Times New Roman" w:hAnsi="Times New Roman"/>
        </w:rPr>
        <w:t xml:space="preserve">Назовите и опишите открытые методы </w:t>
      </w:r>
      <w:r>
        <w:rPr>
          <w:rFonts w:ascii="Times New Roman" w:hAnsi="Times New Roman"/>
        </w:rPr>
        <w:t>System</w:t>
      </w:r>
      <w:r>
        <w:rPr>
          <w:rFonts w:ascii="Times New Roman" w:hAnsi="Times New Roman"/>
        </w:rPr>
        <w:t>.</w:t>
      </w:r>
      <w:r>
        <w:rPr>
          <w:rFonts w:ascii="Times New Roman" w:hAnsi="Times New Roman"/>
        </w:rPr>
        <w:t>Object</w:t>
      </w:r>
      <w:r>
        <w:rPr>
          <w:rFonts w:ascii="Times New Roman" w:hAnsi="Times New Roman"/>
        </w:rPr>
        <w:t>.</w:t>
      </w:r>
    </w:p>
    <w:p w14:paraId="BE0B0000">
      <w:pPr>
        <w:pStyle w:val="Style_1"/>
        <w:numPr>
          <w:ilvl w:val="0"/>
          <w:numId w:val="152"/>
        </w:numPr>
        <w:ind/>
        <w:jc w:val="both"/>
        <w:rPr>
          <w:rFonts w:ascii="Times New Roman" w:hAnsi="Times New Roman"/>
        </w:rPr>
      </w:pPr>
      <w:r>
        <w:rPr>
          <w:rFonts w:ascii="Times New Roman" w:hAnsi="Times New Roman"/>
        </w:rPr>
        <w:t>Что будет, если мы попытаемся явно привести объект к некоторому типу, пари этом объект не принадлежит к типу, его наследникам, его предкам?</w:t>
      </w:r>
    </w:p>
    <w:p w14:paraId="BF0B0000">
      <w:pPr>
        <w:pStyle w:val="Style_1"/>
        <w:numPr>
          <w:ilvl w:val="0"/>
          <w:numId w:val="152"/>
        </w:numPr>
        <w:ind/>
        <w:jc w:val="both"/>
        <w:rPr>
          <w:rFonts w:ascii="Times New Roman" w:hAnsi="Times New Roman"/>
        </w:rPr>
      </w:pPr>
      <w:r>
        <w:rPr>
          <w:rFonts w:ascii="Times New Roman" w:hAnsi="Times New Roman"/>
        </w:rPr>
        <w:t xml:space="preserve">Опишите как использовать операторы </w:t>
      </w:r>
      <w:r>
        <w:rPr>
          <w:rFonts w:ascii="Times New Roman" w:hAnsi="Times New Roman"/>
        </w:rPr>
        <w:t>as</w:t>
      </w:r>
      <w:r>
        <w:rPr>
          <w:rFonts w:ascii="Times New Roman" w:hAnsi="Times New Roman"/>
        </w:rPr>
        <w:t xml:space="preserve"> и </w:t>
      </w:r>
      <w:r>
        <w:rPr>
          <w:rFonts w:ascii="Times New Roman" w:hAnsi="Times New Roman"/>
        </w:rPr>
        <w:t>is</w:t>
      </w:r>
      <w:r>
        <w:rPr>
          <w:rFonts w:ascii="Times New Roman" w:hAnsi="Times New Roman"/>
        </w:rPr>
        <w:t>, как сделать приведение эффективно.</w:t>
      </w:r>
    </w:p>
    <w:p w14:paraId="C00B0000">
      <w:pPr>
        <w:pStyle w:val="Style_1"/>
        <w:numPr>
          <w:ilvl w:val="0"/>
          <w:numId w:val="152"/>
        </w:numPr>
        <w:ind/>
        <w:jc w:val="both"/>
        <w:rPr>
          <w:rFonts w:ascii="Times New Roman" w:hAnsi="Times New Roman"/>
        </w:rPr>
      </w:pPr>
      <w:r>
        <w:rPr>
          <w:rFonts w:ascii="Times New Roman" w:hAnsi="Times New Roman"/>
        </w:rPr>
        <w:t>Что такое пространства имен, зачем нужны?</w:t>
      </w:r>
    </w:p>
    <w:p w14:paraId="C10B0000">
      <w:pPr>
        <w:pStyle w:val="Style_1"/>
        <w:numPr>
          <w:ilvl w:val="0"/>
          <w:numId w:val="152"/>
        </w:numPr>
        <w:ind/>
        <w:jc w:val="both"/>
        <w:rPr>
          <w:rFonts w:ascii="Times New Roman" w:hAnsi="Times New Roman"/>
        </w:rPr>
      </w:pPr>
      <w:r>
        <w:rPr>
          <w:rFonts w:ascii="Times New Roman" w:hAnsi="Times New Roman"/>
        </w:rPr>
        <w:t>Что такое объект-тип и объект? Как связаны?</w:t>
      </w:r>
    </w:p>
    <w:p w14:paraId="C20B0000">
      <w:pPr>
        <w:pStyle w:val="Style_1"/>
        <w:numPr>
          <w:ilvl w:val="0"/>
          <w:numId w:val="152"/>
        </w:numPr>
        <w:ind/>
        <w:jc w:val="both"/>
        <w:rPr>
          <w:rFonts w:ascii="Times New Roman" w:hAnsi="Times New Roman"/>
        </w:rPr>
      </w:pPr>
      <w:r>
        <w:rPr>
          <w:rFonts w:ascii="Times New Roman" w:hAnsi="Times New Roman"/>
        </w:rPr>
        <w:t xml:space="preserve">Опишите тип данных </w:t>
      </w:r>
      <w:r>
        <w:rPr>
          <w:rFonts w:ascii="Times New Roman" w:hAnsi="Times New Roman"/>
        </w:rPr>
        <w:t>System</w:t>
      </w:r>
      <w:r>
        <w:rPr>
          <w:rFonts w:ascii="Times New Roman" w:hAnsi="Times New Roman"/>
        </w:rPr>
        <w:t>.</w:t>
      </w:r>
      <w:r>
        <w:rPr>
          <w:rFonts w:ascii="Times New Roman" w:hAnsi="Times New Roman"/>
        </w:rPr>
        <w:t>Single</w:t>
      </w:r>
      <w:r>
        <w:rPr>
          <w:rFonts w:ascii="Times New Roman" w:hAnsi="Times New Roman"/>
        </w:rPr>
        <w:t>.</w:t>
      </w:r>
    </w:p>
    <w:p w14:paraId="C30B0000">
      <w:pPr>
        <w:pStyle w:val="Style_1"/>
        <w:numPr>
          <w:ilvl w:val="0"/>
          <w:numId w:val="152"/>
        </w:numPr>
        <w:ind/>
        <w:jc w:val="both"/>
        <w:rPr>
          <w:rFonts w:ascii="Times New Roman" w:hAnsi="Times New Roman"/>
        </w:rPr>
      </w:pPr>
      <w:r>
        <w:rPr>
          <w:rFonts w:ascii="Times New Roman" w:hAnsi="Times New Roman"/>
        </w:rPr>
        <w:t xml:space="preserve">Каково назначение ключевых слов </w:t>
      </w:r>
      <w:r>
        <w:rPr>
          <w:rFonts w:ascii="Times New Roman" w:hAnsi="Times New Roman"/>
        </w:rPr>
        <w:t>checked</w:t>
      </w:r>
      <w:r>
        <w:rPr>
          <w:rFonts w:ascii="Times New Roman" w:hAnsi="Times New Roman"/>
        </w:rPr>
        <w:t xml:space="preserve"> и </w:t>
      </w:r>
      <w:r>
        <w:rPr>
          <w:rFonts w:ascii="Times New Roman" w:hAnsi="Times New Roman"/>
        </w:rPr>
        <w:t>unchecked</w:t>
      </w:r>
      <w:r>
        <w:rPr>
          <w:rFonts w:ascii="Times New Roman" w:hAnsi="Times New Roman"/>
        </w:rPr>
        <w:t>?</w:t>
      </w:r>
    </w:p>
    <w:p w14:paraId="C40B0000">
      <w:pPr>
        <w:pStyle w:val="Style_1"/>
        <w:numPr>
          <w:ilvl w:val="0"/>
          <w:numId w:val="152"/>
        </w:numPr>
        <w:ind/>
        <w:jc w:val="both"/>
        <w:rPr>
          <w:rFonts w:ascii="Times New Roman" w:hAnsi="Times New Roman"/>
        </w:rPr>
      </w:pPr>
      <w:r>
        <w:rPr>
          <w:rFonts w:ascii="Times New Roman" w:hAnsi="Times New Roman"/>
        </w:rPr>
        <w:t xml:space="preserve">Когда следует использовать ссылочный и значащий типы в ЯП </w:t>
      </w:r>
      <w:r>
        <w:rPr>
          <w:rFonts w:ascii="Times New Roman" w:hAnsi="Times New Roman"/>
        </w:rPr>
        <w:t>C</w:t>
      </w:r>
      <w:r>
        <w:rPr>
          <w:rFonts w:ascii="Times New Roman" w:hAnsi="Times New Roman"/>
        </w:rPr>
        <w:t>#? Что нужно учитывать?</w:t>
      </w:r>
      <w:r>
        <w:rPr>
          <w:rFonts w:ascii="Times New Roman" w:hAnsi="Times New Roman"/>
        </w:rPr>
        <w:t xml:space="preserve"> </w:t>
      </w:r>
    </w:p>
    <w:p w14:paraId="C50B0000">
      <w:pPr>
        <w:pStyle w:val="Style_1"/>
        <w:numPr>
          <w:ilvl w:val="0"/>
          <w:numId w:val="152"/>
        </w:numPr>
        <w:ind/>
        <w:jc w:val="both"/>
        <w:rPr>
          <w:rFonts w:ascii="Times New Roman" w:hAnsi="Times New Roman"/>
        </w:rPr>
      </w:pPr>
      <w:r>
        <w:rPr>
          <w:rFonts w:ascii="Times New Roman" w:hAnsi="Times New Roman"/>
        </w:rPr>
        <w:t xml:space="preserve">Как осуществить приведение упакованного типа в </w:t>
      </w:r>
      <w:r>
        <w:rPr>
          <w:rFonts w:ascii="Times New Roman" w:hAnsi="Times New Roman"/>
        </w:rPr>
        <w:t>C</w:t>
      </w:r>
      <w:r>
        <w:rPr>
          <w:rFonts w:ascii="Times New Roman" w:hAnsi="Times New Roman"/>
        </w:rPr>
        <w:t xml:space="preserve"># с </w:t>
      </w:r>
      <w:r>
        <w:rPr>
          <w:rFonts w:ascii="Times New Roman" w:hAnsi="Times New Roman"/>
        </w:rPr>
        <w:t>Int</w:t>
      </w:r>
      <w:r>
        <w:rPr>
          <w:rFonts w:ascii="Times New Roman" w:hAnsi="Times New Roman"/>
        </w:rPr>
        <w:t xml:space="preserve">32 в </w:t>
      </w:r>
      <w:r>
        <w:rPr>
          <w:rFonts w:ascii="Times New Roman" w:hAnsi="Times New Roman"/>
        </w:rPr>
        <w:t>Int</w:t>
      </w:r>
      <w:r>
        <w:rPr>
          <w:rFonts w:ascii="Times New Roman" w:hAnsi="Times New Roman"/>
        </w:rPr>
        <w:t>16 (распакованный)?</w:t>
      </w:r>
    </w:p>
    <w:p w14:paraId="C60B0000">
      <w:pPr>
        <w:pStyle w:val="Style_1"/>
        <w:numPr>
          <w:ilvl w:val="0"/>
          <w:numId w:val="152"/>
        </w:numPr>
        <w:ind/>
        <w:jc w:val="both"/>
        <w:rPr>
          <w:rFonts w:ascii="Times New Roman" w:hAnsi="Times New Roman"/>
        </w:rPr>
      </w:pPr>
      <w:r>
        <w:rPr>
          <w:rFonts w:ascii="Times New Roman" w:hAnsi="Times New Roman"/>
        </w:rPr>
        <w:t xml:space="preserve">Какие 4 характеристики, присущие равенству, должны обеспечиваться при перегрузке операции </w:t>
      </w:r>
      <w:r>
        <w:rPr>
          <w:rFonts w:ascii="Times New Roman" w:hAnsi="Times New Roman"/>
        </w:rPr>
        <w:t>Equals</w:t>
      </w:r>
      <w:r>
        <w:rPr>
          <w:rFonts w:ascii="Times New Roman" w:hAnsi="Times New Roman"/>
        </w:rPr>
        <w:t>?</w:t>
      </w:r>
    </w:p>
    <w:p w14:paraId="C70B0000">
      <w:pPr>
        <w:pStyle w:val="Style_1"/>
        <w:numPr>
          <w:ilvl w:val="0"/>
          <w:numId w:val="152"/>
        </w:numPr>
        <w:ind/>
        <w:jc w:val="both"/>
        <w:rPr>
          <w:rFonts w:ascii="Times New Roman" w:hAnsi="Times New Roman"/>
        </w:rPr>
      </w:pPr>
      <w:r>
        <w:rPr>
          <w:rFonts w:ascii="Times New Roman" w:hAnsi="Times New Roman"/>
        </w:rPr>
        <w:t xml:space="preserve">Опишите смысл использования объявления </w:t>
      </w:r>
      <w:r>
        <w:rPr>
          <w:rFonts w:ascii="Times New Roman" w:hAnsi="Times New Roman"/>
        </w:rPr>
        <w:t>partial</w:t>
      </w:r>
      <w:r>
        <w:rPr>
          <w:rFonts w:ascii="Times New Roman" w:hAnsi="Times New Roman"/>
        </w:rPr>
        <w:t xml:space="preserve"> (</w:t>
      </w:r>
      <w:r>
        <w:rPr>
          <w:rFonts w:ascii="Times New Roman" w:hAnsi="Times New Roman"/>
        </w:rPr>
        <w:t>2-3</w:t>
      </w:r>
      <w:r>
        <w:rPr>
          <w:rFonts w:ascii="Times New Roman" w:hAnsi="Times New Roman"/>
        </w:rPr>
        <w:t xml:space="preserve"> случая).</w:t>
      </w:r>
    </w:p>
    <w:p w14:paraId="C80B0000">
      <w:pPr>
        <w:pStyle w:val="Style_1"/>
        <w:numPr>
          <w:ilvl w:val="0"/>
          <w:numId w:val="152"/>
        </w:numPr>
        <w:ind/>
        <w:jc w:val="both"/>
        <w:rPr>
          <w:rFonts w:ascii="Times New Roman" w:hAnsi="Times New Roman"/>
        </w:rPr>
      </w:pPr>
      <w:r>
        <w:rPr>
          <w:rFonts w:ascii="Times New Roman" w:hAnsi="Times New Roman"/>
        </w:rPr>
        <w:t xml:space="preserve">Опишите влияние ключевого слова ЯП </w:t>
      </w:r>
      <w:r>
        <w:rPr>
          <w:rFonts w:ascii="Times New Roman" w:hAnsi="Times New Roman"/>
        </w:rPr>
        <w:t>C</w:t>
      </w:r>
      <w:r>
        <w:rPr>
          <w:rFonts w:ascii="Times New Roman" w:hAnsi="Times New Roman"/>
        </w:rPr>
        <w:t># (</w:t>
      </w:r>
      <w:r>
        <w:rPr>
          <w:rFonts w:ascii="Times New Roman" w:hAnsi="Times New Roman"/>
        </w:rPr>
        <w:t>abstract</w:t>
      </w:r>
      <w:r>
        <w:rPr>
          <w:rFonts w:ascii="Times New Roman" w:hAnsi="Times New Roman"/>
        </w:rPr>
        <w:t xml:space="preserve">, </w:t>
      </w:r>
      <w:r>
        <w:rPr>
          <w:rFonts w:ascii="Times New Roman" w:hAnsi="Times New Roman"/>
        </w:rPr>
        <w:t>virtual</w:t>
      </w:r>
      <w:r>
        <w:rPr>
          <w:rFonts w:ascii="Times New Roman" w:hAnsi="Times New Roman"/>
        </w:rPr>
        <w:t xml:space="preserve">, </w:t>
      </w:r>
      <w:r>
        <w:rPr>
          <w:rFonts w:ascii="Times New Roman" w:hAnsi="Times New Roman"/>
        </w:rPr>
        <w:t>override</w:t>
      </w:r>
      <w:r>
        <w:rPr>
          <w:rFonts w:ascii="Times New Roman" w:hAnsi="Times New Roman"/>
        </w:rPr>
        <w:t xml:space="preserve">, </w:t>
      </w:r>
      <w:r>
        <w:rPr>
          <w:rFonts w:ascii="Times New Roman" w:hAnsi="Times New Roman"/>
        </w:rPr>
        <w:t>sealed</w:t>
      </w:r>
      <w:r>
        <w:rPr>
          <w:rFonts w:ascii="Times New Roman" w:hAnsi="Times New Roman"/>
        </w:rPr>
        <w:t xml:space="preserve">, </w:t>
      </w:r>
      <w:r>
        <w:rPr>
          <w:rFonts w:ascii="Times New Roman" w:hAnsi="Times New Roman"/>
        </w:rPr>
        <w:t>new</w:t>
      </w:r>
      <w:r>
        <w:rPr>
          <w:rFonts w:ascii="Times New Roman" w:hAnsi="Times New Roman"/>
        </w:rPr>
        <w:t>) на (тип, метод/свойство/событие, константу/поле). Выберите любые две комбинации с разным характером влияния.</w:t>
      </w:r>
    </w:p>
    <w:p w14:paraId="C90B0000">
      <w:pPr>
        <w:pStyle w:val="Style_1"/>
        <w:numPr>
          <w:ilvl w:val="0"/>
          <w:numId w:val="152"/>
        </w:numPr>
        <w:ind/>
        <w:jc w:val="both"/>
        <w:rPr>
          <w:rFonts w:ascii="Times New Roman" w:hAnsi="Times New Roman"/>
        </w:rPr>
      </w:pPr>
      <w:r>
        <w:rPr>
          <w:rFonts w:ascii="Times New Roman" w:hAnsi="Times New Roman"/>
        </w:rPr>
        <w:t>Зачем пытаются минимизировать количество виртуальных методов?</w:t>
      </w:r>
    </w:p>
    <w:p w14:paraId="CA0B0000">
      <w:pPr>
        <w:pStyle w:val="Style_1"/>
        <w:numPr>
          <w:ilvl w:val="0"/>
          <w:numId w:val="152"/>
        </w:numPr>
        <w:ind/>
        <w:jc w:val="both"/>
        <w:rPr>
          <w:rFonts w:ascii="Times New Roman" w:hAnsi="Times New Roman"/>
        </w:rPr>
      </w:pPr>
      <w:r>
        <w:rPr>
          <w:rFonts w:ascii="Times New Roman" w:hAnsi="Times New Roman"/>
        </w:rPr>
        <w:t xml:space="preserve">Назовите правила проектирования классов, </w:t>
      </w:r>
      <w:r>
        <w:rPr>
          <w:rFonts w:ascii="Times New Roman" w:hAnsi="Times New Roman"/>
        </w:rPr>
        <w:t>3-4</w:t>
      </w:r>
      <w:r>
        <w:rPr>
          <w:rFonts w:ascii="Times New Roman" w:hAnsi="Times New Roman"/>
        </w:rPr>
        <w:t xml:space="preserve"> штуки.</w:t>
      </w:r>
    </w:p>
    <w:p w14:paraId="CB0B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ПКП-3, ПКП-4, УКБ-3</w:t>
      </w:r>
    </w:p>
    <w:p w14:paraId="CC0B0000">
      <w:pPr>
        <w:ind/>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Каждый ответ оценивается по шкале от 0 (нет ответа или неправильный ответ) до 2 (правильный и полный ответ), далее баллы складываются и приводятся в диапазон от 0 до 10 линейным преобразованием</w:t>
      </w:r>
      <w:r>
        <w:rPr>
          <w:rFonts w:ascii="Times New Roman" w:hAnsi="Times New Roman"/>
        </w:rPr>
        <w:t>.</w:t>
      </w:r>
    </w:p>
    <w:p w14:paraId="CD0B0000">
      <w:pPr>
        <w:ind/>
        <w:jc w:val="both"/>
        <w:rPr>
          <w:rFonts w:ascii="Times New Roman" w:hAnsi="Times New Roman"/>
        </w:rPr>
      </w:pPr>
    </w:p>
    <w:p w14:paraId="CE0B0000">
      <w:pPr>
        <w:ind/>
        <w:jc w:val="both"/>
        <w:rPr>
          <w:rFonts w:ascii="Times New Roman" w:hAnsi="Times New Roman"/>
          <w:b w:val="1"/>
        </w:rPr>
      </w:pPr>
      <w:r>
        <w:rPr>
          <w:rFonts w:ascii="Times New Roman" w:hAnsi="Times New Roman"/>
          <w:b w:val="1"/>
        </w:rPr>
        <w:t>Семестр 2 вариант 2, С++.</w:t>
      </w:r>
    </w:p>
    <w:p w14:paraId="CF0B0000">
      <w:pPr>
        <w:pStyle w:val="Style_1"/>
        <w:numPr>
          <w:ilvl w:val="0"/>
          <w:numId w:val="153"/>
        </w:numPr>
        <w:ind/>
        <w:jc w:val="both"/>
        <w:rPr>
          <w:rFonts w:ascii="Times New Roman" w:hAnsi="Times New Roman"/>
        </w:rPr>
      </w:pPr>
      <w:r>
        <w:rPr>
          <w:rFonts w:ascii="Times New Roman" w:hAnsi="Times New Roman"/>
        </w:rPr>
        <w:t>Сравните составные типы «указатель» и «ссылка».</w:t>
      </w:r>
    </w:p>
    <w:p w14:paraId="D00B0000">
      <w:pPr>
        <w:pStyle w:val="Style_1"/>
        <w:numPr>
          <w:ilvl w:val="0"/>
          <w:numId w:val="153"/>
        </w:numPr>
        <w:ind/>
        <w:jc w:val="both"/>
        <w:rPr>
          <w:rFonts w:ascii="Times New Roman" w:hAnsi="Times New Roman"/>
        </w:rPr>
      </w:pPr>
      <w:r>
        <w:rPr>
          <w:rFonts w:ascii="Times New Roman" w:hAnsi="Times New Roman"/>
        </w:rPr>
        <w:t>Можно ли «перенаправить» ссылку на новый объект? Что произойдет в следующем коде:</w:t>
      </w:r>
    </w:p>
    <w:p w14:paraId="D10B0000">
      <w:pPr>
        <w:pStyle w:val="Style_1"/>
        <w:numPr>
          <w:ilvl w:val="0"/>
          <w:numId w:val="153"/>
        </w:numPr>
        <w:ind/>
        <w:jc w:val="both"/>
        <w:rPr>
          <w:rFonts w:ascii="Times New Roman" w:hAnsi="Times New Roman"/>
        </w:rPr>
      </w:pPr>
      <w:r>
        <w:rPr>
          <w:rFonts w:ascii="Times New Roman" w:hAnsi="Times New Roman"/>
        </w:rPr>
        <w:t>int</w:t>
      </w:r>
      <w:r>
        <w:rPr>
          <w:rFonts w:ascii="Times New Roman" w:hAnsi="Times New Roman"/>
        </w:rPr>
        <w:t xml:space="preserve"> &amp;ref1 = …;</w:t>
      </w:r>
    </w:p>
    <w:p w14:paraId="D20B0000">
      <w:pPr>
        <w:pStyle w:val="Style_1"/>
        <w:numPr>
          <w:ilvl w:val="0"/>
          <w:numId w:val="153"/>
        </w:numPr>
        <w:ind/>
        <w:jc w:val="both"/>
        <w:rPr>
          <w:rFonts w:ascii="Times New Roman" w:hAnsi="Times New Roman"/>
        </w:rPr>
      </w:pPr>
      <w:r>
        <w:rPr>
          <w:rFonts w:ascii="Times New Roman" w:hAnsi="Times New Roman"/>
        </w:rPr>
        <w:t>int</w:t>
      </w:r>
      <w:r>
        <w:rPr>
          <w:rFonts w:ascii="Times New Roman" w:hAnsi="Times New Roman"/>
        </w:rPr>
        <w:t xml:space="preserve"> &amp;ref2 = …;</w:t>
      </w:r>
    </w:p>
    <w:p w14:paraId="D30B0000">
      <w:pPr>
        <w:pStyle w:val="Style_1"/>
        <w:numPr>
          <w:ilvl w:val="0"/>
          <w:numId w:val="153"/>
        </w:numPr>
        <w:ind/>
        <w:jc w:val="both"/>
        <w:rPr>
          <w:rFonts w:ascii="Times New Roman" w:hAnsi="Times New Roman"/>
        </w:rPr>
      </w:pPr>
      <w:r>
        <w:rPr>
          <w:rFonts w:ascii="Times New Roman" w:hAnsi="Times New Roman"/>
        </w:rPr>
        <w:t>int</w:t>
      </w:r>
      <w:r>
        <w:rPr>
          <w:rFonts w:ascii="Times New Roman" w:hAnsi="Times New Roman"/>
        </w:rPr>
        <w:t xml:space="preserve"> x = 5;</w:t>
      </w:r>
    </w:p>
    <w:p w14:paraId="D40B0000">
      <w:pPr>
        <w:pStyle w:val="Style_1"/>
        <w:numPr>
          <w:ilvl w:val="0"/>
          <w:numId w:val="153"/>
        </w:numPr>
        <w:ind/>
        <w:jc w:val="both"/>
        <w:rPr>
          <w:rFonts w:ascii="Times New Roman" w:hAnsi="Times New Roman"/>
        </w:rPr>
      </w:pPr>
      <w:r>
        <w:rPr>
          <w:rFonts w:ascii="Times New Roman" w:hAnsi="Times New Roman"/>
        </w:rPr>
        <w:t>------</w:t>
      </w:r>
    </w:p>
    <w:p w14:paraId="D50B0000">
      <w:pPr>
        <w:pStyle w:val="Style_1"/>
        <w:numPr>
          <w:ilvl w:val="0"/>
          <w:numId w:val="153"/>
        </w:numPr>
        <w:ind/>
        <w:jc w:val="both"/>
        <w:rPr>
          <w:rFonts w:ascii="Times New Roman" w:hAnsi="Times New Roman"/>
        </w:rPr>
      </w:pPr>
      <w:r>
        <w:rPr>
          <w:rFonts w:ascii="Times New Roman" w:hAnsi="Times New Roman"/>
        </w:rPr>
        <w:t>ref1 = x;</w:t>
      </w:r>
    </w:p>
    <w:p w14:paraId="D60B0000">
      <w:pPr>
        <w:pStyle w:val="Style_1"/>
        <w:numPr>
          <w:ilvl w:val="0"/>
          <w:numId w:val="153"/>
        </w:numPr>
        <w:ind/>
        <w:jc w:val="both"/>
        <w:rPr>
          <w:rFonts w:ascii="Times New Roman" w:hAnsi="Times New Roman"/>
        </w:rPr>
      </w:pPr>
      <w:r>
        <w:rPr>
          <w:rFonts w:ascii="Times New Roman" w:hAnsi="Times New Roman"/>
        </w:rPr>
        <w:t>ref1 = ref2;</w:t>
      </w:r>
    </w:p>
    <w:p w14:paraId="D70B0000">
      <w:pPr>
        <w:pStyle w:val="Style_1"/>
        <w:numPr>
          <w:ilvl w:val="0"/>
          <w:numId w:val="153"/>
        </w:numPr>
        <w:ind/>
        <w:jc w:val="both"/>
        <w:rPr>
          <w:rFonts w:ascii="Times New Roman" w:hAnsi="Times New Roman"/>
        </w:rPr>
      </w:pPr>
      <w:r>
        <w:rPr>
          <w:rFonts w:ascii="Times New Roman" w:hAnsi="Times New Roman"/>
        </w:rPr>
        <w:t xml:space="preserve">В чем отличие модификаторов </w:t>
      </w:r>
      <w:r>
        <w:rPr>
          <w:rFonts w:ascii="Times New Roman" w:hAnsi="Times New Roman"/>
        </w:rPr>
        <w:t>const</w:t>
      </w:r>
      <w:r>
        <w:rPr>
          <w:rFonts w:ascii="Times New Roman" w:hAnsi="Times New Roman"/>
        </w:rPr>
        <w:t xml:space="preserve"> верхнего и нижнего уровней? На константность чего указывают разные уровни? Какие могут иметь ссылка и указатель?</w:t>
      </w:r>
    </w:p>
    <w:p w14:paraId="D80B0000">
      <w:pPr>
        <w:pStyle w:val="Style_1"/>
        <w:numPr>
          <w:ilvl w:val="0"/>
          <w:numId w:val="153"/>
        </w:numPr>
        <w:ind/>
        <w:jc w:val="both"/>
        <w:rPr>
          <w:rFonts w:ascii="Times New Roman" w:hAnsi="Times New Roman"/>
        </w:rPr>
      </w:pPr>
      <w:r>
        <w:rPr>
          <w:rFonts w:ascii="Times New Roman" w:hAnsi="Times New Roman"/>
        </w:rPr>
        <w:t>Что такое константное выражение? Как сделать переменную или функцию константным выражением?</w:t>
      </w:r>
    </w:p>
    <w:p w14:paraId="D90B0000">
      <w:pPr>
        <w:pStyle w:val="Style_1"/>
        <w:numPr>
          <w:ilvl w:val="0"/>
          <w:numId w:val="153"/>
        </w:numPr>
        <w:ind/>
        <w:jc w:val="both"/>
        <w:rPr>
          <w:rFonts w:ascii="Times New Roman" w:hAnsi="Times New Roman"/>
        </w:rPr>
      </w:pPr>
      <w:r>
        <w:rPr>
          <w:rFonts w:ascii="Times New Roman" w:hAnsi="Times New Roman"/>
        </w:rPr>
        <w:t xml:space="preserve">Какой тип будет иметь </w:t>
      </w:r>
      <w:r>
        <w:rPr>
          <w:rFonts w:ascii="Times New Roman" w:hAnsi="Times New Roman"/>
        </w:rPr>
        <w:t>var</w:t>
      </w:r>
      <w:r>
        <w:rPr>
          <w:rFonts w:ascii="Times New Roman" w:hAnsi="Times New Roman"/>
        </w:rPr>
        <w:t xml:space="preserve"> и почему:</w:t>
      </w:r>
    </w:p>
    <w:p w14:paraId="DA0B0000">
      <w:pPr>
        <w:pStyle w:val="Style_1"/>
        <w:numPr>
          <w:ilvl w:val="0"/>
          <w:numId w:val="153"/>
        </w:numPr>
        <w:ind/>
        <w:jc w:val="both"/>
        <w:rPr>
          <w:rFonts w:ascii="Times New Roman" w:hAnsi="Times New Roman"/>
        </w:rPr>
      </w:pPr>
      <w:r>
        <w:rPr>
          <w:rFonts w:ascii="Times New Roman" w:hAnsi="Times New Roman"/>
        </w:rPr>
        <w:tab/>
      </w:r>
      <w:r>
        <w:rPr>
          <w:rFonts w:ascii="Times New Roman" w:hAnsi="Times New Roman"/>
        </w:rPr>
        <w:t>```</w:t>
      </w:r>
    </w:p>
    <w:p w14:paraId="DB0B0000">
      <w:pPr>
        <w:pStyle w:val="Style_1"/>
        <w:numPr>
          <w:ilvl w:val="0"/>
          <w:numId w:val="153"/>
        </w:numPr>
        <w:ind/>
        <w:jc w:val="both"/>
        <w:rPr>
          <w:rFonts w:ascii="Times New Roman" w:hAnsi="Times New Roman"/>
        </w:rPr>
      </w:pPr>
      <w:r>
        <w:rPr>
          <w:rFonts w:ascii="Times New Roman" w:hAnsi="Times New Roman"/>
        </w:rPr>
        <w:tab/>
      </w:r>
      <w:r>
        <w:rPr>
          <w:rFonts w:ascii="Times New Roman" w:hAnsi="Times New Roman"/>
        </w:rPr>
        <w:t xml:space="preserve">// </w:t>
      </w:r>
      <w:r>
        <w:rPr>
          <w:rFonts w:ascii="Times New Roman" w:hAnsi="Times New Roman"/>
        </w:rPr>
        <w:t>pseudo_type</w:t>
      </w:r>
      <w:r>
        <w:rPr>
          <w:rFonts w:ascii="Times New Roman" w:hAnsi="Times New Roman"/>
        </w:rPr>
        <w:t xml:space="preserve"> объявлен как псевдоним </w:t>
      </w:r>
      <w:r>
        <w:rPr>
          <w:rFonts w:ascii="Times New Roman" w:hAnsi="Times New Roman"/>
        </w:rPr>
        <w:t>int</w:t>
      </w:r>
      <w:r>
        <w:rPr>
          <w:rFonts w:ascii="Times New Roman" w:hAnsi="Times New Roman"/>
        </w:rPr>
        <w:t xml:space="preserve"> *</w:t>
      </w:r>
    </w:p>
    <w:p w14:paraId="DC0B0000">
      <w:pPr>
        <w:pStyle w:val="Style_1"/>
        <w:numPr>
          <w:ilvl w:val="0"/>
          <w:numId w:val="153"/>
        </w:numPr>
        <w:ind/>
        <w:jc w:val="both"/>
        <w:rPr>
          <w:rFonts w:ascii="Times New Roman" w:hAnsi="Times New Roman"/>
        </w:rPr>
      </w:pPr>
      <w:r>
        <w:rPr>
          <w:rFonts w:ascii="Times New Roman" w:hAnsi="Times New Roman"/>
        </w:rPr>
        <w:tab/>
      </w:r>
      <w:r>
        <w:rPr>
          <w:rFonts w:ascii="Times New Roman" w:hAnsi="Times New Roman"/>
        </w:rPr>
        <w:t>const</w:t>
      </w:r>
      <w:r>
        <w:rPr>
          <w:rFonts w:ascii="Times New Roman" w:hAnsi="Times New Roman"/>
        </w:rPr>
        <w:t xml:space="preserve"> </w:t>
      </w:r>
      <w:r>
        <w:rPr>
          <w:rFonts w:ascii="Times New Roman" w:hAnsi="Times New Roman"/>
        </w:rPr>
        <w:t>pseudo_type</w:t>
      </w:r>
      <w:r>
        <w:rPr>
          <w:rFonts w:ascii="Times New Roman" w:hAnsi="Times New Roman"/>
        </w:rPr>
        <w:t xml:space="preserve"> </w:t>
      </w:r>
      <w:r>
        <w:rPr>
          <w:rFonts w:ascii="Times New Roman" w:hAnsi="Times New Roman"/>
        </w:rPr>
        <w:t>var</w:t>
      </w:r>
      <w:r>
        <w:rPr>
          <w:rFonts w:ascii="Times New Roman" w:hAnsi="Times New Roman"/>
        </w:rPr>
        <w:t>;</w:t>
      </w:r>
    </w:p>
    <w:p w14:paraId="DD0B0000">
      <w:pPr>
        <w:pStyle w:val="Style_1"/>
        <w:numPr>
          <w:ilvl w:val="0"/>
          <w:numId w:val="153"/>
        </w:numPr>
        <w:ind/>
        <w:jc w:val="both"/>
        <w:rPr>
          <w:rFonts w:ascii="Times New Roman" w:hAnsi="Times New Roman"/>
        </w:rPr>
      </w:pPr>
      <w:r>
        <w:rPr>
          <w:rFonts w:ascii="Times New Roman" w:hAnsi="Times New Roman"/>
        </w:rPr>
        <w:tab/>
      </w:r>
      <w:r>
        <w:rPr>
          <w:rFonts w:ascii="Times New Roman" w:hAnsi="Times New Roman"/>
        </w:rPr>
        <w:t>```</w:t>
      </w:r>
    </w:p>
    <w:p w14:paraId="DE0B0000">
      <w:pPr>
        <w:pStyle w:val="Style_1"/>
        <w:numPr>
          <w:ilvl w:val="0"/>
          <w:numId w:val="153"/>
        </w:numPr>
        <w:ind/>
        <w:jc w:val="both"/>
        <w:rPr>
          <w:rFonts w:ascii="Times New Roman" w:hAnsi="Times New Roman"/>
        </w:rPr>
      </w:pPr>
      <w:r>
        <w:rPr>
          <w:rFonts w:ascii="Times New Roman" w:hAnsi="Times New Roman"/>
        </w:rPr>
        <w:t xml:space="preserve">Опишите основные отличие </w:t>
      </w:r>
      <w:r>
        <w:rPr>
          <w:rFonts w:ascii="Times New Roman" w:hAnsi="Times New Roman"/>
        </w:rPr>
        <w:t>auto</w:t>
      </w:r>
      <w:r>
        <w:rPr>
          <w:rFonts w:ascii="Times New Roman" w:hAnsi="Times New Roman"/>
        </w:rPr>
        <w:t xml:space="preserve"> и </w:t>
      </w:r>
      <w:r>
        <w:rPr>
          <w:rFonts w:ascii="Times New Roman" w:hAnsi="Times New Roman"/>
        </w:rPr>
        <w:t>decltype</w:t>
      </w:r>
      <w:r>
        <w:rPr>
          <w:rFonts w:ascii="Times New Roman" w:hAnsi="Times New Roman"/>
        </w:rPr>
        <w:t xml:space="preserve"> при наличии модификатора </w:t>
      </w:r>
      <w:r>
        <w:rPr>
          <w:rFonts w:ascii="Times New Roman" w:hAnsi="Times New Roman"/>
        </w:rPr>
        <w:t>const</w:t>
      </w:r>
      <w:r>
        <w:rPr>
          <w:rFonts w:ascii="Times New Roman" w:hAnsi="Times New Roman"/>
        </w:rPr>
        <w:t>, ссылок и указателей (в плане того, какой тип будет выведен)</w:t>
      </w:r>
    </w:p>
    <w:p w14:paraId="DF0B0000">
      <w:pPr>
        <w:pStyle w:val="Style_1"/>
        <w:numPr>
          <w:ilvl w:val="0"/>
          <w:numId w:val="153"/>
        </w:numPr>
        <w:ind/>
        <w:jc w:val="both"/>
        <w:rPr>
          <w:rFonts w:ascii="Times New Roman" w:hAnsi="Times New Roman"/>
        </w:rPr>
      </w:pPr>
      <w:r>
        <w:rPr>
          <w:rFonts w:ascii="Times New Roman" w:hAnsi="Times New Roman"/>
        </w:rPr>
        <w:t xml:space="preserve">Почему заголовки не должны содержать объявления </w:t>
      </w:r>
      <w:r>
        <w:rPr>
          <w:rFonts w:ascii="Times New Roman" w:hAnsi="Times New Roman"/>
        </w:rPr>
        <w:t>using</w:t>
      </w:r>
      <w:r>
        <w:rPr>
          <w:rFonts w:ascii="Times New Roman" w:hAnsi="Times New Roman"/>
        </w:rPr>
        <w:t xml:space="preserve"> </w:t>
      </w:r>
      <w:r>
        <w:rPr>
          <w:rFonts w:ascii="Times New Roman" w:hAnsi="Times New Roman"/>
        </w:rPr>
        <w:t>namespace</w:t>
      </w:r>
      <w:r>
        <w:rPr>
          <w:rFonts w:ascii="Times New Roman" w:hAnsi="Times New Roman"/>
        </w:rPr>
        <w:t>?</w:t>
      </w:r>
    </w:p>
    <w:p w14:paraId="E00B0000">
      <w:pPr>
        <w:pStyle w:val="Style_1"/>
        <w:numPr>
          <w:ilvl w:val="0"/>
          <w:numId w:val="153"/>
        </w:numPr>
        <w:ind/>
        <w:jc w:val="both"/>
        <w:rPr>
          <w:rFonts w:ascii="Times New Roman" w:hAnsi="Times New Roman"/>
        </w:rPr>
      </w:pPr>
      <w:r>
        <w:rPr>
          <w:rFonts w:ascii="Times New Roman" w:hAnsi="Times New Roman"/>
        </w:rPr>
        <w:t>Файлы-заголовки библиотеки C имеют C++ аналоги. В чем их отличие? Какие и почему следует использовать в программах на C++?</w:t>
      </w:r>
    </w:p>
    <w:p w14:paraId="E10B0000">
      <w:pPr>
        <w:pStyle w:val="Style_1"/>
        <w:numPr>
          <w:ilvl w:val="0"/>
          <w:numId w:val="153"/>
        </w:numPr>
        <w:ind/>
        <w:jc w:val="both"/>
        <w:rPr>
          <w:rFonts w:ascii="Times New Roman" w:hAnsi="Times New Roman"/>
        </w:rPr>
      </w:pPr>
      <w:r>
        <w:rPr>
          <w:rFonts w:ascii="Times New Roman" w:hAnsi="Times New Roman"/>
        </w:rPr>
        <w:t>Для чего в языке C++ используются итераторы? Какие основные операции поддерживают? Приведите пример.</w:t>
      </w:r>
    </w:p>
    <w:p w14:paraId="E20B0000">
      <w:pPr>
        <w:pStyle w:val="Style_1"/>
        <w:numPr>
          <w:ilvl w:val="0"/>
          <w:numId w:val="153"/>
        </w:numPr>
        <w:ind/>
        <w:jc w:val="both"/>
        <w:rPr>
          <w:rFonts w:ascii="Times New Roman" w:hAnsi="Times New Roman"/>
        </w:rPr>
      </w:pPr>
      <w:r>
        <w:rPr>
          <w:rFonts w:ascii="Times New Roman" w:hAnsi="Times New Roman"/>
        </w:rPr>
        <w:t>При передаче в функцию массивы преобразуются в указатели и теряют свой размер. Как справиться с этим (хотя бы два способа)?</w:t>
      </w:r>
    </w:p>
    <w:p w14:paraId="E30B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ПКП-3, ПКП-4, УКБ-3</w:t>
      </w:r>
    </w:p>
    <w:p w14:paraId="E40B0000">
      <w:pPr>
        <w:ind/>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w:t>
      </w:r>
      <w:r>
        <w:rPr>
          <w:rFonts w:ascii="Times New Roman" w:hAnsi="Times New Roman"/>
          <w:b w:val="1"/>
        </w:rPr>
        <w:t xml:space="preserve"> </w:t>
      </w:r>
      <w:r>
        <w:rPr>
          <w:rFonts w:ascii="Times New Roman" w:hAnsi="Times New Roman"/>
        </w:rPr>
        <w:t>Каждый ответ оценивается по шкале от 0 (нет ответа или неправильный ответ) до 2 (правильный и полный ответ), далее баллы складываются и приводятся в диапазон от 0 до 10 линейным преобразованием</w:t>
      </w:r>
      <w:r>
        <w:rPr>
          <w:rFonts w:ascii="Times New Roman" w:hAnsi="Times New Roman"/>
        </w:rPr>
        <w:t>.</w:t>
      </w:r>
    </w:p>
    <w:p w14:paraId="E50B0000">
      <w:pPr>
        <w:ind/>
        <w:jc w:val="both"/>
        <w:rPr>
          <w:rFonts w:ascii="Times New Roman" w:hAnsi="Times New Roman"/>
        </w:rPr>
      </w:pPr>
    </w:p>
    <w:p w14:paraId="E60B0000">
      <w:pPr>
        <w:ind/>
        <w:jc w:val="both"/>
        <w:rPr>
          <w:rFonts w:ascii="Times New Roman" w:hAnsi="Times New Roman"/>
          <w:b w:val="1"/>
        </w:rPr>
      </w:pPr>
      <w:r>
        <w:rPr>
          <w:rFonts w:ascii="Times New Roman" w:hAnsi="Times New Roman"/>
          <w:b w:val="1"/>
        </w:rPr>
        <w:t xml:space="preserve">Семестр 3, вариант 1, начальный </w:t>
      </w:r>
      <w:r>
        <w:rPr>
          <w:rFonts w:ascii="Times New Roman" w:hAnsi="Times New Roman"/>
          <w:b w:val="1"/>
        </w:rPr>
        <w:t>C++</w:t>
      </w:r>
    </w:p>
    <w:p w14:paraId="E70B0000">
      <w:pPr>
        <w:pStyle w:val="Style_1"/>
        <w:numPr>
          <w:ilvl w:val="0"/>
          <w:numId w:val="154"/>
        </w:numPr>
        <w:ind/>
        <w:jc w:val="both"/>
        <w:rPr>
          <w:rFonts w:ascii="Times New Roman" w:hAnsi="Times New Roman"/>
        </w:rPr>
      </w:pPr>
      <w:r>
        <w:rPr>
          <w:rFonts w:ascii="Times New Roman" w:hAnsi="Times New Roman"/>
        </w:rPr>
        <w:t>Какие парадигмы программирования представлены в ЯП C++?</w:t>
      </w:r>
    </w:p>
    <w:p w14:paraId="E80B0000">
      <w:pPr>
        <w:pStyle w:val="Style_1"/>
        <w:numPr>
          <w:ilvl w:val="0"/>
          <w:numId w:val="154"/>
        </w:numPr>
        <w:ind/>
        <w:jc w:val="both"/>
        <w:rPr>
          <w:rFonts w:ascii="Times New Roman" w:hAnsi="Times New Roman"/>
        </w:rPr>
      </w:pPr>
      <w:r>
        <w:rPr>
          <w:rFonts w:ascii="Times New Roman" w:hAnsi="Times New Roman"/>
        </w:rPr>
        <w:t>Опишите суть нисходящего проектирования.</w:t>
      </w:r>
    </w:p>
    <w:p w14:paraId="E90B0000">
      <w:pPr>
        <w:pStyle w:val="Style_1"/>
        <w:numPr>
          <w:ilvl w:val="0"/>
          <w:numId w:val="154"/>
        </w:numPr>
        <w:ind/>
        <w:jc w:val="both"/>
        <w:rPr>
          <w:rFonts w:ascii="Times New Roman" w:hAnsi="Times New Roman"/>
        </w:rPr>
      </w:pPr>
      <w:r>
        <w:rPr>
          <w:rFonts w:ascii="Times New Roman" w:hAnsi="Times New Roman"/>
        </w:rPr>
        <w:t>Что такое переносимая программа? Какие существуют проблемы?</w:t>
      </w:r>
    </w:p>
    <w:p w14:paraId="EA0B0000">
      <w:pPr>
        <w:pStyle w:val="Style_1"/>
        <w:numPr>
          <w:ilvl w:val="0"/>
          <w:numId w:val="154"/>
        </w:numPr>
        <w:ind/>
        <w:jc w:val="both"/>
        <w:rPr>
          <w:rFonts w:ascii="Times New Roman" w:hAnsi="Times New Roman"/>
        </w:rPr>
      </w:pPr>
      <w:r>
        <w:rPr>
          <w:rFonts w:ascii="Times New Roman" w:hAnsi="Times New Roman"/>
        </w:rPr>
        <w:t>Опишите основные вехи стандартизации языка C++.</w:t>
      </w:r>
    </w:p>
    <w:p w14:paraId="EB0B0000">
      <w:pPr>
        <w:pStyle w:val="Style_1"/>
        <w:numPr>
          <w:ilvl w:val="0"/>
          <w:numId w:val="154"/>
        </w:numPr>
        <w:ind/>
        <w:jc w:val="both"/>
        <w:rPr>
          <w:rFonts w:ascii="Times New Roman" w:hAnsi="Times New Roman"/>
        </w:rPr>
      </w:pPr>
      <w:r>
        <w:rPr>
          <w:rFonts w:ascii="Times New Roman" w:hAnsi="Times New Roman"/>
        </w:rPr>
        <w:t xml:space="preserve">Объясните смысл директивы </w:t>
      </w:r>
      <w:r>
        <w:rPr>
          <w:rFonts w:ascii="Times New Roman" w:hAnsi="Times New Roman"/>
        </w:rPr>
        <w:t>using</w:t>
      </w:r>
      <w:r>
        <w:rPr>
          <w:rFonts w:ascii="Times New Roman" w:hAnsi="Times New Roman"/>
        </w:rPr>
        <w:t xml:space="preserve"> (поверхностно). Частичный импорт.</w:t>
      </w:r>
    </w:p>
    <w:p w14:paraId="EC0B0000">
      <w:pPr>
        <w:pStyle w:val="Style_1"/>
        <w:numPr>
          <w:ilvl w:val="0"/>
          <w:numId w:val="154"/>
        </w:numPr>
        <w:ind/>
        <w:jc w:val="both"/>
        <w:rPr>
          <w:rFonts w:ascii="Times New Roman" w:hAnsi="Times New Roman"/>
        </w:rPr>
      </w:pPr>
      <w:r>
        <w:rPr>
          <w:rFonts w:ascii="Times New Roman" w:hAnsi="Times New Roman"/>
        </w:rPr>
        <w:t>endl</w:t>
      </w:r>
      <w:r>
        <w:rPr>
          <w:rFonts w:ascii="Times New Roman" w:hAnsi="Times New Roman"/>
        </w:rPr>
        <w:t xml:space="preserve"> и “\n”: концептуальная разница и соглашения.</w:t>
      </w:r>
    </w:p>
    <w:p w14:paraId="ED0B0000">
      <w:pPr>
        <w:pStyle w:val="Style_1"/>
        <w:numPr>
          <w:ilvl w:val="0"/>
          <w:numId w:val="154"/>
        </w:numPr>
        <w:ind/>
        <w:jc w:val="both"/>
        <w:rPr>
          <w:rFonts w:ascii="Times New Roman" w:hAnsi="Times New Roman"/>
        </w:rPr>
      </w:pPr>
      <w:r>
        <w:rPr>
          <w:rFonts w:ascii="Times New Roman" w:hAnsi="Times New Roman"/>
        </w:rPr>
        <w:t>Вложенные функции в C и C++ по сравнению с другими ЯП.</w:t>
      </w:r>
    </w:p>
    <w:p w14:paraId="EE0B0000">
      <w:pPr>
        <w:pStyle w:val="Style_1"/>
        <w:numPr>
          <w:ilvl w:val="0"/>
          <w:numId w:val="154"/>
        </w:numPr>
        <w:ind/>
        <w:jc w:val="both"/>
        <w:rPr>
          <w:rFonts w:ascii="Times New Roman" w:hAnsi="Times New Roman"/>
        </w:rPr>
      </w:pPr>
      <w:r>
        <w:rPr>
          <w:rFonts w:ascii="Times New Roman" w:hAnsi="Times New Roman"/>
        </w:rPr>
        <w:t>Чем плоха идея использовать имена переменных наподобие _x и __y?</w:t>
      </w:r>
    </w:p>
    <w:p w14:paraId="EF0B0000">
      <w:pPr>
        <w:pStyle w:val="Style_1"/>
        <w:numPr>
          <w:ilvl w:val="0"/>
          <w:numId w:val="154"/>
        </w:numPr>
        <w:ind/>
        <w:jc w:val="both"/>
        <w:rPr>
          <w:rFonts w:ascii="Times New Roman" w:hAnsi="Times New Roman"/>
        </w:rPr>
      </w:pPr>
      <w:r>
        <w:rPr>
          <w:rFonts w:ascii="Times New Roman" w:hAnsi="Times New Roman"/>
        </w:rPr>
        <w:t xml:space="preserve">Зачем нужны объявления наподобие </w:t>
      </w:r>
      <w:r>
        <w:rPr>
          <w:rFonts w:ascii="Times New Roman" w:hAnsi="Times New Roman"/>
        </w:rPr>
        <w:t>int</w:t>
      </w:r>
      <w:r>
        <w:rPr>
          <w:rFonts w:ascii="Times New Roman" w:hAnsi="Times New Roman"/>
        </w:rPr>
        <w:t xml:space="preserve"> </w:t>
      </w:r>
      <w:r>
        <w:rPr>
          <w:rFonts w:ascii="Times New Roman" w:hAnsi="Times New Roman"/>
        </w:rPr>
        <w:t>numbers</w:t>
      </w:r>
      <w:r>
        <w:rPr>
          <w:rFonts w:ascii="Times New Roman" w:hAnsi="Times New Roman"/>
        </w:rPr>
        <w:t xml:space="preserve"> = {24}? Какая цель преследуется?</w:t>
      </w:r>
    </w:p>
    <w:p w14:paraId="F00B0000">
      <w:pPr>
        <w:pStyle w:val="Style_1"/>
        <w:numPr>
          <w:ilvl w:val="0"/>
          <w:numId w:val="154"/>
        </w:numPr>
        <w:ind/>
        <w:jc w:val="both"/>
        <w:rPr>
          <w:rFonts w:ascii="Times New Roman" w:hAnsi="Times New Roman"/>
        </w:rPr>
      </w:pPr>
      <w:r>
        <w:rPr>
          <w:rFonts w:ascii="Times New Roman" w:hAnsi="Times New Roman"/>
        </w:rPr>
        <w:t xml:space="preserve">Как задать константу в C++. Чем отличается от </w:t>
      </w:r>
      <w:r>
        <w:rPr>
          <w:rFonts w:ascii="Times New Roman" w:hAnsi="Times New Roman"/>
        </w:rPr>
        <w:t>define</w:t>
      </w:r>
      <w:r>
        <w:rPr>
          <w:rFonts w:ascii="Times New Roman" w:hAnsi="Times New Roman"/>
        </w:rPr>
        <w:t>?</w:t>
      </w:r>
    </w:p>
    <w:p w14:paraId="F10B0000">
      <w:pPr>
        <w:pStyle w:val="Style_1"/>
        <w:numPr>
          <w:ilvl w:val="0"/>
          <w:numId w:val="154"/>
        </w:numPr>
        <w:ind/>
        <w:jc w:val="both"/>
        <w:rPr>
          <w:rFonts w:ascii="Times New Roman" w:hAnsi="Times New Roman"/>
        </w:rPr>
      </w:pPr>
      <w:r>
        <w:rPr>
          <w:rFonts w:ascii="Times New Roman" w:hAnsi="Times New Roman"/>
        </w:rPr>
        <w:t>Списковая инициализация и безопасность типов.</w:t>
      </w:r>
    </w:p>
    <w:p w14:paraId="F20B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ПКП-3, ПКП-4, УКБ-3</w:t>
      </w:r>
    </w:p>
    <w:p w14:paraId="F30B0000">
      <w:pPr>
        <w:ind/>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Каждый ответ оценивается по шкале от 0 (нет ответа или неправильный ответ) до 2 (правильный и полный ответ), далее баллы складываются и приводятся в диапазон от 0 до 10 линейным преобразованием</w:t>
      </w:r>
      <w:r>
        <w:rPr>
          <w:rFonts w:ascii="Times New Roman" w:hAnsi="Times New Roman"/>
        </w:rPr>
        <w:t>.</w:t>
      </w:r>
    </w:p>
    <w:p w14:paraId="F40B0000">
      <w:pPr>
        <w:ind/>
        <w:jc w:val="both"/>
        <w:rPr>
          <w:rFonts w:ascii="Times New Roman" w:hAnsi="Times New Roman"/>
          <w:b w:val="1"/>
          <w:i w:val="1"/>
        </w:rPr>
      </w:pPr>
    </w:p>
    <w:p w14:paraId="F50B0000">
      <w:pPr>
        <w:ind/>
        <w:jc w:val="both"/>
        <w:rPr>
          <w:rFonts w:ascii="Times New Roman" w:hAnsi="Times New Roman"/>
          <w:b w:val="1"/>
        </w:rPr>
      </w:pPr>
      <w:r>
        <w:rPr>
          <w:rFonts w:ascii="Times New Roman" w:hAnsi="Times New Roman"/>
          <w:b w:val="1"/>
        </w:rPr>
        <w:t xml:space="preserve">Семестр 3, вариант 2, углублённый </w:t>
      </w:r>
      <w:r>
        <w:rPr>
          <w:rFonts w:ascii="Times New Roman" w:hAnsi="Times New Roman"/>
          <w:b w:val="1"/>
        </w:rPr>
        <w:t>C</w:t>
      </w:r>
      <w:r>
        <w:rPr>
          <w:rFonts w:ascii="Times New Roman" w:hAnsi="Times New Roman"/>
          <w:b w:val="1"/>
        </w:rPr>
        <w:t>++</w:t>
      </w:r>
    </w:p>
    <w:p w14:paraId="F60B0000">
      <w:pPr>
        <w:pStyle w:val="Style_1"/>
        <w:numPr>
          <w:ilvl w:val="0"/>
          <w:numId w:val="155"/>
        </w:numPr>
        <w:ind/>
        <w:jc w:val="both"/>
        <w:rPr>
          <w:rFonts w:ascii="Times New Roman" w:hAnsi="Times New Roman"/>
        </w:rPr>
      </w:pPr>
      <w:r>
        <w:rPr>
          <w:rFonts w:ascii="Times New Roman" w:hAnsi="Times New Roman"/>
        </w:rPr>
        <w:t>Что такое вызываемый объект, лямбда-выражение, обобщенный алгоритм?</w:t>
      </w:r>
    </w:p>
    <w:p w14:paraId="F70B0000">
      <w:pPr>
        <w:pStyle w:val="Style_1"/>
        <w:numPr>
          <w:ilvl w:val="0"/>
          <w:numId w:val="155"/>
        </w:numPr>
        <w:ind/>
        <w:jc w:val="both"/>
        <w:rPr>
          <w:rFonts w:ascii="Times New Roman" w:hAnsi="Times New Roman"/>
        </w:rPr>
      </w:pPr>
      <w:r>
        <w:rPr>
          <w:rFonts w:ascii="Times New Roman" w:hAnsi="Times New Roman"/>
        </w:rPr>
        <w:t xml:space="preserve">В чем отличие </w:t>
      </w:r>
      <w:r>
        <w:rPr>
          <w:rFonts w:ascii="Times New Roman" w:hAnsi="Times New Roman"/>
        </w:rPr>
        <w:t>array</w:t>
      </w:r>
      <w:r>
        <w:rPr>
          <w:rFonts w:ascii="Times New Roman" w:hAnsi="Times New Roman"/>
        </w:rPr>
        <w:t xml:space="preserve"> от других последовательных контейнеров стандартной библиотеки?</w:t>
      </w:r>
    </w:p>
    <w:p w14:paraId="F80B0000">
      <w:pPr>
        <w:pStyle w:val="Style_1"/>
        <w:numPr>
          <w:ilvl w:val="0"/>
          <w:numId w:val="155"/>
        </w:numPr>
        <w:ind/>
        <w:jc w:val="both"/>
        <w:rPr>
          <w:rFonts w:ascii="Times New Roman" w:hAnsi="Times New Roman"/>
        </w:rPr>
      </w:pPr>
      <w:r>
        <w:rPr>
          <w:rFonts w:ascii="Times New Roman" w:hAnsi="Times New Roman"/>
        </w:rPr>
        <w:t>Какое требование может возникнуть к типу, содержащемуся в контейнере?</w:t>
      </w:r>
    </w:p>
    <w:p w14:paraId="F90B0000">
      <w:pPr>
        <w:pStyle w:val="Style_1"/>
        <w:numPr>
          <w:ilvl w:val="0"/>
          <w:numId w:val="155"/>
        </w:numPr>
        <w:ind/>
        <w:jc w:val="both"/>
        <w:rPr>
          <w:rFonts w:ascii="Times New Roman" w:hAnsi="Times New Roman"/>
        </w:rPr>
      </w:pPr>
      <w:r>
        <w:rPr>
          <w:rFonts w:ascii="Times New Roman" w:hAnsi="Times New Roman"/>
        </w:rPr>
        <w:t>Что может произойти с итераторами, если вставить элемент в середину вектора? Почему?</w:t>
      </w:r>
    </w:p>
    <w:p w14:paraId="FA0B0000">
      <w:pPr>
        <w:pStyle w:val="Style_1"/>
        <w:numPr>
          <w:ilvl w:val="0"/>
          <w:numId w:val="155"/>
        </w:numPr>
        <w:ind/>
        <w:jc w:val="both"/>
        <w:rPr>
          <w:rFonts w:ascii="Times New Roman" w:hAnsi="Times New Roman"/>
        </w:rPr>
      </w:pPr>
      <w:r>
        <w:rPr>
          <w:rFonts w:ascii="Times New Roman" w:hAnsi="Times New Roman"/>
        </w:rPr>
        <w:t>Возможна ли следующая инициализация:</w:t>
      </w:r>
    </w:p>
    <w:p w14:paraId="FB0B0000">
      <w:pPr>
        <w:pStyle w:val="Style_1"/>
        <w:ind/>
        <w:jc w:val="both"/>
        <w:rPr>
          <w:rFonts w:ascii="Times New Roman" w:hAnsi="Times New Roman"/>
        </w:rPr>
      </w:pPr>
      <w:r>
        <w:rPr>
          <w:rFonts w:ascii="Times New Roman" w:hAnsi="Times New Roman"/>
        </w:rPr>
        <w:t>std::</w:t>
      </w:r>
      <w:r>
        <w:rPr>
          <w:rFonts w:ascii="Times New Roman" w:hAnsi="Times New Roman"/>
        </w:rPr>
        <w:t>vector&amp;lt;const</w:t>
      </w:r>
      <w:r>
        <w:rPr>
          <w:rFonts w:ascii="Times New Roman" w:hAnsi="Times New Roman"/>
        </w:rPr>
        <w:t xml:space="preserve"> </w:t>
      </w:r>
      <w:r>
        <w:rPr>
          <w:rFonts w:ascii="Times New Roman" w:hAnsi="Times New Roman"/>
        </w:rPr>
        <w:t>int&amp;gt</w:t>
      </w:r>
      <w:r>
        <w:rPr>
          <w:rFonts w:ascii="Times New Roman" w:hAnsi="Times New Roman"/>
        </w:rPr>
        <w:t>; vec1{10, 0};</w:t>
      </w:r>
    </w:p>
    <w:p w14:paraId="FC0B0000">
      <w:pPr>
        <w:pStyle w:val="Style_1"/>
        <w:ind/>
        <w:jc w:val="both"/>
        <w:rPr>
          <w:rFonts w:ascii="Times New Roman" w:hAnsi="Times New Roman"/>
        </w:rPr>
      </w:pPr>
      <w:r>
        <w:rPr>
          <w:rFonts w:ascii="Times New Roman" w:hAnsi="Times New Roman"/>
        </w:rPr>
        <w:t>std::</w:t>
      </w:r>
      <w:r>
        <w:rPr>
          <w:rFonts w:ascii="Times New Roman" w:hAnsi="Times New Roman"/>
        </w:rPr>
        <w:t>vector&amp;lt;int&amp;gt</w:t>
      </w:r>
      <w:r>
        <w:rPr>
          <w:rFonts w:ascii="Times New Roman" w:hAnsi="Times New Roman"/>
        </w:rPr>
        <w:t>; vec2(vec1);</w:t>
      </w:r>
    </w:p>
    <w:p w14:paraId="FD0B0000">
      <w:pPr>
        <w:pStyle w:val="Style_1"/>
        <w:numPr>
          <w:ilvl w:val="0"/>
          <w:numId w:val="155"/>
        </w:numPr>
        <w:ind/>
        <w:jc w:val="both"/>
        <w:rPr>
          <w:rFonts w:ascii="Times New Roman" w:hAnsi="Times New Roman"/>
        </w:rPr>
      </w:pPr>
      <w:r>
        <w:rPr>
          <w:rFonts w:ascii="Times New Roman" w:hAnsi="Times New Roman"/>
        </w:rPr>
        <w:t>Можно ли уменьшить объем памяти, которую занимает вектор?</w:t>
      </w:r>
    </w:p>
    <w:p w14:paraId="FE0B0000">
      <w:pPr>
        <w:pStyle w:val="Style_1"/>
        <w:numPr>
          <w:ilvl w:val="0"/>
          <w:numId w:val="155"/>
        </w:numPr>
        <w:ind/>
        <w:jc w:val="both"/>
        <w:rPr>
          <w:rFonts w:ascii="Times New Roman" w:hAnsi="Times New Roman"/>
        </w:rPr>
      </w:pPr>
      <w:r>
        <w:rPr>
          <w:rFonts w:ascii="Times New Roman" w:hAnsi="Times New Roman"/>
        </w:rPr>
        <w:t>Опишите идею адаптера: что это такое и что позволяет делать.</w:t>
      </w:r>
    </w:p>
    <w:p w14:paraId="FF0B0000">
      <w:pPr>
        <w:pStyle w:val="Style_1"/>
        <w:numPr>
          <w:ilvl w:val="0"/>
          <w:numId w:val="155"/>
        </w:numPr>
        <w:ind/>
        <w:jc w:val="both"/>
        <w:rPr>
          <w:rFonts w:ascii="Times New Roman" w:hAnsi="Times New Roman"/>
        </w:rPr>
      </w:pPr>
      <w:r>
        <w:rPr>
          <w:rFonts w:ascii="Times New Roman" w:hAnsi="Times New Roman"/>
        </w:rPr>
        <w:t>Что позволяет обобщенным алгоритмам быть применимыми для любого типа контейнера?</w:t>
      </w:r>
    </w:p>
    <w:p w14:paraId="000C0000">
      <w:pPr>
        <w:pStyle w:val="Style_1"/>
        <w:numPr>
          <w:ilvl w:val="0"/>
          <w:numId w:val="155"/>
        </w:numPr>
        <w:ind/>
        <w:jc w:val="both"/>
        <w:rPr>
          <w:rFonts w:ascii="Times New Roman" w:hAnsi="Times New Roman"/>
        </w:rPr>
      </w:pPr>
      <w:r>
        <w:rPr>
          <w:rFonts w:ascii="Times New Roman" w:hAnsi="Times New Roman"/>
        </w:rPr>
        <w:t xml:space="preserve">Как безопасно вызвать </w:t>
      </w:r>
      <w:r>
        <w:rPr>
          <w:rFonts w:ascii="Times New Roman" w:hAnsi="Times New Roman"/>
        </w:rPr>
        <w:t>fill_n</w:t>
      </w:r>
      <w:r>
        <w:rPr>
          <w:rFonts w:ascii="Times New Roman" w:hAnsi="Times New Roman"/>
        </w:rPr>
        <w:t xml:space="preserve"> для пустого вектора?</w:t>
      </w:r>
    </w:p>
    <w:p w14:paraId="010C0000">
      <w:pPr>
        <w:pStyle w:val="Style_1"/>
        <w:numPr>
          <w:ilvl w:val="0"/>
          <w:numId w:val="155"/>
        </w:numPr>
        <w:ind/>
        <w:jc w:val="both"/>
        <w:rPr>
          <w:rFonts w:ascii="Times New Roman" w:hAnsi="Times New Roman"/>
        </w:rPr>
      </w:pPr>
      <w:r>
        <w:rPr>
          <w:rFonts w:ascii="Times New Roman" w:hAnsi="Times New Roman"/>
        </w:rPr>
        <w:t xml:space="preserve">Перепишите использование </w:t>
      </w:r>
      <w:r>
        <w:rPr>
          <w:rFonts w:ascii="Times New Roman" w:hAnsi="Times New Roman"/>
        </w:rPr>
        <w:t>bind</w:t>
      </w:r>
      <w:r>
        <w:rPr>
          <w:rFonts w:ascii="Times New Roman" w:hAnsi="Times New Roman"/>
        </w:rPr>
        <w:t xml:space="preserve"> с помощью лямбда-выражения</w:t>
      </w:r>
    </w:p>
    <w:p w14:paraId="020C0000">
      <w:pPr>
        <w:pStyle w:val="Style_1"/>
        <w:ind/>
        <w:jc w:val="both"/>
        <w:rPr>
          <w:rFonts w:ascii="Times New Roman" w:hAnsi="Times New Roman"/>
        </w:rPr>
      </w:pPr>
      <w:r>
        <w:rPr>
          <w:rFonts w:ascii="Times New Roman" w:hAnsi="Times New Roman"/>
        </w:rPr>
        <w:t xml:space="preserve">int </w:t>
      </w:r>
      <w:r>
        <w:rPr>
          <w:rFonts w:ascii="Times New Roman" w:hAnsi="Times New Roman"/>
        </w:rPr>
        <w:t>f(</w:t>
      </w:r>
      <w:r>
        <w:rPr>
          <w:rFonts w:ascii="Times New Roman" w:hAnsi="Times New Roman"/>
        </w:rPr>
        <w:t>int a, int b, int c);</w:t>
      </w:r>
    </w:p>
    <w:p w14:paraId="030C0000">
      <w:pPr>
        <w:pStyle w:val="Style_1"/>
        <w:ind/>
        <w:jc w:val="both"/>
        <w:rPr>
          <w:rFonts w:ascii="Times New Roman" w:hAnsi="Times New Roman"/>
        </w:rPr>
      </w:pPr>
      <w:r>
        <w:rPr>
          <w:rFonts w:ascii="Times New Roman" w:hAnsi="Times New Roman"/>
        </w:rPr>
        <w:t xml:space="preserve">auto f1 = </w:t>
      </w:r>
      <w:r>
        <w:rPr>
          <w:rFonts w:ascii="Times New Roman" w:hAnsi="Times New Roman"/>
        </w:rPr>
        <w:t>std::</w:t>
      </w:r>
      <w:r>
        <w:rPr>
          <w:rFonts w:ascii="Times New Roman" w:hAnsi="Times New Roman"/>
        </w:rPr>
        <w:t>bind(f, 1, std::placeholders::_3, std::placeholders::_1);</w:t>
      </w:r>
    </w:p>
    <w:p w14:paraId="040C0000">
      <w:pPr>
        <w:pStyle w:val="Style_1"/>
        <w:numPr>
          <w:ilvl w:val="0"/>
          <w:numId w:val="155"/>
        </w:numPr>
        <w:ind/>
        <w:jc w:val="both"/>
        <w:rPr>
          <w:rFonts w:ascii="Times New Roman" w:hAnsi="Times New Roman"/>
        </w:rPr>
      </w:pPr>
      <w:r>
        <w:rPr>
          <w:rFonts w:ascii="Times New Roman" w:hAnsi="Times New Roman"/>
        </w:rPr>
        <w:t xml:space="preserve">Что именно делают с элементами </w:t>
      </w:r>
      <w:r>
        <w:rPr>
          <w:rFonts w:ascii="Times New Roman" w:hAnsi="Times New Roman"/>
        </w:rPr>
        <w:t>unique</w:t>
      </w:r>
      <w:r>
        <w:rPr>
          <w:rFonts w:ascii="Times New Roman" w:hAnsi="Times New Roman"/>
        </w:rPr>
        <w:t>(</w:t>
      </w:r>
      <w:r>
        <w:rPr>
          <w:rFonts w:ascii="Times New Roman" w:hAnsi="Times New Roman"/>
        </w:rPr>
        <w:t xml:space="preserve">), </w:t>
      </w:r>
      <w:r>
        <w:rPr>
          <w:rFonts w:ascii="Times New Roman" w:hAnsi="Times New Roman"/>
        </w:rPr>
        <w:t>remove</w:t>
      </w:r>
      <w:r>
        <w:rPr>
          <w:rFonts w:ascii="Times New Roman" w:hAnsi="Times New Roman"/>
        </w:rPr>
        <w:t>() и могут ли понадобиться какие-либо дополнительные действия?</w:t>
      </w:r>
    </w:p>
    <w:p w14:paraId="050C0000">
      <w:pPr>
        <w:pStyle w:val="Style_1"/>
        <w:numPr>
          <w:ilvl w:val="0"/>
          <w:numId w:val="155"/>
        </w:numPr>
        <w:ind/>
        <w:jc w:val="both"/>
        <w:rPr>
          <w:rFonts w:ascii="Times New Roman" w:hAnsi="Times New Roman"/>
        </w:rPr>
      </w:pPr>
      <w:r>
        <w:rPr>
          <w:rFonts w:ascii="Times New Roman" w:hAnsi="Times New Roman"/>
        </w:rPr>
        <w:t>С помощью потоковых итераторов считать значения последовательности чисел со стандартного ввода, и вывести их на экран консоли по одному на строке.</w:t>
      </w:r>
    </w:p>
    <w:p w14:paraId="060C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ПКП-3, ПКП-4, УКБ-3</w:t>
      </w:r>
    </w:p>
    <w:p w14:paraId="070C0000">
      <w:pPr>
        <w:ind/>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Каждый ответ оценивается по шкале от 0 (нет ответа или неправильный ответ) до 2 (правильный и полный ответ), далее баллы складываются и приводятся в диапазон от 0 до 10 линейным преобразованием</w:t>
      </w:r>
      <w:r>
        <w:rPr>
          <w:rFonts w:ascii="Times New Roman" w:hAnsi="Times New Roman"/>
        </w:rPr>
        <w:t>.</w:t>
      </w:r>
    </w:p>
    <w:p w14:paraId="080C0000">
      <w:pPr>
        <w:ind/>
        <w:jc w:val="both"/>
        <w:rPr>
          <w:rFonts w:ascii="Times New Roman" w:hAnsi="Times New Roman"/>
          <w:b w:val="1"/>
          <w:i w:val="1"/>
        </w:rPr>
      </w:pPr>
    </w:p>
    <w:p w14:paraId="090C0000">
      <w:pPr>
        <w:ind/>
        <w:jc w:val="both"/>
        <w:rPr>
          <w:rFonts w:ascii="Times New Roman" w:hAnsi="Times New Roman"/>
          <w:b w:val="1"/>
          <w:i w:val="1"/>
        </w:rPr>
      </w:pPr>
      <w:r>
        <w:rPr>
          <w:rFonts w:ascii="Times New Roman" w:hAnsi="Times New Roman"/>
          <w:b w:val="1"/>
          <w:i w:val="1"/>
        </w:rPr>
        <w:t>Примеры домашних задач</w:t>
      </w:r>
    </w:p>
    <w:p w14:paraId="0A0C0000">
      <w:pPr>
        <w:ind/>
        <w:jc w:val="both"/>
        <w:rPr>
          <w:rFonts w:ascii="Times New Roman" w:hAnsi="Times New Roman"/>
          <w:b w:val="1"/>
          <w:i w:val="1"/>
        </w:rPr>
      </w:pPr>
    </w:p>
    <w:p w14:paraId="0B0C0000">
      <w:pPr>
        <w:ind/>
        <w:jc w:val="both"/>
        <w:rPr>
          <w:rFonts w:ascii="Times New Roman" w:hAnsi="Times New Roman"/>
        </w:rPr>
      </w:pPr>
      <w:r>
        <w:rPr>
          <w:rFonts w:ascii="Times New Roman" w:hAnsi="Times New Roman"/>
        </w:rPr>
        <w:t>Порядок выдачи домашних задач не привязан к конкретным занятиям, задачи выбираются самими обучающимися индивидуально и выполняются по мере изучения соответствующего материала (в том числе, самостоятельно или на курсе «Дискретная математика»). К концу каждого семестра для аттестации требуется набрать определённое минимальное количество баллов.</w:t>
      </w:r>
    </w:p>
    <w:p w14:paraId="0C0C0000">
      <w:pPr>
        <w:ind/>
        <w:jc w:val="both"/>
        <w:rPr>
          <w:rFonts w:ascii="Times New Roman" w:hAnsi="Times New Roman"/>
        </w:rPr>
      </w:pPr>
    </w:p>
    <w:p w14:paraId="0D0C0000">
      <w:pPr>
        <w:ind/>
        <w:jc w:val="both"/>
        <w:rPr>
          <w:rFonts w:ascii="Times New Roman" w:hAnsi="Times New Roman"/>
          <w:b w:val="1"/>
          <w:i w:val="1"/>
        </w:rPr>
      </w:pPr>
      <w:r>
        <w:rPr>
          <w:rFonts w:ascii="Times New Roman" w:hAnsi="Times New Roman"/>
          <w:b w:val="1"/>
          <w:i w:val="1"/>
        </w:rPr>
        <w:t>Тема «Сортировки»</w:t>
      </w:r>
    </w:p>
    <w:p w14:paraId="0E0C0000">
      <w:pPr>
        <w:pStyle w:val="Style_1"/>
        <w:numPr>
          <w:ilvl w:val="0"/>
          <w:numId w:val="156"/>
        </w:numPr>
        <w:ind/>
        <w:jc w:val="both"/>
        <w:rPr>
          <w:rFonts w:ascii="Times New Roman" w:hAnsi="Times New Roman"/>
        </w:rPr>
      </w:pPr>
      <w:r>
        <w:rPr>
          <w:rFonts w:ascii="Times New Roman" w:hAnsi="Times New Roman"/>
        </w:rPr>
        <w:t>Реализовать быструю сортировку и сортировку пузырьком. Сравнить производительность на различных размерах данных. Найти размер данных, когда разница времени исполнения становится видна.</w:t>
      </w:r>
    </w:p>
    <w:p w14:paraId="0F0C0000">
      <w:pPr>
        <w:pStyle w:val="Style_1"/>
        <w:numPr>
          <w:ilvl w:val="0"/>
          <w:numId w:val="156"/>
        </w:numPr>
        <w:ind/>
        <w:jc w:val="both"/>
        <w:rPr>
          <w:rFonts w:ascii="Times New Roman" w:hAnsi="Times New Roman"/>
        </w:rPr>
      </w:pPr>
      <w:r>
        <w:rPr>
          <w:rFonts w:ascii="Times New Roman" w:hAnsi="Times New Roman"/>
        </w:rPr>
        <w:t>Реализовать сортировку вставками и сортировку Шелла. Сравнить производительность на различных размерах данных. Найти размер данных, когда разница времени исполнения становится видна.</w:t>
      </w:r>
    </w:p>
    <w:p w14:paraId="100C0000">
      <w:pPr>
        <w:pStyle w:val="Style_1"/>
        <w:numPr>
          <w:ilvl w:val="0"/>
          <w:numId w:val="156"/>
        </w:numPr>
        <w:ind/>
        <w:jc w:val="both"/>
        <w:rPr>
          <w:rFonts w:ascii="Times New Roman" w:hAnsi="Times New Roman"/>
        </w:rPr>
      </w:pPr>
      <w:r>
        <w:rPr>
          <w:rFonts w:ascii="Times New Roman" w:hAnsi="Times New Roman"/>
        </w:rPr>
        <w:t>Реализовать сортировку слиянием для N отсортированных массивов.</w:t>
      </w:r>
    </w:p>
    <w:p w14:paraId="110C0000">
      <w:pPr>
        <w:pStyle w:val="Style_1"/>
        <w:numPr>
          <w:ilvl w:val="0"/>
          <w:numId w:val="156"/>
        </w:numPr>
        <w:ind/>
        <w:jc w:val="both"/>
        <w:rPr>
          <w:rFonts w:ascii="Times New Roman" w:hAnsi="Times New Roman"/>
        </w:rPr>
      </w:pPr>
      <w:r>
        <w:rPr>
          <w:rFonts w:ascii="Times New Roman" w:hAnsi="Times New Roman"/>
        </w:rPr>
        <w:t>Реализовать на массиве сортировку пирамидой (</w:t>
      </w:r>
      <w:r>
        <w:rPr>
          <w:rFonts w:ascii="Times New Roman" w:hAnsi="Times New Roman"/>
        </w:rPr>
        <w:t>heapsort</w:t>
      </w:r>
      <w:r>
        <w:rPr>
          <w:rFonts w:ascii="Times New Roman" w:hAnsi="Times New Roman"/>
        </w:rPr>
        <w:t>).</w:t>
      </w:r>
    </w:p>
    <w:p w14:paraId="120C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ПКП-3, ПКП-4, УКБ-3</w:t>
      </w:r>
    </w:p>
    <w:p w14:paraId="130C0000">
      <w:pPr>
        <w:ind/>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решения всех задач оцениваются по шкале от 0 (нет решения или решение имеет существенные недостатки) до 1 (решение работоспособно, аккуратно реализовано)</w:t>
      </w:r>
      <w:r>
        <w:rPr>
          <w:rFonts w:ascii="Times New Roman" w:hAnsi="Times New Roman"/>
        </w:rPr>
        <w:t>.</w:t>
      </w:r>
    </w:p>
    <w:p w14:paraId="140C0000">
      <w:pPr>
        <w:ind/>
        <w:jc w:val="both"/>
        <w:rPr>
          <w:rFonts w:ascii="Times New Roman" w:hAnsi="Times New Roman"/>
        </w:rPr>
      </w:pPr>
    </w:p>
    <w:p w14:paraId="150C0000">
      <w:pPr>
        <w:ind/>
        <w:jc w:val="both"/>
        <w:rPr>
          <w:rFonts w:ascii="Times New Roman" w:hAnsi="Times New Roman"/>
          <w:b w:val="1"/>
          <w:i w:val="1"/>
        </w:rPr>
      </w:pPr>
      <w:r>
        <w:rPr>
          <w:rFonts w:ascii="Times New Roman" w:hAnsi="Times New Roman"/>
          <w:b w:val="1"/>
          <w:i w:val="1"/>
        </w:rPr>
        <w:t>Тема «Рекурсия»</w:t>
      </w:r>
    </w:p>
    <w:p w14:paraId="160C0000">
      <w:pPr>
        <w:pStyle w:val="Style_1"/>
        <w:numPr>
          <w:ilvl w:val="0"/>
          <w:numId w:val="157"/>
        </w:numPr>
        <w:ind/>
        <w:jc w:val="both"/>
        <w:rPr>
          <w:rFonts w:ascii="Times New Roman" w:hAnsi="Times New Roman"/>
        </w:rPr>
      </w:pPr>
      <w:r>
        <w:rPr>
          <w:rFonts w:ascii="Times New Roman" w:hAnsi="Times New Roman"/>
        </w:rPr>
        <w:t>Вычислить рекурсивно детерминант матрицы N*N.</w:t>
      </w:r>
    </w:p>
    <w:p w14:paraId="170C0000">
      <w:pPr>
        <w:pStyle w:val="Style_1"/>
        <w:numPr>
          <w:ilvl w:val="0"/>
          <w:numId w:val="157"/>
        </w:numPr>
        <w:ind/>
        <w:jc w:val="both"/>
        <w:rPr>
          <w:rFonts w:ascii="Times New Roman" w:hAnsi="Times New Roman"/>
        </w:rPr>
      </w:pPr>
      <w:r>
        <w:rPr>
          <w:rFonts w:ascii="Times New Roman" w:hAnsi="Times New Roman"/>
        </w:rPr>
        <w:t>Вычислить N-ю строку треугольника Паскаля рекурсивным и итеративным способом.</w:t>
      </w:r>
    </w:p>
    <w:p w14:paraId="180C0000">
      <w:pPr>
        <w:pStyle w:val="Style_1"/>
        <w:numPr>
          <w:ilvl w:val="0"/>
          <w:numId w:val="157"/>
        </w:numPr>
        <w:ind/>
        <w:jc w:val="both"/>
        <w:rPr>
          <w:rFonts w:ascii="Times New Roman" w:hAnsi="Times New Roman"/>
        </w:rPr>
      </w:pPr>
      <w:r>
        <w:rPr>
          <w:rFonts w:ascii="Times New Roman" w:hAnsi="Times New Roman"/>
        </w:rPr>
        <w:t>Сгенерировать все перестановки из набора 1, 2, 3, ..., N с помощью рекурсивного алгоритма.</w:t>
      </w:r>
    </w:p>
    <w:p w14:paraId="190C0000">
      <w:pPr>
        <w:pStyle w:val="Style_1"/>
        <w:numPr>
          <w:ilvl w:val="0"/>
          <w:numId w:val="157"/>
        </w:numPr>
        <w:ind/>
        <w:jc w:val="both"/>
        <w:rPr>
          <w:rFonts w:ascii="Times New Roman" w:hAnsi="Times New Roman"/>
        </w:rPr>
      </w:pPr>
      <w:r>
        <w:rPr>
          <w:rFonts w:ascii="Times New Roman" w:hAnsi="Times New Roman"/>
        </w:rPr>
        <w:t>Есть наборы бусинок различных цветов: Красный (K штук), Синий (L штук), Зеленый (M штук). Существуют правила: синяя не может идти за красной, красная не может быть на четной позиции. С помощью рекурсивной функции подсчитать сколько может быть собрано различных бус длины M, по данным правилам. На место склейки правила не распространяется.</w:t>
      </w:r>
    </w:p>
    <w:p w14:paraId="1A0C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ПКП-3, ПКП-4, УКБ-3</w:t>
      </w:r>
    </w:p>
    <w:p w14:paraId="1B0C0000">
      <w:pPr>
        <w:ind/>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решения задач 1 и 2 оцениваются по шкале от 0 (нет решения или решение имеет существенные недостатки) до 1 (решение работоспособно, аккуратно реализовано)</w:t>
      </w:r>
      <w:r>
        <w:rPr>
          <w:rFonts w:ascii="Times New Roman" w:hAnsi="Times New Roman"/>
        </w:rPr>
        <w:t>, решени</w:t>
      </w:r>
      <w:r>
        <w:rPr>
          <w:rFonts w:ascii="Times New Roman" w:hAnsi="Times New Roman"/>
        </w:rPr>
        <w:t>я</w:t>
      </w:r>
      <w:r>
        <w:rPr>
          <w:rFonts w:ascii="Times New Roman" w:hAnsi="Times New Roman"/>
        </w:rPr>
        <w:t xml:space="preserve"> задачи 2 оценива</w:t>
      </w:r>
      <w:r>
        <w:rPr>
          <w:rFonts w:ascii="Times New Roman" w:hAnsi="Times New Roman"/>
        </w:rPr>
        <w:t>ю</w:t>
      </w:r>
      <w:r>
        <w:rPr>
          <w:rFonts w:ascii="Times New Roman" w:hAnsi="Times New Roman"/>
        </w:rPr>
        <w:t>тся по тем же критериям по шкале от 0 до 2, решени</w:t>
      </w:r>
      <w:r>
        <w:rPr>
          <w:rFonts w:ascii="Times New Roman" w:hAnsi="Times New Roman"/>
        </w:rPr>
        <w:t>я</w:t>
      </w:r>
      <w:r>
        <w:rPr>
          <w:rFonts w:ascii="Times New Roman" w:hAnsi="Times New Roman"/>
        </w:rPr>
        <w:t xml:space="preserve"> задачи 3 оценива</w:t>
      </w:r>
      <w:r>
        <w:rPr>
          <w:rFonts w:ascii="Times New Roman" w:hAnsi="Times New Roman"/>
        </w:rPr>
        <w:t>ю</w:t>
      </w:r>
      <w:r>
        <w:rPr>
          <w:rFonts w:ascii="Times New Roman" w:hAnsi="Times New Roman"/>
        </w:rPr>
        <w:t>тся по тем же критериям по шкале от 0 до 3.</w:t>
      </w:r>
    </w:p>
    <w:p w14:paraId="1C0C0000">
      <w:pPr>
        <w:ind/>
        <w:jc w:val="both"/>
        <w:rPr>
          <w:rFonts w:ascii="Times New Roman" w:hAnsi="Times New Roman"/>
        </w:rPr>
      </w:pPr>
    </w:p>
    <w:p w14:paraId="1D0C0000">
      <w:pPr>
        <w:ind/>
        <w:jc w:val="both"/>
        <w:rPr>
          <w:rFonts w:ascii="Times New Roman" w:hAnsi="Times New Roman"/>
          <w:b w:val="1"/>
          <w:i w:val="1"/>
        </w:rPr>
      </w:pPr>
      <w:r>
        <w:rPr>
          <w:rFonts w:ascii="Times New Roman" w:hAnsi="Times New Roman"/>
          <w:b w:val="1"/>
          <w:i w:val="1"/>
        </w:rPr>
        <w:t>Тема «Двоичное представление»</w:t>
      </w:r>
    </w:p>
    <w:p w14:paraId="1E0C0000">
      <w:pPr>
        <w:pStyle w:val="Style_1"/>
        <w:numPr>
          <w:ilvl w:val="0"/>
          <w:numId w:val="158"/>
        </w:numPr>
        <w:ind/>
        <w:jc w:val="both"/>
        <w:rPr>
          <w:rFonts w:ascii="Times New Roman" w:hAnsi="Times New Roman"/>
        </w:rPr>
      </w:pPr>
      <w:r>
        <w:rPr>
          <w:rFonts w:ascii="Times New Roman" w:hAnsi="Times New Roman"/>
        </w:rPr>
        <w:t>Вычислить количество единиц в двоичной записи числа N, стоящих на четных позициях.</w:t>
      </w:r>
    </w:p>
    <w:p w14:paraId="1F0C0000">
      <w:pPr>
        <w:pStyle w:val="Style_1"/>
        <w:numPr>
          <w:ilvl w:val="0"/>
          <w:numId w:val="158"/>
        </w:numPr>
        <w:ind/>
        <w:jc w:val="both"/>
        <w:rPr>
          <w:rFonts w:ascii="Times New Roman" w:hAnsi="Times New Roman"/>
        </w:rPr>
      </w:pPr>
      <w:r>
        <w:rPr>
          <w:rFonts w:ascii="Times New Roman" w:hAnsi="Times New Roman"/>
        </w:rPr>
        <w:t>Дано кольцо, состоящее из нулей и единиц, длины M. Вывести все числа, которые можно получить с помощью разрезания, в десятичной системе счисления.</w:t>
      </w:r>
    </w:p>
    <w:p w14:paraId="200C0000">
      <w:pPr>
        <w:pStyle w:val="Style_1"/>
        <w:numPr>
          <w:ilvl w:val="0"/>
          <w:numId w:val="158"/>
        </w:numPr>
        <w:ind/>
        <w:jc w:val="both"/>
        <w:rPr>
          <w:rFonts w:ascii="Times New Roman" w:hAnsi="Times New Roman"/>
        </w:rPr>
      </w:pPr>
      <w:r>
        <w:rPr>
          <w:rFonts w:ascii="Times New Roman" w:hAnsi="Times New Roman"/>
        </w:rPr>
        <w:t>Сгенерировать все числа менее N, в двоичной записи которых есть две единицы подряд.</w:t>
      </w:r>
    </w:p>
    <w:p w14:paraId="210C0000">
      <w:pPr>
        <w:pStyle w:val="Style_1"/>
        <w:numPr>
          <w:ilvl w:val="0"/>
          <w:numId w:val="158"/>
        </w:numPr>
        <w:ind/>
        <w:jc w:val="both"/>
        <w:rPr>
          <w:rFonts w:ascii="Times New Roman" w:hAnsi="Times New Roman"/>
        </w:rPr>
      </w:pPr>
      <w:r>
        <w:rPr>
          <w:rFonts w:ascii="Times New Roman" w:hAnsi="Times New Roman"/>
        </w:rPr>
        <w:t>Реализовать функцию, которая генерирует все числа меньшие N, в двоичном представлении которых есть заданный образец.</w:t>
      </w:r>
    </w:p>
    <w:p w14:paraId="220C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ПКП-3, ПКП-4, УКБ-3</w:t>
      </w:r>
    </w:p>
    <w:p w14:paraId="230C0000">
      <w:pPr>
        <w:ind/>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решения задач 1 и 2 оцениваются по шкале от 0 (нет решения или решение имеет существенные недостатки) до 1 (решение работоспособно, аккуратно реализовано)</w:t>
      </w:r>
      <w:r>
        <w:rPr>
          <w:rFonts w:ascii="Times New Roman" w:hAnsi="Times New Roman"/>
        </w:rPr>
        <w:t>, решение задачи 2 оценивается по тем же критериям по шкале от 0 до 2, решение задачи 3 оценивается по тем же критериям по шкале от 0 до 3.</w:t>
      </w:r>
    </w:p>
    <w:p w14:paraId="240C0000">
      <w:pPr>
        <w:ind/>
        <w:jc w:val="both"/>
        <w:rPr>
          <w:rFonts w:ascii="Times New Roman" w:hAnsi="Times New Roman"/>
          <w:b w:val="1"/>
        </w:rPr>
      </w:pPr>
    </w:p>
    <w:p w14:paraId="250C0000">
      <w:pPr>
        <w:ind/>
        <w:jc w:val="both"/>
        <w:rPr>
          <w:rFonts w:ascii="Times New Roman" w:hAnsi="Times New Roman"/>
          <w:b w:val="1"/>
          <w:i w:val="1"/>
        </w:rPr>
      </w:pPr>
      <w:r>
        <w:rPr>
          <w:rFonts w:ascii="Times New Roman" w:hAnsi="Times New Roman"/>
          <w:b w:val="1"/>
          <w:i w:val="1"/>
        </w:rPr>
        <w:t>Тема «Матрицы и массивы»</w:t>
      </w:r>
    </w:p>
    <w:p w14:paraId="260C0000">
      <w:pPr>
        <w:pStyle w:val="Style_1"/>
        <w:numPr>
          <w:ilvl w:val="0"/>
          <w:numId w:val="159"/>
        </w:numPr>
        <w:ind/>
        <w:jc w:val="both"/>
        <w:rPr>
          <w:rFonts w:ascii="Times New Roman" w:hAnsi="Times New Roman"/>
        </w:rPr>
      </w:pPr>
      <w:r>
        <w:rPr>
          <w:rFonts w:ascii="Times New Roman" w:hAnsi="Times New Roman"/>
        </w:rPr>
        <w:t>Вычислить сумму следа квадратной матрицы.</w:t>
      </w:r>
    </w:p>
    <w:p w14:paraId="270C0000">
      <w:pPr>
        <w:pStyle w:val="Style_1"/>
        <w:numPr>
          <w:ilvl w:val="0"/>
          <w:numId w:val="159"/>
        </w:numPr>
        <w:ind/>
        <w:jc w:val="both"/>
        <w:rPr>
          <w:rFonts w:ascii="Times New Roman" w:hAnsi="Times New Roman"/>
        </w:rPr>
      </w:pPr>
      <w:r>
        <w:rPr>
          <w:rFonts w:ascii="Times New Roman" w:hAnsi="Times New Roman"/>
        </w:rPr>
        <w:t>Реализовать функцию перемножения матрицы на вектор.</w:t>
      </w:r>
    </w:p>
    <w:p w14:paraId="280C0000">
      <w:pPr>
        <w:pStyle w:val="Style_1"/>
        <w:numPr>
          <w:ilvl w:val="0"/>
          <w:numId w:val="159"/>
        </w:numPr>
        <w:ind/>
        <w:jc w:val="both"/>
        <w:rPr>
          <w:rFonts w:ascii="Times New Roman" w:hAnsi="Times New Roman"/>
        </w:rPr>
      </w:pPr>
      <w:r>
        <w:rPr>
          <w:rFonts w:ascii="Times New Roman" w:hAnsi="Times New Roman"/>
        </w:rPr>
        <w:t xml:space="preserve">Вычислить разницу между </w:t>
      </w:r>
      <w:r>
        <w:rPr>
          <w:rFonts w:ascii="Times New Roman" w:hAnsi="Times New Roman"/>
        </w:rPr>
        <w:t>наддиагональной</w:t>
      </w:r>
      <w:r>
        <w:rPr>
          <w:rFonts w:ascii="Times New Roman" w:hAnsi="Times New Roman"/>
        </w:rPr>
        <w:t xml:space="preserve"> и </w:t>
      </w:r>
      <w:r>
        <w:rPr>
          <w:rFonts w:ascii="Times New Roman" w:hAnsi="Times New Roman"/>
        </w:rPr>
        <w:t>поддиагональной</w:t>
      </w:r>
      <w:r>
        <w:rPr>
          <w:rFonts w:ascii="Times New Roman" w:hAnsi="Times New Roman"/>
        </w:rPr>
        <w:t xml:space="preserve"> частями матрицы.</w:t>
      </w:r>
    </w:p>
    <w:p w14:paraId="290C0000">
      <w:pPr>
        <w:pStyle w:val="Style_1"/>
        <w:numPr>
          <w:ilvl w:val="0"/>
          <w:numId w:val="159"/>
        </w:numPr>
        <w:ind/>
        <w:jc w:val="both"/>
        <w:rPr>
          <w:rFonts w:ascii="Times New Roman" w:hAnsi="Times New Roman"/>
        </w:rPr>
      </w:pPr>
      <w:r>
        <w:rPr>
          <w:rFonts w:ascii="Times New Roman" w:hAnsi="Times New Roman"/>
        </w:rPr>
        <w:t>Реализовать функцию транспонирования матрицы.</w:t>
      </w:r>
    </w:p>
    <w:p w14:paraId="2A0C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ПКП-3, ПКП-4, УКБ-3</w:t>
      </w:r>
    </w:p>
    <w:p w14:paraId="2B0C0000">
      <w:pPr>
        <w:ind/>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решения задач 1 и 2 оцениваются по шкале от 0 (нет решения или решение имеет существенные недостатки) до 1 (решение работоспособно, аккуратно реализовано)</w:t>
      </w:r>
      <w:r>
        <w:rPr>
          <w:rFonts w:ascii="Times New Roman" w:hAnsi="Times New Roman"/>
        </w:rPr>
        <w:t>, решения задач 2 и 3 оцениваются по тем же критериям по шкале от 0 до 2.</w:t>
      </w:r>
    </w:p>
    <w:p w14:paraId="2C0C0000">
      <w:pPr>
        <w:ind/>
        <w:jc w:val="both"/>
        <w:rPr>
          <w:rFonts w:ascii="Times New Roman" w:hAnsi="Times New Roman"/>
          <w:b w:val="1"/>
        </w:rPr>
      </w:pPr>
    </w:p>
    <w:p w14:paraId="2D0C0000">
      <w:pPr>
        <w:ind/>
        <w:jc w:val="both"/>
        <w:rPr>
          <w:rFonts w:ascii="Times New Roman" w:hAnsi="Times New Roman"/>
          <w:b w:val="1"/>
          <w:i w:val="1"/>
        </w:rPr>
      </w:pPr>
      <w:r>
        <w:rPr>
          <w:rFonts w:ascii="Times New Roman" w:hAnsi="Times New Roman"/>
          <w:b w:val="1"/>
          <w:i w:val="1"/>
        </w:rPr>
        <w:t>Тема «Файлы и строки»</w:t>
      </w:r>
    </w:p>
    <w:p w14:paraId="2E0C0000">
      <w:pPr>
        <w:pStyle w:val="Style_1"/>
        <w:numPr>
          <w:ilvl w:val="0"/>
          <w:numId w:val="160"/>
        </w:numPr>
        <w:ind/>
        <w:jc w:val="both"/>
        <w:rPr>
          <w:rFonts w:ascii="Times New Roman" w:hAnsi="Times New Roman"/>
        </w:rPr>
      </w:pPr>
      <w:r>
        <w:rPr>
          <w:rFonts w:ascii="Times New Roman" w:hAnsi="Times New Roman"/>
        </w:rPr>
        <w:t>Во входном файле задан текст. Вывести в выходной файл сроки текста в обратном порядке. Обратить так же и содержимое каждой строки.</w:t>
      </w:r>
    </w:p>
    <w:p w14:paraId="2F0C0000">
      <w:pPr>
        <w:pStyle w:val="Style_1"/>
        <w:numPr>
          <w:ilvl w:val="0"/>
          <w:numId w:val="160"/>
        </w:numPr>
        <w:ind/>
        <w:jc w:val="both"/>
        <w:rPr>
          <w:rFonts w:ascii="Times New Roman" w:hAnsi="Times New Roman"/>
        </w:rPr>
      </w:pPr>
      <w:r>
        <w:rPr>
          <w:rFonts w:ascii="Times New Roman" w:hAnsi="Times New Roman"/>
        </w:rPr>
        <w:t xml:space="preserve">Во входном файле задан текст. Совершить замену всех вхождений одной подстроки на другую, вывести в файл. </w:t>
      </w:r>
      <w:r>
        <w:rPr>
          <w:rFonts w:ascii="Times New Roman" w:hAnsi="Times New Roman"/>
        </w:rPr>
        <w:t>Считать</w:t>
      </w:r>
      <w:r>
        <w:rPr>
          <w:rFonts w:ascii="Times New Roman" w:hAnsi="Times New Roman"/>
        </w:rPr>
        <w:t xml:space="preserve"> что шаблон помещается в строку целиком.</w:t>
      </w:r>
    </w:p>
    <w:p w14:paraId="300C0000">
      <w:pPr>
        <w:pStyle w:val="Style_1"/>
        <w:numPr>
          <w:ilvl w:val="0"/>
          <w:numId w:val="160"/>
        </w:numPr>
        <w:ind/>
        <w:jc w:val="both"/>
        <w:rPr>
          <w:rFonts w:ascii="Times New Roman" w:hAnsi="Times New Roman"/>
        </w:rPr>
      </w:pPr>
      <w:r>
        <w:rPr>
          <w:rFonts w:ascii="Times New Roman" w:hAnsi="Times New Roman"/>
        </w:rPr>
        <w:t>Во входном файле задан текст. Вывести в выходной файл сроки текста в обратном порядке. Обратить так же и содержимое каждой строки. При этом буфер для хранения строк ограничен несколькими строками.</w:t>
      </w:r>
    </w:p>
    <w:p w14:paraId="310C0000">
      <w:pPr>
        <w:pStyle w:val="Style_1"/>
        <w:numPr>
          <w:ilvl w:val="0"/>
          <w:numId w:val="160"/>
        </w:numPr>
        <w:ind/>
        <w:jc w:val="both"/>
        <w:rPr>
          <w:rFonts w:ascii="Times New Roman" w:hAnsi="Times New Roman"/>
        </w:rPr>
      </w:pPr>
      <w:r>
        <w:rPr>
          <w:rFonts w:ascii="Times New Roman" w:hAnsi="Times New Roman"/>
        </w:rPr>
        <w:t>Во входном файле задан текст. Вывести в выходной файл строки текста в обратном порядке. Обратить так же и содержимое каждой строки. При этом буфер для хранения строк ограничен, помещается только часть строки.</w:t>
      </w:r>
    </w:p>
    <w:p w14:paraId="320C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ПКП-3, ПКП-4, УКБ-3</w:t>
      </w:r>
    </w:p>
    <w:p w14:paraId="330C0000">
      <w:pPr>
        <w:ind/>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решения задач 1 и 2 оцениваются по шкале от 0 (нет решения или решение имеет существенные недостатки) до 1 (решение работоспособно, аккуратно реализовано)</w:t>
      </w:r>
      <w:r>
        <w:rPr>
          <w:rFonts w:ascii="Times New Roman" w:hAnsi="Times New Roman"/>
        </w:rPr>
        <w:t>, решения задачи 2 оцениваются по тем же критериям по шкале от 0 до 2, решения задачи 3 — по шкале от 0 до 3.</w:t>
      </w:r>
    </w:p>
    <w:p w14:paraId="340C0000">
      <w:pPr>
        <w:ind/>
        <w:jc w:val="both"/>
        <w:rPr>
          <w:rFonts w:ascii="Times New Roman" w:hAnsi="Times New Roman"/>
        </w:rPr>
      </w:pPr>
    </w:p>
    <w:p w14:paraId="350C0000">
      <w:pPr>
        <w:ind/>
        <w:jc w:val="both"/>
        <w:rPr>
          <w:rFonts w:ascii="Times New Roman" w:hAnsi="Times New Roman"/>
          <w:b w:val="1"/>
          <w:i w:val="1"/>
        </w:rPr>
      </w:pPr>
      <w:r>
        <w:rPr>
          <w:rFonts w:ascii="Times New Roman" w:hAnsi="Times New Roman"/>
          <w:b w:val="1"/>
          <w:i w:val="1"/>
        </w:rPr>
        <w:t>Тема «Перебор»</w:t>
      </w:r>
    </w:p>
    <w:p w14:paraId="360C0000">
      <w:pPr>
        <w:pStyle w:val="Style_1"/>
        <w:numPr>
          <w:ilvl w:val="0"/>
          <w:numId w:val="161"/>
        </w:numPr>
        <w:ind/>
        <w:jc w:val="both"/>
        <w:rPr>
          <w:rFonts w:ascii="Times New Roman" w:hAnsi="Times New Roman"/>
        </w:rPr>
      </w:pPr>
      <w:r>
        <w:rPr>
          <w:rFonts w:ascii="Times New Roman" w:hAnsi="Times New Roman"/>
        </w:rPr>
        <w:t>Расставить по шахматной доске 8 ферзей так чтобы они не били друг друга, генерировать их таким образом, чтобы первый ферзь ставился случайно (можно в первый ряд/строку)</w:t>
      </w:r>
      <w:r>
        <w:rPr>
          <w:rFonts w:ascii="Times New Roman" w:hAnsi="Times New Roman"/>
        </w:rPr>
        <w:t>.</w:t>
      </w:r>
    </w:p>
    <w:p w14:paraId="370C0000">
      <w:pPr>
        <w:pStyle w:val="Style_1"/>
        <w:numPr>
          <w:ilvl w:val="0"/>
          <w:numId w:val="161"/>
        </w:numPr>
        <w:ind/>
        <w:jc w:val="both"/>
        <w:rPr>
          <w:rFonts w:ascii="Times New Roman" w:hAnsi="Times New Roman"/>
        </w:rPr>
      </w:pPr>
      <w:r>
        <w:rPr>
          <w:rFonts w:ascii="Times New Roman" w:hAnsi="Times New Roman"/>
        </w:rPr>
        <w:t>Магический квадрат — это матрица размера 3 * 3, где в ячейках стоят целые числа из интервала [</w:t>
      </w:r>
      <w:r>
        <w:rPr>
          <w:rFonts w:ascii="Times New Roman" w:hAnsi="Times New Roman"/>
        </w:rPr>
        <w:t>1..</w:t>
      </w:r>
      <w:r>
        <w:rPr>
          <w:rFonts w:ascii="Times New Roman" w:hAnsi="Times New Roman"/>
        </w:rPr>
        <w:t>9] плюс выполняются определенные правила. С помощью перебора необходимо сформировать магический квадрат. Первая цифра ставится в середину, выбирается случайным образом.</w:t>
      </w:r>
    </w:p>
    <w:p w14:paraId="380C0000">
      <w:pPr>
        <w:pStyle w:val="Style_1"/>
        <w:numPr>
          <w:ilvl w:val="0"/>
          <w:numId w:val="161"/>
        </w:numPr>
        <w:ind/>
        <w:jc w:val="both"/>
        <w:rPr>
          <w:rFonts w:ascii="Times New Roman" w:hAnsi="Times New Roman"/>
        </w:rPr>
      </w:pPr>
      <w:r>
        <w:rPr>
          <w:rFonts w:ascii="Times New Roman" w:hAnsi="Times New Roman"/>
        </w:rPr>
        <w:t>Дан случайный набор чисел, разбить их на две группы минимизировав разницу суммарного веса каждой.</w:t>
      </w:r>
    </w:p>
    <w:p w14:paraId="390C0000">
      <w:pPr>
        <w:pStyle w:val="Style_1"/>
        <w:numPr>
          <w:ilvl w:val="0"/>
          <w:numId w:val="161"/>
        </w:numPr>
        <w:ind/>
        <w:jc w:val="both"/>
        <w:rPr>
          <w:rFonts w:ascii="Times New Roman" w:hAnsi="Times New Roman"/>
        </w:rPr>
      </w:pPr>
      <w:r>
        <w:rPr>
          <w:rFonts w:ascii="Times New Roman" w:hAnsi="Times New Roman"/>
        </w:rPr>
        <w:t>Решить перебором задачу о рюкзаке: дан список вещей, имеющих вес и стоимость. Набрать в лимит веса L вещей так, чтобы сформированный рюкзак имел максимальную стоимость. «Пилить» вещь нельзя.</w:t>
      </w:r>
    </w:p>
    <w:p w14:paraId="3A0C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ПКП-3, ПКП-4, УКБ-3</w:t>
      </w:r>
    </w:p>
    <w:p w14:paraId="3B0C0000">
      <w:pPr>
        <w:ind/>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 xml:space="preserve">решения задач </w:t>
      </w:r>
      <w:r>
        <w:rPr>
          <w:rFonts w:ascii="Times New Roman" w:hAnsi="Times New Roman"/>
        </w:rPr>
        <w:t>1</w:t>
      </w:r>
      <w:r>
        <w:rPr>
          <w:rFonts w:ascii="Times New Roman" w:hAnsi="Times New Roman"/>
        </w:rPr>
        <w:t>-3</w:t>
      </w:r>
      <w:r>
        <w:rPr>
          <w:rFonts w:ascii="Times New Roman" w:hAnsi="Times New Roman"/>
        </w:rPr>
        <w:t xml:space="preserve"> оцениваются по шкале от 0 (нет решения или решение имеет существенные недостатки) до 1 (решение работоспособно, аккуратно реализовано)</w:t>
      </w:r>
      <w:r>
        <w:rPr>
          <w:rFonts w:ascii="Times New Roman" w:hAnsi="Times New Roman"/>
        </w:rPr>
        <w:t>, решения задач</w:t>
      </w:r>
      <w:r>
        <w:rPr>
          <w:rFonts w:ascii="Times New Roman" w:hAnsi="Times New Roman"/>
        </w:rPr>
        <w:t>и</w:t>
      </w:r>
      <w:r>
        <w:rPr>
          <w:rFonts w:ascii="Times New Roman" w:hAnsi="Times New Roman"/>
        </w:rPr>
        <w:t xml:space="preserve"> </w:t>
      </w:r>
      <w:r>
        <w:rPr>
          <w:rFonts w:ascii="Times New Roman" w:hAnsi="Times New Roman"/>
        </w:rPr>
        <w:t>4</w:t>
      </w:r>
      <w:r>
        <w:rPr>
          <w:rFonts w:ascii="Times New Roman" w:hAnsi="Times New Roman"/>
        </w:rPr>
        <w:t xml:space="preserve"> оцениваются по тем же критериям по шкале от 0 до 2.</w:t>
      </w:r>
    </w:p>
    <w:p w14:paraId="3C0C0000">
      <w:pPr>
        <w:ind/>
        <w:jc w:val="both"/>
        <w:rPr>
          <w:rFonts w:ascii="Times New Roman" w:hAnsi="Times New Roman"/>
        </w:rPr>
      </w:pPr>
    </w:p>
    <w:p w14:paraId="3D0C0000">
      <w:pPr>
        <w:ind/>
        <w:jc w:val="both"/>
        <w:rPr>
          <w:rFonts w:ascii="Times New Roman" w:hAnsi="Times New Roman"/>
          <w:b w:val="1"/>
          <w:i w:val="1"/>
        </w:rPr>
      </w:pPr>
      <w:r>
        <w:rPr>
          <w:rFonts w:ascii="Times New Roman" w:hAnsi="Times New Roman"/>
          <w:b w:val="1"/>
          <w:i w:val="1"/>
        </w:rPr>
        <w:t>Тема «Бинарные деревья и поиск»</w:t>
      </w:r>
    </w:p>
    <w:p w14:paraId="3E0C0000">
      <w:pPr>
        <w:pStyle w:val="Style_1"/>
        <w:numPr>
          <w:ilvl w:val="0"/>
          <w:numId w:val="162"/>
        </w:numPr>
        <w:ind/>
        <w:jc w:val="both"/>
        <w:rPr>
          <w:rFonts w:ascii="Times New Roman" w:hAnsi="Times New Roman"/>
        </w:rPr>
      </w:pPr>
      <w:r>
        <w:rPr>
          <w:rFonts w:ascii="Times New Roman" w:hAnsi="Times New Roman"/>
        </w:rPr>
        <w:t>Реализовать бинарный поиск в отсортированном массиве. Так же реализовать операции вставки и удаления с сохранением порядка.</w:t>
      </w:r>
    </w:p>
    <w:p w14:paraId="3F0C0000">
      <w:pPr>
        <w:pStyle w:val="Style_1"/>
        <w:numPr>
          <w:ilvl w:val="0"/>
          <w:numId w:val="162"/>
        </w:numPr>
        <w:ind/>
        <w:jc w:val="both"/>
        <w:rPr>
          <w:rFonts w:ascii="Times New Roman" w:hAnsi="Times New Roman"/>
        </w:rPr>
      </w:pPr>
      <w:r>
        <w:rPr>
          <w:rFonts w:ascii="Times New Roman" w:hAnsi="Times New Roman"/>
        </w:rPr>
        <w:t>Реализовать бинарный поиск в массиве с использованием компаратора (корректную вставку, удаление).</w:t>
      </w:r>
    </w:p>
    <w:p w14:paraId="400C0000">
      <w:pPr>
        <w:pStyle w:val="Style_1"/>
        <w:numPr>
          <w:ilvl w:val="0"/>
          <w:numId w:val="162"/>
        </w:numPr>
        <w:ind/>
        <w:jc w:val="both"/>
        <w:rPr>
          <w:rFonts w:ascii="Times New Roman" w:hAnsi="Times New Roman"/>
        </w:rPr>
      </w:pPr>
      <w:r>
        <w:rPr>
          <w:rFonts w:ascii="Times New Roman" w:hAnsi="Times New Roman"/>
        </w:rPr>
        <w:t>Реализовать объект «куча» — в массиве записано двоичное дерево, на позиции 2 * n и 2 * n + 1 стоят соответственно левый и правый ребенок. Должны быть операции добавления, удаления, поиск и обход (любой).</w:t>
      </w:r>
    </w:p>
    <w:p w14:paraId="410C0000">
      <w:pPr>
        <w:pStyle w:val="Style_1"/>
        <w:numPr>
          <w:ilvl w:val="0"/>
          <w:numId w:val="162"/>
        </w:numPr>
        <w:ind/>
        <w:jc w:val="both"/>
        <w:rPr>
          <w:rFonts w:ascii="Times New Roman" w:hAnsi="Times New Roman"/>
        </w:rPr>
      </w:pPr>
      <w:r>
        <w:rPr>
          <w:rFonts w:ascii="Times New Roman" w:hAnsi="Times New Roman"/>
        </w:rPr>
        <w:t>В объекте «куча» реализовать три обхода, описанных в википедии.</w:t>
      </w:r>
    </w:p>
    <w:p w14:paraId="420C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ПКП-3, ПКП-4, УКБ-3</w:t>
      </w:r>
    </w:p>
    <w:p w14:paraId="430C0000">
      <w:pPr>
        <w:ind/>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решения задачи 1 оцениваются по шкале от 0 (нет решения или решение имеет существенные недостатки) до 1 (решение работоспособно, аккуратно реализовано)</w:t>
      </w:r>
      <w:r>
        <w:rPr>
          <w:rFonts w:ascii="Times New Roman" w:hAnsi="Times New Roman"/>
        </w:rPr>
        <w:t>, решения задач 2 и 3 оцениваются по тем же критериям по шкале от 0 до 2, решения задачи 4 — по шкале от 0 до 3.</w:t>
      </w:r>
    </w:p>
    <w:p w14:paraId="440C0000">
      <w:pPr>
        <w:ind/>
        <w:jc w:val="both"/>
        <w:rPr>
          <w:rFonts w:ascii="Times New Roman" w:hAnsi="Times New Roman"/>
        </w:rPr>
      </w:pPr>
    </w:p>
    <w:p w14:paraId="450C0000">
      <w:pPr>
        <w:ind/>
        <w:jc w:val="both"/>
        <w:rPr>
          <w:rFonts w:ascii="Times New Roman" w:hAnsi="Times New Roman"/>
          <w:b w:val="1"/>
          <w:i w:val="1"/>
        </w:rPr>
      </w:pPr>
      <w:r>
        <w:rPr>
          <w:rFonts w:ascii="Times New Roman" w:hAnsi="Times New Roman"/>
          <w:b w:val="1"/>
          <w:i w:val="1"/>
        </w:rPr>
        <w:t>Тема «Перестановки»</w:t>
      </w:r>
    </w:p>
    <w:p w14:paraId="460C0000">
      <w:pPr>
        <w:pStyle w:val="Style_1"/>
        <w:numPr>
          <w:ilvl w:val="0"/>
          <w:numId w:val="163"/>
        </w:numPr>
        <w:ind/>
        <w:jc w:val="both"/>
        <w:rPr>
          <w:rFonts w:ascii="Times New Roman" w:hAnsi="Times New Roman"/>
        </w:rPr>
      </w:pPr>
      <w:r>
        <w:rPr>
          <w:rFonts w:ascii="Times New Roman" w:hAnsi="Times New Roman"/>
        </w:rPr>
        <w:t>Найти ранг (степень) перестановки.</w:t>
      </w:r>
    </w:p>
    <w:p w14:paraId="470C0000">
      <w:pPr>
        <w:pStyle w:val="Style_1"/>
        <w:numPr>
          <w:ilvl w:val="0"/>
          <w:numId w:val="163"/>
        </w:numPr>
        <w:ind/>
        <w:jc w:val="both"/>
        <w:rPr>
          <w:rFonts w:ascii="Times New Roman" w:hAnsi="Times New Roman"/>
        </w:rPr>
      </w:pPr>
      <w:r>
        <w:rPr>
          <w:rFonts w:ascii="Times New Roman" w:hAnsi="Times New Roman"/>
        </w:rPr>
        <w:t>Сгенерировать перестановку по номеру.</w:t>
      </w:r>
    </w:p>
    <w:p w14:paraId="480C0000">
      <w:pPr>
        <w:pStyle w:val="Style_1"/>
        <w:numPr>
          <w:ilvl w:val="0"/>
          <w:numId w:val="163"/>
        </w:numPr>
        <w:ind/>
        <w:jc w:val="both"/>
        <w:rPr>
          <w:rFonts w:ascii="Times New Roman" w:hAnsi="Times New Roman"/>
        </w:rPr>
      </w:pPr>
      <w:r>
        <w:rPr>
          <w:rFonts w:ascii="Times New Roman" w:hAnsi="Times New Roman"/>
        </w:rPr>
        <w:t>Получить номер по перестановке.</w:t>
      </w:r>
    </w:p>
    <w:p w14:paraId="490C0000">
      <w:pPr>
        <w:pStyle w:val="Style_1"/>
        <w:numPr>
          <w:ilvl w:val="0"/>
          <w:numId w:val="163"/>
        </w:numPr>
        <w:ind/>
        <w:jc w:val="both"/>
        <w:rPr>
          <w:rFonts w:ascii="Times New Roman" w:hAnsi="Times New Roman"/>
        </w:rPr>
      </w:pPr>
      <w:r>
        <w:rPr>
          <w:rFonts w:ascii="Times New Roman" w:hAnsi="Times New Roman"/>
        </w:rPr>
        <w:t>Найти количество циклов в перестановке и вывести их.</w:t>
      </w:r>
    </w:p>
    <w:p w14:paraId="4A0C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ПКП-3, ПКП-4, УКБ-3</w:t>
      </w:r>
    </w:p>
    <w:p w14:paraId="4B0C0000">
      <w:pPr>
        <w:ind/>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решения всех задач оцениваются по шкале от 0 (нет решения или решение имеет существенные недостатки) до 1 (решение работоспособно, аккуратно реализовано).</w:t>
      </w:r>
    </w:p>
    <w:p w14:paraId="4C0C0000">
      <w:pPr>
        <w:ind/>
        <w:jc w:val="both"/>
        <w:rPr>
          <w:rFonts w:ascii="Times New Roman" w:hAnsi="Times New Roman"/>
          <w:b w:val="1"/>
        </w:rPr>
      </w:pPr>
    </w:p>
    <w:p w14:paraId="4D0C0000">
      <w:pPr>
        <w:ind/>
        <w:jc w:val="both"/>
        <w:rPr>
          <w:rFonts w:ascii="Times New Roman" w:hAnsi="Times New Roman"/>
          <w:b w:val="1"/>
          <w:i w:val="1"/>
        </w:rPr>
      </w:pPr>
      <w:r>
        <w:rPr>
          <w:rFonts w:ascii="Times New Roman" w:hAnsi="Times New Roman"/>
          <w:b w:val="1"/>
          <w:i w:val="1"/>
        </w:rPr>
        <w:t>Тема «Графы»</w:t>
      </w:r>
    </w:p>
    <w:p w14:paraId="4E0C0000">
      <w:pPr>
        <w:pStyle w:val="Style_1"/>
        <w:numPr>
          <w:ilvl w:val="0"/>
          <w:numId w:val="164"/>
        </w:numPr>
        <w:ind/>
        <w:jc w:val="both"/>
        <w:rPr>
          <w:rFonts w:ascii="Times New Roman" w:hAnsi="Times New Roman"/>
        </w:rPr>
      </w:pPr>
      <w:r>
        <w:rPr>
          <w:rFonts w:ascii="Times New Roman" w:hAnsi="Times New Roman"/>
        </w:rPr>
        <w:t>Написать программу, конвертирующую граф, представленный матрицей смежности, в матрицу инцидентности.</w:t>
      </w:r>
    </w:p>
    <w:p w14:paraId="4F0C0000">
      <w:pPr>
        <w:pStyle w:val="Style_1"/>
        <w:numPr>
          <w:ilvl w:val="0"/>
          <w:numId w:val="164"/>
        </w:numPr>
        <w:ind/>
        <w:jc w:val="both"/>
        <w:rPr>
          <w:rFonts w:ascii="Times New Roman" w:hAnsi="Times New Roman"/>
        </w:rPr>
      </w:pPr>
      <w:r>
        <w:rPr>
          <w:rFonts w:ascii="Times New Roman" w:hAnsi="Times New Roman"/>
        </w:rPr>
        <w:t>Написать программу, конвертирующую граф, представленный матрицей инцидентностей, в представление списком ребер.</w:t>
      </w:r>
    </w:p>
    <w:p w14:paraId="500C0000">
      <w:pPr>
        <w:pStyle w:val="Style_1"/>
        <w:numPr>
          <w:ilvl w:val="0"/>
          <w:numId w:val="164"/>
        </w:numPr>
        <w:ind/>
        <w:jc w:val="both"/>
        <w:rPr>
          <w:rFonts w:ascii="Times New Roman" w:hAnsi="Times New Roman"/>
        </w:rPr>
      </w:pPr>
      <w:r>
        <w:rPr>
          <w:rFonts w:ascii="Times New Roman" w:hAnsi="Times New Roman"/>
        </w:rPr>
        <w:t>Написать программу, которая строит матрицу инцидентности по заданному списку ребер.</w:t>
      </w:r>
    </w:p>
    <w:p w14:paraId="510C0000">
      <w:pPr>
        <w:pStyle w:val="Style_1"/>
        <w:numPr>
          <w:ilvl w:val="0"/>
          <w:numId w:val="164"/>
        </w:numPr>
        <w:ind/>
        <w:jc w:val="both"/>
        <w:rPr>
          <w:rFonts w:ascii="Times New Roman" w:hAnsi="Times New Roman"/>
        </w:rPr>
      </w:pPr>
      <w:r>
        <w:rPr>
          <w:rFonts w:ascii="Times New Roman" w:hAnsi="Times New Roman"/>
        </w:rPr>
        <w:t>Степенью вершины называется количество ребер, ей инцидентных. Вывести все вершины, имеющую четную степень у заданного графа. Метод задания графа на выбор.</w:t>
      </w:r>
    </w:p>
    <w:p w14:paraId="520C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ПКП-3, ПКП-4, УКБ-3</w:t>
      </w:r>
    </w:p>
    <w:p w14:paraId="530C0000">
      <w:pPr>
        <w:ind/>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решения всех задач оцениваются по шкале от 0 (нет решения или решение имеет существенные недостатки) до 1 (решение работоспособно, аккуратно реализовано)</w:t>
      </w:r>
      <w:r>
        <w:rPr>
          <w:rFonts w:ascii="Times New Roman" w:hAnsi="Times New Roman"/>
        </w:rPr>
        <w:t>.</w:t>
      </w:r>
    </w:p>
    <w:p w14:paraId="540C0000">
      <w:pPr>
        <w:ind/>
        <w:jc w:val="both"/>
        <w:rPr>
          <w:rFonts w:ascii="Times New Roman" w:hAnsi="Times New Roman"/>
        </w:rPr>
      </w:pPr>
    </w:p>
    <w:p w14:paraId="550C0000">
      <w:pPr>
        <w:ind/>
        <w:jc w:val="both"/>
        <w:rPr>
          <w:rFonts w:ascii="Times New Roman" w:hAnsi="Times New Roman"/>
          <w:b w:val="1"/>
          <w:i w:val="1"/>
        </w:rPr>
      </w:pPr>
      <w:r>
        <w:rPr>
          <w:rFonts w:ascii="Times New Roman" w:hAnsi="Times New Roman"/>
          <w:b w:val="1"/>
          <w:i w:val="1"/>
        </w:rPr>
        <w:t>Тема «Алгоритмы обхода графов»</w:t>
      </w:r>
    </w:p>
    <w:p w14:paraId="560C0000">
      <w:pPr>
        <w:pStyle w:val="Style_1"/>
        <w:numPr>
          <w:ilvl w:val="0"/>
          <w:numId w:val="165"/>
        </w:numPr>
        <w:ind/>
        <w:jc w:val="both"/>
        <w:rPr>
          <w:rFonts w:ascii="Times New Roman" w:hAnsi="Times New Roman"/>
        </w:rPr>
      </w:pPr>
      <w:r>
        <w:rPr>
          <w:rFonts w:ascii="Times New Roman" w:hAnsi="Times New Roman"/>
        </w:rPr>
        <w:t>С помощью модифицированного алгоритма Флойда-</w:t>
      </w:r>
      <w:r>
        <w:rPr>
          <w:rFonts w:ascii="Times New Roman" w:hAnsi="Times New Roman"/>
        </w:rPr>
        <w:t>Уоршелла</w:t>
      </w:r>
      <w:r>
        <w:rPr>
          <w:rFonts w:ascii="Times New Roman" w:hAnsi="Times New Roman"/>
        </w:rPr>
        <w:t>, для заданной вершины X найти, сколько шагов потребуется для достижения любой другой вершины (шаг — это переход по ребру).</w:t>
      </w:r>
    </w:p>
    <w:p w14:paraId="570C0000">
      <w:pPr>
        <w:pStyle w:val="Style_1"/>
        <w:numPr>
          <w:ilvl w:val="0"/>
          <w:numId w:val="165"/>
        </w:numPr>
        <w:ind/>
        <w:jc w:val="both"/>
        <w:rPr>
          <w:rFonts w:ascii="Times New Roman" w:hAnsi="Times New Roman"/>
        </w:rPr>
      </w:pPr>
      <w:r>
        <w:rPr>
          <w:rFonts w:ascii="Times New Roman" w:hAnsi="Times New Roman"/>
        </w:rPr>
        <w:t>Дан неориентированный граф, ребра содержат веса. Найти кратчайший путь между двумя заданными вершинами. Однако, если степень вершины четная — через нее нельзя пройти.</w:t>
      </w:r>
    </w:p>
    <w:p w14:paraId="580C0000">
      <w:pPr>
        <w:pStyle w:val="Style_1"/>
        <w:numPr>
          <w:ilvl w:val="0"/>
          <w:numId w:val="165"/>
        </w:numPr>
        <w:ind/>
        <w:jc w:val="both"/>
        <w:rPr>
          <w:rFonts w:ascii="Times New Roman" w:hAnsi="Times New Roman"/>
        </w:rPr>
      </w:pPr>
      <w:r>
        <w:rPr>
          <w:rFonts w:ascii="Times New Roman" w:hAnsi="Times New Roman"/>
        </w:rPr>
        <w:t>Дан неориентированный граф, проверить является ли он связным. Метод задания графа на выбор.</w:t>
      </w:r>
    </w:p>
    <w:p w14:paraId="590C0000">
      <w:pPr>
        <w:pStyle w:val="Style_1"/>
        <w:numPr>
          <w:ilvl w:val="0"/>
          <w:numId w:val="165"/>
        </w:numPr>
        <w:ind/>
        <w:jc w:val="both"/>
        <w:rPr>
          <w:rFonts w:ascii="Times New Roman" w:hAnsi="Times New Roman"/>
        </w:rPr>
      </w:pPr>
      <w:r>
        <w:rPr>
          <w:rFonts w:ascii="Times New Roman" w:hAnsi="Times New Roman"/>
        </w:rPr>
        <w:t xml:space="preserve">Модифицировать алгоритм нахождения минимального </w:t>
      </w:r>
      <w:r>
        <w:rPr>
          <w:rFonts w:ascii="Times New Roman" w:hAnsi="Times New Roman"/>
        </w:rPr>
        <w:t>остовного</w:t>
      </w:r>
      <w:r>
        <w:rPr>
          <w:rFonts w:ascii="Times New Roman" w:hAnsi="Times New Roman"/>
        </w:rPr>
        <w:t xml:space="preserve"> дерева в графе таким образом, чтобы на шаге добавления четного ребра в расчет принималось первое значение из пары, а при нечетном шаге — второе. Пара представляет собой вес ребра.</w:t>
      </w:r>
    </w:p>
    <w:p w14:paraId="5A0C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ПКП-3, ПКП-4, УКБ-3</w:t>
      </w:r>
    </w:p>
    <w:p w14:paraId="5B0C0000">
      <w:pPr>
        <w:ind/>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решения всех задач оцениваются по шкале от 0 (нет решения или решение имеет существенные недостатки) до 2 (решение работоспособно, аккуратно реализовано)</w:t>
      </w:r>
      <w:r>
        <w:rPr>
          <w:rFonts w:ascii="Times New Roman" w:hAnsi="Times New Roman"/>
        </w:rPr>
        <w:t>.</w:t>
      </w:r>
    </w:p>
    <w:p w14:paraId="5C0C0000">
      <w:pPr>
        <w:ind/>
        <w:jc w:val="both"/>
        <w:rPr>
          <w:rFonts w:ascii="Times New Roman" w:hAnsi="Times New Roman"/>
        </w:rPr>
      </w:pPr>
    </w:p>
    <w:p w14:paraId="5D0C0000">
      <w:pPr>
        <w:ind/>
        <w:jc w:val="both"/>
        <w:rPr>
          <w:rFonts w:ascii="Times New Roman" w:hAnsi="Times New Roman"/>
          <w:b w:val="1"/>
          <w:i w:val="1"/>
        </w:rPr>
      </w:pPr>
      <w:r>
        <w:rPr>
          <w:rFonts w:ascii="Times New Roman" w:hAnsi="Times New Roman"/>
          <w:b w:val="1"/>
          <w:i w:val="1"/>
        </w:rPr>
        <w:t>Тема «Стек и очередь»</w:t>
      </w:r>
    </w:p>
    <w:p w14:paraId="5E0C0000">
      <w:pPr>
        <w:pStyle w:val="Style_1"/>
        <w:numPr>
          <w:ilvl w:val="0"/>
          <w:numId w:val="166"/>
        </w:numPr>
        <w:ind/>
        <w:jc w:val="both"/>
        <w:rPr>
          <w:rFonts w:ascii="Times New Roman" w:hAnsi="Times New Roman"/>
        </w:rPr>
      </w:pPr>
      <w:r>
        <w:rPr>
          <w:rFonts w:ascii="Times New Roman" w:hAnsi="Times New Roman"/>
        </w:rPr>
        <w:t>Реализовать стек или очередь с использованием массива фиксированной длины.</w:t>
      </w:r>
    </w:p>
    <w:p w14:paraId="5F0C0000">
      <w:pPr>
        <w:pStyle w:val="Style_1"/>
        <w:numPr>
          <w:ilvl w:val="0"/>
          <w:numId w:val="166"/>
        </w:numPr>
        <w:ind/>
        <w:jc w:val="both"/>
        <w:rPr>
          <w:rFonts w:ascii="Times New Roman" w:hAnsi="Times New Roman"/>
        </w:rPr>
      </w:pPr>
      <w:r>
        <w:rPr>
          <w:rFonts w:ascii="Times New Roman" w:hAnsi="Times New Roman"/>
        </w:rPr>
        <w:t>Реализовать очередь или стек на линейных списках.</w:t>
      </w:r>
    </w:p>
    <w:p w14:paraId="600C0000">
      <w:pPr>
        <w:pStyle w:val="Style_1"/>
        <w:numPr>
          <w:ilvl w:val="0"/>
          <w:numId w:val="166"/>
        </w:numPr>
        <w:ind/>
        <w:jc w:val="both"/>
        <w:rPr>
          <w:rFonts w:ascii="Times New Roman" w:hAnsi="Times New Roman"/>
        </w:rPr>
      </w:pPr>
      <w:r>
        <w:rPr>
          <w:rFonts w:ascii="Times New Roman" w:hAnsi="Times New Roman"/>
        </w:rPr>
        <w:t>Смоделировать очередь с использованием двух стеков.</w:t>
      </w:r>
    </w:p>
    <w:p w14:paraId="610C0000">
      <w:pPr>
        <w:pStyle w:val="Style_1"/>
        <w:numPr>
          <w:ilvl w:val="0"/>
          <w:numId w:val="166"/>
        </w:numPr>
        <w:ind/>
        <w:jc w:val="both"/>
        <w:rPr>
          <w:rFonts w:ascii="Times New Roman" w:hAnsi="Times New Roman"/>
        </w:rPr>
      </w:pPr>
      <w:r>
        <w:rPr>
          <w:rFonts w:ascii="Times New Roman" w:hAnsi="Times New Roman"/>
        </w:rPr>
        <w:t>Смоделировать стек с использованием двух очередей.</w:t>
      </w:r>
    </w:p>
    <w:p w14:paraId="620C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ПКП-3, ПКП-4, УКБ-3</w:t>
      </w:r>
    </w:p>
    <w:p w14:paraId="630C0000">
      <w:pPr>
        <w:ind/>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 xml:space="preserve">решения задач </w:t>
      </w:r>
      <w:r>
        <w:rPr>
          <w:rFonts w:ascii="Times New Roman" w:hAnsi="Times New Roman"/>
        </w:rPr>
        <w:t>1-2</w:t>
      </w:r>
      <w:r>
        <w:rPr>
          <w:rFonts w:ascii="Times New Roman" w:hAnsi="Times New Roman"/>
        </w:rPr>
        <w:t xml:space="preserve"> оцениваются по шкале от 0 (нет решения или решение имеет существенные недостатки) до 1 (решение работоспособно, аккуратно реализовано), решения задач 2-3 – по тем же критериям, но по шкале от 0 до 2</w:t>
      </w:r>
      <w:r>
        <w:rPr>
          <w:rFonts w:ascii="Times New Roman" w:hAnsi="Times New Roman"/>
        </w:rPr>
        <w:t>.</w:t>
      </w:r>
    </w:p>
    <w:p w14:paraId="640C0000">
      <w:pPr>
        <w:ind/>
        <w:jc w:val="both"/>
        <w:rPr>
          <w:rFonts w:ascii="Times New Roman" w:hAnsi="Times New Roman"/>
        </w:rPr>
      </w:pPr>
    </w:p>
    <w:p w14:paraId="650C0000">
      <w:pPr>
        <w:ind/>
        <w:jc w:val="both"/>
        <w:rPr>
          <w:rFonts w:ascii="Times New Roman" w:hAnsi="Times New Roman"/>
          <w:b w:val="1"/>
          <w:i w:val="1"/>
        </w:rPr>
      </w:pPr>
      <w:r>
        <w:rPr>
          <w:rFonts w:ascii="Times New Roman" w:hAnsi="Times New Roman"/>
          <w:b w:val="1"/>
          <w:i w:val="1"/>
        </w:rPr>
        <w:t>Тема «Списки, хеш-таблицы, сбалансированные деревья»</w:t>
      </w:r>
    </w:p>
    <w:p w14:paraId="660C0000">
      <w:pPr>
        <w:pStyle w:val="Style_1"/>
        <w:numPr>
          <w:ilvl w:val="0"/>
          <w:numId w:val="167"/>
        </w:numPr>
        <w:ind/>
        <w:jc w:val="both"/>
        <w:rPr>
          <w:rFonts w:ascii="Times New Roman" w:hAnsi="Times New Roman"/>
        </w:rPr>
      </w:pPr>
      <w:r>
        <w:rPr>
          <w:rFonts w:ascii="Times New Roman" w:hAnsi="Times New Roman"/>
        </w:rPr>
        <w:t>Удалить из заданного списка за один проход все подряд идущие повторяющиеся элементы.</w:t>
      </w:r>
    </w:p>
    <w:p w14:paraId="670C0000">
      <w:pPr>
        <w:pStyle w:val="Style_1"/>
        <w:numPr>
          <w:ilvl w:val="0"/>
          <w:numId w:val="167"/>
        </w:numPr>
        <w:ind/>
        <w:jc w:val="both"/>
        <w:rPr>
          <w:rFonts w:ascii="Times New Roman" w:hAnsi="Times New Roman"/>
        </w:rPr>
      </w:pPr>
      <w:r>
        <w:rPr>
          <w:rFonts w:ascii="Times New Roman" w:hAnsi="Times New Roman"/>
        </w:rPr>
        <w:t>Реализовать операцию «фильтрация по предикату», удаляющую за один проход из списка все элементы, не удовлетворяющие ему.</w:t>
      </w:r>
    </w:p>
    <w:p w14:paraId="680C0000">
      <w:pPr>
        <w:pStyle w:val="Style_1"/>
        <w:numPr>
          <w:ilvl w:val="0"/>
          <w:numId w:val="167"/>
        </w:numPr>
        <w:ind/>
        <w:jc w:val="both"/>
        <w:rPr>
          <w:rFonts w:ascii="Times New Roman" w:hAnsi="Times New Roman"/>
        </w:rPr>
      </w:pPr>
      <w:r>
        <w:rPr>
          <w:rFonts w:ascii="Times New Roman" w:hAnsi="Times New Roman"/>
        </w:rPr>
        <w:t xml:space="preserve">Дано </w:t>
      </w:r>
      <w:r>
        <w:rPr>
          <w:rFonts w:ascii="Times New Roman" w:hAnsi="Times New Roman"/>
        </w:rPr>
        <w:t>2−3</w:t>
      </w:r>
      <w:r>
        <w:rPr>
          <w:rFonts w:ascii="Times New Roman" w:hAnsi="Times New Roman"/>
        </w:rPr>
        <w:t>-дерево. Напечатать все его элементы из интервала [A, B] без лишнего просмотра.</w:t>
      </w:r>
    </w:p>
    <w:p w14:paraId="690C0000">
      <w:pPr>
        <w:pStyle w:val="Style_1"/>
        <w:numPr>
          <w:ilvl w:val="0"/>
          <w:numId w:val="167"/>
        </w:numPr>
        <w:ind/>
        <w:jc w:val="both"/>
        <w:rPr>
          <w:rFonts w:ascii="Times New Roman" w:hAnsi="Times New Roman"/>
        </w:rPr>
      </w:pPr>
      <w:r>
        <w:rPr>
          <w:rFonts w:ascii="Times New Roman" w:hAnsi="Times New Roman"/>
        </w:rPr>
        <w:t xml:space="preserve">Даны два бинарных дерева поиска. За </w:t>
      </w:r>
      <w:r>
        <w:rPr>
          <w:rFonts w:ascii="Times New Roman" w:hAnsi="Times New Roman"/>
        </w:rPr>
        <w:t>O(</w:t>
      </w:r>
      <w:r>
        <w:rPr>
          <w:rFonts w:ascii="Times New Roman" w:hAnsi="Times New Roman"/>
        </w:rPr>
        <w:t>M + N) проверить, содержат ли они в себе одинаковый набор элементов, новые структуры данных заводить нельзя.</w:t>
      </w:r>
    </w:p>
    <w:p w14:paraId="6A0C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ПКП-3, ПКП-4, УКБ-3</w:t>
      </w:r>
    </w:p>
    <w:p w14:paraId="6B0C0000">
      <w:pPr>
        <w:ind/>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решения всех задач оцениваются по шкале от 0 (нет решения или решение имеет существенные недостатки) до 1 (решение работоспособно, аккуратно реализовано)</w:t>
      </w:r>
      <w:r>
        <w:rPr>
          <w:rFonts w:ascii="Times New Roman" w:hAnsi="Times New Roman"/>
        </w:rPr>
        <w:t>.</w:t>
      </w:r>
    </w:p>
    <w:p w14:paraId="6C0C0000">
      <w:pPr>
        <w:ind/>
        <w:jc w:val="both"/>
        <w:rPr>
          <w:rFonts w:ascii="Times New Roman" w:hAnsi="Times New Roman"/>
        </w:rPr>
      </w:pPr>
    </w:p>
    <w:p w14:paraId="6D0C0000">
      <w:pPr>
        <w:ind/>
        <w:jc w:val="both"/>
        <w:rPr>
          <w:rFonts w:ascii="Times New Roman" w:hAnsi="Times New Roman"/>
          <w:b w:val="1"/>
          <w:i w:val="1"/>
        </w:rPr>
      </w:pPr>
      <w:r>
        <w:rPr>
          <w:rFonts w:ascii="Times New Roman" w:hAnsi="Times New Roman"/>
          <w:b w:val="1"/>
          <w:i w:val="1"/>
        </w:rPr>
        <w:t>Тема «Объектно-ориентированное программирование»</w:t>
      </w:r>
    </w:p>
    <w:p w14:paraId="6E0C0000">
      <w:pPr>
        <w:ind/>
        <w:jc w:val="both"/>
        <w:rPr>
          <w:rFonts w:ascii="Times New Roman" w:hAnsi="Times New Roman"/>
          <w:i w:val="1"/>
        </w:rPr>
      </w:pPr>
      <w:r>
        <w:rPr>
          <w:rFonts w:ascii="Times New Roman" w:hAnsi="Times New Roman"/>
          <w:i w:val="1"/>
        </w:rPr>
        <w:t>Задача «Комплексные числа»</w:t>
      </w:r>
    </w:p>
    <w:p w14:paraId="6F0C0000">
      <w:pPr>
        <w:ind/>
        <w:jc w:val="both"/>
        <w:rPr>
          <w:rFonts w:ascii="Times New Roman" w:hAnsi="Times New Roman"/>
        </w:rPr>
      </w:pPr>
      <w:r>
        <w:rPr>
          <w:rFonts w:ascii="Times New Roman" w:hAnsi="Times New Roman"/>
        </w:rPr>
        <w:t>Реализовать комплексные числа как объект.</w:t>
      </w:r>
      <w:r>
        <w:rPr>
          <w:rFonts w:ascii="Times New Roman" w:hAnsi="Times New Roman"/>
        </w:rPr>
        <w:t xml:space="preserve"> </w:t>
      </w:r>
      <w:r>
        <w:rPr>
          <w:rFonts w:ascii="Times New Roman" w:hAnsi="Times New Roman"/>
        </w:rPr>
        <w:t>Должен поддерживать методы:</w:t>
      </w:r>
    </w:p>
    <w:p w14:paraId="700C0000">
      <w:pPr>
        <w:pStyle w:val="Style_1"/>
        <w:numPr>
          <w:ilvl w:val="0"/>
          <w:numId w:val="168"/>
        </w:numPr>
        <w:ind/>
        <w:jc w:val="both"/>
        <w:rPr>
          <w:rFonts w:ascii="Times New Roman" w:hAnsi="Times New Roman"/>
        </w:rPr>
      </w:pPr>
      <w:r>
        <w:rPr>
          <w:rFonts w:ascii="Times New Roman" w:hAnsi="Times New Roman"/>
        </w:rPr>
        <w:t>CompareTo</w:t>
      </w:r>
      <w:r>
        <w:rPr>
          <w:rFonts w:ascii="Times New Roman" w:hAnsi="Times New Roman"/>
        </w:rPr>
        <w:t>(</w:t>
      </w:r>
      <w:r>
        <w:rPr>
          <w:rFonts w:ascii="Times New Roman" w:hAnsi="Times New Roman"/>
        </w:rPr>
        <w:t>Complex</w:t>
      </w:r>
      <w:r>
        <w:rPr>
          <w:rFonts w:ascii="Times New Roman" w:hAnsi="Times New Roman"/>
        </w:rPr>
        <w:t>);</w:t>
      </w:r>
    </w:p>
    <w:p w14:paraId="710C0000">
      <w:pPr>
        <w:pStyle w:val="Style_1"/>
        <w:numPr>
          <w:ilvl w:val="0"/>
          <w:numId w:val="168"/>
        </w:numPr>
        <w:ind/>
        <w:jc w:val="both"/>
        <w:rPr>
          <w:rFonts w:ascii="Times New Roman" w:hAnsi="Times New Roman"/>
        </w:rPr>
      </w:pPr>
      <w:r>
        <w:rPr>
          <w:rFonts w:ascii="Times New Roman" w:hAnsi="Times New Roman"/>
        </w:rPr>
        <w:t>Add</w:t>
      </w:r>
      <w:r>
        <w:rPr>
          <w:rFonts w:ascii="Times New Roman" w:hAnsi="Times New Roman"/>
        </w:rPr>
        <w:t>;</w:t>
      </w:r>
    </w:p>
    <w:p w14:paraId="720C0000">
      <w:pPr>
        <w:pStyle w:val="Style_1"/>
        <w:numPr>
          <w:ilvl w:val="0"/>
          <w:numId w:val="168"/>
        </w:numPr>
        <w:ind/>
        <w:jc w:val="both"/>
        <w:rPr>
          <w:rFonts w:ascii="Times New Roman" w:hAnsi="Times New Roman"/>
        </w:rPr>
      </w:pPr>
      <w:r>
        <w:rPr>
          <w:rFonts w:ascii="Times New Roman" w:hAnsi="Times New Roman"/>
        </w:rPr>
        <w:t>Multiply</w:t>
      </w:r>
      <w:r>
        <w:rPr>
          <w:rFonts w:ascii="Times New Roman" w:hAnsi="Times New Roman"/>
        </w:rPr>
        <w:t>;</w:t>
      </w:r>
    </w:p>
    <w:p w14:paraId="730C0000">
      <w:pPr>
        <w:pStyle w:val="Style_1"/>
        <w:numPr>
          <w:ilvl w:val="0"/>
          <w:numId w:val="168"/>
        </w:numPr>
        <w:ind/>
        <w:jc w:val="both"/>
        <w:rPr>
          <w:rFonts w:ascii="Times New Roman" w:hAnsi="Times New Roman"/>
        </w:rPr>
      </w:pPr>
      <w:r>
        <w:rPr>
          <w:rFonts w:ascii="Times New Roman" w:hAnsi="Times New Roman"/>
        </w:rPr>
        <w:t>Print;</w:t>
      </w:r>
    </w:p>
    <w:p w14:paraId="740C0000">
      <w:pPr>
        <w:pStyle w:val="Style_1"/>
        <w:numPr>
          <w:ilvl w:val="0"/>
          <w:numId w:val="168"/>
        </w:numPr>
        <w:ind/>
        <w:jc w:val="both"/>
        <w:rPr>
          <w:rFonts w:ascii="Times New Roman" w:hAnsi="Times New Roman"/>
        </w:rPr>
      </w:pPr>
      <w:r>
        <w:rPr>
          <w:rFonts w:ascii="Times New Roman" w:hAnsi="Times New Roman"/>
        </w:rPr>
        <w:t>Если язык позволяет, перегрузить арифметические операторы.</w:t>
      </w:r>
    </w:p>
    <w:p w14:paraId="750C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ПКП-3, ПКП-4, УКБ-3</w:t>
      </w:r>
    </w:p>
    <w:p w14:paraId="760C0000">
      <w:pPr>
        <w:ind/>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решения задачи оцениваются по шкале от 0 (нет решения или решение имеет существенные недостатки) до 1 (решение работоспособно, аккуратно реализовано)</w:t>
      </w:r>
      <w:r>
        <w:rPr>
          <w:rFonts w:ascii="Times New Roman" w:hAnsi="Times New Roman"/>
        </w:rPr>
        <w:t>.</w:t>
      </w:r>
    </w:p>
    <w:p w14:paraId="770C0000">
      <w:pPr>
        <w:ind/>
        <w:jc w:val="both"/>
        <w:rPr>
          <w:rFonts w:ascii="Times New Roman" w:hAnsi="Times New Roman"/>
        </w:rPr>
      </w:pPr>
    </w:p>
    <w:p w14:paraId="780C0000">
      <w:pPr>
        <w:ind/>
        <w:jc w:val="both"/>
        <w:rPr>
          <w:rFonts w:ascii="Times New Roman" w:hAnsi="Times New Roman"/>
          <w:i w:val="1"/>
        </w:rPr>
      </w:pPr>
      <w:r>
        <w:rPr>
          <w:rFonts w:ascii="Times New Roman" w:hAnsi="Times New Roman"/>
          <w:i w:val="1"/>
        </w:rPr>
        <w:t>Задача «Стек»</w:t>
      </w:r>
    </w:p>
    <w:p w14:paraId="790C0000">
      <w:pPr>
        <w:ind/>
        <w:jc w:val="both"/>
        <w:rPr>
          <w:rFonts w:ascii="Times New Roman" w:hAnsi="Times New Roman"/>
        </w:rPr>
      </w:pPr>
      <w:r>
        <w:rPr>
          <w:rFonts w:ascii="Times New Roman" w:hAnsi="Times New Roman"/>
        </w:rPr>
        <w:t>Реализовать стек как объект. Хорошо продумать контракт. Должен поддерживать методы:</w:t>
      </w:r>
    </w:p>
    <w:p w14:paraId="7A0C0000">
      <w:pPr>
        <w:pStyle w:val="Style_1"/>
        <w:numPr>
          <w:ilvl w:val="0"/>
          <w:numId w:val="169"/>
        </w:numPr>
        <w:ind w:right="-132"/>
        <w:rPr>
          <w:rFonts w:ascii="Times New Roman" w:hAnsi="Times New Roman"/>
        </w:rPr>
      </w:pPr>
      <w:r>
        <w:rPr>
          <w:rFonts w:ascii="Times New Roman" w:hAnsi="Times New Roman"/>
        </w:rPr>
        <w:t>Push</w:t>
      </w:r>
      <w:r>
        <w:rPr>
          <w:rFonts w:ascii="Times New Roman" w:hAnsi="Times New Roman"/>
        </w:rPr>
        <w:t>;</w:t>
      </w:r>
    </w:p>
    <w:p w14:paraId="7B0C0000">
      <w:pPr>
        <w:pStyle w:val="Style_1"/>
        <w:numPr>
          <w:ilvl w:val="0"/>
          <w:numId w:val="169"/>
        </w:numPr>
        <w:ind w:right="-132"/>
        <w:rPr>
          <w:rFonts w:ascii="Times New Roman" w:hAnsi="Times New Roman"/>
        </w:rPr>
      </w:pPr>
      <w:r>
        <w:rPr>
          <w:rFonts w:ascii="Times New Roman" w:hAnsi="Times New Roman"/>
        </w:rPr>
        <w:t>Pop</w:t>
      </w:r>
      <w:r>
        <w:rPr>
          <w:rFonts w:ascii="Times New Roman" w:hAnsi="Times New Roman"/>
        </w:rPr>
        <w:t>;</w:t>
      </w:r>
    </w:p>
    <w:p w14:paraId="7C0C0000">
      <w:pPr>
        <w:pStyle w:val="Style_1"/>
        <w:numPr>
          <w:ilvl w:val="0"/>
          <w:numId w:val="169"/>
        </w:numPr>
        <w:ind w:right="-132"/>
        <w:rPr>
          <w:rFonts w:ascii="Times New Roman" w:hAnsi="Times New Roman"/>
        </w:rPr>
      </w:pPr>
      <w:r>
        <w:rPr>
          <w:rFonts w:ascii="Times New Roman" w:hAnsi="Times New Roman"/>
        </w:rPr>
        <w:t>Peek;</w:t>
      </w:r>
    </w:p>
    <w:p w14:paraId="7D0C0000">
      <w:pPr>
        <w:pStyle w:val="Style_1"/>
        <w:numPr>
          <w:ilvl w:val="0"/>
          <w:numId w:val="169"/>
        </w:numPr>
        <w:ind w:right="-132"/>
        <w:rPr>
          <w:rFonts w:ascii="Times New Roman" w:hAnsi="Times New Roman"/>
        </w:rPr>
      </w:pPr>
      <w:r>
        <w:rPr>
          <w:rFonts w:ascii="Times New Roman" w:hAnsi="Times New Roman"/>
        </w:rPr>
        <w:t>Clone;</w:t>
      </w:r>
    </w:p>
    <w:p w14:paraId="7E0C0000">
      <w:pPr>
        <w:pStyle w:val="Style_1"/>
        <w:numPr>
          <w:ilvl w:val="0"/>
          <w:numId w:val="169"/>
        </w:numPr>
        <w:ind w:right="-132"/>
        <w:rPr>
          <w:rFonts w:ascii="Times New Roman" w:hAnsi="Times New Roman"/>
        </w:rPr>
      </w:pPr>
      <w:r>
        <w:rPr>
          <w:rFonts w:ascii="Times New Roman" w:hAnsi="Times New Roman"/>
        </w:rPr>
        <w:t>Length;</w:t>
      </w:r>
    </w:p>
    <w:p w14:paraId="7F0C0000">
      <w:pPr>
        <w:pStyle w:val="Style_1"/>
        <w:numPr>
          <w:ilvl w:val="0"/>
          <w:numId w:val="169"/>
        </w:numPr>
        <w:ind w:right="-132"/>
        <w:rPr>
          <w:rFonts w:ascii="Times New Roman" w:hAnsi="Times New Roman"/>
        </w:rPr>
      </w:pPr>
      <w:r>
        <w:rPr>
          <w:rFonts w:ascii="Times New Roman" w:hAnsi="Times New Roman"/>
        </w:rPr>
        <w:t>CompareTo</w:t>
      </w:r>
      <w:r>
        <w:rPr>
          <w:rFonts w:ascii="Times New Roman" w:hAnsi="Times New Roman"/>
        </w:rPr>
        <w:t>(</w:t>
      </w:r>
      <w:r>
        <w:rPr>
          <w:rFonts w:ascii="Times New Roman" w:hAnsi="Times New Roman"/>
        </w:rPr>
        <w:t xml:space="preserve">Stack) — </w:t>
      </w:r>
      <w:r>
        <w:rPr>
          <w:rFonts w:ascii="Times New Roman" w:hAnsi="Times New Roman"/>
        </w:rPr>
        <w:t>равны</w:t>
      </w:r>
      <w:r>
        <w:rPr>
          <w:rFonts w:ascii="Times New Roman" w:hAnsi="Times New Roman"/>
        </w:rPr>
        <w:t xml:space="preserve"> </w:t>
      </w:r>
      <w:r>
        <w:rPr>
          <w:rFonts w:ascii="Times New Roman" w:hAnsi="Times New Roman"/>
        </w:rPr>
        <w:t>или</w:t>
      </w:r>
      <w:r>
        <w:rPr>
          <w:rFonts w:ascii="Times New Roman" w:hAnsi="Times New Roman"/>
        </w:rPr>
        <w:t xml:space="preserve"> </w:t>
      </w:r>
      <w:r>
        <w:rPr>
          <w:rFonts w:ascii="Times New Roman" w:hAnsi="Times New Roman"/>
        </w:rPr>
        <w:t>нет</w:t>
      </w:r>
      <w:r>
        <w:rPr>
          <w:rFonts w:ascii="Times New Roman" w:hAnsi="Times New Roman"/>
        </w:rPr>
        <w:t>;</w:t>
      </w:r>
    </w:p>
    <w:p w14:paraId="800C0000">
      <w:pPr>
        <w:pStyle w:val="Style_1"/>
        <w:numPr>
          <w:ilvl w:val="0"/>
          <w:numId w:val="169"/>
        </w:numPr>
        <w:ind w:right="-132"/>
        <w:rPr>
          <w:rFonts w:ascii="Times New Roman" w:hAnsi="Times New Roman"/>
        </w:rPr>
      </w:pPr>
      <w:r>
        <w:rPr>
          <w:rFonts w:ascii="Times New Roman" w:hAnsi="Times New Roman"/>
        </w:rPr>
        <w:t>Если язык позволяет, перегрузить арифметические операторы.</w:t>
      </w:r>
    </w:p>
    <w:p w14:paraId="810C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ПКП-3, ПКП-4, УКБ-3</w:t>
      </w:r>
    </w:p>
    <w:p w14:paraId="820C0000">
      <w:pPr>
        <w:ind/>
        <w:jc w:val="both"/>
        <w:rPr>
          <w:rFonts w:ascii="Times New Roman" w:hAnsi="Times New Roman"/>
          <w:b w:val="1"/>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решения задачи оцениваются по шкале от 0 (нет решения или решение имеет существенные недостатки) до 1 (решение работоспособно, аккуратно реализовано)</w:t>
      </w:r>
      <w:r>
        <w:rPr>
          <w:rFonts w:ascii="Times New Roman" w:hAnsi="Times New Roman"/>
        </w:rPr>
        <w:t>.</w:t>
      </w:r>
    </w:p>
    <w:p w14:paraId="830C0000">
      <w:pPr>
        <w:ind/>
        <w:jc w:val="both"/>
        <w:rPr>
          <w:rFonts w:ascii="Times New Roman" w:hAnsi="Times New Roman"/>
          <w:b w:val="1"/>
        </w:rPr>
      </w:pPr>
    </w:p>
    <w:p w14:paraId="840C0000">
      <w:pPr>
        <w:ind/>
        <w:jc w:val="both"/>
        <w:rPr>
          <w:rFonts w:ascii="Times New Roman" w:hAnsi="Times New Roman"/>
          <w:i w:val="1"/>
        </w:rPr>
      </w:pPr>
      <w:r>
        <w:rPr>
          <w:rFonts w:ascii="Times New Roman" w:hAnsi="Times New Roman"/>
          <w:i w:val="1"/>
        </w:rPr>
        <w:t>Задача «Компьютерная сеть»</w:t>
      </w:r>
    </w:p>
    <w:p w14:paraId="850C0000">
      <w:pPr>
        <w:ind/>
        <w:jc w:val="both"/>
        <w:rPr>
          <w:rFonts w:ascii="Times New Roman" w:hAnsi="Times New Roman"/>
        </w:rPr>
      </w:pPr>
      <w:r>
        <w:rPr>
          <w:rFonts w:ascii="Times New Roman" w:hAnsi="Times New Roman"/>
        </w:rPr>
        <w:t>Реализовать в объектах симулятор распространения вирусов в компьютерной сети.</w:t>
      </w:r>
    </w:p>
    <w:p w14:paraId="860C0000">
      <w:pPr>
        <w:pStyle w:val="Style_1"/>
        <w:numPr>
          <w:ilvl w:val="0"/>
          <w:numId w:val="170"/>
        </w:numPr>
        <w:ind/>
        <w:jc w:val="both"/>
        <w:rPr>
          <w:rFonts w:ascii="Times New Roman" w:hAnsi="Times New Roman"/>
        </w:rPr>
      </w:pPr>
      <w:r>
        <w:rPr>
          <w:rFonts w:ascii="Times New Roman" w:hAnsi="Times New Roman"/>
        </w:rPr>
        <w:t>Есть компьютеры, есть N типов операционных систем, каждый компьютер имеет L</w:t>
      </w:r>
      <w:r>
        <w:rPr>
          <w:rFonts w:ascii="Times New Roman" w:hAnsi="Times New Roman"/>
          <w:vertAlign w:val="subscript"/>
        </w:rPr>
        <w:t>i</w:t>
      </w:r>
      <w:r>
        <w:rPr>
          <w:rFonts w:ascii="Times New Roman" w:hAnsi="Times New Roman"/>
        </w:rPr>
        <w:t xml:space="preserve"> уровень защиты от вируса;</w:t>
      </w:r>
    </w:p>
    <w:p w14:paraId="870C0000">
      <w:pPr>
        <w:pStyle w:val="Style_1"/>
        <w:numPr>
          <w:ilvl w:val="0"/>
          <w:numId w:val="170"/>
        </w:numPr>
        <w:ind/>
        <w:jc w:val="both"/>
        <w:rPr>
          <w:rFonts w:ascii="Times New Roman" w:hAnsi="Times New Roman"/>
        </w:rPr>
      </w:pPr>
      <w:r>
        <w:rPr>
          <w:rFonts w:ascii="Times New Roman" w:hAnsi="Times New Roman"/>
        </w:rPr>
        <w:t>Компьютеры соединены с другими компьютерами сетью;</w:t>
      </w:r>
    </w:p>
    <w:p w14:paraId="880C0000">
      <w:pPr>
        <w:pStyle w:val="Style_1"/>
        <w:numPr>
          <w:ilvl w:val="0"/>
          <w:numId w:val="170"/>
        </w:numPr>
        <w:ind/>
        <w:jc w:val="both"/>
        <w:rPr>
          <w:rFonts w:ascii="Times New Roman" w:hAnsi="Times New Roman"/>
        </w:rPr>
      </w:pPr>
      <w:r>
        <w:rPr>
          <w:rFonts w:ascii="Times New Roman" w:hAnsi="Times New Roman"/>
        </w:rPr>
        <w:t>Каждый вирус может существовать на N-ом типе операционной системы, имеет уровень атаки K;</w:t>
      </w:r>
    </w:p>
    <w:p w14:paraId="890C0000">
      <w:pPr>
        <w:pStyle w:val="Style_1"/>
        <w:numPr>
          <w:ilvl w:val="0"/>
          <w:numId w:val="170"/>
        </w:numPr>
        <w:ind/>
        <w:jc w:val="both"/>
        <w:rPr>
          <w:rFonts w:ascii="Times New Roman" w:hAnsi="Times New Roman"/>
        </w:rPr>
      </w:pPr>
      <w:r>
        <w:rPr>
          <w:rFonts w:ascii="Times New Roman" w:hAnsi="Times New Roman"/>
        </w:rPr>
        <w:t>Если компьютеры соединены и уровень атаки вируса выше уровня защиты компьютера, то компьютер заражается;</w:t>
      </w:r>
    </w:p>
    <w:p w14:paraId="8A0C0000">
      <w:pPr>
        <w:pStyle w:val="Style_1"/>
        <w:numPr>
          <w:ilvl w:val="0"/>
          <w:numId w:val="170"/>
        </w:numPr>
        <w:ind/>
        <w:jc w:val="both"/>
        <w:rPr>
          <w:rFonts w:ascii="Times New Roman" w:hAnsi="Times New Roman"/>
        </w:rPr>
      </w:pPr>
      <w:r>
        <w:rPr>
          <w:rFonts w:ascii="Times New Roman" w:hAnsi="Times New Roman"/>
        </w:rPr>
        <w:t>Вирусы «ходят» последовательно, по кругу. За ход вирус может заразить только один из компьютеров, соединенных непосредственно с уже зараженным. Либо затереть все остальные заражения на одном зараженном компьютере;</w:t>
      </w:r>
    </w:p>
    <w:p w14:paraId="8B0C0000">
      <w:pPr>
        <w:pStyle w:val="Style_1"/>
        <w:numPr>
          <w:ilvl w:val="0"/>
          <w:numId w:val="170"/>
        </w:numPr>
        <w:ind/>
        <w:jc w:val="both"/>
        <w:rPr>
          <w:rFonts w:ascii="Times New Roman" w:hAnsi="Times New Roman"/>
        </w:rPr>
      </w:pPr>
      <w:r>
        <w:rPr>
          <w:rFonts w:ascii="Times New Roman" w:hAnsi="Times New Roman"/>
        </w:rPr>
        <w:t>После заражения вирус может включать или выключать подконтрольные компьютеры по желанию в течении своего хода;</w:t>
      </w:r>
    </w:p>
    <w:p w14:paraId="8C0C0000">
      <w:pPr>
        <w:pStyle w:val="Style_1"/>
        <w:numPr>
          <w:ilvl w:val="0"/>
          <w:numId w:val="170"/>
        </w:numPr>
        <w:ind/>
        <w:jc w:val="both"/>
        <w:rPr>
          <w:rFonts w:ascii="Times New Roman" w:hAnsi="Times New Roman"/>
        </w:rPr>
      </w:pPr>
      <w:r>
        <w:rPr>
          <w:rFonts w:ascii="Times New Roman" w:hAnsi="Times New Roman"/>
        </w:rPr>
        <w:t>Просимулировать</w:t>
      </w:r>
      <w:r>
        <w:rPr>
          <w:rFonts w:ascii="Times New Roman" w:hAnsi="Times New Roman"/>
        </w:rPr>
        <w:t xml:space="preserve"> развитие ситуации и выявить, какие компьютеры вирус, стартуя из данного узла, может выключить на момент хода X. Так же, вывести все «пограничные» компьютеры.</w:t>
      </w:r>
    </w:p>
    <w:p w14:paraId="8D0C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ПКП-3, ПКП-4, УКБ-3</w:t>
      </w:r>
    </w:p>
    <w:p w14:paraId="8E0C0000">
      <w:pPr>
        <w:ind/>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решения задачи оцениваются по шкале от 0 (нет решения или решение имеет существенные недостатки) до 1 (решение работоспособно, аккуратно реализовано)</w:t>
      </w:r>
      <w:r>
        <w:rPr>
          <w:rFonts w:ascii="Times New Roman" w:hAnsi="Times New Roman"/>
        </w:rPr>
        <w:t>.</w:t>
      </w:r>
    </w:p>
    <w:p w14:paraId="8F0C0000">
      <w:pPr>
        <w:ind/>
        <w:jc w:val="both"/>
        <w:rPr>
          <w:rFonts w:ascii="Times New Roman" w:hAnsi="Times New Roman"/>
        </w:rPr>
      </w:pPr>
    </w:p>
    <w:p w14:paraId="900C0000">
      <w:pPr>
        <w:ind/>
        <w:jc w:val="both"/>
        <w:rPr>
          <w:rFonts w:ascii="Times New Roman" w:hAnsi="Times New Roman"/>
          <w:i w:val="1"/>
        </w:rPr>
      </w:pPr>
      <w:r>
        <w:rPr>
          <w:rFonts w:ascii="Times New Roman" w:hAnsi="Times New Roman"/>
          <w:i w:val="1"/>
        </w:rPr>
        <w:t>Задача «Кинотеатр»</w:t>
      </w:r>
    </w:p>
    <w:p w14:paraId="910C0000">
      <w:pPr>
        <w:ind/>
        <w:jc w:val="both"/>
        <w:rPr>
          <w:rFonts w:ascii="Times New Roman" w:hAnsi="Times New Roman"/>
        </w:rPr>
      </w:pPr>
      <w:r>
        <w:rPr>
          <w:rFonts w:ascii="Times New Roman" w:hAnsi="Times New Roman"/>
        </w:rPr>
        <w:t>Реализовать симулятор сервиса по продаже билетов в кинотеатре. Кинотеатр — это поле N * M. Есть L зон, непересекающихся, каждая со своей ценой. Зона — последовательный набор рядов.</w:t>
      </w:r>
    </w:p>
    <w:p w14:paraId="920C0000">
      <w:pPr>
        <w:ind/>
        <w:jc w:val="both"/>
        <w:rPr>
          <w:rFonts w:ascii="Times New Roman" w:hAnsi="Times New Roman"/>
        </w:rPr>
      </w:pPr>
      <w:r>
        <w:rPr>
          <w:rFonts w:ascii="Times New Roman" w:hAnsi="Times New Roman"/>
        </w:rPr>
        <w:t>Запросы:</w:t>
      </w:r>
    </w:p>
    <w:p w14:paraId="930C0000">
      <w:pPr>
        <w:pStyle w:val="Style_1"/>
        <w:numPr>
          <w:ilvl w:val="0"/>
          <w:numId w:val="171"/>
        </w:numPr>
        <w:ind/>
        <w:jc w:val="both"/>
        <w:rPr>
          <w:rFonts w:ascii="Times New Roman" w:hAnsi="Times New Roman"/>
        </w:rPr>
      </w:pPr>
      <w:r>
        <w:rPr>
          <w:rFonts w:ascii="Times New Roman" w:hAnsi="Times New Roman"/>
        </w:rPr>
        <w:t>Купить X мест, в линию или прямоугольник, бронь идет на группу с названием C;</w:t>
      </w:r>
    </w:p>
    <w:p w14:paraId="940C0000">
      <w:pPr>
        <w:pStyle w:val="Style_1"/>
        <w:numPr>
          <w:ilvl w:val="0"/>
          <w:numId w:val="171"/>
        </w:numPr>
        <w:ind/>
        <w:jc w:val="both"/>
        <w:rPr>
          <w:rFonts w:ascii="Times New Roman" w:hAnsi="Times New Roman"/>
        </w:rPr>
      </w:pPr>
      <w:r>
        <w:rPr>
          <w:rFonts w:ascii="Times New Roman" w:hAnsi="Times New Roman"/>
        </w:rPr>
        <w:t>Купить X мест, чем ближе — тем лучше, но важно сесть вместе;</w:t>
      </w:r>
    </w:p>
    <w:p w14:paraId="950C0000">
      <w:pPr>
        <w:pStyle w:val="Style_1"/>
        <w:numPr>
          <w:ilvl w:val="0"/>
          <w:numId w:val="171"/>
        </w:numPr>
        <w:ind/>
        <w:jc w:val="both"/>
        <w:rPr>
          <w:rFonts w:ascii="Times New Roman" w:hAnsi="Times New Roman"/>
        </w:rPr>
      </w:pPr>
      <w:r>
        <w:rPr>
          <w:rFonts w:ascii="Times New Roman" w:hAnsi="Times New Roman"/>
        </w:rPr>
        <w:t>Купить одно место;</w:t>
      </w:r>
    </w:p>
    <w:p w14:paraId="960C0000">
      <w:pPr>
        <w:pStyle w:val="Style_1"/>
        <w:numPr>
          <w:ilvl w:val="0"/>
          <w:numId w:val="171"/>
        </w:numPr>
        <w:ind/>
        <w:jc w:val="both"/>
        <w:rPr>
          <w:rFonts w:ascii="Times New Roman" w:hAnsi="Times New Roman"/>
        </w:rPr>
      </w:pPr>
      <w:r>
        <w:rPr>
          <w:rFonts w:ascii="Times New Roman" w:hAnsi="Times New Roman"/>
        </w:rPr>
        <w:t>Снять бронь, взятую группой с названием C;</w:t>
      </w:r>
    </w:p>
    <w:p w14:paraId="970C0000">
      <w:pPr>
        <w:pStyle w:val="Style_1"/>
        <w:numPr>
          <w:ilvl w:val="0"/>
          <w:numId w:val="171"/>
        </w:numPr>
        <w:ind/>
        <w:jc w:val="both"/>
        <w:rPr>
          <w:rFonts w:ascii="Times New Roman" w:hAnsi="Times New Roman"/>
        </w:rPr>
      </w:pPr>
      <w:r>
        <w:rPr>
          <w:rFonts w:ascii="Times New Roman" w:hAnsi="Times New Roman"/>
        </w:rPr>
        <w:t>Напечатать, инициализировать, обнулить зал;</w:t>
      </w:r>
    </w:p>
    <w:p w14:paraId="980C0000">
      <w:pPr>
        <w:pStyle w:val="Style_1"/>
        <w:numPr>
          <w:ilvl w:val="0"/>
          <w:numId w:val="171"/>
        </w:numPr>
        <w:ind/>
        <w:jc w:val="both"/>
        <w:rPr>
          <w:rFonts w:ascii="Times New Roman" w:hAnsi="Times New Roman"/>
        </w:rPr>
      </w:pPr>
      <w:r>
        <w:rPr>
          <w:rFonts w:ascii="Times New Roman" w:hAnsi="Times New Roman"/>
        </w:rPr>
        <w:t>Подсчитать прибыль;</w:t>
      </w:r>
    </w:p>
    <w:p w14:paraId="990C0000">
      <w:pPr>
        <w:ind/>
        <w:jc w:val="both"/>
        <w:rPr>
          <w:rFonts w:ascii="Times New Roman" w:hAnsi="Times New Roman"/>
        </w:rPr>
      </w:pPr>
      <w:r>
        <w:rPr>
          <w:rFonts w:ascii="Times New Roman" w:hAnsi="Times New Roman"/>
        </w:rPr>
        <w:t>Посчитать некоторую программу, поданную на вход.</w:t>
      </w:r>
    </w:p>
    <w:p w14:paraId="9A0C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ПКП-3, ПКП-4, УКБ-3</w:t>
      </w:r>
    </w:p>
    <w:p w14:paraId="9B0C0000">
      <w:pPr>
        <w:ind/>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решения задачи оцениваются по шкале от 0 (нет решения или решение имеет существенные недостатки) до 1 (решение работоспособно, аккуратно реализовано)</w:t>
      </w:r>
      <w:r>
        <w:rPr>
          <w:rFonts w:ascii="Times New Roman" w:hAnsi="Times New Roman"/>
        </w:rPr>
        <w:t>.</w:t>
      </w:r>
    </w:p>
    <w:p w14:paraId="9C0C0000">
      <w:pPr>
        <w:ind/>
        <w:jc w:val="both"/>
        <w:rPr>
          <w:rFonts w:ascii="Times New Roman" w:hAnsi="Times New Roman"/>
        </w:rPr>
      </w:pPr>
    </w:p>
    <w:p w14:paraId="9D0C0000">
      <w:pPr>
        <w:ind/>
        <w:jc w:val="both"/>
        <w:rPr>
          <w:rFonts w:ascii="Times New Roman" w:hAnsi="Times New Roman"/>
          <w:b w:val="1"/>
          <w:i w:val="1"/>
        </w:rPr>
      </w:pPr>
      <w:r>
        <w:rPr>
          <w:rFonts w:ascii="Times New Roman" w:hAnsi="Times New Roman"/>
          <w:b w:val="1"/>
          <w:i w:val="1"/>
        </w:rPr>
        <w:t>Темы докладов по паттернам проектирования (3 семестр):</w:t>
      </w:r>
    </w:p>
    <w:p w14:paraId="9E0C0000">
      <w:pPr>
        <w:pStyle w:val="Style_1"/>
        <w:numPr>
          <w:ilvl w:val="0"/>
          <w:numId w:val="172"/>
        </w:numPr>
        <w:ind/>
        <w:jc w:val="both"/>
        <w:rPr>
          <w:rFonts w:ascii="Times New Roman" w:hAnsi="Times New Roman"/>
        </w:rPr>
      </w:pPr>
      <w:r>
        <w:rPr>
          <w:rFonts w:ascii="Times New Roman" w:hAnsi="Times New Roman"/>
        </w:rPr>
        <w:t>Паттерн «Компоновщик».</w:t>
      </w:r>
    </w:p>
    <w:p w14:paraId="9F0C0000">
      <w:pPr>
        <w:pStyle w:val="Style_1"/>
        <w:numPr>
          <w:ilvl w:val="0"/>
          <w:numId w:val="172"/>
        </w:numPr>
        <w:ind/>
        <w:jc w:val="both"/>
        <w:rPr>
          <w:rFonts w:ascii="Times New Roman" w:hAnsi="Times New Roman"/>
        </w:rPr>
      </w:pPr>
      <w:r>
        <w:rPr>
          <w:rFonts w:ascii="Times New Roman" w:hAnsi="Times New Roman"/>
        </w:rPr>
        <w:t>Паттерн «Декоратор».</w:t>
      </w:r>
    </w:p>
    <w:p w14:paraId="A00C0000">
      <w:pPr>
        <w:pStyle w:val="Style_1"/>
        <w:numPr>
          <w:ilvl w:val="0"/>
          <w:numId w:val="172"/>
        </w:numPr>
        <w:ind/>
        <w:jc w:val="both"/>
        <w:rPr>
          <w:rFonts w:ascii="Times New Roman" w:hAnsi="Times New Roman"/>
        </w:rPr>
      </w:pPr>
      <w:r>
        <w:rPr>
          <w:rFonts w:ascii="Times New Roman" w:hAnsi="Times New Roman"/>
        </w:rPr>
        <w:t>Паттерн «Стратегия».</w:t>
      </w:r>
    </w:p>
    <w:p w14:paraId="A10C0000">
      <w:pPr>
        <w:pStyle w:val="Style_1"/>
        <w:numPr>
          <w:ilvl w:val="0"/>
          <w:numId w:val="172"/>
        </w:numPr>
        <w:ind/>
        <w:jc w:val="both"/>
        <w:rPr>
          <w:rFonts w:ascii="Times New Roman" w:hAnsi="Times New Roman"/>
        </w:rPr>
      </w:pPr>
      <w:r>
        <w:rPr>
          <w:rFonts w:ascii="Times New Roman" w:hAnsi="Times New Roman"/>
        </w:rPr>
        <w:t>Паттерн «Адаптер».</w:t>
      </w:r>
    </w:p>
    <w:p w14:paraId="A20C0000">
      <w:pPr>
        <w:pStyle w:val="Style_1"/>
        <w:numPr>
          <w:ilvl w:val="0"/>
          <w:numId w:val="172"/>
        </w:numPr>
        <w:ind/>
        <w:jc w:val="both"/>
        <w:rPr>
          <w:rFonts w:ascii="Times New Roman" w:hAnsi="Times New Roman"/>
        </w:rPr>
      </w:pPr>
      <w:r>
        <w:rPr>
          <w:rFonts w:ascii="Times New Roman" w:hAnsi="Times New Roman"/>
        </w:rPr>
        <w:t>Паттерн «Прокси».</w:t>
      </w:r>
    </w:p>
    <w:p w14:paraId="A30C0000">
      <w:pPr>
        <w:pStyle w:val="Style_1"/>
        <w:numPr>
          <w:ilvl w:val="0"/>
          <w:numId w:val="172"/>
        </w:numPr>
        <w:ind/>
        <w:jc w:val="both"/>
        <w:rPr>
          <w:rFonts w:ascii="Times New Roman" w:hAnsi="Times New Roman"/>
        </w:rPr>
      </w:pPr>
      <w:r>
        <w:rPr>
          <w:rFonts w:ascii="Times New Roman" w:hAnsi="Times New Roman"/>
        </w:rPr>
        <w:t>Паттерн «Фасад».</w:t>
      </w:r>
    </w:p>
    <w:p w14:paraId="A40C0000">
      <w:pPr>
        <w:pStyle w:val="Style_1"/>
        <w:numPr>
          <w:ilvl w:val="0"/>
          <w:numId w:val="172"/>
        </w:numPr>
        <w:ind/>
        <w:jc w:val="both"/>
        <w:rPr>
          <w:rFonts w:ascii="Times New Roman" w:hAnsi="Times New Roman"/>
        </w:rPr>
      </w:pPr>
      <w:r>
        <w:rPr>
          <w:rFonts w:ascii="Times New Roman" w:hAnsi="Times New Roman"/>
        </w:rPr>
        <w:t>Паттерн «Мост».</w:t>
      </w:r>
    </w:p>
    <w:p w14:paraId="A50C0000">
      <w:pPr>
        <w:pStyle w:val="Style_1"/>
        <w:numPr>
          <w:ilvl w:val="0"/>
          <w:numId w:val="172"/>
        </w:numPr>
        <w:ind/>
        <w:jc w:val="both"/>
        <w:rPr>
          <w:rFonts w:ascii="Times New Roman" w:hAnsi="Times New Roman"/>
        </w:rPr>
      </w:pPr>
      <w:r>
        <w:rPr>
          <w:rFonts w:ascii="Times New Roman" w:hAnsi="Times New Roman"/>
        </w:rPr>
        <w:t>Паттерн «Приспособленец».</w:t>
      </w:r>
    </w:p>
    <w:p w14:paraId="A60C0000">
      <w:pPr>
        <w:pStyle w:val="Style_1"/>
        <w:numPr>
          <w:ilvl w:val="0"/>
          <w:numId w:val="172"/>
        </w:numPr>
        <w:ind/>
        <w:jc w:val="both"/>
        <w:rPr>
          <w:rFonts w:ascii="Times New Roman" w:hAnsi="Times New Roman"/>
        </w:rPr>
      </w:pPr>
      <w:r>
        <w:rPr>
          <w:rFonts w:ascii="Times New Roman" w:hAnsi="Times New Roman"/>
        </w:rPr>
        <w:t>Паттерн «Спецификация».</w:t>
      </w:r>
    </w:p>
    <w:p w14:paraId="A70C0000">
      <w:pPr>
        <w:pStyle w:val="Style_1"/>
        <w:numPr>
          <w:ilvl w:val="0"/>
          <w:numId w:val="172"/>
        </w:numPr>
        <w:ind/>
        <w:jc w:val="both"/>
        <w:rPr>
          <w:rFonts w:ascii="Times New Roman" w:hAnsi="Times New Roman"/>
        </w:rPr>
      </w:pPr>
      <w:r>
        <w:rPr>
          <w:rFonts w:ascii="Times New Roman" w:hAnsi="Times New Roman"/>
        </w:rPr>
        <w:t>Паттерн «Фабричный метод».</w:t>
      </w:r>
    </w:p>
    <w:p w14:paraId="A80C0000">
      <w:pPr>
        <w:pStyle w:val="Style_1"/>
        <w:numPr>
          <w:ilvl w:val="0"/>
          <w:numId w:val="172"/>
        </w:numPr>
        <w:ind/>
        <w:jc w:val="both"/>
        <w:rPr>
          <w:rFonts w:ascii="Times New Roman" w:hAnsi="Times New Roman"/>
        </w:rPr>
      </w:pPr>
      <w:r>
        <w:rPr>
          <w:rFonts w:ascii="Times New Roman" w:hAnsi="Times New Roman"/>
        </w:rPr>
        <w:t>Паттерн «Шаблонный метод».</w:t>
      </w:r>
    </w:p>
    <w:p w14:paraId="A90C0000">
      <w:pPr>
        <w:pStyle w:val="Style_1"/>
        <w:numPr>
          <w:ilvl w:val="0"/>
          <w:numId w:val="172"/>
        </w:numPr>
        <w:ind/>
        <w:jc w:val="both"/>
        <w:rPr>
          <w:rFonts w:ascii="Times New Roman" w:hAnsi="Times New Roman"/>
        </w:rPr>
      </w:pPr>
      <w:r>
        <w:rPr>
          <w:rFonts w:ascii="Times New Roman" w:hAnsi="Times New Roman"/>
        </w:rPr>
        <w:t>Паттерн «Абстрактная фабрика».</w:t>
      </w:r>
    </w:p>
    <w:p w14:paraId="AA0C0000">
      <w:pPr>
        <w:pStyle w:val="Style_1"/>
        <w:numPr>
          <w:ilvl w:val="0"/>
          <w:numId w:val="172"/>
        </w:numPr>
        <w:ind/>
        <w:jc w:val="both"/>
        <w:rPr>
          <w:rFonts w:ascii="Times New Roman" w:hAnsi="Times New Roman"/>
        </w:rPr>
      </w:pPr>
      <w:r>
        <w:rPr>
          <w:rFonts w:ascii="Times New Roman" w:hAnsi="Times New Roman"/>
        </w:rPr>
        <w:t>Паттерн «Одиночка».</w:t>
      </w:r>
    </w:p>
    <w:p w14:paraId="AB0C0000">
      <w:pPr>
        <w:pStyle w:val="Style_1"/>
        <w:numPr>
          <w:ilvl w:val="0"/>
          <w:numId w:val="172"/>
        </w:numPr>
        <w:ind/>
        <w:jc w:val="both"/>
        <w:rPr>
          <w:rFonts w:ascii="Times New Roman" w:hAnsi="Times New Roman"/>
        </w:rPr>
      </w:pPr>
      <w:r>
        <w:rPr>
          <w:rFonts w:ascii="Times New Roman" w:hAnsi="Times New Roman"/>
        </w:rPr>
        <w:t>Паттерн «Прототип».</w:t>
      </w:r>
    </w:p>
    <w:p w14:paraId="AC0C0000">
      <w:pPr>
        <w:pStyle w:val="Style_1"/>
        <w:numPr>
          <w:ilvl w:val="0"/>
          <w:numId w:val="172"/>
        </w:numPr>
        <w:ind/>
        <w:jc w:val="both"/>
        <w:rPr>
          <w:rFonts w:ascii="Times New Roman" w:hAnsi="Times New Roman"/>
        </w:rPr>
      </w:pPr>
      <w:r>
        <w:rPr>
          <w:rFonts w:ascii="Times New Roman" w:hAnsi="Times New Roman"/>
        </w:rPr>
        <w:t>Паттерн «Строитель».</w:t>
      </w:r>
    </w:p>
    <w:p w14:paraId="AD0C0000">
      <w:pPr>
        <w:pStyle w:val="Style_1"/>
        <w:numPr>
          <w:ilvl w:val="0"/>
          <w:numId w:val="172"/>
        </w:numPr>
        <w:ind/>
        <w:jc w:val="both"/>
        <w:rPr>
          <w:rFonts w:ascii="Times New Roman" w:hAnsi="Times New Roman"/>
        </w:rPr>
      </w:pPr>
      <w:r>
        <w:rPr>
          <w:rFonts w:ascii="Times New Roman" w:hAnsi="Times New Roman"/>
        </w:rPr>
        <w:t>Паттерн «Посредник».</w:t>
      </w:r>
    </w:p>
    <w:p w14:paraId="AE0C0000">
      <w:pPr>
        <w:pStyle w:val="Style_1"/>
        <w:numPr>
          <w:ilvl w:val="0"/>
          <w:numId w:val="172"/>
        </w:numPr>
        <w:ind/>
        <w:jc w:val="both"/>
        <w:rPr>
          <w:rFonts w:ascii="Times New Roman" w:hAnsi="Times New Roman"/>
        </w:rPr>
      </w:pPr>
      <w:r>
        <w:rPr>
          <w:rFonts w:ascii="Times New Roman" w:hAnsi="Times New Roman"/>
        </w:rPr>
        <w:t>Паттерн «Команда».</w:t>
      </w:r>
    </w:p>
    <w:p w14:paraId="AF0C0000">
      <w:pPr>
        <w:pStyle w:val="Style_1"/>
        <w:numPr>
          <w:ilvl w:val="0"/>
          <w:numId w:val="172"/>
        </w:numPr>
        <w:ind/>
        <w:jc w:val="both"/>
        <w:rPr>
          <w:rFonts w:ascii="Times New Roman" w:hAnsi="Times New Roman"/>
        </w:rPr>
      </w:pPr>
      <w:r>
        <w:rPr>
          <w:rFonts w:ascii="Times New Roman" w:hAnsi="Times New Roman"/>
        </w:rPr>
        <w:t>Паттерн «Цепочка ответственности».</w:t>
      </w:r>
    </w:p>
    <w:p w14:paraId="B00C0000">
      <w:pPr>
        <w:pStyle w:val="Style_1"/>
        <w:numPr>
          <w:ilvl w:val="0"/>
          <w:numId w:val="172"/>
        </w:numPr>
        <w:ind/>
        <w:jc w:val="both"/>
        <w:rPr>
          <w:rFonts w:ascii="Times New Roman" w:hAnsi="Times New Roman"/>
        </w:rPr>
      </w:pPr>
      <w:r>
        <w:rPr>
          <w:rFonts w:ascii="Times New Roman" w:hAnsi="Times New Roman"/>
        </w:rPr>
        <w:t>Паттерн «Наблюдатель».</w:t>
      </w:r>
    </w:p>
    <w:p w14:paraId="B10C0000">
      <w:pPr>
        <w:pStyle w:val="Style_1"/>
        <w:numPr>
          <w:ilvl w:val="0"/>
          <w:numId w:val="172"/>
        </w:numPr>
        <w:ind/>
        <w:jc w:val="both"/>
        <w:rPr>
          <w:rFonts w:ascii="Times New Roman" w:hAnsi="Times New Roman"/>
        </w:rPr>
      </w:pPr>
      <w:r>
        <w:rPr>
          <w:rFonts w:ascii="Times New Roman" w:hAnsi="Times New Roman"/>
        </w:rPr>
        <w:t>Паттерн «Состояние».</w:t>
      </w:r>
    </w:p>
    <w:p w14:paraId="B20C0000">
      <w:pPr>
        <w:pStyle w:val="Style_1"/>
        <w:numPr>
          <w:ilvl w:val="0"/>
          <w:numId w:val="172"/>
        </w:numPr>
        <w:ind/>
        <w:jc w:val="both"/>
        <w:rPr>
          <w:rFonts w:ascii="Times New Roman" w:hAnsi="Times New Roman"/>
        </w:rPr>
      </w:pPr>
      <w:r>
        <w:rPr>
          <w:rFonts w:ascii="Times New Roman" w:hAnsi="Times New Roman"/>
        </w:rPr>
        <w:t>Паттерн «Посетитель».</w:t>
      </w:r>
    </w:p>
    <w:p w14:paraId="B30C0000">
      <w:pPr>
        <w:pStyle w:val="Style_1"/>
        <w:numPr>
          <w:ilvl w:val="0"/>
          <w:numId w:val="172"/>
        </w:numPr>
        <w:ind/>
        <w:jc w:val="both"/>
        <w:rPr>
          <w:rFonts w:ascii="Times New Roman" w:hAnsi="Times New Roman"/>
        </w:rPr>
      </w:pPr>
      <w:r>
        <w:rPr>
          <w:rFonts w:ascii="Times New Roman" w:hAnsi="Times New Roman"/>
        </w:rPr>
        <w:t>Паттерн «Хранитель».</w:t>
      </w:r>
    </w:p>
    <w:p w14:paraId="B40C0000">
      <w:pPr>
        <w:ind w:right="-132"/>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ОПК-4, ПКП-3, УКБ-3</w:t>
      </w:r>
    </w:p>
    <w:p w14:paraId="B50C0000">
      <w:pPr>
        <w:ind w:right="-132"/>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решения задачи оцениваются по шкале от 0 (нет решения или решение имеет существенные недостатки) до 1 (решение работоспособно, аккуратно реализовано)</w:t>
      </w:r>
      <w:r>
        <w:rPr>
          <w:rFonts w:ascii="Times New Roman" w:hAnsi="Times New Roman"/>
        </w:rPr>
        <w:t>.</w:t>
      </w:r>
    </w:p>
    <w:p w14:paraId="B60C0000">
      <w:pPr>
        <w:ind/>
        <w:jc w:val="both"/>
        <w:rPr>
          <w:rFonts w:ascii="Times New Roman" w:hAnsi="Times New Roman"/>
          <w:b w:val="1"/>
        </w:rPr>
      </w:pPr>
    </w:p>
    <w:p w14:paraId="B70C0000">
      <w:pPr>
        <w:rPr>
          <w:ins w:author="Yurii Litvinov" w:date="2023-01-22T20:55:00" w:id="1912"/>
          <w:rFonts w:ascii="Times New Roman" w:hAnsi="Times New Roman"/>
          <w:b w:val="1"/>
        </w:rPr>
      </w:pPr>
      <w:r>
        <w:rPr>
          <w:rFonts w:ascii="Times New Roman" w:hAnsi="Times New Roman"/>
          <w:b w:val="1"/>
        </w:rPr>
        <w:br w:type="page"/>
      </w:r>
    </w:p>
    <w:p w14:paraId="B80C0000">
      <w:pPr>
        <w:rPr>
          <w:ins w:author="Yurii Litvinov" w:date="2023-01-22T20:55:00" w:id="1913"/>
          <w:rFonts w:ascii="Times New Roman" w:hAnsi="Times New Roman"/>
          <w:b w:val="1"/>
        </w:rPr>
      </w:pPr>
      <w:ins w:author="Yurii Litvinov" w:date="2023-01-22T20:55:00" w:id="1914">
        <w:r>
          <w:rPr>
            <w:rFonts w:ascii="Times New Roman" w:hAnsi="Times New Roman"/>
            <w:b w:val="1"/>
          </w:rPr>
          <w:t>Семестр 4, в</w:t>
        </w:r>
        <w:r>
          <w:rPr>
            <w:rFonts w:ascii="Times New Roman" w:hAnsi="Times New Roman"/>
            <w:b w:val="1"/>
          </w:rPr>
          <w:t xml:space="preserve">ариант 1, углублённый </w:t>
        </w:r>
        <w:r>
          <w:rPr>
            <w:rFonts w:ascii="Times New Roman" w:hAnsi="Times New Roman"/>
            <w:b w:val="1"/>
          </w:rPr>
          <w:t>C</w:t>
        </w:r>
        <w:r>
          <w:rPr>
            <w:rFonts w:ascii="Times New Roman" w:hAnsi="Times New Roman"/>
            <w:b w:val="1"/>
          </w:rPr>
          <w:t>++</w:t>
        </w:r>
      </w:ins>
    </w:p>
    <w:p w14:paraId="B90C0000">
      <w:pPr>
        <w:rPr>
          <w:ins w:author="Yurii Litvinov" w:date="2023-01-22T20:55:00" w:id="1915"/>
          <w:rFonts w:ascii="Times New Roman" w:hAnsi="Times New Roman"/>
          <w:b w:val="1"/>
          <w:i w:val="1"/>
        </w:rPr>
      </w:pPr>
      <w:ins w:author="Yurii Litvinov" w:date="2023-01-22T20:55:00" w:id="1916">
        <w:r>
          <w:rPr>
            <w:rFonts w:ascii="Times New Roman" w:hAnsi="Times New Roman"/>
            <w:b w:val="1"/>
            <w:i w:val="1"/>
          </w:rPr>
          <w:t>Пример теоретического опроса:</w:t>
        </w:r>
      </w:ins>
    </w:p>
    <w:p w14:paraId="BA0C0000">
      <w:pPr>
        <w:pStyle w:val="Style_1"/>
        <w:numPr>
          <w:ilvl w:val="0"/>
          <w:numId w:val="155"/>
        </w:numPr>
        <w:ind/>
        <w:jc w:val="both"/>
        <w:rPr>
          <w:ins w:author="Yurii Litvinov" w:date="2023-01-22T20:55:00" w:id="1917"/>
          <w:rFonts w:ascii="Times New Roman" w:hAnsi="Times New Roman"/>
        </w:rPr>
      </w:pPr>
      <w:ins w:author="Yurii Litvinov" w:date="2023-01-22T20:55:00" w:id="1918">
        <w:r>
          <w:rPr>
            <w:rFonts w:ascii="Times New Roman" w:hAnsi="Times New Roman"/>
          </w:rPr>
          <w:t>Что такое вызываемый объект, лямбда-выражение, обобщенный алгоритм?</w:t>
        </w:r>
      </w:ins>
    </w:p>
    <w:p w14:paraId="BB0C0000">
      <w:pPr>
        <w:pStyle w:val="Style_1"/>
        <w:numPr>
          <w:ilvl w:val="0"/>
          <w:numId w:val="155"/>
        </w:numPr>
        <w:ind/>
        <w:jc w:val="both"/>
        <w:rPr>
          <w:ins w:author="Yurii Litvinov" w:date="2023-01-22T20:55:00" w:id="1919"/>
          <w:rFonts w:ascii="Times New Roman" w:hAnsi="Times New Roman"/>
        </w:rPr>
      </w:pPr>
      <w:ins w:author="Yurii Litvinov" w:date="2023-01-22T20:55:00" w:id="1920">
        <w:r>
          <w:rPr>
            <w:rFonts w:ascii="Times New Roman" w:hAnsi="Times New Roman"/>
          </w:rPr>
          <w:t xml:space="preserve">В чем отличие </w:t>
        </w:r>
        <w:r>
          <w:rPr>
            <w:rFonts w:ascii="Times New Roman" w:hAnsi="Times New Roman"/>
          </w:rPr>
          <w:t>array</w:t>
        </w:r>
        <w:r>
          <w:rPr>
            <w:rFonts w:ascii="Times New Roman" w:hAnsi="Times New Roman"/>
          </w:rPr>
          <w:t xml:space="preserve"> от других последовательных контейнеров стандартной библиотеки?</w:t>
        </w:r>
      </w:ins>
    </w:p>
    <w:p w14:paraId="BC0C0000">
      <w:pPr>
        <w:pStyle w:val="Style_1"/>
        <w:numPr>
          <w:ilvl w:val="0"/>
          <w:numId w:val="155"/>
        </w:numPr>
        <w:ind/>
        <w:jc w:val="both"/>
        <w:rPr>
          <w:ins w:author="Yurii Litvinov" w:date="2023-01-22T20:55:00" w:id="1921"/>
          <w:rFonts w:ascii="Times New Roman" w:hAnsi="Times New Roman"/>
        </w:rPr>
      </w:pPr>
      <w:ins w:author="Yurii Litvinov" w:date="2023-01-22T20:55:00" w:id="1922">
        <w:r>
          <w:rPr>
            <w:rFonts w:ascii="Times New Roman" w:hAnsi="Times New Roman"/>
          </w:rPr>
          <w:t>Какое требование может возникнуть к типу, содержащемуся в контейнере?</w:t>
        </w:r>
      </w:ins>
    </w:p>
    <w:p w14:paraId="BD0C0000">
      <w:pPr>
        <w:pStyle w:val="Style_1"/>
        <w:numPr>
          <w:ilvl w:val="0"/>
          <w:numId w:val="155"/>
        </w:numPr>
        <w:ind/>
        <w:jc w:val="both"/>
        <w:rPr>
          <w:ins w:author="Yurii Litvinov" w:date="2023-01-22T20:55:00" w:id="1923"/>
          <w:rFonts w:ascii="Times New Roman" w:hAnsi="Times New Roman"/>
        </w:rPr>
      </w:pPr>
      <w:ins w:author="Yurii Litvinov" w:date="2023-01-22T20:55:00" w:id="1924">
        <w:r>
          <w:rPr>
            <w:rFonts w:ascii="Times New Roman" w:hAnsi="Times New Roman"/>
          </w:rPr>
          <w:t>Что может произойти с итераторами, если вставить элемент в середину вектора? Почему?</w:t>
        </w:r>
      </w:ins>
    </w:p>
    <w:p w14:paraId="BE0C0000">
      <w:pPr>
        <w:pStyle w:val="Style_1"/>
        <w:numPr>
          <w:ilvl w:val="0"/>
          <w:numId w:val="155"/>
        </w:numPr>
        <w:ind/>
        <w:jc w:val="both"/>
        <w:rPr>
          <w:ins w:author="Yurii Litvinov" w:date="2023-01-22T20:55:00" w:id="1925"/>
          <w:rFonts w:ascii="Times New Roman" w:hAnsi="Times New Roman"/>
        </w:rPr>
      </w:pPr>
      <w:ins w:author="Yurii Litvinov" w:date="2023-01-22T20:55:00" w:id="1926">
        <w:r>
          <w:rPr>
            <w:rFonts w:ascii="Times New Roman" w:hAnsi="Times New Roman"/>
          </w:rPr>
          <w:t>Возможна ли следующая инициализация:</w:t>
        </w:r>
      </w:ins>
    </w:p>
    <w:p w14:paraId="BF0C0000">
      <w:pPr>
        <w:pStyle w:val="Style_1"/>
        <w:ind/>
        <w:jc w:val="both"/>
        <w:rPr>
          <w:ins w:author="Yurii Litvinov" w:date="2023-01-22T20:55:00" w:id="1927"/>
          <w:rFonts w:ascii="Times New Roman" w:hAnsi="Times New Roman"/>
        </w:rPr>
      </w:pPr>
      <w:ins w:author="Yurii Litvinov" w:date="2023-01-22T20:55:00" w:id="1928">
        <w:r>
          <w:rPr>
            <w:rFonts w:ascii="Times New Roman" w:hAnsi="Times New Roman"/>
          </w:rPr>
          <w:t>std::</w:t>
        </w:r>
        <w:r>
          <w:rPr>
            <w:rFonts w:ascii="Times New Roman" w:hAnsi="Times New Roman"/>
          </w:rPr>
          <w:t>vector&amp;lt;const</w:t>
        </w:r>
        <w:r>
          <w:rPr>
            <w:rFonts w:ascii="Times New Roman" w:hAnsi="Times New Roman"/>
          </w:rPr>
          <w:t xml:space="preserve"> </w:t>
        </w:r>
        <w:r>
          <w:rPr>
            <w:rFonts w:ascii="Times New Roman" w:hAnsi="Times New Roman"/>
          </w:rPr>
          <w:t>int&amp;gt</w:t>
        </w:r>
        <w:r>
          <w:rPr>
            <w:rFonts w:ascii="Times New Roman" w:hAnsi="Times New Roman"/>
          </w:rPr>
          <w:t>; vec1{10, 0};</w:t>
        </w:r>
      </w:ins>
    </w:p>
    <w:p w14:paraId="C00C0000">
      <w:pPr>
        <w:pStyle w:val="Style_1"/>
        <w:ind/>
        <w:jc w:val="both"/>
        <w:rPr>
          <w:ins w:author="Yurii Litvinov" w:date="2023-01-22T20:55:00" w:id="1929"/>
          <w:rFonts w:ascii="Times New Roman" w:hAnsi="Times New Roman"/>
        </w:rPr>
      </w:pPr>
      <w:ins w:author="Yurii Litvinov" w:date="2023-01-22T20:55:00" w:id="1930">
        <w:r>
          <w:rPr>
            <w:rFonts w:ascii="Times New Roman" w:hAnsi="Times New Roman"/>
          </w:rPr>
          <w:t>std::</w:t>
        </w:r>
        <w:r>
          <w:rPr>
            <w:rFonts w:ascii="Times New Roman" w:hAnsi="Times New Roman"/>
          </w:rPr>
          <w:t>vector&amp;lt;int&amp;gt</w:t>
        </w:r>
        <w:r>
          <w:rPr>
            <w:rFonts w:ascii="Times New Roman" w:hAnsi="Times New Roman"/>
          </w:rPr>
          <w:t>; vec2(vec1);</w:t>
        </w:r>
      </w:ins>
    </w:p>
    <w:p w14:paraId="C10C0000">
      <w:pPr>
        <w:pStyle w:val="Style_1"/>
        <w:numPr>
          <w:ilvl w:val="0"/>
          <w:numId w:val="155"/>
        </w:numPr>
        <w:ind/>
        <w:jc w:val="both"/>
        <w:rPr>
          <w:ins w:author="Yurii Litvinov" w:date="2023-01-22T20:55:00" w:id="1931"/>
          <w:rFonts w:ascii="Times New Roman" w:hAnsi="Times New Roman"/>
        </w:rPr>
      </w:pPr>
      <w:ins w:author="Yurii Litvinov" w:date="2023-01-22T20:55:00" w:id="1932">
        <w:r>
          <w:rPr>
            <w:rFonts w:ascii="Times New Roman" w:hAnsi="Times New Roman"/>
          </w:rPr>
          <w:t>Можно ли уменьшить объем памяти, которую занимает вектор?</w:t>
        </w:r>
      </w:ins>
    </w:p>
    <w:p w14:paraId="C20C0000">
      <w:pPr>
        <w:pStyle w:val="Style_1"/>
        <w:numPr>
          <w:ilvl w:val="0"/>
          <w:numId w:val="155"/>
        </w:numPr>
        <w:ind/>
        <w:jc w:val="both"/>
        <w:rPr>
          <w:ins w:author="Yurii Litvinov" w:date="2023-01-22T20:55:00" w:id="1933"/>
          <w:rFonts w:ascii="Times New Roman" w:hAnsi="Times New Roman"/>
        </w:rPr>
      </w:pPr>
      <w:ins w:author="Yurii Litvinov" w:date="2023-01-22T20:55:00" w:id="1934">
        <w:r>
          <w:rPr>
            <w:rFonts w:ascii="Times New Roman" w:hAnsi="Times New Roman"/>
          </w:rPr>
          <w:t>Опишите идею адаптера: что это такое и что позволяет делать.</w:t>
        </w:r>
      </w:ins>
    </w:p>
    <w:p w14:paraId="C30C0000">
      <w:pPr>
        <w:pStyle w:val="Style_1"/>
        <w:numPr>
          <w:ilvl w:val="0"/>
          <w:numId w:val="155"/>
        </w:numPr>
        <w:ind/>
        <w:jc w:val="both"/>
        <w:rPr>
          <w:ins w:author="Yurii Litvinov" w:date="2023-01-22T20:55:00" w:id="1935"/>
          <w:rFonts w:ascii="Times New Roman" w:hAnsi="Times New Roman"/>
        </w:rPr>
      </w:pPr>
      <w:ins w:author="Yurii Litvinov" w:date="2023-01-22T20:55:00" w:id="1936">
        <w:r>
          <w:rPr>
            <w:rFonts w:ascii="Times New Roman" w:hAnsi="Times New Roman"/>
          </w:rPr>
          <w:t>Что позволяет обобщенным алгоритмам быть применимыми для любого типа контейнера?</w:t>
        </w:r>
      </w:ins>
    </w:p>
    <w:p w14:paraId="C40C0000">
      <w:pPr>
        <w:pStyle w:val="Style_1"/>
        <w:numPr>
          <w:ilvl w:val="0"/>
          <w:numId w:val="155"/>
        </w:numPr>
        <w:ind/>
        <w:jc w:val="both"/>
        <w:rPr>
          <w:ins w:author="Yurii Litvinov" w:date="2023-01-22T20:55:00" w:id="1937"/>
          <w:rFonts w:ascii="Times New Roman" w:hAnsi="Times New Roman"/>
        </w:rPr>
      </w:pPr>
      <w:ins w:author="Yurii Litvinov" w:date="2023-01-22T20:55:00" w:id="1938">
        <w:r>
          <w:rPr>
            <w:rFonts w:ascii="Times New Roman" w:hAnsi="Times New Roman"/>
          </w:rPr>
          <w:t xml:space="preserve">Как безопасно вызвать </w:t>
        </w:r>
        <w:r>
          <w:rPr>
            <w:rFonts w:ascii="Times New Roman" w:hAnsi="Times New Roman"/>
          </w:rPr>
          <w:t>fill_n</w:t>
        </w:r>
        <w:r>
          <w:rPr>
            <w:rFonts w:ascii="Times New Roman" w:hAnsi="Times New Roman"/>
          </w:rPr>
          <w:t xml:space="preserve"> для пустого вектора?</w:t>
        </w:r>
      </w:ins>
    </w:p>
    <w:p w14:paraId="C50C0000">
      <w:pPr>
        <w:pStyle w:val="Style_1"/>
        <w:numPr>
          <w:ilvl w:val="0"/>
          <w:numId w:val="155"/>
        </w:numPr>
        <w:ind/>
        <w:jc w:val="both"/>
        <w:rPr>
          <w:ins w:author="Yurii Litvinov" w:date="2023-01-22T20:55:00" w:id="1939"/>
          <w:rFonts w:ascii="Times New Roman" w:hAnsi="Times New Roman"/>
        </w:rPr>
      </w:pPr>
      <w:ins w:author="Yurii Litvinov" w:date="2023-01-22T20:55:00" w:id="1940">
        <w:r>
          <w:rPr>
            <w:rFonts w:ascii="Times New Roman" w:hAnsi="Times New Roman"/>
          </w:rPr>
          <w:t xml:space="preserve">Перепишите использование </w:t>
        </w:r>
        <w:r>
          <w:rPr>
            <w:rFonts w:ascii="Times New Roman" w:hAnsi="Times New Roman"/>
          </w:rPr>
          <w:t>bind</w:t>
        </w:r>
        <w:r>
          <w:rPr>
            <w:rFonts w:ascii="Times New Roman" w:hAnsi="Times New Roman"/>
          </w:rPr>
          <w:t xml:space="preserve"> с помощью лямбда-выражения</w:t>
        </w:r>
      </w:ins>
    </w:p>
    <w:p w14:paraId="C60C0000">
      <w:pPr>
        <w:pStyle w:val="Style_1"/>
        <w:ind/>
        <w:jc w:val="both"/>
        <w:rPr>
          <w:ins w:author="Yurii Litvinov" w:date="2023-01-22T20:55:00" w:id="1941"/>
          <w:rFonts w:ascii="Times New Roman" w:hAnsi="Times New Roman"/>
        </w:rPr>
      </w:pPr>
      <w:ins w:author="Yurii Litvinov" w:date="2023-01-22T20:55:00" w:id="1942">
        <w:r>
          <w:rPr>
            <w:rFonts w:ascii="Times New Roman" w:hAnsi="Times New Roman"/>
          </w:rPr>
          <w:t xml:space="preserve">int </w:t>
        </w:r>
        <w:r>
          <w:rPr>
            <w:rFonts w:ascii="Times New Roman" w:hAnsi="Times New Roman"/>
          </w:rPr>
          <w:t>f(</w:t>
        </w:r>
        <w:r>
          <w:rPr>
            <w:rFonts w:ascii="Times New Roman" w:hAnsi="Times New Roman"/>
          </w:rPr>
          <w:t>int a, int b, int c);</w:t>
        </w:r>
      </w:ins>
    </w:p>
    <w:p w14:paraId="C70C0000">
      <w:pPr>
        <w:pStyle w:val="Style_1"/>
        <w:ind/>
        <w:jc w:val="both"/>
        <w:rPr>
          <w:ins w:author="Yurii Litvinov" w:date="2023-01-22T20:55:00" w:id="1943"/>
          <w:rFonts w:ascii="Times New Roman" w:hAnsi="Times New Roman"/>
        </w:rPr>
      </w:pPr>
      <w:ins w:author="Yurii Litvinov" w:date="2023-01-22T20:55:00" w:id="1944">
        <w:r>
          <w:rPr>
            <w:rFonts w:ascii="Times New Roman" w:hAnsi="Times New Roman"/>
          </w:rPr>
          <w:t xml:space="preserve">auto f1 = </w:t>
        </w:r>
        <w:r>
          <w:rPr>
            <w:rFonts w:ascii="Times New Roman" w:hAnsi="Times New Roman"/>
          </w:rPr>
          <w:t>std::</w:t>
        </w:r>
        <w:r>
          <w:rPr>
            <w:rFonts w:ascii="Times New Roman" w:hAnsi="Times New Roman"/>
          </w:rPr>
          <w:t>bind(f, 1, std::placeholders::_3, std::placeholders::_1);</w:t>
        </w:r>
      </w:ins>
    </w:p>
    <w:p w14:paraId="C80C0000">
      <w:pPr>
        <w:pStyle w:val="Style_1"/>
        <w:numPr>
          <w:ilvl w:val="0"/>
          <w:numId w:val="155"/>
        </w:numPr>
        <w:ind/>
        <w:jc w:val="both"/>
        <w:rPr>
          <w:ins w:author="Yurii Litvinov" w:date="2023-01-22T20:55:00" w:id="1945"/>
          <w:rFonts w:ascii="Times New Roman" w:hAnsi="Times New Roman"/>
        </w:rPr>
      </w:pPr>
      <w:ins w:author="Yurii Litvinov" w:date="2023-01-22T20:55:00" w:id="1946">
        <w:r>
          <w:rPr>
            <w:rFonts w:ascii="Times New Roman" w:hAnsi="Times New Roman"/>
          </w:rPr>
          <w:t xml:space="preserve">Что именно делают с элементами </w:t>
        </w:r>
        <w:r>
          <w:rPr>
            <w:rFonts w:ascii="Times New Roman" w:hAnsi="Times New Roman"/>
          </w:rPr>
          <w:t>unique</w:t>
        </w:r>
        <w:r>
          <w:rPr>
            <w:rFonts w:ascii="Times New Roman" w:hAnsi="Times New Roman"/>
          </w:rPr>
          <w:t>(</w:t>
        </w:r>
        <w:r>
          <w:rPr>
            <w:rFonts w:ascii="Times New Roman" w:hAnsi="Times New Roman"/>
          </w:rPr>
          <w:t xml:space="preserve">), </w:t>
        </w:r>
        <w:r>
          <w:rPr>
            <w:rFonts w:ascii="Times New Roman" w:hAnsi="Times New Roman"/>
          </w:rPr>
          <w:t>remove</w:t>
        </w:r>
        <w:r>
          <w:rPr>
            <w:rFonts w:ascii="Times New Roman" w:hAnsi="Times New Roman"/>
          </w:rPr>
          <w:t>() и могут ли понадобиться какие-либо дополнительные действия?</w:t>
        </w:r>
      </w:ins>
    </w:p>
    <w:p w14:paraId="C90C0000">
      <w:pPr>
        <w:pStyle w:val="Style_1"/>
        <w:numPr>
          <w:ilvl w:val="0"/>
          <w:numId w:val="155"/>
        </w:numPr>
        <w:ind/>
        <w:jc w:val="both"/>
        <w:rPr>
          <w:ins w:author="Yurii Litvinov" w:date="2023-01-22T20:55:00" w:id="1947"/>
          <w:rFonts w:ascii="Times New Roman" w:hAnsi="Times New Roman"/>
        </w:rPr>
      </w:pPr>
      <w:ins w:author="Yurii Litvinov" w:date="2023-01-22T20:55:00" w:id="1948">
        <w:r>
          <w:rPr>
            <w:rFonts w:ascii="Times New Roman" w:hAnsi="Times New Roman"/>
          </w:rPr>
          <w:t>С помощью потоковых итераторов считать значения последовательности чисел со стандартного ввода, и вывести их на экран консоли по одному на строке.</w:t>
        </w:r>
      </w:ins>
    </w:p>
    <w:p w14:paraId="CA0C0000">
      <w:pPr>
        <w:ind w:right="-132"/>
        <w:rPr>
          <w:ins w:author="Yurii Litvinov" w:date="2023-01-22T20:55:00" w:id="1949"/>
          <w:rFonts w:ascii="Times New Roman" w:hAnsi="Times New Roman"/>
        </w:rPr>
      </w:pPr>
      <w:ins w:author="Yurii Litvinov" w:date="2023-01-22T20:55:00" w:id="1950">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w:t>
        </w:r>
        <w:r>
          <w:rPr>
            <w:rFonts w:ascii="Times New Roman" w:hAnsi="Times New Roman"/>
          </w:rPr>
          <w:t>1,</w:t>
        </w:r>
        <w:r>
          <w:rPr>
            <w:rFonts w:ascii="Times New Roman" w:hAnsi="Times New Roman"/>
            <w:b w:val="1"/>
          </w:rPr>
          <w:t xml:space="preserve"> </w:t>
        </w:r>
        <w:r>
          <w:rPr>
            <w:rFonts w:ascii="Times New Roman" w:hAnsi="Times New Roman"/>
          </w:rPr>
          <w:t xml:space="preserve"> ПКА</w:t>
        </w:r>
        <w:r>
          <w:rPr>
            <w:rFonts w:ascii="Times New Roman" w:hAnsi="Times New Roman"/>
          </w:rPr>
          <w:t>-1, ПКП-7, ПКП-8, УКБ-3</w:t>
        </w:r>
      </w:ins>
    </w:p>
    <w:p w14:paraId="CB0C0000">
      <w:pPr>
        <w:ind/>
        <w:jc w:val="both"/>
        <w:rPr>
          <w:ins w:author="Yurii Litvinov" w:date="2023-01-22T20:55:00" w:id="1951"/>
          <w:rFonts w:ascii="Times New Roman" w:hAnsi="Times New Roman"/>
        </w:rPr>
      </w:pPr>
      <w:ins w:author="Yurii Litvinov" w:date="2023-01-22T20:55:00" w:id="1952">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Каждый ответ оценивается по шкале от 0 (нет ответа или неправильный ответ) до 2 (правильный и полный ответ), далее баллы складываются и приводятся в диапазон от 0 до 10 линейным преобразованием</w:t>
        </w:r>
        <w:r>
          <w:rPr>
            <w:rFonts w:ascii="Times New Roman" w:hAnsi="Times New Roman"/>
          </w:rPr>
          <w:t>.</w:t>
        </w:r>
      </w:ins>
    </w:p>
    <w:p w14:paraId="CC0C0000">
      <w:pPr>
        <w:rPr>
          <w:ins w:author="Yurii Litvinov" w:date="2023-01-22T20:55:00" w:id="1953"/>
          <w:rFonts w:ascii="Times New Roman" w:hAnsi="Times New Roman"/>
          <w:b w:val="1"/>
          <w:i w:val="1"/>
        </w:rPr>
      </w:pPr>
    </w:p>
    <w:p w14:paraId="CD0C0000">
      <w:pPr>
        <w:ind/>
        <w:jc w:val="both"/>
        <w:rPr>
          <w:ins w:author="Yurii Litvinov" w:date="2023-01-22T20:55:00" w:id="1954"/>
          <w:rFonts w:ascii="Times New Roman" w:hAnsi="Times New Roman"/>
          <w:b w:val="1"/>
          <w:i w:val="1"/>
        </w:rPr>
      </w:pPr>
      <w:ins w:author="Yurii Litvinov" w:date="2023-01-22T20:55:00" w:id="1955">
        <w:r>
          <w:rPr>
            <w:rFonts w:ascii="Times New Roman" w:hAnsi="Times New Roman"/>
            <w:b w:val="1"/>
            <w:i w:val="1"/>
          </w:rPr>
          <w:t>Темы докладов по паттернам проектирования:</w:t>
        </w:r>
      </w:ins>
    </w:p>
    <w:p w14:paraId="CE0C0000">
      <w:pPr>
        <w:pStyle w:val="Style_1"/>
        <w:numPr>
          <w:ilvl w:val="0"/>
          <w:numId w:val="172"/>
        </w:numPr>
        <w:ind/>
        <w:jc w:val="both"/>
        <w:rPr>
          <w:ins w:author="Yurii Litvinov" w:date="2023-01-22T20:55:00" w:id="1956"/>
          <w:rFonts w:ascii="Times New Roman" w:hAnsi="Times New Roman"/>
        </w:rPr>
      </w:pPr>
      <w:ins w:author="Yurii Litvinov" w:date="2023-01-22T20:55:00" w:id="1957">
        <w:r>
          <w:rPr>
            <w:rFonts w:ascii="Times New Roman" w:hAnsi="Times New Roman"/>
          </w:rPr>
          <w:t>Паттерн «Компоновщик».</w:t>
        </w:r>
      </w:ins>
    </w:p>
    <w:p w14:paraId="CF0C0000">
      <w:pPr>
        <w:pStyle w:val="Style_1"/>
        <w:numPr>
          <w:ilvl w:val="0"/>
          <w:numId w:val="172"/>
        </w:numPr>
        <w:ind/>
        <w:jc w:val="both"/>
        <w:rPr>
          <w:ins w:author="Yurii Litvinov" w:date="2023-01-22T20:55:00" w:id="1958"/>
          <w:rFonts w:ascii="Times New Roman" w:hAnsi="Times New Roman"/>
        </w:rPr>
      </w:pPr>
      <w:ins w:author="Yurii Litvinov" w:date="2023-01-22T20:55:00" w:id="1959">
        <w:r>
          <w:rPr>
            <w:rFonts w:ascii="Times New Roman" w:hAnsi="Times New Roman"/>
          </w:rPr>
          <w:t>Паттерн «Декоратор».</w:t>
        </w:r>
      </w:ins>
    </w:p>
    <w:p w14:paraId="D00C0000">
      <w:pPr>
        <w:pStyle w:val="Style_1"/>
        <w:numPr>
          <w:ilvl w:val="0"/>
          <w:numId w:val="172"/>
        </w:numPr>
        <w:ind/>
        <w:jc w:val="both"/>
        <w:rPr>
          <w:ins w:author="Yurii Litvinov" w:date="2023-01-22T20:55:00" w:id="1960"/>
          <w:rFonts w:ascii="Times New Roman" w:hAnsi="Times New Roman"/>
        </w:rPr>
      </w:pPr>
      <w:ins w:author="Yurii Litvinov" w:date="2023-01-22T20:55:00" w:id="1961">
        <w:r>
          <w:rPr>
            <w:rFonts w:ascii="Times New Roman" w:hAnsi="Times New Roman"/>
          </w:rPr>
          <w:t>Паттерн «Стратегия».</w:t>
        </w:r>
      </w:ins>
    </w:p>
    <w:p w14:paraId="D10C0000">
      <w:pPr>
        <w:pStyle w:val="Style_1"/>
        <w:numPr>
          <w:ilvl w:val="0"/>
          <w:numId w:val="172"/>
        </w:numPr>
        <w:ind/>
        <w:jc w:val="both"/>
        <w:rPr>
          <w:ins w:author="Yurii Litvinov" w:date="2023-01-22T20:55:00" w:id="1962"/>
          <w:rFonts w:ascii="Times New Roman" w:hAnsi="Times New Roman"/>
        </w:rPr>
      </w:pPr>
      <w:ins w:author="Yurii Litvinov" w:date="2023-01-22T20:55:00" w:id="1963">
        <w:r>
          <w:rPr>
            <w:rFonts w:ascii="Times New Roman" w:hAnsi="Times New Roman"/>
          </w:rPr>
          <w:t>Паттерн «Адаптер».</w:t>
        </w:r>
      </w:ins>
    </w:p>
    <w:p w14:paraId="D20C0000">
      <w:pPr>
        <w:pStyle w:val="Style_1"/>
        <w:numPr>
          <w:ilvl w:val="0"/>
          <w:numId w:val="172"/>
        </w:numPr>
        <w:ind/>
        <w:jc w:val="both"/>
        <w:rPr>
          <w:ins w:author="Yurii Litvinov" w:date="2023-01-22T20:55:00" w:id="1964"/>
          <w:rFonts w:ascii="Times New Roman" w:hAnsi="Times New Roman"/>
        </w:rPr>
      </w:pPr>
      <w:ins w:author="Yurii Litvinov" w:date="2023-01-22T20:55:00" w:id="1965">
        <w:r>
          <w:rPr>
            <w:rFonts w:ascii="Times New Roman" w:hAnsi="Times New Roman"/>
          </w:rPr>
          <w:t>Паттерн «Прокси».</w:t>
        </w:r>
      </w:ins>
    </w:p>
    <w:p w14:paraId="D30C0000">
      <w:pPr>
        <w:pStyle w:val="Style_1"/>
        <w:numPr>
          <w:ilvl w:val="0"/>
          <w:numId w:val="172"/>
        </w:numPr>
        <w:ind/>
        <w:jc w:val="both"/>
        <w:rPr>
          <w:ins w:author="Yurii Litvinov" w:date="2023-01-22T20:55:00" w:id="1966"/>
          <w:rFonts w:ascii="Times New Roman" w:hAnsi="Times New Roman"/>
        </w:rPr>
      </w:pPr>
      <w:ins w:author="Yurii Litvinov" w:date="2023-01-22T20:55:00" w:id="1967">
        <w:r>
          <w:rPr>
            <w:rFonts w:ascii="Times New Roman" w:hAnsi="Times New Roman"/>
          </w:rPr>
          <w:t>Паттерн «Фасад».</w:t>
        </w:r>
      </w:ins>
    </w:p>
    <w:p w14:paraId="D40C0000">
      <w:pPr>
        <w:pStyle w:val="Style_1"/>
        <w:numPr>
          <w:ilvl w:val="0"/>
          <w:numId w:val="172"/>
        </w:numPr>
        <w:ind/>
        <w:jc w:val="both"/>
        <w:rPr>
          <w:ins w:author="Yurii Litvinov" w:date="2023-01-22T20:55:00" w:id="1968"/>
          <w:rFonts w:ascii="Times New Roman" w:hAnsi="Times New Roman"/>
        </w:rPr>
      </w:pPr>
      <w:ins w:author="Yurii Litvinov" w:date="2023-01-22T20:55:00" w:id="1969">
        <w:r>
          <w:rPr>
            <w:rFonts w:ascii="Times New Roman" w:hAnsi="Times New Roman"/>
          </w:rPr>
          <w:t>Паттерн «Мост».</w:t>
        </w:r>
      </w:ins>
    </w:p>
    <w:p w14:paraId="D50C0000">
      <w:pPr>
        <w:pStyle w:val="Style_1"/>
        <w:numPr>
          <w:ilvl w:val="0"/>
          <w:numId w:val="172"/>
        </w:numPr>
        <w:ind/>
        <w:jc w:val="both"/>
        <w:rPr>
          <w:ins w:author="Yurii Litvinov" w:date="2023-01-22T20:55:00" w:id="1970"/>
          <w:rFonts w:ascii="Times New Roman" w:hAnsi="Times New Roman"/>
        </w:rPr>
      </w:pPr>
      <w:ins w:author="Yurii Litvinov" w:date="2023-01-22T20:55:00" w:id="1971">
        <w:r>
          <w:rPr>
            <w:rFonts w:ascii="Times New Roman" w:hAnsi="Times New Roman"/>
          </w:rPr>
          <w:t>Паттерн «Приспособленец».</w:t>
        </w:r>
      </w:ins>
    </w:p>
    <w:p w14:paraId="D60C0000">
      <w:pPr>
        <w:pStyle w:val="Style_1"/>
        <w:numPr>
          <w:ilvl w:val="0"/>
          <w:numId w:val="172"/>
        </w:numPr>
        <w:ind/>
        <w:jc w:val="both"/>
        <w:rPr>
          <w:ins w:author="Yurii Litvinov" w:date="2023-01-22T20:55:00" w:id="1972"/>
          <w:rFonts w:ascii="Times New Roman" w:hAnsi="Times New Roman"/>
        </w:rPr>
      </w:pPr>
      <w:ins w:author="Yurii Litvinov" w:date="2023-01-22T20:55:00" w:id="1973">
        <w:r>
          <w:rPr>
            <w:rFonts w:ascii="Times New Roman" w:hAnsi="Times New Roman"/>
          </w:rPr>
          <w:t>Паттерн «Спецификация».</w:t>
        </w:r>
      </w:ins>
    </w:p>
    <w:p w14:paraId="D70C0000">
      <w:pPr>
        <w:pStyle w:val="Style_1"/>
        <w:numPr>
          <w:ilvl w:val="0"/>
          <w:numId w:val="172"/>
        </w:numPr>
        <w:ind/>
        <w:jc w:val="both"/>
        <w:rPr>
          <w:ins w:author="Yurii Litvinov" w:date="2023-01-22T20:55:00" w:id="1974"/>
          <w:rFonts w:ascii="Times New Roman" w:hAnsi="Times New Roman"/>
        </w:rPr>
      </w:pPr>
      <w:ins w:author="Yurii Litvinov" w:date="2023-01-22T20:55:00" w:id="1975">
        <w:r>
          <w:rPr>
            <w:rFonts w:ascii="Times New Roman" w:hAnsi="Times New Roman"/>
          </w:rPr>
          <w:t>Паттерн «Фабричный метод».</w:t>
        </w:r>
      </w:ins>
    </w:p>
    <w:p w14:paraId="D80C0000">
      <w:pPr>
        <w:pStyle w:val="Style_1"/>
        <w:numPr>
          <w:ilvl w:val="0"/>
          <w:numId w:val="172"/>
        </w:numPr>
        <w:ind/>
        <w:jc w:val="both"/>
        <w:rPr>
          <w:ins w:author="Yurii Litvinov" w:date="2023-01-22T20:55:00" w:id="1976"/>
          <w:rFonts w:ascii="Times New Roman" w:hAnsi="Times New Roman"/>
        </w:rPr>
      </w:pPr>
      <w:ins w:author="Yurii Litvinov" w:date="2023-01-22T20:55:00" w:id="1977">
        <w:r>
          <w:rPr>
            <w:rFonts w:ascii="Times New Roman" w:hAnsi="Times New Roman"/>
          </w:rPr>
          <w:t>Паттерн «Шаблонный метод».</w:t>
        </w:r>
      </w:ins>
    </w:p>
    <w:p w14:paraId="D90C0000">
      <w:pPr>
        <w:pStyle w:val="Style_1"/>
        <w:numPr>
          <w:ilvl w:val="0"/>
          <w:numId w:val="172"/>
        </w:numPr>
        <w:ind/>
        <w:jc w:val="both"/>
        <w:rPr>
          <w:ins w:author="Yurii Litvinov" w:date="2023-01-22T20:55:00" w:id="1978"/>
          <w:rFonts w:ascii="Times New Roman" w:hAnsi="Times New Roman"/>
        </w:rPr>
      </w:pPr>
      <w:ins w:author="Yurii Litvinov" w:date="2023-01-22T20:55:00" w:id="1979">
        <w:r>
          <w:rPr>
            <w:rFonts w:ascii="Times New Roman" w:hAnsi="Times New Roman"/>
          </w:rPr>
          <w:t>Паттерн «Абстрактная фабрика».</w:t>
        </w:r>
      </w:ins>
    </w:p>
    <w:p w14:paraId="DA0C0000">
      <w:pPr>
        <w:pStyle w:val="Style_1"/>
        <w:numPr>
          <w:ilvl w:val="0"/>
          <w:numId w:val="172"/>
        </w:numPr>
        <w:ind/>
        <w:jc w:val="both"/>
        <w:rPr>
          <w:ins w:author="Yurii Litvinov" w:date="2023-01-22T20:55:00" w:id="1980"/>
          <w:rFonts w:ascii="Times New Roman" w:hAnsi="Times New Roman"/>
        </w:rPr>
      </w:pPr>
      <w:ins w:author="Yurii Litvinov" w:date="2023-01-22T20:55:00" w:id="1981">
        <w:r>
          <w:rPr>
            <w:rFonts w:ascii="Times New Roman" w:hAnsi="Times New Roman"/>
          </w:rPr>
          <w:t>Паттерн «Одиночка».</w:t>
        </w:r>
      </w:ins>
    </w:p>
    <w:p w14:paraId="DB0C0000">
      <w:pPr>
        <w:pStyle w:val="Style_1"/>
        <w:numPr>
          <w:ilvl w:val="0"/>
          <w:numId w:val="172"/>
        </w:numPr>
        <w:ind/>
        <w:jc w:val="both"/>
        <w:rPr>
          <w:ins w:author="Yurii Litvinov" w:date="2023-01-22T20:55:00" w:id="1982"/>
          <w:rFonts w:ascii="Times New Roman" w:hAnsi="Times New Roman"/>
        </w:rPr>
      </w:pPr>
      <w:ins w:author="Yurii Litvinov" w:date="2023-01-22T20:55:00" w:id="1983">
        <w:r>
          <w:rPr>
            <w:rFonts w:ascii="Times New Roman" w:hAnsi="Times New Roman"/>
          </w:rPr>
          <w:t>Паттерн «Прототип».</w:t>
        </w:r>
      </w:ins>
    </w:p>
    <w:p w14:paraId="DC0C0000">
      <w:pPr>
        <w:pStyle w:val="Style_1"/>
        <w:numPr>
          <w:ilvl w:val="0"/>
          <w:numId w:val="172"/>
        </w:numPr>
        <w:ind/>
        <w:jc w:val="both"/>
        <w:rPr>
          <w:ins w:author="Yurii Litvinov" w:date="2023-01-22T20:55:00" w:id="1984"/>
          <w:rFonts w:ascii="Times New Roman" w:hAnsi="Times New Roman"/>
        </w:rPr>
      </w:pPr>
      <w:ins w:author="Yurii Litvinov" w:date="2023-01-22T20:55:00" w:id="1985">
        <w:r>
          <w:rPr>
            <w:rFonts w:ascii="Times New Roman" w:hAnsi="Times New Roman"/>
          </w:rPr>
          <w:t>Паттерн «Строитель».</w:t>
        </w:r>
      </w:ins>
    </w:p>
    <w:p w14:paraId="DD0C0000">
      <w:pPr>
        <w:pStyle w:val="Style_1"/>
        <w:numPr>
          <w:ilvl w:val="0"/>
          <w:numId w:val="172"/>
        </w:numPr>
        <w:ind/>
        <w:jc w:val="both"/>
        <w:rPr>
          <w:ins w:author="Yurii Litvinov" w:date="2023-01-22T20:55:00" w:id="1986"/>
          <w:rFonts w:ascii="Times New Roman" w:hAnsi="Times New Roman"/>
        </w:rPr>
      </w:pPr>
      <w:ins w:author="Yurii Litvinov" w:date="2023-01-22T20:55:00" w:id="1987">
        <w:r>
          <w:rPr>
            <w:rFonts w:ascii="Times New Roman" w:hAnsi="Times New Roman"/>
          </w:rPr>
          <w:t>Паттерн «Посредник».</w:t>
        </w:r>
      </w:ins>
    </w:p>
    <w:p w14:paraId="DE0C0000">
      <w:pPr>
        <w:pStyle w:val="Style_1"/>
        <w:numPr>
          <w:ilvl w:val="0"/>
          <w:numId w:val="172"/>
        </w:numPr>
        <w:ind/>
        <w:jc w:val="both"/>
        <w:rPr>
          <w:ins w:author="Yurii Litvinov" w:date="2023-01-22T20:55:00" w:id="1988"/>
          <w:rFonts w:ascii="Times New Roman" w:hAnsi="Times New Roman"/>
        </w:rPr>
      </w:pPr>
      <w:ins w:author="Yurii Litvinov" w:date="2023-01-22T20:55:00" w:id="1989">
        <w:r>
          <w:rPr>
            <w:rFonts w:ascii="Times New Roman" w:hAnsi="Times New Roman"/>
          </w:rPr>
          <w:t>Паттерн «Команда».</w:t>
        </w:r>
      </w:ins>
    </w:p>
    <w:p w14:paraId="DF0C0000">
      <w:pPr>
        <w:pStyle w:val="Style_1"/>
        <w:numPr>
          <w:ilvl w:val="0"/>
          <w:numId w:val="172"/>
        </w:numPr>
        <w:ind/>
        <w:jc w:val="both"/>
        <w:rPr>
          <w:ins w:author="Yurii Litvinov" w:date="2023-01-22T20:55:00" w:id="1990"/>
          <w:rFonts w:ascii="Times New Roman" w:hAnsi="Times New Roman"/>
        </w:rPr>
      </w:pPr>
      <w:ins w:author="Yurii Litvinov" w:date="2023-01-22T20:55:00" w:id="1991">
        <w:r>
          <w:rPr>
            <w:rFonts w:ascii="Times New Roman" w:hAnsi="Times New Roman"/>
          </w:rPr>
          <w:t>Паттерн «Цепочка ответственности».</w:t>
        </w:r>
      </w:ins>
    </w:p>
    <w:p w14:paraId="E00C0000">
      <w:pPr>
        <w:pStyle w:val="Style_1"/>
        <w:numPr>
          <w:ilvl w:val="0"/>
          <w:numId w:val="172"/>
        </w:numPr>
        <w:ind/>
        <w:jc w:val="both"/>
        <w:rPr>
          <w:ins w:author="Yurii Litvinov" w:date="2023-01-22T20:55:00" w:id="1992"/>
          <w:rFonts w:ascii="Times New Roman" w:hAnsi="Times New Roman"/>
        </w:rPr>
      </w:pPr>
      <w:ins w:author="Yurii Litvinov" w:date="2023-01-22T20:55:00" w:id="1993">
        <w:r>
          <w:rPr>
            <w:rFonts w:ascii="Times New Roman" w:hAnsi="Times New Roman"/>
          </w:rPr>
          <w:t>Паттерн «Наблюдатель».</w:t>
        </w:r>
      </w:ins>
    </w:p>
    <w:p w14:paraId="E10C0000">
      <w:pPr>
        <w:pStyle w:val="Style_1"/>
        <w:numPr>
          <w:ilvl w:val="0"/>
          <w:numId w:val="172"/>
        </w:numPr>
        <w:ind/>
        <w:jc w:val="both"/>
        <w:rPr>
          <w:ins w:author="Yurii Litvinov" w:date="2023-01-22T20:55:00" w:id="1994"/>
          <w:rFonts w:ascii="Times New Roman" w:hAnsi="Times New Roman"/>
        </w:rPr>
      </w:pPr>
      <w:ins w:author="Yurii Litvinov" w:date="2023-01-22T20:55:00" w:id="1995">
        <w:r>
          <w:rPr>
            <w:rFonts w:ascii="Times New Roman" w:hAnsi="Times New Roman"/>
          </w:rPr>
          <w:t>Паттерн «Состояние».</w:t>
        </w:r>
      </w:ins>
    </w:p>
    <w:p w14:paraId="E20C0000">
      <w:pPr>
        <w:pStyle w:val="Style_1"/>
        <w:numPr>
          <w:ilvl w:val="0"/>
          <w:numId w:val="172"/>
        </w:numPr>
        <w:ind/>
        <w:jc w:val="both"/>
        <w:rPr>
          <w:ins w:author="Yurii Litvinov" w:date="2023-01-22T20:55:00" w:id="1996"/>
          <w:rFonts w:ascii="Times New Roman" w:hAnsi="Times New Roman"/>
        </w:rPr>
      </w:pPr>
      <w:ins w:author="Yurii Litvinov" w:date="2023-01-22T20:55:00" w:id="1997">
        <w:r>
          <w:rPr>
            <w:rFonts w:ascii="Times New Roman" w:hAnsi="Times New Roman"/>
          </w:rPr>
          <w:t>Паттерн «Посетитель».</w:t>
        </w:r>
      </w:ins>
    </w:p>
    <w:p w14:paraId="E30C0000">
      <w:pPr>
        <w:pStyle w:val="Style_1"/>
        <w:numPr>
          <w:ilvl w:val="0"/>
          <w:numId w:val="172"/>
        </w:numPr>
        <w:ind/>
        <w:jc w:val="both"/>
        <w:rPr>
          <w:ins w:author="Yurii Litvinov" w:date="2023-01-22T20:55:00" w:id="1998"/>
          <w:rFonts w:ascii="Times New Roman" w:hAnsi="Times New Roman"/>
        </w:rPr>
      </w:pPr>
      <w:ins w:author="Yurii Litvinov" w:date="2023-01-22T20:55:00" w:id="1999">
        <w:r>
          <w:rPr>
            <w:rFonts w:ascii="Times New Roman" w:hAnsi="Times New Roman"/>
          </w:rPr>
          <w:t>Паттерн «Хранитель».</w:t>
        </w:r>
      </w:ins>
    </w:p>
    <w:p w14:paraId="E40C0000">
      <w:pPr>
        <w:ind w:right="-132"/>
        <w:rPr>
          <w:ins w:author="Yurii Litvinov" w:date="2023-01-22T20:55:00" w:id="2000"/>
          <w:rFonts w:ascii="Times New Roman" w:hAnsi="Times New Roman"/>
        </w:rPr>
      </w:pPr>
      <w:ins w:author="Yurii Litvinov" w:date="2023-01-22T20:55:00" w:id="2001">
        <w:r>
          <w:rPr>
            <w:rFonts w:ascii="Times New Roman" w:hAnsi="Times New Roman"/>
            <w:b w:val="1"/>
            <w:i w:val="1"/>
          </w:rPr>
          <w:t>Проверяемые компетенции</w:t>
        </w:r>
        <w:r>
          <w:rPr>
            <w:rFonts w:ascii="Times New Roman" w:hAnsi="Times New Roman"/>
            <w:b w:val="1"/>
          </w:rPr>
          <w:t>:</w:t>
        </w:r>
        <w:r>
          <w:rPr>
            <w:rFonts w:ascii="Times New Roman" w:hAnsi="Times New Roman"/>
          </w:rPr>
          <w:t xml:space="preserve"> ПКА-1, УКБ-3</w:t>
        </w:r>
      </w:ins>
    </w:p>
    <w:p w14:paraId="E50C0000">
      <w:pPr>
        <w:ind w:right="-132"/>
        <w:rPr>
          <w:ins w:author="Yurii Litvinov" w:date="2023-01-22T20:55:00" w:id="2002"/>
          <w:rFonts w:ascii="Times New Roman" w:hAnsi="Times New Roman"/>
        </w:rPr>
      </w:pPr>
      <w:ins w:author="Yurii Litvinov" w:date="2023-01-22T20:55:00" w:id="2003">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решения задачи оцениваются по шкале от 0 (нет решения или решение имеет существенные недостатки) до 1 (решение работоспособно, аккуратно реализовано)</w:t>
        </w:r>
        <w:r>
          <w:rPr>
            <w:rFonts w:ascii="Times New Roman" w:hAnsi="Times New Roman"/>
          </w:rPr>
          <w:t>.</w:t>
        </w:r>
      </w:ins>
    </w:p>
    <w:p w14:paraId="E60C0000">
      <w:pPr>
        <w:ind w:right="-132"/>
        <w:rPr>
          <w:ins w:author="Yurii Litvinov" w:date="2023-01-22T20:55:00" w:id="2004"/>
          <w:rFonts w:ascii="Times New Roman" w:hAnsi="Times New Roman"/>
        </w:rPr>
      </w:pPr>
    </w:p>
    <w:p w14:paraId="E70C0000">
      <w:pPr>
        <w:ind w:right="-132"/>
        <w:rPr>
          <w:ins w:author="Yurii Litvinov" w:date="2023-01-22T20:55:00" w:id="2005"/>
          <w:rFonts w:ascii="Times New Roman" w:hAnsi="Times New Roman"/>
          <w:b w:val="1"/>
          <w:i w:val="1"/>
        </w:rPr>
      </w:pPr>
      <w:ins w:author="Yurii Litvinov" w:date="2023-01-22T20:55:00" w:id="2006">
        <w:r>
          <w:rPr>
            <w:rFonts w:ascii="Times New Roman" w:hAnsi="Times New Roman"/>
            <w:b w:val="1"/>
            <w:i w:val="1"/>
          </w:rPr>
          <w:t>Примеры домашних заданий:</w:t>
        </w:r>
      </w:ins>
    </w:p>
    <w:p w14:paraId="E80C0000">
      <w:pPr>
        <w:ind/>
        <w:jc w:val="both"/>
        <w:rPr>
          <w:ins w:author="Yurii Litvinov" w:date="2023-01-22T20:55:00" w:id="2007"/>
          <w:rFonts w:ascii="Times New Roman" w:hAnsi="Times New Roman"/>
          <w:i w:val="1"/>
        </w:rPr>
      </w:pPr>
      <w:ins w:author="Yurii Litvinov" w:date="2023-01-22T20:55:00" w:id="2008">
        <w:r>
          <w:rPr>
            <w:rFonts w:ascii="Times New Roman" w:hAnsi="Times New Roman"/>
            <w:i w:val="1"/>
          </w:rPr>
          <w:t>Задача «Комплексные числа»</w:t>
        </w:r>
      </w:ins>
    </w:p>
    <w:p w14:paraId="E90C0000">
      <w:pPr>
        <w:ind/>
        <w:jc w:val="both"/>
        <w:rPr>
          <w:ins w:author="Yurii Litvinov" w:date="2023-01-22T20:55:00" w:id="2009"/>
          <w:rFonts w:ascii="Times New Roman" w:hAnsi="Times New Roman"/>
        </w:rPr>
      </w:pPr>
      <w:ins w:author="Yurii Litvinov" w:date="2023-01-22T20:55:00" w:id="2010">
        <w:r>
          <w:rPr>
            <w:rFonts w:ascii="Times New Roman" w:hAnsi="Times New Roman"/>
          </w:rPr>
          <w:t>Реализовать комплексные числа как объект. Должен поддерживать методы:</w:t>
        </w:r>
      </w:ins>
    </w:p>
    <w:p w14:paraId="EA0C0000">
      <w:pPr>
        <w:pStyle w:val="Style_1"/>
        <w:numPr>
          <w:ilvl w:val="0"/>
          <w:numId w:val="168"/>
        </w:numPr>
        <w:ind/>
        <w:jc w:val="both"/>
        <w:rPr>
          <w:ins w:author="Yurii Litvinov" w:date="2023-01-22T20:55:00" w:id="2011"/>
          <w:rFonts w:ascii="Times New Roman" w:hAnsi="Times New Roman"/>
        </w:rPr>
      </w:pPr>
      <w:ins w:author="Yurii Litvinov" w:date="2023-01-22T20:55:00" w:id="2012">
        <w:r>
          <w:rPr>
            <w:rFonts w:ascii="Times New Roman" w:hAnsi="Times New Roman"/>
          </w:rPr>
          <w:t>CompareTo</w:t>
        </w:r>
        <w:r>
          <w:rPr>
            <w:rFonts w:ascii="Times New Roman" w:hAnsi="Times New Roman"/>
          </w:rPr>
          <w:t>(</w:t>
        </w:r>
        <w:r>
          <w:rPr>
            <w:rFonts w:ascii="Times New Roman" w:hAnsi="Times New Roman"/>
          </w:rPr>
          <w:t>Complex</w:t>
        </w:r>
        <w:r>
          <w:rPr>
            <w:rFonts w:ascii="Times New Roman" w:hAnsi="Times New Roman"/>
          </w:rPr>
          <w:t>);</w:t>
        </w:r>
      </w:ins>
    </w:p>
    <w:p w14:paraId="EB0C0000">
      <w:pPr>
        <w:pStyle w:val="Style_1"/>
        <w:numPr>
          <w:ilvl w:val="0"/>
          <w:numId w:val="168"/>
        </w:numPr>
        <w:ind/>
        <w:jc w:val="both"/>
        <w:rPr>
          <w:ins w:author="Yurii Litvinov" w:date="2023-01-22T20:55:00" w:id="2013"/>
          <w:rFonts w:ascii="Times New Roman" w:hAnsi="Times New Roman"/>
        </w:rPr>
      </w:pPr>
      <w:ins w:author="Yurii Litvinov" w:date="2023-01-22T20:55:00" w:id="2014">
        <w:r>
          <w:rPr>
            <w:rFonts w:ascii="Times New Roman" w:hAnsi="Times New Roman"/>
          </w:rPr>
          <w:t>Add</w:t>
        </w:r>
        <w:r>
          <w:rPr>
            <w:rFonts w:ascii="Times New Roman" w:hAnsi="Times New Roman"/>
          </w:rPr>
          <w:t>;</w:t>
        </w:r>
      </w:ins>
    </w:p>
    <w:p w14:paraId="EC0C0000">
      <w:pPr>
        <w:pStyle w:val="Style_1"/>
        <w:numPr>
          <w:ilvl w:val="0"/>
          <w:numId w:val="168"/>
        </w:numPr>
        <w:ind/>
        <w:jc w:val="both"/>
        <w:rPr>
          <w:ins w:author="Yurii Litvinov" w:date="2023-01-22T20:55:00" w:id="2015"/>
          <w:rFonts w:ascii="Times New Roman" w:hAnsi="Times New Roman"/>
        </w:rPr>
      </w:pPr>
      <w:ins w:author="Yurii Litvinov" w:date="2023-01-22T20:55:00" w:id="2016">
        <w:r>
          <w:rPr>
            <w:rFonts w:ascii="Times New Roman" w:hAnsi="Times New Roman"/>
          </w:rPr>
          <w:t>Multiply</w:t>
        </w:r>
        <w:r>
          <w:rPr>
            <w:rFonts w:ascii="Times New Roman" w:hAnsi="Times New Roman"/>
          </w:rPr>
          <w:t>;</w:t>
        </w:r>
      </w:ins>
    </w:p>
    <w:p w14:paraId="ED0C0000">
      <w:pPr>
        <w:pStyle w:val="Style_1"/>
        <w:numPr>
          <w:ilvl w:val="0"/>
          <w:numId w:val="168"/>
        </w:numPr>
        <w:ind/>
        <w:jc w:val="both"/>
        <w:rPr>
          <w:ins w:author="Yurii Litvinov" w:date="2023-01-22T20:55:00" w:id="2017"/>
          <w:rFonts w:ascii="Times New Roman" w:hAnsi="Times New Roman"/>
        </w:rPr>
      </w:pPr>
      <w:ins w:author="Yurii Litvinov" w:date="2023-01-22T20:55:00" w:id="2018">
        <w:r>
          <w:rPr>
            <w:rFonts w:ascii="Times New Roman" w:hAnsi="Times New Roman"/>
          </w:rPr>
          <w:t>Print;</w:t>
        </w:r>
      </w:ins>
    </w:p>
    <w:p w14:paraId="EE0C0000">
      <w:pPr>
        <w:pStyle w:val="Style_1"/>
        <w:numPr>
          <w:ilvl w:val="0"/>
          <w:numId w:val="168"/>
        </w:numPr>
        <w:ind/>
        <w:jc w:val="both"/>
        <w:rPr>
          <w:ins w:author="Yurii Litvinov" w:date="2023-01-22T20:55:00" w:id="2019"/>
          <w:rFonts w:ascii="Times New Roman" w:hAnsi="Times New Roman"/>
        </w:rPr>
      </w:pPr>
      <w:ins w:author="Yurii Litvinov" w:date="2023-01-22T20:55:00" w:id="2020">
        <w:r>
          <w:rPr>
            <w:rFonts w:ascii="Times New Roman" w:hAnsi="Times New Roman"/>
          </w:rPr>
          <w:t>Если язык позволяет, перегрузить арифметические операторы.</w:t>
        </w:r>
      </w:ins>
    </w:p>
    <w:p w14:paraId="EF0C0000">
      <w:pPr>
        <w:ind w:right="-132"/>
        <w:rPr>
          <w:ins w:author="Yurii Litvinov" w:date="2023-01-22T20:55:00" w:id="2021"/>
          <w:rFonts w:ascii="Times New Roman" w:hAnsi="Times New Roman"/>
        </w:rPr>
      </w:pPr>
      <w:ins w:author="Yurii Litvinov" w:date="2023-01-22T20:55:00" w:id="2022">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ОПК-1,</w:t>
        </w:r>
        <w:r>
          <w:rPr>
            <w:rFonts w:ascii="Times New Roman" w:hAnsi="Times New Roman"/>
            <w:b w:val="1"/>
          </w:rPr>
          <w:t xml:space="preserve"> </w:t>
        </w:r>
        <w:r>
          <w:rPr>
            <w:rFonts w:ascii="Times New Roman" w:hAnsi="Times New Roman"/>
          </w:rPr>
          <w:t>ОПК-2, ОПК-3, ПКА-1, ПКП-4, ПКП-5, ПКП-6, ПКП-7, ПКП-8, УКБ-3</w:t>
        </w:r>
      </w:ins>
    </w:p>
    <w:p w14:paraId="F00C0000">
      <w:pPr>
        <w:ind/>
        <w:jc w:val="both"/>
        <w:rPr>
          <w:ins w:author="Yurii Litvinov" w:date="2023-01-22T20:55:00" w:id="2023"/>
          <w:rFonts w:ascii="Times New Roman" w:hAnsi="Times New Roman"/>
        </w:rPr>
      </w:pPr>
      <w:ins w:author="Yurii Litvinov" w:date="2023-01-22T20:55:00" w:id="2024">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решения задачи оцениваются по шкале от 0 (нет решения или решение имеет существенные недостатки) до 1 (решение работоспособно, аккуратно реализовано)</w:t>
        </w:r>
        <w:r>
          <w:rPr>
            <w:rFonts w:ascii="Times New Roman" w:hAnsi="Times New Roman"/>
          </w:rPr>
          <w:t>.</w:t>
        </w:r>
      </w:ins>
    </w:p>
    <w:p w14:paraId="F10C0000">
      <w:pPr>
        <w:ind/>
        <w:jc w:val="both"/>
        <w:rPr>
          <w:ins w:author="Yurii Litvinov" w:date="2023-01-22T20:55:00" w:id="2025"/>
          <w:rFonts w:ascii="Times New Roman" w:hAnsi="Times New Roman"/>
        </w:rPr>
      </w:pPr>
    </w:p>
    <w:p w14:paraId="F20C0000">
      <w:pPr>
        <w:ind/>
        <w:jc w:val="both"/>
        <w:rPr>
          <w:ins w:author="Yurii Litvinov" w:date="2023-01-22T20:55:00" w:id="2026"/>
          <w:rFonts w:ascii="Times New Roman" w:hAnsi="Times New Roman"/>
          <w:i w:val="1"/>
        </w:rPr>
      </w:pPr>
      <w:ins w:author="Yurii Litvinov" w:date="2023-01-22T20:55:00" w:id="2027">
        <w:r>
          <w:rPr>
            <w:rFonts w:ascii="Times New Roman" w:hAnsi="Times New Roman"/>
            <w:i w:val="1"/>
          </w:rPr>
          <w:t>Задача «Стек»</w:t>
        </w:r>
      </w:ins>
    </w:p>
    <w:p w14:paraId="F30C0000">
      <w:pPr>
        <w:ind/>
        <w:jc w:val="both"/>
        <w:rPr>
          <w:ins w:author="Yurii Litvinov" w:date="2023-01-22T20:55:00" w:id="2028"/>
          <w:rFonts w:ascii="Times New Roman" w:hAnsi="Times New Roman"/>
        </w:rPr>
      </w:pPr>
      <w:ins w:author="Yurii Litvinov" w:date="2023-01-22T20:55:00" w:id="2029">
        <w:r>
          <w:rPr>
            <w:rFonts w:ascii="Times New Roman" w:hAnsi="Times New Roman"/>
          </w:rPr>
          <w:t>Реализовать стек как объект. Хорошо продумать контракт. Должен поддерживать методы:</w:t>
        </w:r>
      </w:ins>
    </w:p>
    <w:p w14:paraId="F40C0000">
      <w:pPr>
        <w:pStyle w:val="Style_1"/>
        <w:numPr>
          <w:ilvl w:val="0"/>
          <w:numId w:val="169"/>
        </w:numPr>
        <w:ind w:right="-132"/>
        <w:rPr>
          <w:ins w:author="Yurii Litvinov" w:date="2023-01-22T20:55:00" w:id="2030"/>
          <w:rFonts w:ascii="Times New Roman" w:hAnsi="Times New Roman"/>
        </w:rPr>
      </w:pPr>
      <w:ins w:author="Yurii Litvinov" w:date="2023-01-22T20:55:00" w:id="2031">
        <w:r>
          <w:rPr>
            <w:rFonts w:ascii="Times New Roman" w:hAnsi="Times New Roman"/>
          </w:rPr>
          <w:t>Push</w:t>
        </w:r>
        <w:r>
          <w:rPr>
            <w:rFonts w:ascii="Times New Roman" w:hAnsi="Times New Roman"/>
          </w:rPr>
          <w:t>;</w:t>
        </w:r>
      </w:ins>
    </w:p>
    <w:p w14:paraId="F50C0000">
      <w:pPr>
        <w:pStyle w:val="Style_1"/>
        <w:numPr>
          <w:ilvl w:val="0"/>
          <w:numId w:val="169"/>
        </w:numPr>
        <w:ind w:right="-132"/>
        <w:rPr>
          <w:ins w:author="Yurii Litvinov" w:date="2023-01-22T20:55:00" w:id="2032"/>
          <w:rFonts w:ascii="Times New Roman" w:hAnsi="Times New Roman"/>
        </w:rPr>
      </w:pPr>
      <w:ins w:author="Yurii Litvinov" w:date="2023-01-22T20:55:00" w:id="2033">
        <w:r>
          <w:rPr>
            <w:rFonts w:ascii="Times New Roman" w:hAnsi="Times New Roman"/>
          </w:rPr>
          <w:t>Pop</w:t>
        </w:r>
        <w:r>
          <w:rPr>
            <w:rFonts w:ascii="Times New Roman" w:hAnsi="Times New Roman"/>
          </w:rPr>
          <w:t>;</w:t>
        </w:r>
      </w:ins>
    </w:p>
    <w:p w14:paraId="F60C0000">
      <w:pPr>
        <w:pStyle w:val="Style_1"/>
        <w:numPr>
          <w:ilvl w:val="0"/>
          <w:numId w:val="169"/>
        </w:numPr>
        <w:ind w:right="-132"/>
        <w:rPr>
          <w:ins w:author="Yurii Litvinov" w:date="2023-01-22T20:55:00" w:id="2034"/>
          <w:rFonts w:ascii="Times New Roman" w:hAnsi="Times New Roman"/>
        </w:rPr>
      </w:pPr>
      <w:ins w:author="Yurii Litvinov" w:date="2023-01-22T20:55:00" w:id="2035">
        <w:r>
          <w:rPr>
            <w:rFonts w:ascii="Times New Roman" w:hAnsi="Times New Roman"/>
          </w:rPr>
          <w:t>Peek;</w:t>
        </w:r>
      </w:ins>
    </w:p>
    <w:p w14:paraId="F70C0000">
      <w:pPr>
        <w:pStyle w:val="Style_1"/>
        <w:numPr>
          <w:ilvl w:val="0"/>
          <w:numId w:val="169"/>
        </w:numPr>
        <w:ind w:right="-132"/>
        <w:rPr>
          <w:ins w:author="Yurii Litvinov" w:date="2023-01-22T20:55:00" w:id="2036"/>
          <w:rFonts w:ascii="Times New Roman" w:hAnsi="Times New Roman"/>
        </w:rPr>
      </w:pPr>
      <w:ins w:author="Yurii Litvinov" w:date="2023-01-22T20:55:00" w:id="2037">
        <w:r>
          <w:rPr>
            <w:rFonts w:ascii="Times New Roman" w:hAnsi="Times New Roman"/>
          </w:rPr>
          <w:t>Clone;</w:t>
        </w:r>
      </w:ins>
    </w:p>
    <w:p w14:paraId="F80C0000">
      <w:pPr>
        <w:pStyle w:val="Style_1"/>
        <w:numPr>
          <w:ilvl w:val="0"/>
          <w:numId w:val="169"/>
        </w:numPr>
        <w:ind w:right="-132"/>
        <w:rPr>
          <w:ins w:author="Yurii Litvinov" w:date="2023-01-22T20:55:00" w:id="2038"/>
          <w:rFonts w:ascii="Times New Roman" w:hAnsi="Times New Roman"/>
        </w:rPr>
      </w:pPr>
      <w:ins w:author="Yurii Litvinov" w:date="2023-01-22T20:55:00" w:id="2039">
        <w:r>
          <w:rPr>
            <w:rFonts w:ascii="Times New Roman" w:hAnsi="Times New Roman"/>
          </w:rPr>
          <w:t>Length;</w:t>
        </w:r>
      </w:ins>
    </w:p>
    <w:p w14:paraId="F90C0000">
      <w:pPr>
        <w:pStyle w:val="Style_1"/>
        <w:numPr>
          <w:ilvl w:val="0"/>
          <w:numId w:val="169"/>
        </w:numPr>
        <w:ind w:right="-132"/>
        <w:rPr>
          <w:ins w:author="Yurii Litvinov" w:date="2023-01-22T20:55:00" w:id="2040"/>
          <w:rFonts w:ascii="Times New Roman" w:hAnsi="Times New Roman"/>
        </w:rPr>
      </w:pPr>
      <w:ins w:author="Yurii Litvinov" w:date="2023-01-22T20:55:00" w:id="2041">
        <w:r>
          <w:rPr>
            <w:rFonts w:ascii="Times New Roman" w:hAnsi="Times New Roman"/>
          </w:rPr>
          <w:t>CompareTo</w:t>
        </w:r>
        <w:r>
          <w:rPr>
            <w:rFonts w:ascii="Times New Roman" w:hAnsi="Times New Roman"/>
          </w:rPr>
          <w:t>(</w:t>
        </w:r>
        <w:r>
          <w:rPr>
            <w:rFonts w:ascii="Times New Roman" w:hAnsi="Times New Roman"/>
          </w:rPr>
          <w:t xml:space="preserve">Stack) — </w:t>
        </w:r>
        <w:r>
          <w:rPr>
            <w:rFonts w:ascii="Times New Roman" w:hAnsi="Times New Roman"/>
          </w:rPr>
          <w:t>равны</w:t>
        </w:r>
        <w:r>
          <w:rPr>
            <w:rFonts w:ascii="Times New Roman" w:hAnsi="Times New Roman"/>
          </w:rPr>
          <w:t xml:space="preserve"> </w:t>
        </w:r>
        <w:r>
          <w:rPr>
            <w:rFonts w:ascii="Times New Roman" w:hAnsi="Times New Roman"/>
          </w:rPr>
          <w:t>или</w:t>
        </w:r>
        <w:r>
          <w:rPr>
            <w:rFonts w:ascii="Times New Roman" w:hAnsi="Times New Roman"/>
          </w:rPr>
          <w:t xml:space="preserve"> </w:t>
        </w:r>
        <w:r>
          <w:rPr>
            <w:rFonts w:ascii="Times New Roman" w:hAnsi="Times New Roman"/>
          </w:rPr>
          <w:t>нет</w:t>
        </w:r>
        <w:r>
          <w:rPr>
            <w:rFonts w:ascii="Times New Roman" w:hAnsi="Times New Roman"/>
          </w:rPr>
          <w:t>;</w:t>
        </w:r>
      </w:ins>
    </w:p>
    <w:p w14:paraId="FA0C0000">
      <w:pPr>
        <w:pStyle w:val="Style_1"/>
        <w:numPr>
          <w:ilvl w:val="0"/>
          <w:numId w:val="169"/>
        </w:numPr>
        <w:ind w:right="-132"/>
        <w:rPr>
          <w:ins w:author="Yurii Litvinov" w:date="2023-01-22T20:55:00" w:id="2042"/>
          <w:rFonts w:ascii="Times New Roman" w:hAnsi="Times New Roman"/>
        </w:rPr>
      </w:pPr>
      <w:ins w:author="Yurii Litvinov" w:date="2023-01-22T20:55:00" w:id="2043">
        <w:r>
          <w:rPr>
            <w:rFonts w:ascii="Times New Roman" w:hAnsi="Times New Roman"/>
          </w:rPr>
          <w:t>Если язык позволяет, перегрузить арифметические операторы.</w:t>
        </w:r>
      </w:ins>
    </w:p>
    <w:p w14:paraId="FB0C0000">
      <w:pPr>
        <w:ind w:right="-132"/>
        <w:rPr>
          <w:ins w:author="Yurii Litvinov" w:date="2023-01-22T20:55:00" w:id="2044"/>
          <w:rFonts w:ascii="Times New Roman" w:hAnsi="Times New Roman"/>
        </w:rPr>
      </w:pPr>
      <w:ins w:author="Yurii Litvinov" w:date="2023-01-22T20:55:00" w:id="2045">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ОПК-1,</w:t>
        </w:r>
        <w:r>
          <w:rPr>
            <w:rFonts w:ascii="Times New Roman" w:hAnsi="Times New Roman"/>
            <w:b w:val="1"/>
          </w:rPr>
          <w:t xml:space="preserve"> </w:t>
        </w:r>
        <w:r>
          <w:rPr>
            <w:rFonts w:ascii="Times New Roman" w:hAnsi="Times New Roman"/>
          </w:rPr>
          <w:t>ОПК-2, ОПК-3, ПКА-1, ПКП-4, ПКП-5, ПКП-6, ПКП-7, ПКП-8, УКБ-3</w:t>
        </w:r>
      </w:ins>
    </w:p>
    <w:p w14:paraId="FC0C0000">
      <w:pPr>
        <w:ind/>
        <w:jc w:val="both"/>
        <w:rPr>
          <w:ins w:author="Yurii Litvinov" w:date="2023-01-22T20:55:00" w:id="2046"/>
          <w:rFonts w:ascii="Times New Roman" w:hAnsi="Times New Roman"/>
          <w:b w:val="1"/>
        </w:rPr>
      </w:pPr>
      <w:ins w:author="Yurii Litvinov" w:date="2023-01-22T20:55:00" w:id="2047">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решения задачи оцениваются по шкале от 0 (нет решения или решение имеет существенные недостатки) до 10 (решение работоспособно, аккуратно реализовано)</w:t>
        </w:r>
        <w:r>
          <w:rPr>
            <w:rFonts w:ascii="Times New Roman" w:hAnsi="Times New Roman"/>
          </w:rPr>
          <w:t>.</w:t>
        </w:r>
      </w:ins>
    </w:p>
    <w:p w14:paraId="FD0C0000">
      <w:pPr>
        <w:ind/>
        <w:jc w:val="both"/>
        <w:rPr>
          <w:ins w:author="Yurii Litvinov" w:date="2023-01-22T20:55:00" w:id="2048"/>
          <w:rFonts w:ascii="Times New Roman" w:hAnsi="Times New Roman"/>
          <w:b w:val="1"/>
        </w:rPr>
      </w:pPr>
    </w:p>
    <w:p w14:paraId="FE0C0000">
      <w:pPr>
        <w:ind/>
        <w:jc w:val="both"/>
        <w:rPr>
          <w:ins w:author="Yurii Litvinov" w:date="2023-01-22T20:55:00" w:id="2049"/>
          <w:rFonts w:ascii="Times New Roman" w:hAnsi="Times New Roman"/>
          <w:i w:val="1"/>
        </w:rPr>
      </w:pPr>
      <w:ins w:author="Yurii Litvinov" w:date="2023-01-22T20:55:00" w:id="2050">
        <w:r>
          <w:rPr>
            <w:rFonts w:ascii="Times New Roman" w:hAnsi="Times New Roman"/>
            <w:i w:val="1"/>
          </w:rPr>
          <w:t>Задача «Компьютерная сеть»</w:t>
        </w:r>
      </w:ins>
    </w:p>
    <w:p w14:paraId="FF0C0000">
      <w:pPr>
        <w:ind/>
        <w:jc w:val="both"/>
        <w:rPr>
          <w:ins w:author="Yurii Litvinov" w:date="2023-01-22T20:55:00" w:id="2051"/>
          <w:rFonts w:ascii="Times New Roman" w:hAnsi="Times New Roman"/>
        </w:rPr>
      </w:pPr>
      <w:ins w:author="Yurii Litvinov" w:date="2023-01-22T20:55:00" w:id="2052">
        <w:r>
          <w:rPr>
            <w:rFonts w:ascii="Times New Roman" w:hAnsi="Times New Roman"/>
          </w:rPr>
          <w:t>Реализовать в объектах симулятор распространения вирусов в компьютерной сети.</w:t>
        </w:r>
      </w:ins>
    </w:p>
    <w:p w14:paraId="000D0000">
      <w:pPr>
        <w:pStyle w:val="Style_1"/>
        <w:numPr>
          <w:ilvl w:val="0"/>
          <w:numId w:val="170"/>
        </w:numPr>
        <w:ind/>
        <w:jc w:val="both"/>
        <w:rPr>
          <w:ins w:author="Yurii Litvinov" w:date="2023-01-22T20:55:00" w:id="2053"/>
          <w:rFonts w:ascii="Times New Roman" w:hAnsi="Times New Roman"/>
        </w:rPr>
      </w:pPr>
      <w:ins w:author="Yurii Litvinov" w:date="2023-01-22T20:55:00" w:id="2054">
        <w:r>
          <w:rPr>
            <w:rFonts w:ascii="Times New Roman" w:hAnsi="Times New Roman"/>
          </w:rPr>
          <w:t>Есть компьютеры, есть N типов операционных систем, каждый компьютер имеет L</w:t>
        </w:r>
        <w:r>
          <w:rPr>
            <w:rFonts w:ascii="Times New Roman" w:hAnsi="Times New Roman"/>
            <w:vertAlign w:val="subscript"/>
          </w:rPr>
          <w:t>i</w:t>
        </w:r>
        <w:r>
          <w:rPr>
            <w:rFonts w:ascii="Times New Roman" w:hAnsi="Times New Roman"/>
          </w:rPr>
          <w:t xml:space="preserve"> уровень защиты от вируса;</w:t>
        </w:r>
      </w:ins>
    </w:p>
    <w:p w14:paraId="010D0000">
      <w:pPr>
        <w:pStyle w:val="Style_1"/>
        <w:numPr>
          <w:ilvl w:val="0"/>
          <w:numId w:val="170"/>
        </w:numPr>
        <w:ind/>
        <w:jc w:val="both"/>
        <w:rPr>
          <w:ins w:author="Yurii Litvinov" w:date="2023-01-22T20:55:00" w:id="2055"/>
          <w:rFonts w:ascii="Times New Roman" w:hAnsi="Times New Roman"/>
        </w:rPr>
      </w:pPr>
      <w:ins w:author="Yurii Litvinov" w:date="2023-01-22T20:55:00" w:id="2056">
        <w:r>
          <w:rPr>
            <w:rFonts w:ascii="Times New Roman" w:hAnsi="Times New Roman"/>
          </w:rPr>
          <w:t>Компьютеры соединены с другими компьютерами сетью;</w:t>
        </w:r>
      </w:ins>
    </w:p>
    <w:p w14:paraId="020D0000">
      <w:pPr>
        <w:pStyle w:val="Style_1"/>
        <w:numPr>
          <w:ilvl w:val="0"/>
          <w:numId w:val="170"/>
        </w:numPr>
        <w:ind/>
        <w:jc w:val="both"/>
        <w:rPr>
          <w:ins w:author="Yurii Litvinov" w:date="2023-01-22T20:55:00" w:id="2057"/>
          <w:rFonts w:ascii="Times New Roman" w:hAnsi="Times New Roman"/>
        </w:rPr>
      </w:pPr>
      <w:ins w:author="Yurii Litvinov" w:date="2023-01-22T20:55:00" w:id="2058">
        <w:r>
          <w:rPr>
            <w:rFonts w:ascii="Times New Roman" w:hAnsi="Times New Roman"/>
          </w:rPr>
          <w:t>Каждый вирус может существовать на N-ом типе операционной системы, имеет уровень атаки K;</w:t>
        </w:r>
      </w:ins>
    </w:p>
    <w:p w14:paraId="030D0000">
      <w:pPr>
        <w:pStyle w:val="Style_1"/>
        <w:numPr>
          <w:ilvl w:val="0"/>
          <w:numId w:val="170"/>
        </w:numPr>
        <w:ind/>
        <w:jc w:val="both"/>
        <w:rPr>
          <w:ins w:author="Yurii Litvinov" w:date="2023-01-22T20:55:00" w:id="2059"/>
          <w:rFonts w:ascii="Times New Roman" w:hAnsi="Times New Roman"/>
        </w:rPr>
      </w:pPr>
      <w:ins w:author="Yurii Litvinov" w:date="2023-01-22T20:55:00" w:id="2060">
        <w:r>
          <w:rPr>
            <w:rFonts w:ascii="Times New Roman" w:hAnsi="Times New Roman"/>
          </w:rPr>
          <w:t>Если компьютеры соединены и уровень атаки вируса выше уровня защиты компьютера, то компьютер заражается;</w:t>
        </w:r>
      </w:ins>
    </w:p>
    <w:p w14:paraId="040D0000">
      <w:pPr>
        <w:pStyle w:val="Style_1"/>
        <w:numPr>
          <w:ilvl w:val="0"/>
          <w:numId w:val="170"/>
        </w:numPr>
        <w:ind/>
        <w:jc w:val="both"/>
        <w:rPr>
          <w:ins w:author="Yurii Litvinov" w:date="2023-01-22T20:55:00" w:id="2061"/>
          <w:rFonts w:ascii="Times New Roman" w:hAnsi="Times New Roman"/>
        </w:rPr>
      </w:pPr>
      <w:ins w:author="Yurii Litvinov" w:date="2023-01-22T20:55:00" w:id="2062">
        <w:r>
          <w:rPr>
            <w:rFonts w:ascii="Times New Roman" w:hAnsi="Times New Roman"/>
          </w:rPr>
          <w:t>Вирусы «ходят» последовательно, по кругу. За ход вирус может заразить только один из компьютеров, соединенных непосредственно с уже зараженным. Либо затереть все остальные заражения на одном зараженном компьютере;</w:t>
        </w:r>
      </w:ins>
    </w:p>
    <w:p w14:paraId="050D0000">
      <w:pPr>
        <w:pStyle w:val="Style_1"/>
        <w:numPr>
          <w:ilvl w:val="0"/>
          <w:numId w:val="170"/>
        </w:numPr>
        <w:ind/>
        <w:jc w:val="both"/>
        <w:rPr>
          <w:ins w:author="Yurii Litvinov" w:date="2023-01-22T20:55:00" w:id="2063"/>
          <w:rFonts w:ascii="Times New Roman" w:hAnsi="Times New Roman"/>
        </w:rPr>
      </w:pPr>
      <w:ins w:author="Yurii Litvinov" w:date="2023-01-22T20:55:00" w:id="2064">
        <w:r>
          <w:rPr>
            <w:rFonts w:ascii="Times New Roman" w:hAnsi="Times New Roman"/>
          </w:rPr>
          <w:t>После заражения вирус может включать или выключать подконтрольные компьютеры по желанию в течении своего хода;</w:t>
        </w:r>
      </w:ins>
    </w:p>
    <w:p w14:paraId="060D0000">
      <w:pPr>
        <w:pStyle w:val="Style_1"/>
        <w:numPr>
          <w:ilvl w:val="0"/>
          <w:numId w:val="170"/>
        </w:numPr>
        <w:ind/>
        <w:jc w:val="both"/>
        <w:rPr>
          <w:ins w:author="Yurii Litvinov" w:date="2023-01-22T20:55:00" w:id="2065"/>
          <w:rFonts w:ascii="Times New Roman" w:hAnsi="Times New Roman"/>
        </w:rPr>
      </w:pPr>
      <w:ins w:author="Yurii Litvinov" w:date="2023-01-22T20:55:00" w:id="2066">
        <w:r>
          <w:rPr>
            <w:rFonts w:ascii="Times New Roman" w:hAnsi="Times New Roman"/>
          </w:rPr>
          <w:t>Просимулировать</w:t>
        </w:r>
        <w:r>
          <w:rPr>
            <w:rFonts w:ascii="Times New Roman" w:hAnsi="Times New Roman"/>
          </w:rPr>
          <w:t xml:space="preserve"> развитие ситуации и выявить, какие компьютеры вирус, стартуя из данного узла, может выключить на момент хода X. Так же, вывести все «пограничные» компьютеры.</w:t>
        </w:r>
      </w:ins>
    </w:p>
    <w:p w14:paraId="070D0000">
      <w:pPr>
        <w:ind w:right="-132"/>
        <w:rPr>
          <w:ins w:author="Yurii Litvinov" w:date="2023-01-22T20:55:00" w:id="2067"/>
          <w:rFonts w:ascii="Times New Roman" w:hAnsi="Times New Roman"/>
        </w:rPr>
      </w:pPr>
      <w:ins w:author="Yurii Litvinov" w:date="2023-01-22T20:55:00" w:id="2068">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ОПК-1,</w:t>
        </w:r>
        <w:r>
          <w:rPr>
            <w:rFonts w:ascii="Times New Roman" w:hAnsi="Times New Roman"/>
            <w:b w:val="1"/>
          </w:rPr>
          <w:t xml:space="preserve"> </w:t>
        </w:r>
        <w:r>
          <w:rPr>
            <w:rFonts w:ascii="Times New Roman" w:hAnsi="Times New Roman"/>
          </w:rPr>
          <w:t>ОПК-2, ОПК-3, ПКА-1, ПКП-4, ПКП-5, ПКП-6, ПКП-7, ПКП-8, УКБ-3</w:t>
        </w:r>
      </w:ins>
    </w:p>
    <w:p w14:paraId="080D0000">
      <w:pPr>
        <w:ind/>
        <w:jc w:val="both"/>
        <w:rPr>
          <w:ins w:author="Yurii Litvinov" w:date="2023-01-22T20:55:00" w:id="2069"/>
          <w:rFonts w:ascii="Times New Roman" w:hAnsi="Times New Roman"/>
        </w:rPr>
      </w:pPr>
      <w:ins w:author="Yurii Litvinov" w:date="2023-01-22T20:55:00" w:id="2070">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решения задачи оцениваются по шкале от 0 (нет решения или решение имеет существенные недостатки) до 10 (решение работоспособно, аккуратно реализовано)</w:t>
        </w:r>
        <w:r>
          <w:rPr>
            <w:rFonts w:ascii="Times New Roman" w:hAnsi="Times New Roman"/>
          </w:rPr>
          <w:t>.</w:t>
        </w:r>
      </w:ins>
    </w:p>
    <w:p w14:paraId="090D0000">
      <w:pPr>
        <w:ind/>
        <w:jc w:val="both"/>
        <w:rPr>
          <w:ins w:author="Yurii Litvinov" w:date="2023-01-22T20:55:00" w:id="2071"/>
          <w:rFonts w:ascii="Times New Roman" w:hAnsi="Times New Roman"/>
        </w:rPr>
      </w:pPr>
    </w:p>
    <w:p w14:paraId="0A0D0000">
      <w:pPr>
        <w:ind/>
        <w:jc w:val="both"/>
        <w:rPr>
          <w:ins w:author="Yurii Litvinov" w:date="2023-01-22T20:55:00" w:id="2072"/>
          <w:rFonts w:ascii="Times New Roman" w:hAnsi="Times New Roman"/>
          <w:i w:val="1"/>
        </w:rPr>
      </w:pPr>
      <w:ins w:author="Yurii Litvinov" w:date="2023-01-22T20:55:00" w:id="2073">
        <w:r>
          <w:rPr>
            <w:rFonts w:ascii="Times New Roman" w:hAnsi="Times New Roman"/>
            <w:i w:val="1"/>
          </w:rPr>
          <w:t>Задача «Кинотеатр»</w:t>
        </w:r>
      </w:ins>
    </w:p>
    <w:p w14:paraId="0B0D0000">
      <w:pPr>
        <w:ind/>
        <w:jc w:val="both"/>
        <w:rPr>
          <w:ins w:author="Yurii Litvinov" w:date="2023-01-22T20:55:00" w:id="2074"/>
          <w:rFonts w:ascii="Times New Roman" w:hAnsi="Times New Roman"/>
        </w:rPr>
      </w:pPr>
      <w:ins w:author="Yurii Litvinov" w:date="2023-01-22T20:55:00" w:id="2075">
        <w:r>
          <w:rPr>
            <w:rFonts w:ascii="Times New Roman" w:hAnsi="Times New Roman"/>
          </w:rPr>
          <w:t>Реализовать симулятор сервиса по продаже билетов в кинотеатре. Кинотеатр — это поле N * M. Есть L зон, непересекающихся, каждая со своей ценой. Зона — последовательный набор рядов.</w:t>
        </w:r>
      </w:ins>
    </w:p>
    <w:p w14:paraId="0C0D0000">
      <w:pPr>
        <w:ind/>
        <w:jc w:val="both"/>
        <w:rPr>
          <w:ins w:author="Yurii Litvinov" w:date="2023-01-22T20:55:00" w:id="2076"/>
          <w:rFonts w:ascii="Times New Roman" w:hAnsi="Times New Roman"/>
        </w:rPr>
      </w:pPr>
      <w:ins w:author="Yurii Litvinov" w:date="2023-01-22T20:55:00" w:id="2077">
        <w:r>
          <w:rPr>
            <w:rFonts w:ascii="Times New Roman" w:hAnsi="Times New Roman"/>
          </w:rPr>
          <w:t>Запросы:</w:t>
        </w:r>
      </w:ins>
    </w:p>
    <w:p w14:paraId="0D0D0000">
      <w:pPr>
        <w:pStyle w:val="Style_1"/>
        <w:numPr>
          <w:ilvl w:val="0"/>
          <w:numId w:val="171"/>
        </w:numPr>
        <w:ind/>
        <w:jc w:val="both"/>
        <w:rPr>
          <w:ins w:author="Yurii Litvinov" w:date="2023-01-22T20:55:00" w:id="2078"/>
          <w:rFonts w:ascii="Times New Roman" w:hAnsi="Times New Roman"/>
        </w:rPr>
      </w:pPr>
      <w:ins w:author="Yurii Litvinov" w:date="2023-01-22T20:55:00" w:id="2079">
        <w:r>
          <w:rPr>
            <w:rFonts w:ascii="Times New Roman" w:hAnsi="Times New Roman"/>
          </w:rPr>
          <w:t>Купить X мест, в линию или прямоугольник, бронь идет на группу с названием C;</w:t>
        </w:r>
      </w:ins>
    </w:p>
    <w:p w14:paraId="0E0D0000">
      <w:pPr>
        <w:pStyle w:val="Style_1"/>
        <w:numPr>
          <w:ilvl w:val="0"/>
          <w:numId w:val="171"/>
        </w:numPr>
        <w:ind/>
        <w:jc w:val="both"/>
        <w:rPr>
          <w:ins w:author="Yurii Litvinov" w:date="2023-01-22T20:55:00" w:id="2080"/>
          <w:rFonts w:ascii="Times New Roman" w:hAnsi="Times New Roman"/>
        </w:rPr>
      </w:pPr>
      <w:ins w:author="Yurii Litvinov" w:date="2023-01-22T20:55:00" w:id="2081">
        <w:r>
          <w:rPr>
            <w:rFonts w:ascii="Times New Roman" w:hAnsi="Times New Roman"/>
          </w:rPr>
          <w:t>Купить X мест, чем ближе — тем лучше, но важно сесть вместе;</w:t>
        </w:r>
      </w:ins>
    </w:p>
    <w:p w14:paraId="0F0D0000">
      <w:pPr>
        <w:pStyle w:val="Style_1"/>
        <w:numPr>
          <w:ilvl w:val="0"/>
          <w:numId w:val="171"/>
        </w:numPr>
        <w:ind/>
        <w:jc w:val="both"/>
        <w:rPr>
          <w:ins w:author="Yurii Litvinov" w:date="2023-01-22T20:55:00" w:id="2082"/>
          <w:rFonts w:ascii="Times New Roman" w:hAnsi="Times New Roman"/>
        </w:rPr>
      </w:pPr>
      <w:ins w:author="Yurii Litvinov" w:date="2023-01-22T20:55:00" w:id="2083">
        <w:r>
          <w:rPr>
            <w:rFonts w:ascii="Times New Roman" w:hAnsi="Times New Roman"/>
          </w:rPr>
          <w:t>Купить одно место;</w:t>
        </w:r>
      </w:ins>
    </w:p>
    <w:p w14:paraId="100D0000">
      <w:pPr>
        <w:pStyle w:val="Style_1"/>
        <w:numPr>
          <w:ilvl w:val="0"/>
          <w:numId w:val="171"/>
        </w:numPr>
        <w:ind/>
        <w:jc w:val="both"/>
        <w:rPr>
          <w:ins w:author="Yurii Litvinov" w:date="2023-01-22T20:55:00" w:id="2084"/>
          <w:rFonts w:ascii="Times New Roman" w:hAnsi="Times New Roman"/>
        </w:rPr>
      </w:pPr>
      <w:ins w:author="Yurii Litvinov" w:date="2023-01-22T20:55:00" w:id="2085">
        <w:r>
          <w:rPr>
            <w:rFonts w:ascii="Times New Roman" w:hAnsi="Times New Roman"/>
          </w:rPr>
          <w:t>Снять бронь, взятую группой с названием C;</w:t>
        </w:r>
      </w:ins>
    </w:p>
    <w:p w14:paraId="110D0000">
      <w:pPr>
        <w:pStyle w:val="Style_1"/>
        <w:numPr>
          <w:ilvl w:val="0"/>
          <w:numId w:val="171"/>
        </w:numPr>
        <w:ind/>
        <w:jc w:val="both"/>
        <w:rPr>
          <w:ins w:author="Yurii Litvinov" w:date="2023-01-22T20:55:00" w:id="2086"/>
          <w:rFonts w:ascii="Times New Roman" w:hAnsi="Times New Roman"/>
        </w:rPr>
      </w:pPr>
      <w:ins w:author="Yurii Litvinov" w:date="2023-01-22T20:55:00" w:id="2087">
        <w:r>
          <w:rPr>
            <w:rFonts w:ascii="Times New Roman" w:hAnsi="Times New Roman"/>
          </w:rPr>
          <w:t>Напечатать, инициализировать, обнулить зал;</w:t>
        </w:r>
      </w:ins>
    </w:p>
    <w:p w14:paraId="120D0000">
      <w:pPr>
        <w:pStyle w:val="Style_1"/>
        <w:numPr>
          <w:ilvl w:val="0"/>
          <w:numId w:val="171"/>
        </w:numPr>
        <w:ind/>
        <w:jc w:val="both"/>
        <w:rPr>
          <w:ins w:author="Yurii Litvinov" w:date="2023-01-22T20:55:00" w:id="2088"/>
          <w:rFonts w:ascii="Times New Roman" w:hAnsi="Times New Roman"/>
        </w:rPr>
      </w:pPr>
      <w:ins w:author="Yurii Litvinov" w:date="2023-01-22T20:55:00" w:id="2089">
        <w:r>
          <w:rPr>
            <w:rFonts w:ascii="Times New Roman" w:hAnsi="Times New Roman"/>
          </w:rPr>
          <w:t>Подсчитать прибыль;</w:t>
        </w:r>
      </w:ins>
    </w:p>
    <w:p w14:paraId="130D0000">
      <w:pPr>
        <w:ind/>
        <w:jc w:val="both"/>
        <w:rPr>
          <w:ins w:author="Yurii Litvinov" w:date="2023-01-22T20:55:00" w:id="2090"/>
          <w:rFonts w:ascii="Times New Roman" w:hAnsi="Times New Roman"/>
        </w:rPr>
      </w:pPr>
      <w:ins w:author="Yurii Litvinov" w:date="2023-01-22T20:55:00" w:id="2091">
        <w:r>
          <w:rPr>
            <w:rFonts w:ascii="Times New Roman" w:hAnsi="Times New Roman"/>
          </w:rPr>
          <w:t>Посчитать некоторую программу, поданную на вход.</w:t>
        </w:r>
      </w:ins>
    </w:p>
    <w:p w14:paraId="140D0000">
      <w:pPr>
        <w:ind w:right="-132"/>
        <w:rPr>
          <w:ins w:author="Yurii Litvinov" w:date="2023-01-22T20:55:00" w:id="2092"/>
          <w:rFonts w:ascii="Times New Roman" w:hAnsi="Times New Roman"/>
        </w:rPr>
      </w:pPr>
      <w:ins w:author="Yurii Litvinov" w:date="2023-01-22T20:55:00" w:id="2093">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ОПК-1,</w:t>
        </w:r>
        <w:r>
          <w:rPr>
            <w:rFonts w:ascii="Times New Roman" w:hAnsi="Times New Roman"/>
            <w:b w:val="1"/>
          </w:rPr>
          <w:t xml:space="preserve"> </w:t>
        </w:r>
        <w:r>
          <w:rPr>
            <w:rFonts w:ascii="Times New Roman" w:hAnsi="Times New Roman"/>
          </w:rPr>
          <w:t>ОПК-2, ОПК-3, ПКА-1, ПКП-4, ПКП-5, ПКП-6, ПКП-7, ПКП-8, УКБ-3</w:t>
        </w:r>
      </w:ins>
    </w:p>
    <w:p w14:paraId="150D0000">
      <w:pPr>
        <w:ind/>
        <w:jc w:val="both"/>
        <w:rPr>
          <w:ins w:author="Yurii Litvinov" w:date="2023-01-22T20:55:00" w:id="2094"/>
          <w:rFonts w:ascii="Times New Roman" w:hAnsi="Times New Roman"/>
        </w:rPr>
      </w:pPr>
      <w:ins w:author="Yurii Litvinov" w:date="2023-01-22T20:55:00" w:id="2095">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решения задачи оцениваются по шкале от 0 (нет решения или решение имеет существенные недостатки) до 10 (решение работоспособно, аккуратно реализовано)</w:t>
        </w:r>
        <w:r>
          <w:rPr>
            <w:rFonts w:ascii="Times New Roman" w:hAnsi="Times New Roman"/>
          </w:rPr>
          <w:t>.</w:t>
        </w:r>
      </w:ins>
    </w:p>
    <w:p w14:paraId="160D0000">
      <w:pPr>
        <w:ind w:right="-132"/>
        <w:rPr>
          <w:ins w:author="Yurii Litvinov" w:date="2023-01-22T20:55:00" w:id="2096"/>
          <w:rFonts w:ascii="Times New Roman" w:hAnsi="Times New Roman"/>
          <w:b w:val="1"/>
          <w:i w:val="1"/>
        </w:rPr>
      </w:pPr>
    </w:p>
    <w:p w14:paraId="170D0000">
      <w:pPr>
        <w:rPr>
          <w:ins w:author="Yurii Litvinov" w:date="2023-01-22T20:55:00" w:id="2097"/>
          <w:rFonts w:ascii="Times New Roman" w:hAnsi="Times New Roman"/>
          <w:b w:val="1"/>
        </w:rPr>
      </w:pPr>
      <w:ins w:author="Yurii Litvinov" w:date="2023-01-22T20:56:00" w:id="2098">
        <w:r>
          <w:rPr>
            <w:rFonts w:ascii="Times New Roman" w:hAnsi="Times New Roman"/>
            <w:b w:val="1"/>
          </w:rPr>
          <w:t>Семестр 4, в</w:t>
        </w:r>
      </w:ins>
      <w:ins w:author="Yurii Litvinov" w:date="2023-01-22T20:55:00" w:id="2099">
        <w:r>
          <w:rPr>
            <w:rFonts w:ascii="Times New Roman" w:hAnsi="Times New Roman"/>
            <w:b w:val="1"/>
          </w:rPr>
          <w:t xml:space="preserve">ариант 2, многопоточное программирование на </w:t>
        </w:r>
        <w:r>
          <w:rPr>
            <w:rFonts w:ascii="Times New Roman" w:hAnsi="Times New Roman"/>
            <w:b w:val="1"/>
          </w:rPr>
          <w:t>C</w:t>
        </w:r>
        <w:r>
          <w:rPr>
            <w:rFonts w:ascii="Times New Roman" w:hAnsi="Times New Roman"/>
            <w:b w:val="1"/>
          </w:rPr>
          <w:t>++</w:t>
        </w:r>
      </w:ins>
    </w:p>
    <w:p w14:paraId="180D0000">
      <w:pPr>
        <w:rPr>
          <w:ins w:author="Yurii Litvinov" w:date="2023-01-22T20:55:00" w:id="2100"/>
          <w:rFonts w:ascii="Times New Roman" w:hAnsi="Times New Roman"/>
          <w:b w:val="1"/>
          <w:i w:val="1"/>
        </w:rPr>
      </w:pPr>
      <w:ins w:author="Yurii Litvinov" w:date="2023-01-22T20:55:00" w:id="2101">
        <w:r>
          <w:rPr>
            <w:rFonts w:ascii="Times New Roman" w:hAnsi="Times New Roman"/>
            <w:b w:val="1"/>
            <w:i w:val="1"/>
          </w:rPr>
          <w:t>Примеры домашних заданий</w:t>
        </w:r>
      </w:ins>
    </w:p>
    <w:p w14:paraId="190D0000">
      <w:pPr>
        <w:rPr>
          <w:ins w:author="Yurii Litvinov" w:date="2023-01-22T20:55:00" w:id="2102"/>
          <w:rFonts w:ascii="Times New Roman" w:hAnsi="Times New Roman"/>
          <w:b w:val="1"/>
          <w:i w:val="1"/>
        </w:rPr>
      </w:pPr>
    </w:p>
    <w:p w14:paraId="1A0D0000">
      <w:pPr>
        <w:rPr>
          <w:ins w:author="Yurii Litvinov" w:date="2023-01-22T20:55:00" w:id="2103"/>
          <w:rFonts w:ascii="Times New Roman" w:hAnsi="Times New Roman"/>
        </w:rPr>
      </w:pPr>
      <w:ins w:author="Yurii Litvinov" w:date="2023-01-22T20:55:00" w:id="2104">
        <w:r>
          <w:rPr>
            <w:rFonts w:ascii="Times New Roman" w:hAnsi="Times New Roman"/>
            <w:i w:val="1"/>
          </w:rPr>
          <w:t>Задача 1</w:t>
        </w:r>
        <w:r>
          <w:rPr>
            <w:rFonts w:ascii="Times New Roman" w:hAnsi="Times New Roman"/>
          </w:rPr>
          <w:t xml:space="preserve">: </w:t>
        </w:r>
      </w:ins>
    </w:p>
    <w:p w14:paraId="1B0D0000">
      <w:pPr>
        <w:ind/>
        <w:jc w:val="both"/>
        <w:rPr>
          <w:ins w:author="Yurii Litvinov" w:date="2023-01-22T20:55:00" w:id="2105"/>
          <w:rFonts w:ascii="Times New Roman" w:hAnsi="Times New Roman"/>
        </w:rPr>
      </w:pPr>
      <w:ins w:author="Yurii Litvinov" w:date="2023-01-22T20:55:00" w:id="2106">
        <w:r>
          <w:rPr>
            <w:rFonts w:ascii="Times New Roman" w:hAnsi="Times New Roman"/>
          </w:rPr>
          <w:t xml:space="preserve">На </w:t>
        </w:r>
        <w:r>
          <w:rPr>
            <w:rFonts w:ascii="Times New Roman" w:hAnsi="Times New Roman"/>
          </w:rPr>
          <w:t>pthreads</w:t>
        </w:r>
        <w:r>
          <w:rPr>
            <w:rFonts w:ascii="Times New Roman" w:hAnsi="Times New Roman"/>
          </w:rPr>
          <w:t xml:space="preserve"> или </w:t>
        </w:r>
        <w:r>
          <w:rPr>
            <w:rFonts w:ascii="Times New Roman" w:hAnsi="Times New Roman"/>
          </w:rPr>
          <w:t>std</w:t>
        </w:r>
        <w:r>
          <w:rPr>
            <w:rFonts w:ascii="Times New Roman" w:hAnsi="Times New Roman"/>
          </w:rPr>
          <w:t>::</w:t>
        </w:r>
        <w:r>
          <w:rPr>
            <w:rFonts w:ascii="Times New Roman" w:hAnsi="Times New Roman"/>
          </w:rPr>
          <w:t>thread</w:t>
        </w:r>
        <w:r>
          <w:rPr>
            <w:rFonts w:ascii="Times New Roman" w:hAnsi="Times New Roman"/>
          </w:rPr>
          <w:t xml:space="preserve"> написать параллельную программу вычисляющую детерминант матрицы по методу миноров. Пул потоков не используем, лимитируем </w:t>
        </w:r>
        <w:r>
          <w:rPr>
            <w:rFonts w:ascii="Times New Roman" w:hAnsi="Times New Roman"/>
          </w:rPr>
          <w:t>уровень</w:t>
        </w:r>
        <w:r>
          <w:rPr>
            <w:rFonts w:ascii="Times New Roman" w:hAnsi="Times New Roman"/>
          </w:rPr>
          <w:t xml:space="preserve"> на котором запускаются потоки. Потом померить время в зависимости от количества потоков. Объяснить результаты.</w:t>
        </w:r>
      </w:ins>
    </w:p>
    <w:p w14:paraId="1C0D0000">
      <w:pPr>
        <w:ind w:right="-132"/>
        <w:rPr>
          <w:ins w:author="Yurii Litvinov" w:date="2023-01-22T20:55:00" w:id="2107"/>
          <w:rFonts w:ascii="Times New Roman" w:hAnsi="Times New Roman"/>
        </w:rPr>
      </w:pPr>
      <w:ins w:author="Yurii Litvinov" w:date="2023-01-22T20:55:00" w:id="2108">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ОПК-1,</w:t>
        </w:r>
        <w:r>
          <w:rPr>
            <w:rFonts w:ascii="Times New Roman" w:hAnsi="Times New Roman"/>
            <w:b w:val="1"/>
          </w:rPr>
          <w:t xml:space="preserve"> </w:t>
        </w:r>
        <w:r>
          <w:rPr>
            <w:rFonts w:ascii="Times New Roman" w:hAnsi="Times New Roman"/>
          </w:rPr>
          <w:t>ОПК-2, ОПК-3, ПКА-1, ПКП-4, ПКП-5, ПКП-6, ПКП-7, ПКП-8, УКБ-3</w:t>
        </w:r>
      </w:ins>
    </w:p>
    <w:p w14:paraId="1D0D0000">
      <w:pPr>
        <w:ind/>
        <w:jc w:val="both"/>
        <w:rPr>
          <w:ins w:author="Yurii Litvinov" w:date="2023-01-22T20:55:00" w:id="2109"/>
          <w:rFonts w:ascii="Times New Roman" w:hAnsi="Times New Roman"/>
        </w:rPr>
      </w:pPr>
      <w:ins w:author="Yurii Litvinov" w:date="2023-01-22T20:55:00" w:id="2110">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решения задачи оцениваются по шкале от 0 (нет решения или решение имеет существенные недостатки) до 10 (решение работоспособно, аккуратно реализовано)</w:t>
        </w:r>
        <w:r>
          <w:rPr>
            <w:rFonts w:ascii="Times New Roman" w:hAnsi="Times New Roman"/>
          </w:rPr>
          <w:t>.</w:t>
        </w:r>
      </w:ins>
    </w:p>
    <w:p w14:paraId="1E0D0000">
      <w:pPr>
        <w:ind/>
        <w:jc w:val="both"/>
        <w:rPr>
          <w:ins w:author="Yurii Litvinov" w:date="2023-01-22T20:55:00" w:id="2111"/>
          <w:rFonts w:ascii="Times New Roman" w:hAnsi="Times New Roman"/>
          <w:b w:val="1"/>
          <w:i w:val="1"/>
        </w:rPr>
      </w:pPr>
    </w:p>
    <w:p w14:paraId="1F0D0000">
      <w:pPr>
        <w:rPr>
          <w:ins w:author="Yurii Litvinov" w:date="2023-01-22T20:55:00" w:id="2112"/>
          <w:rFonts w:ascii="Times New Roman" w:hAnsi="Times New Roman"/>
        </w:rPr>
      </w:pPr>
      <w:ins w:author="Yurii Litvinov" w:date="2023-01-22T20:55:00" w:id="2113">
        <w:r>
          <w:rPr>
            <w:rFonts w:ascii="Times New Roman" w:hAnsi="Times New Roman"/>
            <w:i w:val="1"/>
          </w:rPr>
          <w:t>Задача 2</w:t>
        </w:r>
        <w:r>
          <w:rPr>
            <w:rFonts w:ascii="Times New Roman" w:hAnsi="Times New Roman"/>
          </w:rPr>
          <w:t xml:space="preserve">: </w:t>
        </w:r>
      </w:ins>
    </w:p>
    <w:p w14:paraId="200D0000">
      <w:pPr>
        <w:ind/>
        <w:jc w:val="both"/>
        <w:rPr>
          <w:ins w:author="Yurii Litvinov" w:date="2023-01-22T20:55:00" w:id="2114"/>
          <w:rFonts w:ascii="Times New Roman" w:hAnsi="Times New Roman"/>
        </w:rPr>
      </w:pPr>
      <w:ins w:author="Yurii Litvinov" w:date="2023-01-22T20:55:00" w:id="2115">
        <w:r>
          <w:rPr>
            <w:rFonts w:ascii="Times New Roman" w:hAnsi="Times New Roman"/>
          </w:rPr>
          <w:t xml:space="preserve">на </w:t>
        </w:r>
        <w:r>
          <w:rPr>
            <w:rFonts w:ascii="Times New Roman" w:hAnsi="Times New Roman"/>
          </w:rPr>
          <w:t>pthreads</w:t>
        </w:r>
        <w:r>
          <w:rPr>
            <w:rFonts w:ascii="Times New Roman" w:hAnsi="Times New Roman"/>
          </w:rPr>
          <w:t xml:space="preserve"> или </w:t>
        </w:r>
        <w:r>
          <w:rPr>
            <w:rFonts w:ascii="Times New Roman" w:hAnsi="Times New Roman"/>
          </w:rPr>
          <w:t>std</w:t>
        </w:r>
        <w:r>
          <w:rPr>
            <w:rFonts w:ascii="Times New Roman" w:hAnsi="Times New Roman"/>
          </w:rPr>
          <w:t>::</w:t>
        </w:r>
        <w:r>
          <w:rPr>
            <w:rFonts w:ascii="Times New Roman" w:hAnsi="Times New Roman"/>
          </w:rPr>
          <w:t>thread</w:t>
        </w:r>
        <w:r>
          <w:rPr>
            <w:rFonts w:ascii="Times New Roman" w:hAnsi="Times New Roman"/>
          </w:rPr>
          <w:t xml:space="preserve"> написать несколько вариантов для параллельной программы из примера, приведенного на занятии (номер 3):</w:t>
        </w:r>
      </w:ins>
    </w:p>
    <w:p w14:paraId="210D0000">
      <w:pPr>
        <w:pStyle w:val="Style_1"/>
        <w:numPr>
          <w:ilvl w:val="0"/>
          <w:numId w:val="173"/>
        </w:numPr>
        <w:ind/>
        <w:jc w:val="both"/>
        <w:rPr>
          <w:ins w:author="Yurii Litvinov" w:date="2023-01-22T20:55:00" w:id="2116"/>
          <w:rFonts w:ascii="Times New Roman" w:hAnsi="Times New Roman"/>
        </w:rPr>
      </w:pPr>
      <w:ins w:author="Yurii Litvinov" w:date="2023-01-22T20:55:00" w:id="2117">
        <w:r>
          <w:rPr>
            <w:rFonts w:ascii="Times New Roman" w:hAnsi="Times New Roman"/>
          </w:rPr>
          <w:t xml:space="preserve">Наивная реализация без </w:t>
        </w:r>
        <w:r>
          <w:rPr>
            <w:rFonts w:ascii="Times New Roman" w:hAnsi="Times New Roman"/>
          </w:rPr>
          <w:t>mutex</w:t>
        </w:r>
        <w:r>
          <w:rPr>
            <w:rFonts w:ascii="Times New Roman" w:hAnsi="Times New Roman"/>
          </w:rPr>
          <w:t xml:space="preserve">, </w:t>
        </w:r>
        <w:r>
          <w:rPr>
            <w:rFonts w:ascii="Times New Roman" w:hAnsi="Times New Roman"/>
          </w:rPr>
          <w:t>показать</w:t>
        </w:r>
        <w:r>
          <w:rPr>
            <w:rFonts w:ascii="Times New Roman" w:hAnsi="Times New Roman"/>
          </w:rPr>
          <w:t xml:space="preserve"> что </w:t>
        </w:r>
        <w:r>
          <w:rPr>
            <w:rFonts w:ascii="Times New Roman" w:hAnsi="Times New Roman"/>
          </w:rPr>
          <w:t>valgrind</w:t>
        </w:r>
        <w:r>
          <w:rPr>
            <w:rFonts w:ascii="Times New Roman" w:hAnsi="Times New Roman"/>
          </w:rPr>
          <w:t xml:space="preserve"> ругается</w:t>
        </w:r>
      </w:ins>
    </w:p>
    <w:p w14:paraId="220D0000">
      <w:pPr>
        <w:pStyle w:val="Style_1"/>
        <w:numPr>
          <w:ilvl w:val="0"/>
          <w:numId w:val="173"/>
        </w:numPr>
        <w:ind/>
        <w:jc w:val="both"/>
        <w:rPr>
          <w:ins w:author="Yurii Litvinov" w:date="2023-01-22T20:55:00" w:id="2118"/>
          <w:rFonts w:ascii="Times New Roman" w:hAnsi="Times New Roman"/>
        </w:rPr>
      </w:pPr>
      <w:ins w:author="Yurii Litvinov" w:date="2023-01-22T20:55:00" w:id="2119">
        <w:r>
          <w:rPr>
            <w:rFonts w:ascii="Times New Roman" w:hAnsi="Times New Roman"/>
          </w:rPr>
          <w:t xml:space="preserve">Реализация a), </w:t>
        </w:r>
        <w:r>
          <w:rPr>
            <w:rFonts w:ascii="Times New Roman" w:hAnsi="Times New Roman"/>
          </w:rPr>
          <w:t>показать</w:t>
        </w:r>
        <w:r>
          <w:rPr>
            <w:rFonts w:ascii="Times New Roman" w:hAnsi="Times New Roman"/>
          </w:rPr>
          <w:t xml:space="preserve"> что </w:t>
        </w:r>
        <w:r>
          <w:rPr>
            <w:rFonts w:ascii="Times New Roman" w:hAnsi="Times New Roman"/>
          </w:rPr>
          <w:t>valgrind</w:t>
        </w:r>
        <w:r>
          <w:rPr>
            <w:rFonts w:ascii="Times New Roman" w:hAnsi="Times New Roman"/>
          </w:rPr>
          <w:t xml:space="preserve"> не ругается</w:t>
        </w:r>
      </w:ins>
    </w:p>
    <w:p w14:paraId="230D0000">
      <w:pPr>
        <w:pStyle w:val="Style_1"/>
        <w:numPr>
          <w:ilvl w:val="0"/>
          <w:numId w:val="173"/>
        </w:numPr>
        <w:ind/>
        <w:jc w:val="both"/>
        <w:rPr>
          <w:ins w:author="Yurii Litvinov" w:date="2023-01-22T20:55:00" w:id="2120"/>
          <w:rFonts w:ascii="Times New Roman" w:hAnsi="Times New Roman"/>
        </w:rPr>
      </w:pPr>
      <w:ins w:author="Yurii Litvinov" w:date="2023-01-22T20:55:00" w:id="2121">
        <w:r>
          <w:rPr>
            <w:rFonts w:ascii="Times New Roman" w:hAnsi="Times New Roman"/>
          </w:rPr>
          <w:t xml:space="preserve">Реализация b), </w:t>
        </w:r>
        <w:r>
          <w:rPr>
            <w:rFonts w:ascii="Times New Roman" w:hAnsi="Times New Roman"/>
          </w:rPr>
          <w:t>показать</w:t>
        </w:r>
        <w:r>
          <w:rPr>
            <w:rFonts w:ascii="Times New Roman" w:hAnsi="Times New Roman"/>
          </w:rPr>
          <w:t xml:space="preserve"> что </w:t>
        </w:r>
        <w:r>
          <w:rPr>
            <w:rFonts w:ascii="Times New Roman" w:hAnsi="Times New Roman"/>
          </w:rPr>
          <w:t>valgrind</w:t>
        </w:r>
        <w:r>
          <w:rPr>
            <w:rFonts w:ascii="Times New Roman" w:hAnsi="Times New Roman"/>
          </w:rPr>
          <w:t xml:space="preserve"> не ругается</w:t>
        </w:r>
      </w:ins>
    </w:p>
    <w:p w14:paraId="240D0000">
      <w:pPr>
        <w:pStyle w:val="Style_1"/>
        <w:numPr>
          <w:ilvl w:val="0"/>
          <w:numId w:val="173"/>
        </w:numPr>
        <w:ind/>
        <w:jc w:val="both"/>
        <w:rPr>
          <w:ins w:author="Yurii Litvinov" w:date="2023-01-22T20:55:00" w:id="2122"/>
          <w:rFonts w:ascii="Times New Roman" w:hAnsi="Times New Roman"/>
        </w:rPr>
      </w:pPr>
      <w:ins w:author="Yurii Litvinov" w:date="2023-01-22T20:55:00" w:id="2123">
        <w:r>
          <w:rPr>
            <w:rFonts w:ascii="Times New Roman" w:hAnsi="Times New Roman"/>
          </w:rPr>
          <w:t xml:space="preserve">Реализация d), </w:t>
        </w:r>
        <w:r>
          <w:rPr>
            <w:rFonts w:ascii="Times New Roman" w:hAnsi="Times New Roman"/>
          </w:rPr>
          <w:t>показать</w:t>
        </w:r>
        <w:r>
          <w:rPr>
            <w:rFonts w:ascii="Times New Roman" w:hAnsi="Times New Roman"/>
          </w:rPr>
          <w:t xml:space="preserve"> что </w:t>
        </w:r>
        <w:r>
          <w:rPr>
            <w:rFonts w:ascii="Times New Roman" w:hAnsi="Times New Roman"/>
          </w:rPr>
          <w:t>valgrind</w:t>
        </w:r>
        <w:r>
          <w:rPr>
            <w:rFonts w:ascii="Times New Roman" w:hAnsi="Times New Roman"/>
          </w:rPr>
          <w:t xml:space="preserve"> не ругается</w:t>
        </w:r>
      </w:ins>
    </w:p>
    <w:p w14:paraId="250D0000">
      <w:pPr>
        <w:ind/>
        <w:jc w:val="both"/>
        <w:rPr>
          <w:ins w:author="Yurii Litvinov" w:date="2023-01-22T20:55:00" w:id="2124"/>
          <w:rFonts w:ascii="Times New Roman" w:hAnsi="Times New Roman"/>
        </w:rPr>
      </w:pPr>
      <w:ins w:author="Yurii Litvinov" w:date="2023-01-22T20:55:00" w:id="2125">
        <w:r>
          <w:rPr>
            <w:rFonts w:ascii="Times New Roman" w:hAnsi="Times New Roman"/>
          </w:rPr>
          <w:t>Сравнить производительность в каждом случае на нормальном количестве потоков.</w:t>
        </w:r>
      </w:ins>
    </w:p>
    <w:p w14:paraId="260D0000">
      <w:pPr>
        <w:ind w:right="-132"/>
        <w:rPr>
          <w:ins w:author="Yurii Litvinov" w:date="2023-01-22T20:55:00" w:id="2126"/>
          <w:rFonts w:ascii="Times New Roman" w:hAnsi="Times New Roman"/>
        </w:rPr>
      </w:pPr>
      <w:ins w:author="Yurii Litvinov" w:date="2023-01-22T20:55:00" w:id="2127">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ОПК-1,</w:t>
        </w:r>
        <w:r>
          <w:rPr>
            <w:rFonts w:ascii="Times New Roman" w:hAnsi="Times New Roman"/>
            <w:b w:val="1"/>
          </w:rPr>
          <w:t xml:space="preserve"> </w:t>
        </w:r>
        <w:r>
          <w:rPr>
            <w:rFonts w:ascii="Times New Roman" w:hAnsi="Times New Roman"/>
          </w:rPr>
          <w:t>ОПК-2, ОПК-3, ПКА-1, ПКП-4, ПКП-5, ПКП-6, ПКП-7, ПКП-8, УКБ-3</w:t>
        </w:r>
      </w:ins>
    </w:p>
    <w:p w14:paraId="270D0000">
      <w:pPr>
        <w:ind/>
        <w:jc w:val="both"/>
        <w:rPr>
          <w:ins w:author="Yurii Litvinov" w:date="2023-01-22T20:55:00" w:id="2128"/>
          <w:rFonts w:ascii="Times New Roman" w:hAnsi="Times New Roman"/>
        </w:rPr>
      </w:pPr>
      <w:ins w:author="Yurii Litvinov" w:date="2023-01-22T20:55:00" w:id="2129">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решения задачи оцениваются по шкале от 0 (нет решения или решение имеет существенные недостатки) до 10 (решение работоспособно, аккуратно реализовано)</w:t>
        </w:r>
        <w:r>
          <w:rPr>
            <w:rFonts w:ascii="Times New Roman" w:hAnsi="Times New Roman"/>
          </w:rPr>
          <w:t>.</w:t>
        </w:r>
      </w:ins>
    </w:p>
    <w:p w14:paraId="280D0000">
      <w:pPr>
        <w:ind/>
        <w:jc w:val="both"/>
        <w:rPr>
          <w:ins w:author="Yurii Litvinov" w:date="2023-01-22T20:55:00" w:id="2130"/>
          <w:rFonts w:ascii="Times New Roman" w:hAnsi="Times New Roman"/>
          <w:b w:val="1"/>
          <w:i w:val="1"/>
        </w:rPr>
      </w:pPr>
    </w:p>
    <w:p w14:paraId="290D0000">
      <w:pPr>
        <w:rPr>
          <w:ins w:author="Yurii Litvinov" w:date="2023-01-22T20:55:00" w:id="2131"/>
          <w:rFonts w:ascii="Times New Roman" w:hAnsi="Times New Roman"/>
        </w:rPr>
      </w:pPr>
      <w:ins w:author="Yurii Litvinov" w:date="2023-01-22T20:55:00" w:id="2132">
        <w:r>
          <w:rPr>
            <w:rFonts w:ascii="Times New Roman" w:hAnsi="Times New Roman"/>
            <w:i w:val="1"/>
          </w:rPr>
          <w:t>Задача 3</w:t>
        </w:r>
        <w:r>
          <w:rPr>
            <w:rFonts w:ascii="Times New Roman" w:hAnsi="Times New Roman"/>
          </w:rPr>
          <w:t xml:space="preserve">: </w:t>
        </w:r>
      </w:ins>
    </w:p>
    <w:p w14:paraId="2A0D0000">
      <w:pPr>
        <w:ind w:right="-132"/>
        <w:jc w:val="both"/>
        <w:rPr>
          <w:ins w:author="Yurii Litvinov" w:date="2023-01-22T20:55:00" w:id="2133"/>
          <w:rFonts w:ascii="Times New Roman" w:hAnsi="Times New Roman"/>
        </w:rPr>
      </w:pPr>
      <w:ins w:author="Yurii Litvinov" w:date="2023-01-22T20:55:00" w:id="2134">
        <w:r>
          <w:rPr>
            <w:rFonts w:ascii="Times New Roman" w:hAnsi="Times New Roman"/>
          </w:rPr>
          <w:t xml:space="preserve">на </w:t>
        </w:r>
        <w:r>
          <w:rPr>
            <w:rFonts w:ascii="Times New Roman" w:hAnsi="Times New Roman"/>
          </w:rPr>
          <w:t>pthreads</w:t>
        </w:r>
        <w:r>
          <w:rPr>
            <w:rFonts w:ascii="Times New Roman" w:hAnsi="Times New Roman"/>
          </w:rPr>
          <w:t xml:space="preserve"> или </w:t>
        </w:r>
        <w:r>
          <w:rPr>
            <w:rFonts w:ascii="Times New Roman" w:hAnsi="Times New Roman"/>
          </w:rPr>
          <w:t>std</w:t>
        </w:r>
        <w:r>
          <w:rPr>
            <w:rFonts w:ascii="Times New Roman" w:hAnsi="Times New Roman"/>
          </w:rPr>
          <w:t>::</w:t>
        </w:r>
        <w:r>
          <w:rPr>
            <w:rFonts w:ascii="Times New Roman" w:hAnsi="Times New Roman"/>
          </w:rPr>
          <w:t>thread</w:t>
        </w:r>
        <w:r>
          <w:rPr>
            <w:rFonts w:ascii="Times New Roman" w:hAnsi="Times New Roman"/>
          </w:rPr>
          <w:t xml:space="preserve"> реализовать многопоточную хеш-таблицу с методом разрешения коллизий в виде цепочек. Она должна поддерживать следующий набор операций:</w:t>
        </w:r>
      </w:ins>
    </w:p>
    <w:p w14:paraId="2B0D0000">
      <w:pPr>
        <w:pStyle w:val="Style_1"/>
        <w:numPr>
          <w:ilvl w:val="0"/>
          <w:numId w:val="174"/>
        </w:numPr>
        <w:ind w:right="-132"/>
        <w:jc w:val="both"/>
        <w:rPr>
          <w:ins w:author="Yurii Litvinov" w:date="2023-01-22T20:55:00" w:id="2135"/>
          <w:rFonts w:ascii="Times New Roman" w:hAnsi="Times New Roman"/>
        </w:rPr>
      </w:pPr>
      <w:ins w:author="Yurii Litvinov" w:date="2023-01-22T20:55:00" w:id="2136">
        <w:r>
          <w:rPr>
            <w:rFonts w:ascii="Times New Roman" w:hAnsi="Times New Roman"/>
          </w:rPr>
          <w:t>Put</w:t>
        </w:r>
      </w:ins>
    </w:p>
    <w:p w14:paraId="2C0D0000">
      <w:pPr>
        <w:pStyle w:val="Style_1"/>
        <w:numPr>
          <w:ilvl w:val="0"/>
          <w:numId w:val="174"/>
        </w:numPr>
        <w:ind w:right="-132"/>
        <w:jc w:val="both"/>
        <w:rPr>
          <w:ins w:author="Yurii Litvinov" w:date="2023-01-22T20:55:00" w:id="2137"/>
          <w:rFonts w:ascii="Times New Roman" w:hAnsi="Times New Roman"/>
        </w:rPr>
      </w:pPr>
      <w:ins w:author="Yurii Litvinov" w:date="2023-01-22T20:55:00" w:id="2138">
        <w:r>
          <w:rPr>
            <w:rFonts w:ascii="Times New Roman" w:hAnsi="Times New Roman"/>
          </w:rPr>
          <w:t>Remove</w:t>
        </w:r>
      </w:ins>
    </w:p>
    <w:p w14:paraId="2D0D0000">
      <w:pPr>
        <w:pStyle w:val="Style_1"/>
        <w:numPr>
          <w:ilvl w:val="0"/>
          <w:numId w:val="174"/>
        </w:numPr>
        <w:ind w:right="-132"/>
        <w:jc w:val="both"/>
        <w:rPr>
          <w:ins w:author="Yurii Litvinov" w:date="2023-01-22T20:55:00" w:id="2139"/>
          <w:rFonts w:ascii="Times New Roman" w:hAnsi="Times New Roman"/>
        </w:rPr>
      </w:pPr>
      <w:ins w:author="Yurii Litvinov" w:date="2023-01-22T20:55:00" w:id="2140">
        <w:r>
          <w:rPr>
            <w:rFonts w:ascii="Times New Roman" w:hAnsi="Times New Roman"/>
          </w:rPr>
          <w:t>Check</w:t>
        </w:r>
      </w:ins>
    </w:p>
    <w:p w14:paraId="2E0D0000">
      <w:pPr>
        <w:ind w:right="-132"/>
        <w:jc w:val="both"/>
        <w:rPr>
          <w:ins w:author="Yurii Litvinov" w:date="2023-01-22T20:55:00" w:id="2141"/>
          <w:rFonts w:ascii="Times New Roman" w:hAnsi="Times New Roman"/>
        </w:rPr>
      </w:pPr>
    </w:p>
    <w:p w14:paraId="2F0D0000">
      <w:pPr>
        <w:ind w:right="-132"/>
        <w:jc w:val="both"/>
        <w:rPr>
          <w:ins w:author="Yurii Litvinov" w:date="2023-01-22T20:55:00" w:id="2142"/>
          <w:rFonts w:ascii="Times New Roman" w:hAnsi="Times New Roman"/>
        </w:rPr>
      </w:pPr>
      <w:ins w:author="Yurii Litvinov" w:date="2023-01-22T20:55:00" w:id="2143">
        <w:r>
          <w:rPr>
            <w:rFonts w:ascii="Times New Roman" w:hAnsi="Times New Roman"/>
          </w:rPr>
          <w:t xml:space="preserve">Для простоты </w:t>
        </w:r>
        <w:r>
          <w:rPr>
            <w:rFonts w:ascii="Times New Roman" w:hAnsi="Times New Roman"/>
          </w:rPr>
          <w:t>считать</w:t>
        </w:r>
        <w:r>
          <w:rPr>
            <w:rFonts w:ascii="Times New Roman" w:hAnsi="Times New Roman"/>
          </w:rPr>
          <w:t xml:space="preserve"> что ключи </w:t>
        </w:r>
        <w:r>
          <w:rPr>
            <w:rFonts w:ascii="Times New Roman" w:hAnsi="Times New Roman"/>
          </w:rPr>
          <w:t>int</w:t>
        </w:r>
        <w:r>
          <w:rPr>
            <w:rFonts w:ascii="Times New Roman" w:hAnsi="Times New Roman"/>
          </w:rPr>
          <w:t xml:space="preserve">, а значения — класс с двумя полями (строкой и числом). Списки должны быть свои, </w:t>
        </w:r>
        <w:r>
          <w:rPr>
            <w:rFonts w:ascii="Times New Roman" w:hAnsi="Times New Roman"/>
          </w:rPr>
          <w:t>мутекс</w:t>
        </w:r>
        <w:r>
          <w:rPr>
            <w:rFonts w:ascii="Times New Roman" w:hAnsi="Times New Roman"/>
          </w:rPr>
          <w:t xml:space="preserve"> не должен быть на целую цепочку или на всю структуру. Максимизируем параллельность. Для тестирования реализовать несколько сценариев:</w:t>
        </w:r>
      </w:ins>
    </w:p>
    <w:p w14:paraId="300D0000">
      <w:pPr>
        <w:pStyle w:val="Style_1"/>
        <w:numPr>
          <w:ilvl w:val="0"/>
          <w:numId w:val="175"/>
        </w:numPr>
        <w:ind w:right="-132"/>
        <w:jc w:val="both"/>
        <w:rPr>
          <w:ins w:author="Yurii Litvinov" w:date="2023-01-22T20:55:00" w:id="2144"/>
          <w:rFonts w:ascii="Times New Roman" w:hAnsi="Times New Roman"/>
        </w:rPr>
      </w:pPr>
      <w:ins w:author="Yurii Litvinov" w:date="2023-01-22T20:55:00" w:id="2145">
        <w:r>
          <w:rPr>
            <w:rFonts w:ascii="Times New Roman" w:hAnsi="Times New Roman"/>
          </w:rPr>
          <w:t>Последовательно добавляем 1...1000 при наличии N потоков. Потом, проверить что все положилось.</w:t>
        </w:r>
      </w:ins>
    </w:p>
    <w:p w14:paraId="310D0000">
      <w:pPr>
        <w:pStyle w:val="Style_1"/>
        <w:numPr>
          <w:ilvl w:val="0"/>
          <w:numId w:val="175"/>
        </w:numPr>
        <w:ind w:right="-132"/>
        <w:jc w:val="both"/>
        <w:rPr>
          <w:ins w:author="Yurii Litvinov" w:date="2023-01-22T20:55:00" w:id="2146"/>
          <w:rFonts w:ascii="Times New Roman" w:hAnsi="Times New Roman"/>
        </w:rPr>
      </w:pPr>
      <w:ins w:author="Yurii Litvinov" w:date="2023-01-22T20:55:00" w:id="2147">
        <w:r>
          <w:rPr>
            <w:rFonts w:ascii="Times New Roman" w:hAnsi="Times New Roman"/>
          </w:rPr>
          <w:t>Стучимся из N потоков случайно добавляя/удаляя/проверяя случайное число из диапазона [</w:t>
        </w:r>
        <w:r>
          <w:rPr>
            <w:rFonts w:ascii="Times New Roman" w:hAnsi="Times New Roman"/>
          </w:rPr>
          <w:t>1..</w:t>
        </w:r>
        <w:r>
          <w:rPr>
            <w:rFonts w:ascii="Times New Roman" w:hAnsi="Times New Roman"/>
          </w:rPr>
          <w:t xml:space="preserve">M]. Продемонстрировать на </w:t>
        </w:r>
        <w:r>
          <w:rPr>
            <w:rFonts w:ascii="Times New Roman" w:hAnsi="Times New Roman"/>
          </w:rPr>
          <w:t>valgrind</w:t>
        </w:r>
        <w:r>
          <w:rPr>
            <w:rFonts w:ascii="Times New Roman" w:hAnsi="Times New Roman"/>
          </w:rPr>
          <w:t xml:space="preserve"> что есть чистая выдача.</w:t>
        </w:r>
      </w:ins>
    </w:p>
    <w:p w14:paraId="320D0000">
      <w:pPr>
        <w:ind w:right="-132"/>
        <w:rPr>
          <w:ins w:author="Yurii Litvinov" w:date="2023-01-22T20:55:00" w:id="2148"/>
          <w:rFonts w:ascii="Times New Roman" w:hAnsi="Times New Roman"/>
        </w:rPr>
      </w:pPr>
      <w:ins w:author="Yurii Litvinov" w:date="2023-01-22T20:55:00" w:id="2149">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ОПК-1,</w:t>
        </w:r>
        <w:r>
          <w:rPr>
            <w:rFonts w:ascii="Times New Roman" w:hAnsi="Times New Roman"/>
            <w:b w:val="1"/>
          </w:rPr>
          <w:t xml:space="preserve"> </w:t>
        </w:r>
        <w:r>
          <w:rPr>
            <w:rFonts w:ascii="Times New Roman" w:hAnsi="Times New Roman"/>
          </w:rPr>
          <w:t>ОПК-2, ОПК-3, ПКА-1, ПКП-4, ПКП-5, ПКП-6, ПКП-7, ПКП-8, УКБ-3</w:t>
        </w:r>
      </w:ins>
    </w:p>
    <w:p w14:paraId="330D0000">
      <w:pPr>
        <w:ind/>
        <w:jc w:val="both"/>
        <w:rPr>
          <w:ins w:author="Yurii Litvinov" w:date="2023-01-22T20:55:00" w:id="2150"/>
          <w:rFonts w:ascii="Times New Roman" w:hAnsi="Times New Roman"/>
        </w:rPr>
      </w:pPr>
      <w:ins w:author="Yurii Litvinov" w:date="2023-01-22T20:55:00" w:id="2151">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решения задачи оцениваются по шкале от 0 (нет решения или решение имеет существенные недостатки) до 10 (решение работоспособно, аккуратно реализовано)</w:t>
        </w:r>
        <w:r>
          <w:rPr>
            <w:rFonts w:ascii="Times New Roman" w:hAnsi="Times New Roman"/>
          </w:rPr>
          <w:t>.</w:t>
        </w:r>
      </w:ins>
    </w:p>
    <w:p w14:paraId="340D0000">
      <w:pPr>
        <w:ind/>
        <w:jc w:val="both"/>
        <w:rPr>
          <w:ins w:author="Yurii Litvinov" w:date="2023-01-22T20:55:00" w:id="2152"/>
          <w:rFonts w:ascii="Times New Roman" w:hAnsi="Times New Roman"/>
          <w:b w:val="1"/>
          <w:i w:val="1"/>
        </w:rPr>
      </w:pPr>
    </w:p>
    <w:p w14:paraId="350D0000">
      <w:pPr>
        <w:rPr>
          <w:ins w:author="Yurii Litvinov" w:date="2023-01-22T20:55:00" w:id="2153"/>
          <w:rFonts w:ascii="Times New Roman" w:hAnsi="Times New Roman"/>
        </w:rPr>
      </w:pPr>
      <w:ins w:author="Yurii Litvinov" w:date="2023-01-22T20:55:00" w:id="2154">
        <w:r>
          <w:rPr>
            <w:rFonts w:ascii="Times New Roman" w:hAnsi="Times New Roman"/>
            <w:i w:val="1"/>
          </w:rPr>
          <w:t>Задача 4, «Логгер»</w:t>
        </w:r>
        <w:r>
          <w:rPr>
            <w:rFonts w:ascii="Times New Roman" w:hAnsi="Times New Roman"/>
          </w:rPr>
          <w:t xml:space="preserve">: </w:t>
        </w:r>
      </w:ins>
    </w:p>
    <w:p w14:paraId="360D0000">
      <w:pPr>
        <w:ind w:right="-132"/>
        <w:jc w:val="both"/>
        <w:rPr>
          <w:ins w:author="Yurii Litvinov" w:date="2023-01-22T20:55:00" w:id="2155"/>
          <w:rFonts w:ascii="Times New Roman" w:hAnsi="Times New Roman"/>
        </w:rPr>
      </w:pPr>
      <w:ins w:author="Yurii Litvinov" w:date="2023-01-22T20:55:00" w:id="2156">
        <w:r>
          <w:rPr>
            <w:rFonts w:ascii="Times New Roman" w:hAnsi="Times New Roman"/>
          </w:rPr>
          <w:t>Для реального программного обеспечения характерна следующая ситуация:</w:t>
        </w:r>
      </w:ins>
    </w:p>
    <w:p w14:paraId="370D0000">
      <w:pPr>
        <w:pStyle w:val="Style_1"/>
        <w:numPr>
          <w:ilvl w:val="0"/>
          <w:numId w:val="176"/>
        </w:numPr>
        <w:ind w:right="-132"/>
        <w:jc w:val="both"/>
        <w:rPr>
          <w:ins w:author="Yurii Litvinov" w:date="2023-01-22T20:55:00" w:id="2157"/>
          <w:rFonts w:ascii="Times New Roman" w:hAnsi="Times New Roman"/>
        </w:rPr>
      </w:pPr>
      <w:ins w:author="Yurii Litvinov" w:date="2023-01-22T20:55:00" w:id="2158">
        <w:r>
          <w:rPr>
            <w:rFonts w:ascii="Times New Roman" w:hAnsi="Times New Roman"/>
          </w:rPr>
          <w:t>Имеется k работающих потоков, выполняющие однородные или кардинально разные задачи;</w:t>
        </w:r>
      </w:ins>
    </w:p>
    <w:p w14:paraId="380D0000">
      <w:pPr>
        <w:pStyle w:val="Style_1"/>
        <w:numPr>
          <w:ilvl w:val="0"/>
          <w:numId w:val="176"/>
        </w:numPr>
        <w:ind w:right="-132"/>
        <w:jc w:val="both"/>
        <w:rPr>
          <w:ins w:author="Yurii Litvinov" w:date="2023-01-22T20:55:00" w:id="2159"/>
          <w:rFonts w:ascii="Times New Roman" w:hAnsi="Times New Roman"/>
        </w:rPr>
      </w:pPr>
      <w:ins w:author="Yurii Litvinov" w:date="2023-01-22T20:55:00" w:id="2160">
        <w:r>
          <w:rPr>
            <w:rFonts w:ascii="Times New Roman" w:hAnsi="Times New Roman"/>
          </w:rPr>
          <w:t xml:space="preserve">Необходимо фиксировать деятельность всех потоков в файле или на консоли, </w:t>
        </w:r>
        <w:r>
          <w:rPr>
            <w:rFonts w:ascii="Times New Roman" w:hAnsi="Times New Roman"/>
          </w:rPr>
          <w:t>т.е.</w:t>
        </w:r>
        <w:r>
          <w:rPr>
            <w:rFonts w:ascii="Times New Roman" w:hAnsi="Times New Roman"/>
          </w:rPr>
          <w:t xml:space="preserve"> вести лог (журнал) действий.</w:t>
        </w:r>
      </w:ins>
    </w:p>
    <w:p w14:paraId="390D0000">
      <w:pPr>
        <w:ind w:firstLine="360" w:left="0" w:right="-132"/>
        <w:jc w:val="both"/>
        <w:rPr>
          <w:ins w:author="Yurii Litvinov" w:date="2023-01-22T20:55:00" w:id="2161"/>
          <w:rFonts w:ascii="Times New Roman" w:hAnsi="Times New Roman"/>
        </w:rPr>
      </w:pPr>
      <w:ins w:author="Yurii Litvinov" w:date="2023-01-22T20:55:00" w:id="2162">
        <w:r>
          <w:rPr>
            <w:rFonts w:ascii="Times New Roman" w:hAnsi="Times New Roman"/>
          </w:rPr>
          <w:t xml:space="preserve">Ведение журнала может быть полезны как для отладки программы, так и для ее нормального функционирования. Например, </w:t>
        </w:r>
        <w:r>
          <w:rPr>
            <w:rFonts w:ascii="Times New Roman" w:hAnsi="Times New Roman"/>
          </w:rPr>
          <w:t>журналируемые</w:t>
        </w:r>
        <w:r>
          <w:rPr>
            <w:rFonts w:ascii="Times New Roman" w:hAnsi="Times New Roman"/>
          </w:rPr>
          <w:t xml:space="preserve"> файловые системы используют лог для восстановления данных после ошибок (</w:t>
        </w:r>
        <w:r>
          <w:rPr>
            <w:rFonts w:ascii="Times New Roman" w:hAnsi="Times New Roman"/>
          </w:rPr>
          <w:t>e.g</w:t>
        </w:r>
        <w:r>
          <w:rPr>
            <w:rFonts w:ascii="Times New Roman" w:hAnsi="Times New Roman"/>
          </w:rPr>
          <w:t>. внезапного отключения питания и соответственно диска).</w:t>
        </w:r>
      </w:ins>
    </w:p>
    <w:p w14:paraId="3A0D0000">
      <w:pPr>
        <w:ind w:firstLine="360" w:left="0" w:right="-132"/>
        <w:jc w:val="both"/>
        <w:rPr>
          <w:ins w:author="Yurii Litvinov" w:date="2023-01-22T20:55:00" w:id="2163"/>
          <w:rFonts w:ascii="Times New Roman" w:hAnsi="Times New Roman"/>
        </w:rPr>
      </w:pPr>
      <w:ins w:author="Yurii Litvinov" w:date="2023-01-22T20:55:00" w:id="2164">
        <w:r>
          <w:rPr>
            <w:rFonts w:ascii="Times New Roman" w:hAnsi="Times New Roman"/>
          </w:rPr>
          <w:t>Вам предлагается реализовать подобную функциональность для контролируемой (искусственной) среды:</w:t>
        </w:r>
      </w:ins>
    </w:p>
    <w:p w14:paraId="3B0D0000">
      <w:pPr>
        <w:pStyle w:val="Style_1"/>
        <w:numPr>
          <w:ilvl w:val="0"/>
          <w:numId w:val="177"/>
        </w:numPr>
        <w:ind w:right="-132"/>
        <w:jc w:val="both"/>
        <w:rPr>
          <w:ins w:author="Yurii Litvinov" w:date="2023-01-22T20:55:00" w:id="2165"/>
          <w:rFonts w:ascii="Times New Roman" w:hAnsi="Times New Roman"/>
        </w:rPr>
      </w:pPr>
      <w:ins w:author="Yurii Litvinov" w:date="2023-01-22T20:55:00" w:id="2166">
        <w:r>
          <w:rPr>
            <w:rFonts w:ascii="Times New Roman" w:hAnsi="Times New Roman"/>
          </w:rPr>
          <w:t>Имеется k потоков-рабочих. С некоторой случайной периодичностью эти потоки выражают желания сделать запись в лог (запись — строка текста, содержание неважно).</w:t>
        </w:r>
      </w:ins>
    </w:p>
    <w:p w14:paraId="3C0D0000">
      <w:pPr>
        <w:pStyle w:val="Style_1"/>
        <w:numPr>
          <w:ilvl w:val="0"/>
          <w:numId w:val="177"/>
        </w:numPr>
        <w:ind w:right="-132"/>
        <w:jc w:val="both"/>
        <w:rPr>
          <w:ins w:author="Yurii Litvinov" w:date="2023-01-22T20:55:00" w:id="2167"/>
          <w:rFonts w:ascii="Times New Roman" w:hAnsi="Times New Roman"/>
        </w:rPr>
      </w:pPr>
      <w:ins w:author="Yurii Litvinov" w:date="2023-01-22T20:55:00" w:id="2168">
        <w:r>
          <w:rPr>
            <w:rFonts w:ascii="Times New Roman" w:hAnsi="Times New Roman"/>
          </w:rPr>
          <w:t>Непосредственно запись сообщения в консоль или на диск — дорогая операция. Поэтому потоки просто складывают свои «заявки» в специальную очередь.</w:t>
        </w:r>
      </w:ins>
    </w:p>
    <w:p w14:paraId="3D0D0000">
      <w:pPr>
        <w:pStyle w:val="Style_1"/>
        <w:numPr>
          <w:ilvl w:val="0"/>
          <w:numId w:val="177"/>
        </w:numPr>
        <w:ind w:right="-132"/>
        <w:jc w:val="both"/>
        <w:rPr>
          <w:ins w:author="Yurii Litvinov" w:date="2023-01-22T20:55:00" w:id="2169"/>
          <w:rFonts w:ascii="Times New Roman" w:hAnsi="Times New Roman"/>
        </w:rPr>
      </w:pPr>
      <w:ins w:author="Yurii Litvinov" w:date="2023-01-22T20:55:00" w:id="2170">
        <w:r>
          <w:rPr>
            <w:rFonts w:ascii="Times New Roman" w:hAnsi="Times New Roman"/>
          </w:rPr>
          <w:t>Выделенный (единственный) поток-логгер при необходимости/готовности забирает заявку с очереди и осуществляет реальную запись в консоль или на диск.</w:t>
        </w:r>
      </w:ins>
    </w:p>
    <w:p w14:paraId="3E0D0000">
      <w:pPr>
        <w:ind w:right="-132"/>
        <w:jc w:val="both"/>
        <w:rPr>
          <w:ins w:author="Yurii Litvinov" w:date="2023-01-22T20:55:00" w:id="2171"/>
          <w:rFonts w:ascii="Times New Roman" w:hAnsi="Times New Roman"/>
        </w:rPr>
      </w:pPr>
      <w:ins w:author="Yurii Litvinov" w:date="2023-01-22T20:55:00" w:id="2172">
        <w:r>
          <w:rPr>
            <w:rFonts w:ascii="Times New Roman" w:hAnsi="Times New Roman"/>
          </w:rPr>
          <w:t>Вам необходимо рассмотреть 4 отдельных случая:</w:t>
        </w:r>
      </w:ins>
    </w:p>
    <w:p w14:paraId="3F0D0000">
      <w:pPr>
        <w:ind w:right="-132"/>
        <w:jc w:val="both"/>
        <w:rPr>
          <w:ins w:author="Yurii Litvinov" w:date="2023-01-22T20:55:00" w:id="2173"/>
          <w:rFonts w:ascii="Times New Roman" w:hAnsi="Times New Roman"/>
        </w:rPr>
      </w:pPr>
    </w:p>
    <w:p w14:paraId="400D0000">
      <w:pPr>
        <w:ind w:right="-132"/>
        <w:jc w:val="both"/>
        <w:rPr>
          <w:ins w:author="Yurii Litvinov" w:date="2023-01-22T20:55:00" w:id="2174"/>
          <w:rFonts w:ascii="Times New Roman" w:hAnsi="Times New Roman"/>
        </w:rPr>
      </w:pPr>
    </w:p>
    <w:p w14:paraId="410D0000">
      <w:pPr>
        <w:pStyle w:val="Style_1"/>
        <w:numPr>
          <w:ilvl w:val="0"/>
          <w:numId w:val="178"/>
        </w:numPr>
        <w:ind w:right="-132"/>
        <w:jc w:val="both"/>
        <w:rPr>
          <w:ins w:author="Yurii Litvinov" w:date="2023-01-22T20:55:00" w:id="2175"/>
          <w:rFonts w:ascii="Times New Roman" w:hAnsi="Times New Roman"/>
        </w:rPr>
      </w:pPr>
      <w:ins w:author="Yurii Litvinov" w:date="2023-01-22T20:55:00" w:id="2176">
        <w:r>
          <w:rPr>
            <w:rFonts w:ascii="Times New Roman" w:hAnsi="Times New Roman"/>
          </w:rPr>
          <w:t xml:space="preserve">Использовать </w:t>
        </w:r>
        <w:r>
          <w:rPr>
            <w:rFonts w:ascii="Times New Roman" w:hAnsi="Times New Roman"/>
          </w:rPr>
          <w:t>std</w:t>
        </w:r>
        <w:r>
          <w:rPr>
            <w:rFonts w:ascii="Times New Roman" w:hAnsi="Times New Roman"/>
          </w:rPr>
          <w:t>;:</w:t>
        </w:r>
        <w:r>
          <w:rPr>
            <w:rFonts w:ascii="Times New Roman" w:hAnsi="Times New Roman"/>
          </w:rPr>
          <w:t>condition_variable</w:t>
        </w:r>
        <w:r>
          <w:rPr>
            <w:rFonts w:ascii="Times New Roman" w:hAnsi="Times New Roman"/>
          </w:rPr>
          <w:t xml:space="preserve"> можно, размер очереди неограничен</w:t>
        </w:r>
      </w:ins>
    </w:p>
    <w:p w14:paraId="420D0000">
      <w:pPr>
        <w:pStyle w:val="Style_1"/>
        <w:numPr>
          <w:ilvl w:val="0"/>
          <w:numId w:val="178"/>
        </w:numPr>
        <w:ind w:right="-132"/>
        <w:jc w:val="both"/>
        <w:rPr>
          <w:ins w:author="Yurii Litvinov" w:date="2023-01-22T20:55:00" w:id="2177"/>
          <w:rFonts w:ascii="Times New Roman" w:hAnsi="Times New Roman"/>
        </w:rPr>
      </w:pPr>
      <w:ins w:author="Yurii Litvinov" w:date="2023-01-22T20:55:00" w:id="2178">
        <w:r>
          <w:rPr>
            <w:rFonts w:ascii="Times New Roman" w:hAnsi="Times New Roman"/>
          </w:rPr>
          <w:t xml:space="preserve">Использовать </w:t>
        </w:r>
        <w:r>
          <w:rPr>
            <w:rFonts w:ascii="Times New Roman" w:hAnsi="Times New Roman"/>
          </w:rPr>
          <w:t>std</w:t>
        </w:r>
        <w:r>
          <w:rPr>
            <w:rFonts w:ascii="Times New Roman" w:hAnsi="Times New Roman"/>
          </w:rPr>
          <w:t>;:</w:t>
        </w:r>
        <w:r>
          <w:rPr>
            <w:rFonts w:ascii="Times New Roman" w:hAnsi="Times New Roman"/>
          </w:rPr>
          <w:t>condition_variable</w:t>
        </w:r>
        <w:r>
          <w:rPr>
            <w:rFonts w:ascii="Times New Roman" w:hAnsi="Times New Roman"/>
          </w:rPr>
          <w:t xml:space="preserve"> можно, размер очереди ограничен (потоки должны ждать пока место в очереди освободится, чтобы оставить заявку и продолжить работу)</w:t>
        </w:r>
      </w:ins>
    </w:p>
    <w:p w14:paraId="430D0000">
      <w:pPr>
        <w:pStyle w:val="Style_1"/>
        <w:numPr>
          <w:ilvl w:val="0"/>
          <w:numId w:val="178"/>
        </w:numPr>
        <w:ind w:right="-132"/>
        <w:jc w:val="both"/>
        <w:rPr>
          <w:ins w:author="Yurii Litvinov" w:date="2023-01-22T20:55:00" w:id="2179"/>
          <w:rFonts w:ascii="Times New Roman" w:hAnsi="Times New Roman"/>
        </w:rPr>
      </w:pPr>
      <w:ins w:author="Yurii Litvinov" w:date="2023-01-22T20:55:00" w:id="2180">
        <w:r>
          <w:rPr>
            <w:rFonts w:ascii="Times New Roman" w:hAnsi="Times New Roman"/>
          </w:rPr>
          <w:t xml:space="preserve">Использовать </w:t>
        </w:r>
        <w:r>
          <w:rPr>
            <w:rFonts w:ascii="Times New Roman" w:hAnsi="Times New Roman"/>
          </w:rPr>
          <w:t>std</w:t>
        </w:r>
        <w:r>
          <w:rPr>
            <w:rFonts w:ascii="Times New Roman" w:hAnsi="Times New Roman"/>
          </w:rPr>
          <w:t>;:</w:t>
        </w:r>
        <w:r>
          <w:rPr>
            <w:rFonts w:ascii="Times New Roman" w:hAnsi="Times New Roman"/>
          </w:rPr>
          <w:t>condition_variable</w:t>
        </w:r>
        <w:r>
          <w:rPr>
            <w:rFonts w:ascii="Times New Roman" w:hAnsi="Times New Roman"/>
          </w:rPr>
          <w:t xml:space="preserve"> нельзя, размер очереди неограничен</w:t>
        </w:r>
      </w:ins>
    </w:p>
    <w:p w14:paraId="440D0000">
      <w:pPr>
        <w:pStyle w:val="Style_1"/>
        <w:numPr>
          <w:ilvl w:val="0"/>
          <w:numId w:val="178"/>
        </w:numPr>
        <w:ind w:right="-132"/>
        <w:jc w:val="both"/>
        <w:rPr>
          <w:ins w:author="Yurii Litvinov" w:date="2023-01-22T20:55:00" w:id="2181"/>
          <w:rFonts w:ascii="Times New Roman" w:hAnsi="Times New Roman"/>
        </w:rPr>
      </w:pPr>
      <w:ins w:author="Yurii Litvinov" w:date="2023-01-22T20:55:00" w:id="2182">
        <w:r>
          <w:rPr>
            <w:rFonts w:ascii="Times New Roman" w:hAnsi="Times New Roman"/>
          </w:rPr>
          <w:t xml:space="preserve">Использовать </w:t>
        </w:r>
        <w:r>
          <w:rPr>
            <w:rFonts w:ascii="Times New Roman" w:hAnsi="Times New Roman"/>
          </w:rPr>
          <w:t>std</w:t>
        </w:r>
        <w:r>
          <w:rPr>
            <w:rFonts w:ascii="Times New Roman" w:hAnsi="Times New Roman"/>
          </w:rPr>
          <w:t>;:</w:t>
        </w:r>
        <w:r>
          <w:rPr>
            <w:rFonts w:ascii="Times New Roman" w:hAnsi="Times New Roman"/>
          </w:rPr>
          <w:t>condition_variable</w:t>
        </w:r>
        <w:r>
          <w:rPr>
            <w:rFonts w:ascii="Times New Roman" w:hAnsi="Times New Roman"/>
          </w:rPr>
          <w:t xml:space="preserve"> нельзя, размер очереди ограничен</w:t>
        </w:r>
      </w:ins>
    </w:p>
    <w:p w14:paraId="450D0000">
      <w:pPr>
        <w:ind w:right="-132"/>
        <w:jc w:val="both"/>
        <w:rPr>
          <w:ins w:author="Yurii Litvinov" w:date="2023-01-22T20:55:00" w:id="2183"/>
          <w:rFonts w:ascii="Times New Roman" w:hAnsi="Times New Roman"/>
        </w:rPr>
      </w:pPr>
    </w:p>
    <w:p w14:paraId="460D0000">
      <w:pPr>
        <w:ind w:right="-132"/>
        <w:jc w:val="both"/>
        <w:rPr>
          <w:ins w:author="Yurii Litvinov" w:date="2023-01-22T20:55:00" w:id="2184"/>
          <w:rFonts w:ascii="Times New Roman" w:hAnsi="Times New Roman"/>
        </w:rPr>
      </w:pPr>
      <w:ins w:author="Yurii Litvinov" w:date="2023-01-22T20:55:00" w:id="2185">
        <w:r>
          <w:rPr>
            <w:rFonts w:ascii="Times New Roman" w:hAnsi="Times New Roman"/>
          </w:rPr>
          <w:t>Примечания:</w:t>
        </w:r>
      </w:ins>
    </w:p>
    <w:p w14:paraId="470D0000">
      <w:pPr>
        <w:pStyle w:val="Style_1"/>
        <w:numPr>
          <w:ilvl w:val="0"/>
          <w:numId w:val="179"/>
        </w:numPr>
        <w:ind w:right="-132"/>
        <w:jc w:val="both"/>
        <w:rPr>
          <w:ins w:author="Yurii Litvinov" w:date="2023-01-22T20:55:00" w:id="2186"/>
          <w:rFonts w:ascii="Times New Roman" w:hAnsi="Times New Roman"/>
        </w:rPr>
      </w:pPr>
      <w:ins w:author="Yurii Litvinov" w:date="2023-01-22T20:55:00" w:id="2187">
        <w:r>
          <w:rPr>
            <w:rFonts w:ascii="Times New Roman" w:hAnsi="Times New Roman"/>
          </w:rPr>
          <w:t xml:space="preserve">Можно выбрать, писать в файл или консоль. С файлом </w:t>
        </w:r>
        <w:r>
          <w:rPr>
            <w:rFonts w:ascii="Times New Roman" w:hAnsi="Times New Roman"/>
          </w:rPr>
          <w:t>helgrind</w:t>
        </w:r>
        <w:r>
          <w:rPr>
            <w:rFonts w:ascii="Times New Roman" w:hAnsi="Times New Roman"/>
          </w:rPr>
          <w:t xml:space="preserve"> отрабатывает нормально, с консолью может ругаться на «возможные ошибки» при вызове </w:t>
        </w:r>
        <w:r>
          <w:rPr>
            <w:rFonts w:ascii="Times New Roman" w:hAnsi="Times New Roman"/>
          </w:rPr>
          <w:t>std</w:t>
        </w:r>
        <w:r>
          <w:rPr>
            <w:rFonts w:ascii="Times New Roman" w:hAnsi="Times New Roman"/>
          </w:rPr>
          <w:t>::</w:t>
        </w:r>
        <w:r>
          <w:rPr>
            <w:rFonts w:ascii="Times New Roman" w:hAnsi="Times New Roman"/>
          </w:rPr>
          <w:t>cout</w:t>
        </w:r>
        <w:r>
          <w:rPr>
            <w:rFonts w:ascii="Times New Roman" w:hAnsi="Times New Roman"/>
          </w:rPr>
          <w:t>.</w:t>
        </w:r>
      </w:ins>
    </w:p>
    <w:p w14:paraId="480D0000">
      <w:pPr>
        <w:pStyle w:val="Style_1"/>
        <w:numPr>
          <w:ilvl w:val="0"/>
          <w:numId w:val="179"/>
        </w:numPr>
        <w:ind w:right="-132"/>
        <w:jc w:val="both"/>
        <w:rPr>
          <w:ins w:author="Yurii Litvinov" w:date="2023-01-22T20:55:00" w:id="2188"/>
          <w:rFonts w:ascii="Times New Roman" w:hAnsi="Times New Roman"/>
        </w:rPr>
      </w:pPr>
      <w:ins w:author="Yurii Litvinov" w:date="2023-01-22T20:55:00" w:id="2189">
        <w:r>
          <w:rPr>
            <w:rFonts w:ascii="Times New Roman" w:hAnsi="Times New Roman"/>
          </w:rPr>
          <w:t>В очереди запрещено хранить строки в чистом виде (</w:t>
        </w:r>
        <w:r>
          <w:rPr>
            <w:rFonts w:ascii="Times New Roman" w:hAnsi="Times New Roman"/>
          </w:rPr>
          <w:t>std</w:t>
        </w:r>
        <w:r>
          <w:rPr>
            <w:rFonts w:ascii="Times New Roman" w:hAnsi="Times New Roman"/>
          </w:rPr>
          <w:t>::</w:t>
        </w:r>
        <w:r>
          <w:rPr>
            <w:rFonts w:ascii="Times New Roman" w:hAnsi="Times New Roman"/>
          </w:rPr>
          <w:t>string</w:t>
        </w:r>
        <w:r>
          <w:rPr>
            <w:rFonts w:ascii="Times New Roman" w:hAnsi="Times New Roman"/>
          </w:rPr>
          <w:t xml:space="preserve"> или </w:t>
        </w:r>
        <w:r>
          <w:rPr>
            <w:rFonts w:ascii="Times New Roman" w:hAnsi="Times New Roman"/>
          </w:rPr>
          <w:t>char</w:t>
        </w:r>
        <w:r>
          <w:rPr>
            <w:rFonts w:ascii="Times New Roman" w:hAnsi="Times New Roman"/>
          </w:rPr>
          <w:t xml:space="preserve"> *), используйте простую структуру/класс с полем-строкой. Обратите внимание на слово </w:t>
        </w:r>
        <w:r>
          <w:rPr>
            <w:rFonts w:ascii="Times New Roman" w:hAnsi="Times New Roman"/>
          </w:rPr>
          <w:t>explicit</w:t>
        </w:r>
        <w:r>
          <w:rPr>
            <w:rFonts w:ascii="Times New Roman" w:hAnsi="Times New Roman"/>
          </w:rPr>
          <w:t xml:space="preserve"> для конструкторов</w:t>
        </w:r>
      </w:ins>
    </w:p>
    <w:p w14:paraId="490D0000">
      <w:pPr>
        <w:pStyle w:val="Style_1"/>
        <w:numPr>
          <w:ilvl w:val="0"/>
          <w:numId w:val="179"/>
        </w:numPr>
        <w:ind w:right="-132"/>
        <w:jc w:val="both"/>
        <w:rPr>
          <w:ins w:author="Yurii Litvinov" w:date="2023-01-22T20:55:00" w:id="2190"/>
          <w:rFonts w:ascii="Times New Roman" w:hAnsi="Times New Roman"/>
        </w:rPr>
      </w:pPr>
      <w:ins w:author="Yurii Litvinov" w:date="2023-01-22T20:55:00" w:id="2191">
        <w:r>
          <w:rPr>
            <w:rFonts w:ascii="Times New Roman" w:hAnsi="Times New Roman"/>
          </w:rPr>
          <w:t>Для имитации «случайной» деятельности потоков, можно при их создании выбрать случайный размер задержки. Можно проверить два варианта: задержка одна у всех или же все потоки работают в разном ритме. Также, можно менять размер задержки в зависимости от порядкового номера записи в данном потоке.</w:t>
        </w:r>
      </w:ins>
    </w:p>
    <w:p w14:paraId="4A0D0000">
      <w:pPr>
        <w:pStyle w:val="Style_1"/>
        <w:numPr>
          <w:ilvl w:val="0"/>
          <w:numId w:val="179"/>
        </w:numPr>
        <w:ind w:right="-132"/>
        <w:jc w:val="both"/>
        <w:rPr>
          <w:ins w:author="Yurii Litvinov" w:date="2023-01-22T20:55:00" w:id="2192"/>
          <w:rFonts w:ascii="Times New Roman" w:hAnsi="Times New Roman"/>
        </w:rPr>
      </w:pPr>
      <w:ins w:author="Yurii Litvinov" w:date="2023-01-22T20:55:00" w:id="2193">
        <w:r>
          <w:rPr>
            <w:rFonts w:ascii="Times New Roman" w:hAnsi="Times New Roman"/>
          </w:rPr>
          <w:t>В случае ограниченной очереди, убедитесь, что потоки достаточно быстро добавляют заявки и очередь успевает переполниться.</w:t>
        </w:r>
      </w:ins>
    </w:p>
    <w:p w14:paraId="4B0D0000">
      <w:pPr>
        <w:pStyle w:val="Style_1"/>
        <w:numPr>
          <w:ilvl w:val="0"/>
          <w:numId w:val="179"/>
        </w:numPr>
        <w:ind w:right="-132"/>
        <w:jc w:val="both"/>
        <w:rPr>
          <w:ins w:author="Yurii Litvinov" w:date="2023-01-22T20:55:00" w:id="2194"/>
          <w:rFonts w:ascii="Times New Roman" w:hAnsi="Times New Roman"/>
        </w:rPr>
      </w:pPr>
      <w:ins w:author="Yurii Litvinov" w:date="2023-01-22T20:55:00" w:id="2195">
        <w:r>
          <w:rPr>
            <w:rFonts w:ascii="Times New Roman" w:hAnsi="Times New Roman"/>
          </w:rPr>
          <w:t>Пункт 2 позволяет расширить ваше решение. Достаточно заменить строку на «описание задачи», а «поток-логгер» на несколько «потоков-исполнителей» и у вас получится неплохой пул потоков. Единственный недостаток — после выполнения задачи не будет «обратного отклика», например возвращения результата тому, кто задачу поставил. Это можно обойти, добавляя в описание задачи ссылку или указатель на слот для результата.</w:t>
        </w:r>
      </w:ins>
    </w:p>
    <w:p w14:paraId="4C0D0000">
      <w:pPr>
        <w:ind w:right="-132"/>
        <w:jc w:val="both"/>
        <w:rPr>
          <w:ins w:author="Yurii Litvinov" w:date="2023-01-22T20:55:00" w:id="2196"/>
          <w:rFonts w:ascii="Times New Roman" w:hAnsi="Times New Roman"/>
        </w:rPr>
      </w:pPr>
      <w:ins w:author="Yurii Litvinov" w:date="2023-01-22T20:55:00" w:id="2197">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ОПК-1,</w:t>
        </w:r>
        <w:r>
          <w:rPr>
            <w:rFonts w:ascii="Times New Roman" w:hAnsi="Times New Roman"/>
            <w:b w:val="1"/>
          </w:rPr>
          <w:t xml:space="preserve"> </w:t>
        </w:r>
        <w:r>
          <w:rPr>
            <w:rFonts w:ascii="Times New Roman" w:hAnsi="Times New Roman"/>
          </w:rPr>
          <w:t>ОПК-2, ОПК-3, ПКА-1, ПКП-4, ПКП-5, ПКП-6, ПКП-7, ПКП-8, УКБ-3</w:t>
        </w:r>
      </w:ins>
    </w:p>
    <w:p w14:paraId="4D0D0000">
      <w:pPr>
        <w:ind/>
        <w:jc w:val="both"/>
        <w:rPr>
          <w:ins w:author="Yurii Litvinov" w:date="2023-01-22T20:55:00" w:id="2198"/>
          <w:rFonts w:ascii="Times New Roman" w:hAnsi="Times New Roman"/>
        </w:rPr>
      </w:pPr>
      <w:ins w:author="Yurii Litvinov" w:date="2023-01-22T20:55:00" w:id="2199">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решения задачи оцениваются по шкале от 0 (нет решения или решение имеет существенные недостатки) до 10 (решение работоспособно, аккуратно реализовано)</w:t>
        </w:r>
        <w:r>
          <w:rPr>
            <w:rFonts w:ascii="Times New Roman" w:hAnsi="Times New Roman"/>
          </w:rPr>
          <w:t>.</w:t>
        </w:r>
      </w:ins>
    </w:p>
    <w:p w14:paraId="4E0D0000">
      <w:pPr>
        <w:rPr>
          <w:rFonts w:ascii="Times New Roman" w:hAnsi="Times New Roman"/>
          <w:b w:val="1"/>
        </w:rPr>
      </w:pPr>
    </w:p>
    <w:p w14:paraId="4F0D0000">
      <w:pPr>
        <w:ind/>
        <w:jc w:val="both"/>
        <w:rPr>
          <w:rFonts w:ascii="Times New Roman" w:hAnsi="Times New Roman"/>
        </w:rPr>
      </w:pPr>
      <w:r>
        <w:rPr>
          <w:rFonts w:ascii="Times New Roman" w:hAnsi="Times New Roman"/>
          <w:b w:val="1"/>
        </w:rPr>
        <w:t xml:space="preserve">Вариант реализации 4: </w:t>
      </w:r>
      <w:r>
        <w:rPr>
          <w:rFonts w:ascii="Times New Roman" w:hAnsi="Times New Roman"/>
          <w:b w:val="1"/>
        </w:rPr>
        <w:t xml:space="preserve">Программирование на </w:t>
      </w:r>
      <w:r>
        <w:rPr>
          <w:rFonts w:ascii="Times New Roman" w:hAnsi="Times New Roman"/>
          <w:b w:val="1"/>
        </w:rPr>
        <w:t>C</w:t>
      </w:r>
      <w:r>
        <w:rPr>
          <w:rFonts w:ascii="Times New Roman" w:hAnsi="Times New Roman"/>
          <w:b w:val="1"/>
        </w:rPr>
        <w:t xml:space="preserve"> и C++.</w:t>
      </w:r>
    </w:p>
    <w:p w14:paraId="500D0000">
      <w:pPr>
        <w:ind/>
        <w:jc w:val="both"/>
        <w:rPr>
          <w:rFonts w:ascii="Times New Roman" w:hAnsi="Times New Roman"/>
          <w:b w:val="1"/>
        </w:rPr>
      </w:pPr>
    </w:p>
    <w:p w14:paraId="510D0000">
      <w:pPr>
        <w:ind/>
        <w:jc w:val="both"/>
        <w:rPr>
          <w:rFonts w:ascii="Times New Roman" w:hAnsi="Times New Roman"/>
        </w:rPr>
      </w:pPr>
      <w:r>
        <w:rPr>
          <w:rFonts w:ascii="Times New Roman" w:hAnsi="Times New Roman"/>
        </w:rPr>
        <w:t>Примерные варианты контрольных работ и вопросов к зачету:</w:t>
      </w:r>
    </w:p>
    <w:p w14:paraId="520D0000">
      <w:pPr>
        <w:ind/>
        <w:jc w:val="both"/>
        <w:rPr>
          <w:rFonts w:ascii="Times New Roman" w:hAnsi="Times New Roman"/>
        </w:rPr>
      </w:pPr>
    </w:p>
    <w:p w14:paraId="530D0000">
      <w:pPr>
        <w:ind/>
        <w:jc w:val="both"/>
        <w:rPr>
          <w:rFonts w:ascii="Times New Roman" w:hAnsi="Times New Roman"/>
          <w:b w:val="1"/>
        </w:rPr>
      </w:pPr>
      <w:r>
        <w:rPr>
          <w:rFonts w:ascii="Times New Roman" w:hAnsi="Times New Roman"/>
          <w:b w:val="1"/>
        </w:rPr>
        <w:t>С</w:t>
      </w:r>
      <w:r>
        <w:rPr>
          <w:rFonts w:ascii="Times New Roman" w:hAnsi="Times New Roman"/>
          <w:b w:val="1"/>
        </w:rPr>
        <w:t>еместр</w:t>
      </w:r>
      <w:r>
        <w:rPr>
          <w:rFonts w:ascii="Times New Roman" w:hAnsi="Times New Roman"/>
          <w:b w:val="1"/>
        </w:rPr>
        <w:t xml:space="preserve"> 1</w:t>
      </w:r>
      <w:r>
        <w:rPr>
          <w:rFonts w:ascii="Times New Roman" w:hAnsi="Times New Roman"/>
          <w:b w:val="1"/>
        </w:rPr>
        <w:t>.</w:t>
      </w:r>
    </w:p>
    <w:p w14:paraId="540D0000">
      <w:pPr>
        <w:ind/>
        <w:jc w:val="both"/>
        <w:rPr>
          <w:rFonts w:ascii="Times New Roman" w:hAnsi="Times New Roman"/>
          <w:b w:val="1"/>
        </w:rPr>
      </w:pPr>
    </w:p>
    <w:p w14:paraId="550D0000">
      <w:pPr>
        <w:ind/>
        <w:jc w:val="both"/>
        <w:rPr>
          <w:rFonts w:ascii="Times New Roman" w:hAnsi="Times New Roman"/>
          <w:b w:val="1"/>
          <w:i w:val="1"/>
        </w:rPr>
      </w:pPr>
      <w:r>
        <w:rPr>
          <w:rFonts w:ascii="Times New Roman" w:hAnsi="Times New Roman"/>
          <w:b w:val="1"/>
          <w:i w:val="1"/>
        </w:rPr>
        <w:t>Контрольная работа 1:</w:t>
      </w:r>
    </w:p>
    <w:p w14:paraId="560D0000">
      <w:pPr>
        <w:pStyle w:val="Style_1"/>
        <w:numPr>
          <w:ilvl w:val="0"/>
          <w:numId w:val="180"/>
        </w:numPr>
        <w:spacing w:line="252" w:lineRule="auto"/>
        <w:ind/>
        <w:jc w:val="both"/>
        <w:rPr>
          <w:rFonts w:ascii="Times New Roman" w:hAnsi="Times New Roman"/>
        </w:rPr>
      </w:pPr>
      <w:r>
        <w:rPr>
          <w:rFonts w:ascii="Times New Roman" w:hAnsi="Times New Roman"/>
        </w:rPr>
        <w:t>Придумать алгоритм для следующей задачи и представить его в виде диаграммы: ввести 20 вещественных чисел и вывести среднее арифметическое максимального и минимального из них.</w:t>
      </w:r>
    </w:p>
    <w:p w14:paraId="570D0000">
      <w:pPr>
        <w:pStyle w:val="Style_1"/>
        <w:numPr>
          <w:ilvl w:val="0"/>
          <w:numId w:val="180"/>
        </w:numPr>
        <w:spacing w:line="252" w:lineRule="auto"/>
        <w:ind/>
        <w:jc w:val="both"/>
        <w:rPr>
          <w:rFonts w:ascii="Times New Roman" w:hAnsi="Times New Roman"/>
        </w:rPr>
      </w:pPr>
      <w:r>
        <w:rPr>
          <w:rFonts w:ascii="Times New Roman" w:hAnsi="Times New Roman"/>
        </w:rPr>
        <w:t>Написать 3 заголовочных файла так, чтобы можно было включить не более двух из них любое количество раз, а включение всех трех приводило к ошибке.</w:t>
      </w:r>
    </w:p>
    <w:p w14:paraId="580D0000">
      <w:pPr>
        <w:pStyle w:val="Style_1"/>
        <w:numPr>
          <w:ilvl w:val="0"/>
          <w:numId w:val="180"/>
        </w:numPr>
        <w:spacing w:line="252" w:lineRule="auto"/>
        <w:ind/>
        <w:jc w:val="both"/>
        <w:rPr>
          <w:rFonts w:ascii="Times New Roman" w:hAnsi="Times New Roman"/>
        </w:rPr>
      </w:pPr>
      <w:r>
        <w:rPr>
          <w:rFonts w:ascii="Times New Roman" w:hAnsi="Times New Roman"/>
        </w:rPr>
        <w:t>Написать программу, вводящую число лет и начальную сумму вклада и выводящую минимальное значение процентной ставки, при которой через указанное число лет сумма вклада превысит миллион (без циклов).</w:t>
      </w:r>
    </w:p>
    <w:p w14:paraId="590D0000">
      <w:pPr>
        <w:pStyle w:val="Style_1"/>
        <w:numPr>
          <w:ilvl w:val="0"/>
          <w:numId w:val="180"/>
        </w:numPr>
        <w:spacing w:line="252" w:lineRule="auto"/>
        <w:ind/>
        <w:jc w:val="both"/>
        <w:rPr>
          <w:rFonts w:ascii="Times New Roman" w:hAnsi="Times New Roman"/>
        </w:rPr>
      </w:pPr>
      <w:r>
        <w:rPr>
          <w:rFonts w:ascii="Times New Roman" w:hAnsi="Times New Roman"/>
        </w:rPr>
        <w:t>Определить, сколько раз встречается 101 в двоичном представлении целого положительного числа (в двоичном представлении 1010110111 оно встречается 3 раза).</w:t>
      </w:r>
    </w:p>
    <w:p w14:paraId="5A0D0000">
      <w:pPr>
        <w:pStyle w:val="Style_1"/>
        <w:numPr>
          <w:ilvl w:val="0"/>
          <w:numId w:val="180"/>
        </w:numPr>
        <w:spacing w:line="252" w:lineRule="auto"/>
        <w:ind/>
        <w:jc w:val="both"/>
        <w:rPr>
          <w:rFonts w:ascii="Times New Roman" w:hAnsi="Times New Roman"/>
        </w:rPr>
      </w:pPr>
      <w:r>
        <w:rPr>
          <w:rFonts w:ascii="Times New Roman" w:hAnsi="Times New Roman"/>
        </w:rPr>
        <w:t xml:space="preserve">Ввести значение параметра </w:t>
      </w:r>
      <m:oMathPara>
        <m:oMath>
          <m:r>
            <w:rPr>
              <w:rFonts w:ascii="Cambria Math" w:hAnsi="Cambria Math"/>
              <w:sz w:val="22"/>
            </w:rPr>
            <m:t>a</m:t>
          </m:r>
        </m:oMath>
      </m:oMathPara>
      <w:r>
        <w:rPr>
          <w:rFonts w:ascii="Times New Roman" w:hAnsi="Times New Roman"/>
        </w:rPr>
        <w:t xml:space="preserve"> и вывести число решений уравнения </w:t>
      </w:r>
      <m:oMathPara>
        <m:oMath>
          <m:sSup>
            <m:e>
              <m:r>
                <w:rPr>
                  <w:rFonts w:ascii="Cambria Math" w:hAnsi="Cambria Math"/>
                  <w:sz w:val="22"/>
                </w:rPr>
                <m:rPr>
                  <m:sty m:val="p"/>
                </m:rPr>
                <m:t>sinx</m:t>
              </m:r>
            </m:e>
            <m:sup>
              <m:r>
                <w:rPr>
                  <w:rFonts w:ascii="Cambria Math" w:hAnsi="Cambria Math"/>
                  <w:sz w:val="22"/>
                </w:rPr>
                <m:t>2</m:t>
              </m:r>
            </m:sup>
          </m:sSup>
          <m:r>
            <w:rPr>
              <w:rFonts w:ascii="Cambria Math" w:hAnsi="Cambria Math"/>
              <w:sz w:val="22"/>
            </w:rPr>
            <m:t>=a</m:t>
          </m:r>
        </m:oMath>
      </m:oMathPara>
      <w:r>
        <w:rPr>
          <w:rFonts w:ascii="Times New Roman" w:hAnsi="Times New Roman"/>
        </w:rPr>
        <w:t xml:space="preserve"> на интервале </w:t>
      </w:r>
      <m:oMathPara>
        <m:oMath>
          <m:d>
            <m:dPr>
              <m:sepChr m:val=","/>
            </m:dPr>
            <m:e>
              <m:r>
                <w:rPr>
                  <w:rFonts w:ascii="Cambria Math" w:hAnsi="Cambria Math"/>
                  <w:sz w:val="22"/>
                </w:rPr>
                <m:t>-</m:t>
              </m:r>
              <m:r>
                <w:rPr>
                  <w:rFonts w:ascii="Cambria Math" w:hAnsi="Cambria Math"/>
                  <w:sz w:val="22"/>
                </w:rPr>
                <m:rPr>
                  <m:sty m:val="p"/>
                </m:rPr>
                <m:t>1,2</m:t>
              </m:r>
            </m:e>
          </m:d>
        </m:oMath>
      </m:oMathPara>
      <w:r>
        <w:rPr>
          <w:rFonts w:ascii="Times New Roman" w:hAnsi="Times New Roman"/>
        </w:rPr>
        <w:t>.</w:t>
      </w:r>
    </w:p>
    <w:p w14:paraId="5B0D0000">
      <w:pPr>
        <w:pStyle w:val="Style_1"/>
        <w:numPr>
          <w:ilvl w:val="0"/>
          <w:numId w:val="180"/>
        </w:numPr>
        <w:spacing w:line="252" w:lineRule="auto"/>
        <w:ind/>
        <w:jc w:val="both"/>
        <w:rPr>
          <w:rFonts w:ascii="Times New Roman" w:hAnsi="Times New Roman"/>
        </w:rPr>
      </w:pPr>
      <w:r>
        <w:rPr>
          <w:rFonts w:ascii="Times New Roman" w:hAnsi="Times New Roman"/>
        </w:rPr>
        <w:t>Ввести 20 вещественных чисел и посчитать, сколько раз сумма трех рядом стоящих чисел больше 100 (без массивов).</w:t>
      </w:r>
    </w:p>
    <w:p w14:paraId="5C0D0000">
      <w:pPr>
        <w:spacing w:line="252" w:lineRule="auto"/>
        <w:ind w:right="-132"/>
        <w:contextualSpacing w:val="1"/>
        <w:jc w:val="both"/>
        <w:rPr>
          <w:rFonts w:ascii="Times New Roman" w:hAnsi="Times New Roman"/>
        </w:rPr>
      </w:pPr>
      <w:bookmarkStart w:id="5" w:name="__DdeLink__3758_1261121474"/>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ПКП-4, УКБ-3.</w:t>
      </w:r>
      <w:bookmarkEnd w:id="5"/>
    </w:p>
    <w:p w14:paraId="5D0D0000">
      <w:pPr>
        <w:spacing w:line="252" w:lineRule="auto"/>
        <w:ind w:right="-132"/>
        <w:contextualSpacing w:val="1"/>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решения задач оцениваются по шкале от 0 (нет решения или решение имеет существенные недостатки) до 5 (решение работоспособно, аккуратно реализовано)</w:t>
      </w:r>
      <w:r>
        <w:rPr>
          <w:rFonts w:ascii="Times New Roman" w:hAnsi="Times New Roman"/>
        </w:rPr>
        <w:t>.</w:t>
      </w:r>
    </w:p>
    <w:p w14:paraId="5E0D0000">
      <w:pPr>
        <w:spacing w:line="252" w:lineRule="auto"/>
        <w:ind w:right="-132"/>
        <w:contextualSpacing w:val="1"/>
        <w:jc w:val="both"/>
        <w:rPr>
          <w:rFonts w:ascii="Times New Roman" w:hAnsi="Times New Roman"/>
        </w:rPr>
      </w:pPr>
    </w:p>
    <w:p w14:paraId="5F0D0000">
      <w:pPr>
        <w:ind/>
        <w:jc w:val="both"/>
        <w:rPr>
          <w:rFonts w:ascii="Times New Roman" w:hAnsi="Times New Roman"/>
        </w:rPr>
      </w:pPr>
      <w:r>
        <w:rPr>
          <w:rFonts w:ascii="Times New Roman" w:hAnsi="Times New Roman"/>
          <w:b w:val="1"/>
          <w:i w:val="1"/>
        </w:rPr>
        <w:t>Контрольная работа 2</w:t>
      </w:r>
      <w:r>
        <w:rPr>
          <w:rFonts w:ascii="Times New Roman" w:hAnsi="Times New Roman"/>
          <w:b w:val="1"/>
          <w:i w:val="1"/>
        </w:rPr>
        <w:t>:</w:t>
      </w:r>
    </w:p>
    <w:p w14:paraId="600D0000">
      <w:pPr>
        <w:pStyle w:val="Style_7"/>
        <w:numPr>
          <w:ilvl w:val="0"/>
          <w:numId w:val="181"/>
        </w:numPr>
        <w:ind/>
        <w:jc w:val="both"/>
        <w:rPr>
          <w:rFonts w:ascii="Times New Roman" w:hAnsi="Times New Roman"/>
        </w:rPr>
      </w:pPr>
      <w:r>
        <w:rPr>
          <w:rFonts w:ascii="Times New Roman" w:hAnsi="Times New Roman"/>
        </w:rPr>
        <w:t xml:space="preserve">Написать функцию </w:t>
      </w:r>
      <w:r>
        <w:rPr>
          <w:rFonts w:ascii="Times New Roman" w:hAnsi="Times New Roman"/>
        </w:rPr>
        <w:t>dg</w:t>
      </w:r>
      <w:r>
        <w:rPr>
          <w:rFonts w:ascii="Times New Roman" w:hAnsi="Times New Roman"/>
        </w:rPr>
        <w:t xml:space="preserve"> с параметром-указателем на корень дерева, возвращающую указатель на узел, полученный из корня перемещением на один шаг в сына с максимальными данными (если есть всего один сын, перемещаемся в него, а если данные одинаковы </w:t>
      </w:r>
      <w:r>
        <w:rPr>
          <w:rFonts w:ascii="Times New Roman" w:hAnsi="Times New Roman"/>
        </w:rPr>
        <w:t>—</w:t>
      </w:r>
      <w:r>
        <w:rPr>
          <w:rFonts w:ascii="Times New Roman" w:hAnsi="Times New Roman"/>
        </w:rPr>
        <w:t xml:space="preserve"> годится любой из сыновей), пока не окажемся в листе, указатель на который и надо вернуть.</w:t>
      </w:r>
    </w:p>
    <w:p w14:paraId="610D0000">
      <w:pPr>
        <w:pStyle w:val="Style_7"/>
        <w:numPr>
          <w:ilvl w:val="0"/>
          <w:numId w:val="181"/>
        </w:numPr>
        <w:ind/>
        <w:jc w:val="both"/>
        <w:rPr>
          <w:rFonts w:ascii="Times New Roman" w:hAnsi="Times New Roman"/>
        </w:rPr>
      </w:pPr>
      <w:r>
        <w:rPr>
          <w:rFonts w:ascii="Times New Roman" w:hAnsi="Times New Roman"/>
        </w:rPr>
        <w:t xml:space="preserve">Написать функцию </w:t>
      </w:r>
      <w:r>
        <w:rPr>
          <w:rFonts w:ascii="Times New Roman" w:hAnsi="Times New Roman"/>
        </w:rPr>
        <w:t>addGR</w:t>
      </w:r>
      <w:r>
        <w:rPr>
          <w:rFonts w:ascii="Times New Roman" w:hAnsi="Times New Roman"/>
        </w:rPr>
        <w:t xml:space="preserve"> с параметром-указателем на корень дерева, добавляющую новый узел с данными 0 на место правого сына самого правого узла.</w:t>
      </w:r>
    </w:p>
    <w:p w14:paraId="620D0000">
      <w:pPr>
        <w:pStyle w:val="Style_7"/>
        <w:numPr>
          <w:ilvl w:val="0"/>
          <w:numId w:val="181"/>
        </w:numPr>
        <w:ind/>
        <w:jc w:val="both"/>
        <w:rPr>
          <w:rFonts w:ascii="Times New Roman" w:hAnsi="Times New Roman"/>
        </w:rPr>
      </w:pPr>
      <w:r>
        <w:rPr>
          <w:rFonts w:ascii="Times New Roman" w:hAnsi="Times New Roman"/>
        </w:rPr>
        <w:t xml:space="preserve">Написать функцию </w:t>
      </w:r>
      <w:r>
        <w:rPr>
          <w:rFonts w:ascii="Times New Roman" w:hAnsi="Times New Roman"/>
        </w:rPr>
        <w:t>down_max</w:t>
      </w:r>
      <w:r>
        <w:rPr>
          <w:rFonts w:ascii="Times New Roman" w:hAnsi="Times New Roman"/>
        </w:rPr>
        <w:t xml:space="preserve"> с параметром-указателем на корень дерева, возвращающую указатель на лист, полученный перемещениями в сына с максимальными данными (если у текущего узла есть только один сын, перемещаемся в него).</w:t>
      </w:r>
    </w:p>
    <w:p w14:paraId="630D0000">
      <w:pPr>
        <w:pStyle w:val="Style_7"/>
        <w:numPr>
          <w:ilvl w:val="0"/>
          <w:numId w:val="181"/>
        </w:numPr>
        <w:ind/>
        <w:jc w:val="both"/>
        <w:rPr>
          <w:rFonts w:ascii="Times New Roman" w:hAnsi="Times New Roman"/>
        </w:rPr>
      </w:pPr>
      <w:r>
        <w:rPr>
          <w:rFonts w:ascii="Times New Roman" w:hAnsi="Times New Roman"/>
        </w:rPr>
        <w:t xml:space="preserve">Написать функцию </w:t>
      </w:r>
      <w:r>
        <w:rPr>
          <w:rFonts w:ascii="Times New Roman" w:hAnsi="Times New Roman"/>
        </w:rPr>
        <w:t>insertXY</w:t>
      </w:r>
      <w:r>
        <w:rPr>
          <w:rFonts w:ascii="Times New Roman" w:hAnsi="Times New Roman"/>
        </w:rPr>
        <w:t xml:space="preserve"> с параметром-указателем на корень дерева и двумя параметрами x и y типа T и вставляющую нового сына корня (без потомков) с данными x непосредственно перед первым сыном корня со значением данных y (можно предполагать, что такой сын корня существует).</w:t>
      </w:r>
    </w:p>
    <w:p w14:paraId="640D0000">
      <w:pPr>
        <w:pStyle w:val="Style_7"/>
        <w:numPr>
          <w:ilvl w:val="0"/>
          <w:numId w:val="181"/>
        </w:numPr>
        <w:ind/>
        <w:jc w:val="both"/>
        <w:rPr>
          <w:rFonts w:ascii="Times New Roman" w:hAnsi="Times New Roman"/>
        </w:rPr>
      </w:pPr>
      <w:r>
        <w:rPr>
          <w:rFonts w:ascii="Times New Roman" w:hAnsi="Times New Roman"/>
        </w:rPr>
        <w:t xml:space="preserve">Написать функцию </w:t>
      </w:r>
      <w:r>
        <w:rPr>
          <w:rFonts w:ascii="Times New Roman" w:hAnsi="Times New Roman"/>
        </w:rPr>
        <w:t>sum_alt</w:t>
      </w:r>
      <w:r>
        <w:rPr>
          <w:rFonts w:ascii="Times New Roman" w:hAnsi="Times New Roman"/>
        </w:rPr>
        <w:t xml:space="preserve"> с параметром-указателем на корень дерева, возвращающую сумму данных в узлах дерева, в которую правые сыновья своих отцов входят со знаком «+», а левые — со знаком «</w:t>
      </w:r>
      <w:r>
        <w:rPr>
          <w:rFonts w:ascii="Times New Roman" w:hAnsi="Times New Roman"/>
        </w:rPr>
        <w:t>––</w:t>
      </w:r>
      <w:r>
        <w:rPr>
          <w:rFonts w:ascii="Times New Roman" w:hAnsi="Times New Roman"/>
        </w:rPr>
        <w:t>». Данные корня в этой сумме не участвуют.</w:t>
      </w:r>
    </w:p>
    <w:p w14:paraId="650D0000">
      <w:pPr>
        <w:spacing w:line="252" w:lineRule="auto"/>
        <w:ind w:right="-132"/>
        <w:jc w:val="both"/>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ПКП-4, УКБ-3.</w:t>
      </w:r>
    </w:p>
    <w:p w14:paraId="660D0000">
      <w:pPr>
        <w:spacing w:line="252" w:lineRule="auto"/>
        <w:ind w:right="-132"/>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решения задач оцениваются по шкале от 0 (нет решения или решение имеет существенные недостатки) до 5 (решение работоспособно, аккуратно реализовано)</w:t>
      </w:r>
      <w:r>
        <w:rPr>
          <w:rFonts w:ascii="Times New Roman" w:hAnsi="Times New Roman"/>
        </w:rPr>
        <w:t>.</w:t>
      </w:r>
    </w:p>
    <w:p w14:paraId="670D0000">
      <w:pPr>
        <w:pStyle w:val="Style_7"/>
        <w:ind/>
        <w:jc w:val="both"/>
        <w:rPr>
          <w:rFonts w:ascii="Times New Roman" w:hAnsi="Times New Roman"/>
        </w:rPr>
      </w:pPr>
    </w:p>
    <w:p w14:paraId="680D0000">
      <w:pPr>
        <w:pStyle w:val="Style_7"/>
        <w:ind/>
        <w:jc w:val="both"/>
        <w:rPr>
          <w:rFonts w:ascii="Times New Roman" w:hAnsi="Times New Roman"/>
          <w:b w:val="1"/>
          <w:i w:val="1"/>
        </w:rPr>
      </w:pPr>
      <w:r>
        <w:rPr>
          <w:rFonts w:ascii="Times New Roman" w:hAnsi="Times New Roman"/>
          <w:b w:val="1"/>
          <w:i w:val="1"/>
        </w:rPr>
        <w:t>Примерный список вопросов к зачету</w:t>
      </w:r>
      <w:r>
        <w:rPr>
          <w:rFonts w:ascii="Times New Roman" w:hAnsi="Times New Roman"/>
          <w:b w:val="1"/>
          <w:i w:val="1"/>
        </w:rPr>
        <w:t>:</w:t>
      </w:r>
    </w:p>
    <w:p w14:paraId="690D0000">
      <w:pPr>
        <w:numPr>
          <w:ilvl w:val="0"/>
          <w:numId w:val="182"/>
        </w:numPr>
        <w:ind/>
        <w:jc w:val="both"/>
        <w:rPr>
          <w:rFonts w:ascii="Times New Roman" w:hAnsi="Times New Roman"/>
        </w:rPr>
      </w:pPr>
      <w:r>
        <w:rPr>
          <w:rFonts w:ascii="Times New Roman" w:hAnsi="Times New Roman"/>
        </w:rPr>
        <w:t>Блок-схемы алгоритмов.</w:t>
      </w:r>
    </w:p>
    <w:p w14:paraId="6A0D0000">
      <w:pPr>
        <w:numPr>
          <w:ilvl w:val="0"/>
          <w:numId w:val="182"/>
        </w:numPr>
        <w:ind/>
        <w:jc w:val="both"/>
        <w:rPr>
          <w:rFonts w:ascii="Times New Roman" w:hAnsi="Times New Roman"/>
        </w:rPr>
      </w:pPr>
      <w:r>
        <w:rPr>
          <w:rFonts w:ascii="Times New Roman" w:hAnsi="Times New Roman"/>
        </w:rPr>
        <w:t>Раздельная компиляция. Программы для разработки на C. Препроцессор.</w:t>
      </w:r>
    </w:p>
    <w:p w14:paraId="6B0D0000">
      <w:pPr>
        <w:numPr>
          <w:ilvl w:val="0"/>
          <w:numId w:val="182"/>
        </w:numPr>
        <w:ind/>
        <w:jc w:val="both"/>
        <w:rPr>
          <w:rFonts w:ascii="Times New Roman" w:hAnsi="Times New Roman"/>
        </w:rPr>
      </w:pPr>
      <w:r>
        <w:rPr>
          <w:rFonts w:ascii="Times New Roman" w:hAnsi="Times New Roman"/>
        </w:rPr>
        <w:t>Общая структура программы на C. Понятие типа в C. Явно выписанные константы. Переменные. Ввод значений. Арифметические операции. Функции из стандартной математической библиотеки.</w:t>
      </w:r>
    </w:p>
    <w:p w14:paraId="6C0D0000">
      <w:pPr>
        <w:numPr>
          <w:ilvl w:val="0"/>
          <w:numId w:val="182"/>
        </w:numPr>
        <w:ind/>
        <w:jc w:val="both"/>
        <w:rPr>
          <w:rFonts w:ascii="Times New Roman" w:hAnsi="Times New Roman"/>
        </w:rPr>
      </w:pPr>
      <w:r>
        <w:rPr>
          <w:rFonts w:ascii="Times New Roman" w:hAnsi="Times New Roman"/>
        </w:rPr>
        <w:t>Параметры вывода. Операции сравнения. Логические операции. Побитовые операции. Условная операция. Операция последования.</w:t>
      </w:r>
    </w:p>
    <w:p w14:paraId="6D0D0000">
      <w:pPr>
        <w:numPr>
          <w:ilvl w:val="0"/>
          <w:numId w:val="182"/>
        </w:numPr>
        <w:ind/>
        <w:jc w:val="both"/>
        <w:rPr>
          <w:rFonts w:ascii="Times New Roman" w:hAnsi="Times New Roman"/>
        </w:rPr>
      </w:pPr>
      <w:r>
        <w:rPr>
          <w:rFonts w:ascii="Times New Roman" w:hAnsi="Times New Roman"/>
        </w:rPr>
        <w:t xml:space="preserve">Оператор, сделанный из выражения. Составной оператор, локальные и глобальные переменные. Условный оператор. Оператор выбора, оператор </w:t>
      </w:r>
      <w:r>
        <w:rPr>
          <w:rFonts w:ascii="Times New Roman" w:hAnsi="Times New Roman"/>
        </w:rPr>
        <w:t>break</w:t>
      </w:r>
      <w:r>
        <w:rPr>
          <w:rFonts w:ascii="Times New Roman" w:hAnsi="Times New Roman"/>
        </w:rPr>
        <w:t xml:space="preserve">. Операторы цикла, операторы </w:t>
      </w:r>
      <w:r>
        <w:rPr>
          <w:rFonts w:ascii="Times New Roman" w:hAnsi="Times New Roman"/>
        </w:rPr>
        <w:t>break</w:t>
      </w:r>
      <w:r>
        <w:rPr>
          <w:rFonts w:ascii="Times New Roman" w:hAnsi="Times New Roman"/>
        </w:rPr>
        <w:t xml:space="preserve"> и </w:t>
      </w:r>
      <w:r>
        <w:rPr>
          <w:rFonts w:ascii="Times New Roman" w:hAnsi="Times New Roman"/>
        </w:rPr>
        <w:t>continue</w:t>
      </w:r>
      <w:r>
        <w:rPr>
          <w:rFonts w:ascii="Times New Roman" w:hAnsi="Times New Roman"/>
        </w:rPr>
        <w:t xml:space="preserve">. Метки и оператор </w:t>
      </w:r>
      <w:r>
        <w:rPr>
          <w:rFonts w:ascii="Times New Roman" w:hAnsi="Times New Roman"/>
        </w:rPr>
        <w:t>goto</w:t>
      </w:r>
      <w:r>
        <w:rPr>
          <w:rFonts w:ascii="Times New Roman" w:hAnsi="Times New Roman"/>
        </w:rPr>
        <w:t>.</w:t>
      </w:r>
    </w:p>
    <w:p w14:paraId="6E0D0000">
      <w:pPr>
        <w:numPr>
          <w:ilvl w:val="0"/>
          <w:numId w:val="182"/>
        </w:numPr>
        <w:ind/>
        <w:jc w:val="both"/>
        <w:rPr>
          <w:rFonts w:ascii="Times New Roman" w:hAnsi="Times New Roman"/>
        </w:rPr>
      </w:pPr>
      <w:r>
        <w:rPr>
          <w:rFonts w:ascii="Times New Roman" w:hAnsi="Times New Roman"/>
        </w:rPr>
        <w:t>Необходимость массивов. Их объявления и определения, доступ к элементам. Указатели. Арифметика указателей. Связь с массивами.</w:t>
      </w:r>
    </w:p>
    <w:p w14:paraId="6F0D0000">
      <w:pPr>
        <w:numPr>
          <w:ilvl w:val="0"/>
          <w:numId w:val="182"/>
        </w:numPr>
        <w:ind/>
        <w:jc w:val="both"/>
        <w:rPr>
          <w:rFonts w:ascii="Times New Roman" w:hAnsi="Times New Roman"/>
        </w:rPr>
      </w:pPr>
      <w:r>
        <w:rPr>
          <w:rFonts w:ascii="Times New Roman" w:hAnsi="Times New Roman"/>
        </w:rPr>
        <w:t>Понятие функции. Параметры и результат функции. Передача параметров по значению и по ссылке. Объявление и определение функции. Статические переменные. Возврат указателя в качестве результата.</w:t>
      </w:r>
    </w:p>
    <w:p w14:paraId="700D0000">
      <w:pPr>
        <w:numPr>
          <w:ilvl w:val="0"/>
          <w:numId w:val="182"/>
        </w:numPr>
        <w:ind/>
        <w:jc w:val="both"/>
        <w:rPr>
          <w:rFonts w:ascii="Times New Roman" w:hAnsi="Times New Roman"/>
        </w:rPr>
      </w:pPr>
      <w:r>
        <w:rPr>
          <w:rFonts w:ascii="Times New Roman" w:hAnsi="Times New Roman"/>
        </w:rPr>
        <w:t>Динамические массивы, разреженные матрицы. Рекурсия. Функции, число и типы параметров которых заранее неизвестны.</w:t>
      </w:r>
    </w:p>
    <w:p w14:paraId="710D0000">
      <w:pPr>
        <w:numPr>
          <w:ilvl w:val="0"/>
          <w:numId w:val="182"/>
        </w:numPr>
        <w:ind/>
        <w:jc w:val="both"/>
        <w:rPr>
          <w:rFonts w:ascii="Times New Roman" w:hAnsi="Times New Roman"/>
        </w:rPr>
      </w:pPr>
      <w:r>
        <w:rPr>
          <w:rFonts w:ascii="Times New Roman" w:hAnsi="Times New Roman"/>
        </w:rPr>
        <w:t xml:space="preserve">Сортировка. Указатели на функции. </w:t>
      </w:r>
    </w:p>
    <w:p w14:paraId="720D0000">
      <w:pPr>
        <w:numPr>
          <w:ilvl w:val="0"/>
          <w:numId w:val="182"/>
        </w:numPr>
        <w:ind/>
        <w:jc w:val="both"/>
        <w:rPr>
          <w:rFonts w:ascii="Times New Roman" w:hAnsi="Times New Roman"/>
        </w:rPr>
      </w:pPr>
      <w:r>
        <w:rPr>
          <w:rFonts w:ascii="Times New Roman" w:hAnsi="Times New Roman"/>
        </w:rPr>
        <w:t>Поиск.</w:t>
      </w:r>
    </w:p>
    <w:p w14:paraId="730D0000">
      <w:pPr>
        <w:numPr>
          <w:ilvl w:val="0"/>
          <w:numId w:val="182"/>
        </w:numPr>
        <w:ind/>
        <w:jc w:val="both"/>
        <w:rPr>
          <w:rFonts w:ascii="Times New Roman" w:hAnsi="Times New Roman"/>
        </w:rPr>
      </w:pPr>
      <w:r>
        <w:rPr>
          <w:rFonts w:ascii="Times New Roman" w:hAnsi="Times New Roman"/>
        </w:rPr>
        <w:t>Строки.</w:t>
      </w:r>
    </w:p>
    <w:p w14:paraId="740D0000">
      <w:pPr>
        <w:numPr>
          <w:ilvl w:val="0"/>
          <w:numId w:val="182"/>
        </w:numPr>
        <w:ind/>
        <w:jc w:val="both"/>
        <w:rPr>
          <w:rFonts w:ascii="Times New Roman" w:hAnsi="Times New Roman"/>
        </w:rPr>
      </w:pPr>
      <w:r>
        <w:rPr>
          <w:rFonts w:ascii="Times New Roman" w:hAnsi="Times New Roman"/>
        </w:rPr>
        <w:t>Структурные типы данных. Объединения.</w:t>
      </w:r>
    </w:p>
    <w:p w14:paraId="750D0000">
      <w:pPr>
        <w:numPr>
          <w:ilvl w:val="0"/>
          <w:numId w:val="182"/>
        </w:numPr>
        <w:ind/>
        <w:jc w:val="both"/>
        <w:rPr>
          <w:rFonts w:ascii="Times New Roman" w:hAnsi="Times New Roman"/>
        </w:rPr>
      </w:pPr>
      <w:r>
        <w:rPr>
          <w:rFonts w:ascii="Times New Roman" w:hAnsi="Times New Roman"/>
        </w:rPr>
        <w:t>Библиотека ввода-вывода.</w:t>
      </w:r>
    </w:p>
    <w:p w14:paraId="760D0000">
      <w:pPr>
        <w:pStyle w:val="Style_1"/>
        <w:numPr>
          <w:ilvl w:val="0"/>
          <w:numId w:val="48"/>
        </w:numPr>
        <w:ind/>
        <w:jc w:val="both"/>
        <w:rPr>
          <w:rFonts w:ascii="Times New Roman" w:hAnsi="Times New Roman"/>
        </w:rPr>
      </w:pPr>
      <w:r>
        <w:rPr>
          <w:rFonts w:ascii="Times New Roman" w:hAnsi="Times New Roman"/>
        </w:rPr>
        <w:t>Связные списки.</w:t>
      </w:r>
    </w:p>
    <w:p w14:paraId="770D0000">
      <w:pPr>
        <w:pStyle w:val="Style_1"/>
        <w:numPr>
          <w:ilvl w:val="0"/>
          <w:numId w:val="48"/>
        </w:numPr>
        <w:ind/>
        <w:jc w:val="both"/>
        <w:rPr>
          <w:rFonts w:ascii="Times New Roman" w:hAnsi="Times New Roman"/>
        </w:rPr>
      </w:pPr>
      <w:r>
        <w:rPr>
          <w:rFonts w:ascii="Times New Roman" w:hAnsi="Times New Roman"/>
        </w:rPr>
        <w:t>Стеки и очереди.</w:t>
      </w:r>
    </w:p>
    <w:p w14:paraId="780D0000">
      <w:pPr>
        <w:pStyle w:val="Style_1"/>
        <w:numPr>
          <w:ilvl w:val="0"/>
          <w:numId w:val="48"/>
        </w:numPr>
        <w:ind/>
        <w:jc w:val="both"/>
        <w:rPr>
          <w:rFonts w:ascii="Times New Roman" w:hAnsi="Times New Roman"/>
        </w:rPr>
      </w:pPr>
      <w:r>
        <w:rPr>
          <w:rFonts w:ascii="Times New Roman" w:hAnsi="Times New Roman"/>
        </w:rPr>
        <w:t>Двоичные деревья.</w:t>
      </w:r>
    </w:p>
    <w:p w14:paraId="790D0000">
      <w:pPr>
        <w:pStyle w:val="Style_1"/>
        <w:numPr>
          <w:ilvl w:val="0"/>
          <w:numId w:val="48"/>
        </w:numPr>
        <w:ind/>
        <w:jc w:val="both"/>
        <w:rPr>
          <w:rFonts w:ascii="Times New Roman" w:hAnsi="Times New Roman"/>
        </w:rPr>
      </w:pPr>
      <w:r>
        <w:rPr>
          <w:rFonts w:ascii="Times New Roman" w:hAnsi="Times New Roman"/>
        </w:rPr>
        <w:t>Произвольные деревья.</w:t>
      </w:r>
    </w:p>
    <w:p w14:paraId="7A0D0000">
      <w:pPr>
        <w:pStyle w:val="Style_1"/>
        <w:numPr>
          <w:ilvl w:val="0"/>
          <w:numId w:val="48"/>
        </w:numPr>
        <w:ind/>
        <w:jc w:val="both"/>
        <w:rPr>
          <w:rFonts w:ascii="Times New Roman" w:hAnsi="Times New Roman"/>
        </w:rPr>
      </w:pPr>
      <w:r>
        <w:rPr>
          <w:rFonts w:ascii="Times New Roman" w:hAnsi="Times New Roman"/>
        </w:rPr>
        <w:t>Обход дерева.</w:t>
      </w:r>
    </w:p>
    <w:p w14:paraId="7B0D0000">
      <w:pPr>
        <w:pStyle w:val="Style_1"/>
        <w:numPr>
          <w:ilvl w:val="0"/>
          <w:numId w:val="48"/>
        </w:numPr>
        <w:ind/>
        <w:jc w:val="both"/>
        <w:rPr>
          <w:rFonts w:ascii="Times New Roman" w:hAnsi="Times New Roman"/>
        </w:rPr>
      </w:pPr>
      <w:r>
        <w:rPr>
          <w:rFonts w:ascii="Times New Roman" w:hAnsi="Times New Roman"/>
        </w:rPr>
        <w:t>Деревья поиска. Деревья поразрядного поиска.</w:t>
      </w:r>
    </w:p>
    <w:p w14:paraId="7C0D0000">
      <w:pPr>
        <w:pStyle w:val="Style_1"/>
        <w:numPr>
          <w:ilvl w:val="0"/>
          <w:numId w:val="48"/>
        </w:numPr>
        <w:ind/>
        <w:jc w:val="both"/>
        <w:rPr>
          <w:rFonts w:ascii="Times New Roman" w:hAnsi="Times New Roman"/>
        </w:rPr>
      </w:pPr>
      <w:r>
        <w:rPr>
          <w:rFonts w:ascii="Times New Roman" w:hAnsi="Times New Roman"/>
        </w:rPr>
        <w:t>Деревья двоичного поиска.</w:t>
      </w:r>
    </w:p>
    <w:p w14:paraId="7D0D0000">
      <w:pPr>
        <w:pStyle w:val="Style_1"/>
        <w:numPr>
          <w:ilvl w:val="0"/>
          <w:numId w:val="48"/>
        </w:numPr>
        <w:ind/>
        <w:jc w:val="both"/>
        <w:rPr>
          <w:rFonts w:ascii="Times New Roman" w:hAnsi="Times New Roman"/>
        </w:rPr>
      </w:pPr>
      <w:r>
        <w:rPr>
          <w:rFonts w:ascii="Times New Roman" w:hAnsi="Times New Roman"/>
        </w:rPr>
        <w:t>АВЛ-деревья.</w:t>
      </w:r>
    </w:p>
    <w:p w14:paraId="7E0D0000">
      <w:pPr>
        <w:pStyle w:val="Style_1"/>
        <w:numPr>
          <w:ilvl w:val="0"/>
          <w:numId w:val="48"/>
        </w:numPr>
        <w:ind/>
        <w:jc w:val="both"/>
        <w:rPr>
          <w:rFonts w:ascii="Times New Roman" w:hAnsi="Times New Roman"/>
        </w:rPr>
      </w:pPr>
      <w:r>
        <w:rPr>
          <w:rFonts w:ascii="Times New Roman" w:hAnsi="Times New Roman"/>
        </w:rPr>
        <w:t>B-деревья.</w:t>
      </w:r>
    </w:p>
    <w:p w14:paraId="7F0D0000">
      <w:pPr>
        <w:pStyle w:val="Style_1"/>
        <w:numPr>
          <w:ilvl w:val="0"/>
          <w:numId w:val="48"/>
        </w:numPr>
        <w:ind/>
        <w:jc w:val="both"/>
        <w:rPr>
          <w:rFonts w:ascii="Times New Roman" w:hAnsi="Times New Roman"/>
        </w:rPr>
      </w:pPr>
      <w:r>
        <w:rPr>
          <w:rFonts w:ascii="Times New Roman" w:hAnsi="Times New Roman"/>
        </w:rPr>
        <w:t>Красно-черные деревья.</w:t>
      </w:r>
    </w:p>
    <w:p w14:paraId="800D0000">
      <w:pPr>
        <w:pStyle w:val="Style_1"/>
        <w:numPr>
          <w:ilvl w:val="0"/>
          <w:numId w:val="48"/>
        </w:numPr>
        <w:ind/>
        <w:jc w:val="both"/>
        <w:rPr>
          <w:rFonts w:ascii="Times New Roman" w:hAnsi="Times New Roman"/>
        </w:rPr>
      </w:pPr>
      <w:r>
        <w:rPr>
          <w:rFonts w:ascii="Times New Roman" w:hAnsi="Times New Roman"/>
        </w:rPr>
        <w:t>Гибридные деревья (смесь поразрядного и двоичного поиска).</w:t>
      </w:r>
    </w:p>
    <w:p w14:paraId="810D0000">
      <w:pPr>
        <w:pStyle w:val="Style_1"/>
        <w:numPr>
          <w:ilvl w:val="0"/>
          <w:numId w:val="48"/>
        </w:numPr>
        <w:ind/>
        <w:jc w:val="both"/>
        <w:rPr>
          <w:rFonts w:ascii="Times New Roman" w:hAnsi="Times New Roman"/>
        </w:rPr>
      </w:pPr>
      <w:r>
        <w:rPr>
          <w:rFonts w:ascii="Times New Roman" w:hAnsi="Times New Roman"/>
        </w:rPr>
        <w:t>Декартовы деревья.</w:t>
      </w:r>
    </w:p>
    <w:p w14:paraId="820D0000">
      <w:pPr>
        <w:pStyle w:val="Style_1"/>
        <w:numPr>
          <w:ilvl w:val="0"/>
          <w:numId w:val="48"/>
        </w:numPr>
        <w:ind/>
        <w:jc w:val="both"/>
        <w:rPr>
          <w:rFonts w:ascii="Times New Roman" w:hAnsi="Times New Roman"/>
        </w:rPr>
      </w:pPr>
      <w:r>
        <w:rPr>
          <w:rFonts w:ascii="Times New Roman" w:hAnsi="Times New Roman"/>
        </w:rPr>
        <w:t>Хэш-таблицы.</w:t>
      </w:r>
    </w:p>
    <w:p w14:paraId="830D0000">
      <w:pPr>
        <w:spacing w:line="252" w:lineRule="auto"/>
        <w:ind w:right="-132"/>
        <w:contextualSpacing w:val="1"/>
        <w:jc w:val="both"/>
        <w:rPr>
          <w:rFonts w:ascii="Times New Roman" w:hAnsi="Times New Roman"/>
        </w:rPr>
      </w:pPr>
      <w:r>
        <w:rPr>
          <w:rFonts w:ascii="Times New Roman" w:hAnsi="Times New Roman"/>
          <w:b w:val="1"/>
          <w:i w:val="1"/>
        </w:rPr>
        <w:t>Проверяемые компетенции</w:t>
      </w:r>
      <w:r>
        <w:rPr>
          <w:rFonts w:ascii="Times New Roman" w:hAnsi="Times New Roman"/>
        </w:rPr>
        <w:t>:</w:t>
      </w:r>
      <w:r>
        <w:rPr>
          <w:rFonts w:ascii="Times New Roman" w:hAnsi="Times New Roman"/>
          <w:b w:val="1"/>
        </w:rPr>
        <w:t xml:space="preserve"> </w:t>
      </w:r>
      <w:r>
        <w:rPr>
          <w:rFonts w:ascii="Times New Roman" w:hAnsi="Times New Roman"/>
        </w:rPr>
        <w:t>ОПК-2, ОПК-4, ОПК-5, ПКП-4, УКБ-3.</w:t>
      </w:r>
    </w:p>
    <w:p w14:paraId="840D0000">
      <w:pPr>
        <w:spacing w:line="252" w:lineRule="auto"/>
        <w:ind w:right="-132"/>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ответы на вопросы оцениваются по шкале от 0 (нет ответа или неправильный ответ) до 10 (правильный и полный ответ)</w:t>
      </w:r>
      <w:r>
        <w:rPr>
          <w:rFonts w:ascii="Times New Roman" w:hAnsi="Times New Roman"/>
        </w:rPr>
        <w:t>.</w:t>
      </w:r>
    </w:p>
    <w:p w14:paraId="850D0000">
      <w:pPr>
        <w:spacing w:line="252" w:lineRule="auto"/>
        <w:ind w:right="-132"/>
        <w:contextualSpacing w:val="1"/>
        <w:jc w:val="both"/>
        <w:rPr>
          <w:rFonts w:ascii="Times New Roman" w:hAnsi="Times New Roman"/>
        </w:rPr>
      </w:pPr>
    </w:p>
    <w:p w14:paraId="860D0000">
      <w:pPr>
        <w:pStyle w:val="Style_7"/>
        <w:ind/>
        <w:jc w:val="both"/>
        <w:rPr>
          <w:rFonts w:ascii="Times New Roman" w:hAnsi="Times New Roman"/>
          <w:b w:val="1"/>
        </w:rPr>
      </w:pPr>
      <w:r>
        <w:rPr>
          <w:rFonts w:ascii="Times New Roman" w:hAnsi="Times New Roman"/>
          <w:b w:val="1"/>
        </w:rPr>
        <w:t>С</w:t>
      </w:r>
      <w:r>
        <w:rPr>
          <w:rFonts w:ascii="Times New Roman" w:hAnsi="Times New Roman"/>
          <w:b w:val="1"/>
        </w:rPr>
        <w:t>еместр</w:t>
      </w:r>
      <w:r>
        <w:rPr>
          <w:rFonts w:ascii="Times New Roman" w:hAnsi="Times New Roman"/>
          <w:b w:val="1"/>
        </w:rPr>
        <w:t xml:space="preserve"> 2</w:t>
      </w:r>
      <w:r>
        <w:rPr>
          <w:rFonts w:ascii="Times New Roman" w:hAnsi="Times New Roman"/>
          <w:b w:val="1"/>
        </w:rPr>
        <w:t>.</w:t>
      </w:r>
    </w:p>
    <w:p w14:paraId="870D0000">
      <w:pPr>
        <w:pStyle w:val="Style_7"/>
        <w:ind/>
        <w:jc w:val="both"/>
        <w:rPr>
          <w:rFonts w:ascii="Times New Roman" w:hAnsi="Times New Roman"/>
          <w:b w:val="1"/>
        </w:rPr>
      </w:pPr>
    </w:p>
    <w:p w14:paraId="880D0000">
      <w:pPr>
        <w:pStyle w:val="Style_7"/>
        <w:spacing w:after="283"/>
        <w:ind/>
        <w:jc w:val="both"/>
        <w:rPr>
          <w:rFonts w:ascii="Times New Roman" w:hAnsi="Times New Roman"/>
        </w:rPr>
      </w:pPr>
      <w:r>
        <w:rPr>
          <w:rFonts w:ascii="Times New Roman" w:hAnsi="Times New Roman"/>
          <w:b w:val="1"/>
          <w:i w:val="1"/>
        </w:rPr>
        <w:t>Контрольная работа 1</w:t>
      </w:r>
      <w:r>
        <w:rPr>
          <w:rFonts w:ascii="Times New Roman" w:hAnsi="Times New Roman"/>
        </w:rPr>
        <w:t xml:space="preserve"> (максимальное число баллов за любую задачу указано в скобках после номера задачи):</w:t>
      </w:r>
    </w:p>
    <w:p w14:paraId="890D0000">
      <w:pPr>
        <w:numPr>
          <w:ilvl w:val="0"/>
          <w:numId w:val="183"/>
        </w:numPr>
        <w:ind/>
        <w:jc w:val="both"/>
        <w:rPr>
          <w:rFonts w:ascii="Times New Roman" w:hAnsi="Times New Roman"/>
        </w:rPr>
      </w:pPr>
      <w:r>
        <w:rPr>
          <w:rFonts w:ascii="Times New Roman" w:hAnsi="Times New Roman"/>
        </w:rPr>
        <w:t xml:space="preserve">(7). Написать шаблонную функцию </w:t>
      </w:r>
      <w:r>
        <w:rPr>
          <w:rFonts w:ascii="Times New Roman" w:hAnsi="Times New Roman"/>
        </w:rPr>
        <w:t>scf</w:t>
      </w:r>
      <w:r>
        <w:rPr>
          <w:rFonts w:ascii="Times New Roman" w:hAnsi="Times New Roman"/>
        </w:rPr>
        <w:t xml:space="preserve"> с произвольным набором параметров (через шаблоны с переменным числом параметров), вводящую с клавиатуры информацию по строке формата и дополнительным параметрам, переданным по ссылке (ввод очередного дополнительного параметра в строке формата обозначается знаком %, обычные символы должны соответствовать тем, которые вводит пользователь). Например, если переменная s имеет тип </w:t>
      </w:r>
      <w:r>
        <w:rPr>
          <w:rFonts w:ascii="Times New Roman" w:hAnsi="Times New Roman"/>
        </w:rPr>
        <w:t>string</w:t>
      </w:r>
      <w:r>
        <w:rPr>
          <w:rFonts w:ascii="Times New Roman" w:hAnsi="Times New Roman"/>
        </w:rPr>
        <w:t xml:space="preserve">, d – </w:t>
      </w:r>
      <w:r>
        <w:rPr>
          <w:rFonts w:ascii="Times New Roman" w:hAnsi="Times New Roman"/>
        </w:rPr>
        <w:t>double</w:t>
      </w:r>
      <w:r>
        <w:rPr>
          <w:rFonts w:ascii="Times New Roman" w:hAnsi="Times New Roman"/>
        </w:rPr>
        <w:t xml:space="preserve"> и n – </w:t>
      </w:r>
      <w:r>
        <w:rPr>
          <w:rFonts w:ascii="Times New Roman" w:hAnsi="Times New Roman"/>
        </w:rPr>
        <w:t>int</w:t>
      </w:r>
      <w:r>
        <w:rPr>
          <w:rFonts w:ascii="Times New Roman" w:hAnsi="Times New Roman"/>
        </w:rPr>
        <w:t xml:space="preserve">, то вызов </w:t>
      </w:r>
      <w:r>
        <w:rPr>
          <w:rFonts w:ascii="Times New Roman" w:hAnsi="Times New Roman"/>
        </w:rPr>
        <w:t>scf</w:t>
      </w:r>
      <w:r>
        <w:rPr>
          <w:rFonts w:ascii="Times New Roman" w:hAnsi="Times New Roman"/>
        </w:rPr>
        <w:t>("</w:t>
      </w:r>
      <w:r>
        <w:rPr>
          <w:rFonts w:ascii="Times New Roman" w:hAnsi="Times New Roman"/>
        </w:rPr>
        <w:t>name</w:t>
      </w:r>
      <w:r>
        <w:rPr>
          <w:rFonts w:ascii="Times New Roman" w:hAnsi="Times New Roman"/>
        </w:rPr>
        <w:t xml:space="preserve">=% </w:t>
      </w:r>
      <w:r>
        <w:rPr>
          <w:rFonts w:ascii="Times New Roman" w:hAnsi="Times New Roman"/>
        </w:rPr>
        <w:t>weight</w:t>
      </w:r>
      <w:r>
        <w:rPr>
          <w:rFonts w:ascii="Times New Roman" w:hAnsi="Times New Roman"/>
        </w:rPr>
        <w:t xml:space="preserve">=% </w:t>
      </w:r>
      <w:r>
        <w:rPr>
          <w:rFonts w:ascii="Times New Roman" w:hAnsi="Times New Roman"/>
        </w:rPr>
        <w:t>age</w:t>
      </w:r>
      <w:r>
        <w:rPr>
          <w:rFonts w:ascii="Times New Roman" w:hAnsi="Times New Roman"/>
        </w:rPr>
        <w:t>=%", s, d, n) при введенной строке «</w:t>
      </w:r>
      <w:r>
        <w:rPr>
          <w:rFonts w:ascii="Times New Roman" w:hAnsi="Times New Roman"/>
        </w:rPr>
        <w:t>name</w:t>
      </w:r>
      <w:r>
        <w:rPr>
          <w:rFonts w:ascii="Times New Roman" w:hAnsi="Times New Roman"/>
        </w:rPr>
        <w:t>=</w:t>
      </w:r>
      <w:r>
        <w:rPr>
          <w:rFonts w:ascii="Times New Roman" w:hAnsi="Times New Roman"/>
        </w:rPr>
        <w:t>Joe</w:t>
      </w:r>
      <w:r>
        <w:rPr>
          <w:rFonts w:ascii="Times New Roman" w:hAnsi="Times New Roman"/>
        </w:rPr>
        <w:t xml:space="preserve"> </w:t>
      </w:r>
      <w:r>
        <w:rPr>
          <w:rFonts w:ascii="Times New Roman" w:hAnsi="Times New Roman"/>
        </w:rPr>
        <w:t>weight</w:t>
      </w:r>
      <w:r>
        <w:rPr>
          <w:rFonts w:ascii="Times New Roman" w:hAnsi="Times New Roman"/>
        </w:rPr>
        <w:t xml:space="preserve">=85.5 </w:t>
      </w:r>
      <w:r>
        <w:rPr>
          <w:rFonts w:ascii="Times New Roman" w:hAnsi="Times New Roman"/>
        </w:rPr>
        <w:t>age</w:t>
      </w:r>
      <w:r>
        <w:rPr>
          <w:rFonts w:ascii="Times New Roman" w:hAnsi="Times New Roman"/>
        </w:rPr>
        <w:t>=52» должен присвоить переменной s значение "</w:t>
      </w:r>
      <w:r>
        <w:rPr>
          <w:rFonts w:ascii="Times New Roman" w:hAnsi="Times New Roman"/>
        </w:rPr>
        <w:t>Joe</w:t>
      </w:r>
      <w:r>
        <w:rPr>
          <w:rFonts w:ascii="Times New Roman" w:hAnsi="Times New Roman"/>
        </w:rPr>
        <w:t>" (строка вводится до первого символа, идущего после соответствующего % в строке формата, в данном случае до первого пробела), переменной d значение 85.5, переменной n значение 52.</w:t>
      </w:r>
    </w:p>
    <w:p w14:paraId="8A0D0000">
      <w:pPr>
        <w:numPr>
          <w:ilvl w:val="0"/>
          <w:numId w:val="183"/>
        </w:numPr>
        <w:ind/>
        <w:jc w:val="both"/>
        <w:rPr>
          <w:rFonts w:ascii="Times New Roman" w:hAnsi="Times New Roman"/>
        </w:rPr>
      </w:pPr>
      <w:r>
        <w:rPr>
          <w:rFonts w:ascii="Times New Roman" w:hAnsi="Times New Roman"/>
        </w:rPr>
        <w:t xml:space="preserve">(5). Написать функцию, строящую в окне терминала при помощи символов * график другой функции, переданной в качестве параметра. В функции </w:t>
      </w:r>
      <w:r>
        <w:rPr>
          <w:rFonts w:ascii="Times New Roman" w:hAnsi="Times New Roman"/>
        </w:rPr>
        <w:t>main</w:t>
      </w:r>
      <w:r>
        <w:rPr>
          <w:rFonts w:ascii="Times New Roman" w:hAnsi="Times New Roman"/>
        </w:rPr>
        <w:t xml:space="preserve"> вызвать эту функцию с параметром-безымянной функцией, построив таким образом график функции а) </w:t>
      </w:r>
      <w:r>
        <w:rPr>
          <w:rFonts w:ascii="Times New Roman" w:hAnsi="Times New Roman"/>
        </w:rPr>
        <w:t>sqrt</w:t>
      </w:r>
      <w:r>
        <w:rPr>
          <w:rFonts w:ascii="Times New Roman" w:hAnsi="Times New Roman"/>
        </w:rPr>
        <w:t>(100-x*</w:t>
      </w:r>
      <w:r>
        <w:rPr>
          <w:rFonts w:ascii="Times New Roman" w:hAnsi="Times New Roman"/>
        </w:rPr>
        <w:t>x</w:t>
      </w:r>
      <w:r>
        <w:rPr>
          <w:rFonts w:ascii="Times New Roman" w:hAnsi="Times New Roman"/>
        </w:rPr>
        <w:t>) б) 7arctg(x/7).</w:t>
      </w:r>
    </w:p>
    <w:p w14:paraId="8B0D0000">
      <w:pPr>
        <w:numPr>
          <w:ilvl w:val="0"/>
          <w:numId w:val="183"/>
        </w:numPr>
        <w:ind/>
        <w:jc w:val="both"/>
        <w:rPr>
          <w:rFonts w:ascii="Times New Roman" w:hAnsi="Times New Roman"/>
        </w:rPr>
      </w:pPr>
      <w:r>
        <w:rPr>
          <w:rFonts w:ascii="Times New Roman" w:hAnsi="Times New Roman"/>
        </w:rPr>
        <w:t>(5). Написать функцию, возводящую в куб квадратную матрицу, переданную ей как параметр по ссылке, представленную как вектор из векторов.</w:t>
      </w:r>
    </w:p>
    <w:p w14:paraId="8C0D0000">
      <w:pPr>
        <w:numPr>
          <w:ilvl w:val="0"/>
          <w:numId w:val="183"/>
        </w:numPr>
        <w:ind/>
        <w:jc w:val="both"/>
        <w:rPr>
          <w:rFonts w:ascii="Times New Roman" w:hAnsi="Times New Roman"/>
        </w:rPr>
      </w:pPr>
      <w:r>
        <w:rPr>
          <w:rFonts w:ascii="Times New Roman" w:hAnsi="Times New Roman"/>
        </w:rPr>
        <w:t xml:space="preserve">(7). Написать функцию, получающую в качестве параметра функцию f типа </w:t>
      </w:r>
      <w:r>
        <w:rPr>
          <w:rFonts w:ascii="Times New Roman" w:hAnsi="Times New Roman"/>
        </w:rPr>
        <w:t>double</w:t>
      </w:r>
      <w:r>
        <w:rPr>
          <w:rFonts w:ascii="Times New Roman" w:hAnsi="Times New Roman"/>
        </w:rPr>
        <w:t>(</w:t>
      </w:r>
      <w:r>
        <w:rPr>
          <w:rFonts w:ascii="Times New Roman" w:hAnsi="Times New Roman"/>
        </w:rPr>
        <w:t>double</w:t>
      </w:r>
      <w:r>
        <w:rPr>
          <w:rFonts w:ascii="Times New Roman" w:hAnsi="Times New Roman"/>
        </w:rPr>
        <w:t xml:space="preserve">, </w:t>
      </w:r>
      <w:r>
        <w:rPr>
          <w:rFonts w:ascii="Times New Roman" w:hAnsi="Times New Roman"/>
        </w:rPr>
        <w:t>double</w:t>
      </w:r>
      <w:r>
        <w:rPr>
          <w:rFonts w:ascii="Times New Roman" w:hAnsi="Times New Roman"/>
        </w:rPr>
        <w:t>), которую мы будем рассматривать как функцию от точки на плоскости, и возвращающую другую функцию g от угла t в радианах, равную f(</w:t>
      </w:r>
      <w:r>
        <w:rPr>
          <w:rFonts w:ascii="Times New Roman" w:hAnsi="Times New Roman"/>
        </w:rPr>
        <w:t>cos</w:t>
      </w:r>
      <w:r>
        <w:rPr>
          <w:rFonts w:ascii="Times New Roman" w:hAnsi="Times New Roman"/>
        </w:rPr>
        <w:t>(t),</w:t>
      </w:r>
      <w:r>
        <w:rPr>
          <w:rFonts w:ascii="Times New Roman" w:hAnsi="Times New Roman"/>
        </w:rPr>
        <w:t>sin</w:t>
      </w:r>
      <w:r>
        <w:rPr>
          <w:rFonts w:ascii="Times New Roman" w:hAnsi="Times New Roman"/>
        </w:rPr>
        <w:t>(t)).</w:t>
      </w:r>
    </w:p>
    <w:p w14:paraId="8D0D0000">
      <w:pPr>
        <w:spacing w:line="252" w:lineRule="auto"/>
        <w:ind w:right="-132"/>
        <w:contextualSpacing w:val="1"/>
        <w:jc w:val="both"/>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ПКП-4, УКБ-3.</w:t>
      </w:r>
    </w:p>
    <w:p w14:paraId="8E0D0000">
      <w:pPr>
        <w:spacing w:line="252" w:lineRule="auto"/>
        <w:ind w:right="-132"/>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решения задач оцениваются по шкале от 0 (нет решения или решение имеет существенные недостатки) до количества баллов, указанного в скобках перед условием задачи (решение работоспособно, аккуратно реализовано)</w:t>
      </w:r>
      <w:r>
        <w:rPr>
          <w:rFonts w:ascii="Times New Roman" w:hAnsi="Times New Roman"/>
        </w:rPr>
        <w:t>.</w:t>
      </w:r>
    </w:p>
    <w:p w14:paraId="8F0D0000">
      <w:pPr>
        <w:ind/>
        <w:jc w:val="both"/>
        <w:rPr>
          <w:rFonts w:ascii="Times New Roman" w:hAnsi="Times New Roman"/>
        </w:rPr>
      </w:pPr>
    </w:p>
    <w:p w14:paraId="900D0000">
      <w:pPr>
        <w:ind/>
        <w:jc w:val="both"/>
        <w:rPr>
          <w:rFonts w:ascii="Times New Roman" w:hAnsi="Times New Roman"/>
          <w:b w:val="1"/>
          <w:i w:val="1"/>
        </w:rPr>
      </w:pPr>
      <w:r>
        <w:rPr>
          <w:rFonts w:ascii="Times New Roman" w:hAnsi="Times New Roman"/>
          <w:b w:val="1"/>
          <w:i w:val="1"/>
        </w:rPr>
        <w:t>Контрольная работа 2:</w:t>
      </w:r>
    </w:p>
    <w:p w14:paraId="910D0000">
      <w:pPr>
        <w:pStyle w:val="Style_1"/>
        <w:numPr>
          <w:ilvl w:val="0"/>
          <w:numId w:val="184"/>
        </w:numPr>
        <w:ind/>
        <w:jc w:val="both"/>
        <w:rPr>
          <w:rFonts w:ascii="Times New Roman" w:hAnsi="Times New Roman"/>
          <w:b w:val="1"/>
        </w:rPr>
      </w:pPr>
      <w:r>
        <w:rPr>
          <w:rFonts w:ascii="Times New Roman" w:hAnsi="Times New Roman"/>
        </w:rPr>
        <w:t xml:space="preserve">Написать шаблонную структуру </w:t>
      </w:r>
      <w:r>
        <w:rPr>
          <w:rFonts w:ascii="Times New Roman" w:hAnsi="Times New Roman"/>
        </w:rPr>
        <w:t>Set</w:t>
      </w:r>
      <w:r>
        <w:rPr>
          <w:rFonts w:ascii="Times New Roman" w:hAnsi="Times New Roman"/>
        </w:rPr>
        <w:t xml:space="preserve"> с параметром «тип элемента». Она должна описывать конечные множества из элементов целого типа (элементы хранятся в связном списке шаблонного типа </w:t>
      </w:r>
      <w:r>
        <w:rPr>
          <w:rFonts w:ascii="Times New Roman" w:hAnsi="Times New Roman"/>
        </w:rPr>
        <w:t>list</w:t>
      </w:r>
      <w:r>
        <w:rPr>
          <w:rFonts w:ascii="Times New Roman" w:hAnsi="Times New Roman"/>
        </w:rPr>
        <w:t xml:space="preserve">; библиотечным шаблоном </w:t>
      </w:r>
      <w:r>
        <w:rPr>
          <w:rFonts w:ascii="Times New Roman" w:hAnsi="Times New Roman"/>
        </w:rPr>
        <w:t>set</w:t>
      </w:r>
      <w:r>
        <w:rPr>
          <w:rFonts w:ascii="Times New Roman" w:hAnsi="Times New Roman"/>
        </w:rPr>
        <w:t xml:space="preserve"> пользоваться нельзя). Должны быть реализованы операции объединения, пересечения, разности множеств, построения множества из одного указанного элемента, проверка принадлежности элемента множеству, проверка включения одного множества в другое (операции сравнения).</w:t>
      </w:r>
    </w:p>
    <w:p w14:paraId="920D0000">
      <w:pPr>
        <w:spacing w:line="252" w:lineRule="auto"/>
        <w:ind w:right="-132"/>
        <w:jc w:val="both"/>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ПКП-4, УКБ-3.</w:t>
      </w:r>
    </w:p>
    <w:p w14:paraId="930D0000">
      <w:pPr>
        <w:spacing w:line="252" w:lineRule="auto"/>
        <w:ind w:right="-132"/>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решения задачи оцениваются по шкале от 0 (нет решения или решение имеет существенные недостатки) до 10 (решение работоспособно, аккуратно реализовано)</w:t>
      </w:r>
      <w:r>
        <w:rPr>
          <w:rFonts w:ascii="Times New Roman" w:hAnsi="Times New Roman"/>
        </w:rPr>
        <w:t>.</w:t>
      </w:r>
    </w:p>
    <w:p w14:paraId="940D0000">
      <w:pPr>
        <w:ind/>
        <w:jc w:val="both"/>
        <w:rPr>
          <w:rFonts w:ascii="Times New Roman" w:hAnsi="Times New Roman"/>
          <w:b w:val="1"/>
        </w:rPr>
      </w:pPr>
    </w:p>
    <w:p w14:paraId="950D0000">
      <w:pPr>
        <w:pStyle w:val="Style_7"/>
        <w:ind/>
        <w:jc w:val="both"/>
        <w:rPr>
          <w:rFonts w:ascii="Times New Roman" w:hAnsi="Times New Roman"/>
          <w:b w:val="1"/>
          <w:i w:val="1"/>
        </w:rPr>
      </w:pPr>
      <w:r>
        <w:rPr>
          <w:rFonts w:ascii="Times New Roman" w:hAnsi="Times New Roman"/>
          <w:b w:val="1"/>
          <w:i w:val="1"/>
        </w:rPr>
        <w:t>Примерный список вопросов к зачету</w:t>
      </w:r>
      <w:r>
        <w:rPr>
          <w:rFonts w:ascii="Times New Roman" w:hAnsi="Times New Roman"/>
          <w:b w:val="1"/>
          <w:i w:val="1"/>
        </w:rPr>
        <w:t>:</w:t>
      </w:r>
    </w:p>
    <w:p w14:paraId="960D0000">
      <w:pPr>
        <w:numPr>
          <w:ilvl w:val="0"/>
          <w:numId w:val="185"/>
        </w:numPr>
        <w:ind/>
        <w:jc w:val="both"/>
        <w:rPr>
          <w:rFonts w:ascii="Times New Roman" w:hAnsi="Times New Roman"/>
        </w:rPr>
      </w:pPr>
      <w:r>
        <w:rPr>
          <w:rFonts w:ascii="Times New Roman" w:hAnsi="Times New Roman"/>
        </w:rPr>
        <w:t xml:space="preserve">Операции </w:t>
      </w:r>
      <w:r>
        <w:rPr>
          <w:rFonts w:ascii="Times New Roman" w:hAnsi="Times New Roman"/>
        </w:rPr>
        <w:t>new</w:t>
      </w:r>
      <w:r>
        <w:rPr>
          <w:rFonts w:ascii="Times New Roman" w:hAnsi="Times New Roman"/>
        </w:rPr>
        <w:t xml:space="preserve"> и </w:t>
      </w:r>
      <w:r>
        <w:rPr>
          <w:rFonts w:ascii="Times New Roman" w:hAnsi="Times New Roman"/>
        </w:rPr>
        <w:t>delete</w:t>
      </w:r>
      <w:r>
        <w:rPr>
          <w:rFonts w:ascii="Times New Roman" w:hAnsi="Times New Roman"/>
        </w:rPr>
        <w:t xml:space="preserve"> для управления динамической памятью. Автоматическое определение типа переменных и результатов функций, ключевое слово </w:t>
      </w:r>
      <w:r>
        <w:rPr>
          <w:rFonts w:ascii="Times New Roman" w:hAnsi="Times New Roman"/>
        </w:rPr>
        <w:t>auto</w:t>
      </w:r>
      <w:r>
        <w:rPr>
          <w:rFonts w:ascii="Times New Roman" w:hAnsi="Times New Roman"/>
        </w:rPr>
        <w:t>. Простейший ввод-вывод, манипуляторы. Цикл по элементам массива. Передача параметров по ссылке. Значения по умолчанию. Перегрузка функций. Возврат результатов по ссылке.</w:t>
      </w:r>
    </w:p>
    <w:p w14:paraId="970D0000">
      <w:pPr>
        <w:numPr>
          <w:ilvl w:val="0"/>
          <w:numId w:val="185"/>
        </w:numPr>
        <w:ind/>
        <w:jc w:val="both"/>
        <w:rPr>
          <w:rFonts w:ascii="Times New Roman" w:hAnsi="Times New Roman"/>
        </w:rPr>
      </w:pPr>
      <w:r>
        <w:rPr>
          <w:rFonts w:ascii="Times New Roman" w:hAnsi="Times New Roman"/>
        </w:rPr>
        <w:t>Подставляемые функции. Шаблонные функции. Функции, набор типов параметров которых может быть разным (через шаблоны с переменным числом параметров).</w:t>
      </w:r>
    </w:p>
    <w:p w14:paraId="980D0000">
      <w:pPr>
        <w:numPr>
          <w:ilvl w:val="0"/>
          <w:numId w:val="185"/>
        </w:numPr>
        <w:ind/>
        <w:jc w:val="both"/>
        <w:rPr>
          <w:rFonts w:ascii="Times New Roman" w:hAnsi="Times New Roman"/>
        </w:rPr>
      </w:pPr>
      <w:r>
        <w:rPr>
          <w:rFonts w:ascii="Times New Roman" w:hAnsi="Times New Roman"/>
        </w:rPr>
        <w:t>Функции, значения которых можно вычислять на этапе компиляции. Получение новых функций путем подстановки констант на место некоторых параметров имеющихся функций. Безымянные функции.</w:t>
      </w:r>
    </w:p>
    <w:p w14:paraId="990D0000">
      <w:pPr>
        <w:numPr>
          <w:ilvl w:val="0"/>
          <w:numId w:val="185"/>
        </w:numPr>
        <w:ind/>
        <w:jc w:val="both"/>
        <w:rPr>
          <w:rFonts w:ascii="Times New Roman" w:hAnsi="Times New Roman"/>
        </w:rPr>
      </w:pPr>
      <w:r>
        <w:rPr>
          <w:rFonts w:ascii="Times New Roman" w:hAnsi="Times New Roman"/>
        </w:rPr>
        <w:t xml:space="preserve">Тип </w:t>
      </w:r>
      <w:r>
        <w:rPr>
          <w:rFonts w:ascii="Times New Roman" w:hAnsi="Times New Roman"/>
        </w:rPr>
        <w:t>string</w:t>
      </w:r>
      <w:r>
        <w:rPr>
          <w:rFonts w:ascii="Times New Roman" w:hAnsi="Times New Roman"/>
        </w:rPr>
        <w:t>.</w:t>
      </w:r>
    </w:p>
    <w:p w14:paraId="9A0D0000">
      <w:pPr>
        <w:numPr>
          <w:ilvl w:val="0"/>
          <w:numId w:val="185"/>
        </w:numPr>
        <w:ind/>
        <w:jc w:val="both"/>
        <w:rPr>
          <w:rFonts w:ascii="Times New Roman" w:hAnsi="Times New Roman"/>
        </w:rPr>
      </w:pPr>
      <w:r>
        <w:rPr>
          <w:rFonts w:ascii="Times New Roman" w:hAnsi="Times New Roman"/>
        </w:rPr>
        <w:t xml:space="preserve">Шаблонные типы </w:t>
      </w:r>
      <w:r>
        <w:rPr>
          <w:rFonts w:ascii="Times New Roman" w:hAnsi="Times New Roman"/>
        </w:rPr>
        <w:t>vector</w:t>
      </w:r>
      <w:r>
        <w:rPr>
          <w:rFonts w:ascii="Times New Roman" w:hAnsi="Times New Roman"/>
        </w:rPr>
        <w:t xml:space="preserve"> и </w:t>
      </w:r>
      <w:r>
        <w:rPr>
          <w:rFonts w:ascii="Times New Roman" w:hAnsi="Times New Roman"/>
        </w:rPr>
        <w:t>list</w:t>
      </w:r>
      <w:r>
        <w:rPr>
          <w:rFonts w:ascii="Times New Roman" w:hAnsi="Times New Roman"/>
        </w:rPr>
        <w:t>, итераторы.</w:t>
      </w:r>
    </w:p>
    <w:p w14:paraId="9B0D0000">
      <w:pPr>
        <w:numPr>
          <w:ilvl w:val="0"/>
          <w:numId w:val="185"/>
        </w:numPr>
        <w:ind/>
        <w:jc w:val="both"/>
        <w:rPr>
          <w:rFonts w:ascii="Times New Roman" w:hAnsi="Times New Roman"/>
        </w:rPr>
      </w:pPr>
      <w:r>
        <w:rPr>
          <w:rFonts w:ascii="Times New Roman" w:hAnsi="Times New Roman"/>
        </w:rPr>
        <w:t>Контрольная работа.</w:t>
      </w:r>
    </w:p>
    <w:p w14:paraId="9C0D0000">
      <w:pPr>
        <w:numPr>
          <w:ilvl w:val="0"/>
          <w:numId w:val="185"/>
        </w:numPr>
        <w:ind/>
        <w:jc w:val="both"/>
        <w:rPr>
          <w:rFonts w:ascii="Times New Roman" w:hAnsi="Times New Roman"/>
        </w:rPr>
      </w:pPr>
      <w:r>
        <w:rPr>
          <w:rFonts w:ascii="Times New Roman" w:hAnsi="Times New Roman"/>
        </w:rPr>
        <w:t>Переписывание контрольной работы.</w:t>
      </w:r>
    </w:p>
    <w:p w14:paraId="9D0D0000">
      <w:pPr>
        <w:numPr>
          <w:ilvl w:val="0"/>
          <w:numId w:val="185"/>
        </w:numPr>
        <w:ind/>
        <w:jc w:val="both"/>
        <w:rPr>
          <w:rFonts w:ascii="Times New Roman" w:hAnsi="Times New Roman"/>
        </w:rPr>
      </w:pPr>
      <w:r>
        <w:rPr>
          <w:rFonts w:ascii="Times New Roman" w:hAnsi="Times New Roman"/>
        </w:rPr>
        <w:t xml:space="preserve">Права доступа, причины сокрытия полей, ключевое слово </w:t>
      </w:r>
      <w:r>
        <w:rPr>
          <w:rFonts w:ascii="Times New Roman" w:hAnsi="Times New Roman"/>
        </w:rPr>
        <w:t>class</w:t>
      </w:r>
      <w:r>
        <w:rPr>
          <w:rFonts w:ascii="Times New Roman" w:hAnsi="Times New Roman"/>
        </w:rPr>
        <w:t>, друзья. Статические поля структур. Методы в структурах, в том числе статические, операция разрешения области видимости.</w:t>
      </w:r>
    </w:p>
    <w:p w14:paraId="9E0D0000">
      <w:pPr>
        <w:numPr>
          <w:ilvl w:val="0"/>
          <w:numId w:val="185"/>
        </w:numPr>
        <w:ind/>
        <w:jc w:val="both"/>
        <w:rPr>
          <w:rFonts w:ascii="Times New Roman" w:hAnsi="Times New Roman"/>
        </w:rPr>
      </w:pPr>
      <w:r>
        <w:rPr>
          <w:rFonts w:ascii="Times New Roman" w:hAnsi="Times New Roman"/>
        </w:rPr>
        <w:t>Конструкторы и деструкторы, большие и маленькие объекты, семантика перемещения.</w:t>
      </w:r>
    </w:p>
    <w:p w14:paraId="9F0D0000">
      <w:pPr>
        <w:numPr>
          <w:ilvl w:val="0"/>
          <w:numId w:val="185"/>
        </w:numPr>
        <w:ind/>
        <w:jc w:val="both"/>
        <w:rPr>
          <w:rFonts w:ascii="Times New Roman" w:hAnsi="Times New Roman"/>
        </w:rPr>
      </w:pPr>
      <w:r>
        <w:rPr>
          <w:rFonts w:ascii="Times New Roman" w:hAnsi="Times New Roman"/>
        </w:rPr>
        <w:t>Перегрузка операций и методов. Мимикрия, умные указатели, функторы.</w:t>
      </w:r>
    </w:p>
    <w:p w14:paraId="A00D0000">
      <w:pPr>
        <w:numPr>
          <w:ilvl w:val="0"/>
          <w:numId w:val="185"/>
        </w:numPr>
        <w:ind/>
        <w:jc w:val="both"/>
        <w:rPr>
          <w:rFonts w:ascii="Times New Roman" w:hAnsi="Times New Roman"/>
        </w:rPr>
      </w:pPr>
      <w:r>
        <w:rPr>
          <w:rFonts w:ascii="Times New Roman" w:hAnsi="Times New Roman"/>
        </w:rPr>
        <w:t xml:space="preserve">Указатели на поля и методы. Шаблоны классов, специализация, явное </w:t>
      </w:r>
      <w:r>
        <w:rPr>
          <w:rFonts w:ascii="Times New Roman" w:hAnsi="Times New Roman"/>
        </w:rPr>
        <w:t>инстанциирование</w:t>
      </w:r>
      <w:r>
        <w:rPr>
          <w:rFonts w:ascii="Times New Roman" w:hAnsi="Times New Roman"/>
        </w:rPr>
        <w:t>, полиморфизм, обобщенное программирование.</w:t>
      </w:r>
    </w:p>
    <w:p w14:paraId="A10D0000">
      <w:pPr>
        <w:spacing w:line="252" w:lineRule="auto"/>
        <w:ind w:right="-132"/>
        <w:contextualSpacing w:val="1"/>
        <w:jc w:val="both"/>
        <w:rPr>
          <w:rFonts w:ascii="Times New Roman" w:hAnsi="Times New Roman"/>
        </w:rPr>
      </w:pPr>
      <w:r>
        <w:rPr>
          <w:rFonts w:ascii="Times New Roman" w:hAnsi="Times New Roman"/>
          <w:b w:val="1"/>
          <w:i w:val="1"/>
        </w:rPr>
        <w:t>Проверяемые компетенции</w:t>
      </w:r>
      <w:r>
        <w:rPr>
          <w:rFonts w:ascii="Times New Roman" w:hAnsi="Times New Roman"/>
        </w:rPr>
        <w:t>:</w:t>
      </w:r>
      <w:r>
        <w:rPr>
          <w:rFonts w:ascii="Times New Roman" w:hAnsi="Times New Roman"/>
          <w:b w:val="1"/>
        </w:rPr>
        <w:t xml:space="preserve"> </w:t>
      </w:r>
      <w:r>
        <w:rPr>
          <w:rFonts w:ascii="Times New Roman" w:hAnsi="Times New Roman"/>
        </w:rPr>
        <w:t>ОПК-2, ОПК-4, ОПК-5, ПКП-4, УКБ-3.</w:t>
      </w:r>
    </w:p>
    <w:p w14:paraId="A20D0000">
      <w:pPr>
        <w:spacing w:line="252" w:lineRule="auto"/>
        <w:ind w:right="-132"/>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ответы на вопросы оцениваются по шкале от 0 (нет ответа или неправильный ответ) до 10 (правильный и полный ответ)</w:t>
      </w:r>
      <w:r>
        <w:rPr>
          <w:rFonts w:ascii="Times New Roman" w:hAnsi="Times New Roman"/>
        </w:rPr>
        <w:t>.</w:t>
      </w:r>
    </w:p>
    <w:p w14:paraId="A30D0000">
      <w:pPr>
        <w:ind/>
        <w:jc w:val="both"/>
        <w:rPr>
          <w:rFonts w:ascii="Times New Roman" w:hAnsi="Times New Roman"/>
          <w:b w:val="1"/>
        </w:rPr>
      </w:pPr>
    </w:p>
    <w:p w14:paraId="A40D0000">
      <w:pPr>
        <w:ind/>
        <w:jc w:val="both"/>
        <w:rPr>
          <w:rFonts w:ascii="Times New Roman" w:hAnsi="Times New Roman"/>
          <w:b w:val="1"/>
        </w:rPr>
      </w:pPr>
      <w:r>
        <w:rPr>
          <w:rFonts w:ascii="Times New Roman" w:hAnsi="Times New Roman"/>
          <w:b w:val="1"/>
        </w:rPr>
        <w:t>С</w:t>
      </w:r>
      <w:r>
        <w:rPr>
          <w:rFonts w:ascii="Times New Roman" w:hAnsi="Times New Roman"/>
          <w:b w:val="1"/>
        </w:rPr>
        <w:t>еместр</w:t>
      </w:r>
      <w:r>
        <w:rPr>
          <w:rFonts w:ascii="Times New Roman" w:hAnsi="Times New Roman"/>
          <w:b w:val="1"/>
        </w:rPr>
        <w:t xml:space="preserve"> 3</w:t>
      </w:r>
      <w:r>
        <w:rPr>
          <w:rFonts w:ascii="Times New Roman" w:hAnsi="Times New Roman"/>
          <w:b w:val="1"/>
        </w:rPr>
        <w:t>.</w:t>
      </w:r>
    </w:p>
    <w:p w14:paraId="A50D0000">
      <w:pPr>
        <w:ind/>
        <w:jc w:val="both"/>
        <w:rPr>
          <w:rFonts w:ascii="Times New Roman" w:hAnsi="Times New Roman"/>
        </w:rPr>
      </w:pPr>
    </w:p>
    <w:p w14:paraId="A60D0000">
      <w:pPr>
        <w:ind/>
        <w:jc w:val="both"/>
        <w:rPr>
          <w:rFonts w:ascii="Times New Roman" w:hAnsi="Times New Roman"/>
          <w:b w:val="1"/>
          <w:i w:val="1"/>
        </w:rPr>
      </w:pPr>
      <w:r>
        <w:rPr>
          <w:rFonts w:ascii="Times New Roman" w:hAnsi="Times New Roman"/>
          <w:b w:val="1"/>
          <w:i w:val="1"/>
        </w:rPr>
        <w:t>Контрольная работа 1:</w:t>
      </w:r>
    </w:p>
    <w:p w14:paraId="A70D0000">
      <w:pPr>
        <w:pStyle w:val="Style_1"/>
        <w:numPr>
          <w:ilvl w:val="0"/>
          <w:numId w:val="186"/>
        </w:numPr>
        <w:ind/>
        <w:jc w:val="both"/>
        <w:rPr>
          <w:rFonts w:ascii="Times New Roman" w:hAnsi="Times New Roman"/>
          <w:b w:val="1"/>
        </w:rPr>
      </w:pPr>
      <w:r>
        <w:rPr>
          <w:rFonts w:ascii="Times New Roman" w:hAnsi="Times New Roman"/>
        </w:rPr>
        <w:t xml:space="preserve">Упрощенный JSON использует для описания пользовательских данных структуру, определяемую рекурсивно как один из следующих вариантов: </w:t>
      </w:r>
    </w:p>
    <w:p w14:paraId="A80D0000">
      <w:pPr>
        <w:pStyle w:val="Style_1"/>
        <w:numPr>
          <w:ilvl w:val="1"/>
          <w:numId w:val="186"/>
        </w:numPr>
        <w:ind/>
        <w:jc w:val="both"/>
        <w:rPr>
          <w:rFonts w:ascii="Times New Roman" w:hAnsi="Times New Roman"/>
          <w:b w:val="1"/>
        </w:rPr>
      </w:pPr>
      <w:r>
        <w:rPr>
          <w:rFonts w:ascii="Times New Roman" w:hAnsi="Times New Roman"/>
        </w:rPr>
        <w:t xml:space="preserve">Целые числа. </w:t>
      </w:r>
    </w:p>
    <w:p w14:paraId="A90D0000">
      <w:pPr>
        <w:pStyle w:val="Style_1"/>
        <w:numPr>
          <w:ilvl w:val="1"/>
          <w:numId w:val="186"/>
        </w:numPr>
        <w:ind/>
        <w:jc w:val="both"/>
        <w:rPr>
          <w:rFonts w:ascii="Times New Roman" w:hAnsi="Times New Roman"/>
          <w:b w:val="1"/>
        </w:rPr>
      </w:pPr>
      <w:r>
        <w:rPr>
          <w:rFonts w:ascii="Times New Roman" w:hAnsi="Times New Roman"/>
        </w:rPr>
        <w:t xml:space="preserve">Строки в двойных кавычках (для простоты, сам символ двойной кавычки внутри строки содержаться не может). </w:t>
      </w:r>
    </w:p>
    <w:p w14:paraId="AA0D0000">
      <w:pPr>
        <w:pStyle w:val="Style_1"/>
        <w:numPr>
          <w:ilvl w:val="1"/>
          <w:numId w:val="186"/>
        </w:numPr>
        <w:ind/>
        <w:jc w:val="both"/>
        <w:rPr>
          <w:rFonts w:ascii="Times New Roman" w:hAnsi="Times New Roman"/>
          <w:b w:val="1"/>
        </w:rPr>
      </w:pPr>
      <w:r>
        <w:rPr>
          <w:rFonts w:ascii="Times New Roman" w:hAnsi="Times New Roman"/>
        </w:rPr>
        <w:t>Список из структур в квадратных скобках через запятую.</w:t>
      </w:r>
    </w:p>
    <w:p w14:paraId="AB0D0000">
      <w:pPr>
        <w:pStyle w:val="Style_1"/>
        <w:ind w:firstLine="0" w:left="709"/>
        <w:jc w:val="both"/>
        <w:rPr>
          <w:rFonts w:ascii="Times New Roman" w:hAnsi="Times New Roman"/>
        </w:rPr>
      </w:pPr>
      <w:r>
        <w:rPr>
          <w:rFonts w:ascii="Times New Roman" w:hAnsi="Times New Roman"/>
        </w:rPr>
        <w:t xml:space="preserve">Для представления такого рода структур из чисел и строк написать базовый класс </w:t>
      </w:r>
      <w:r>
        <w:rPr>
          <w:rFonts w:ascii="Times New Roman" w:hAnsi="Times New Roman"/>
        </w:rPr>
        <w:t>Item</w:t>
      </w:r>
      <w:r>
        <w:rPr>
          <w:rFonts w:ascii="Times New Roman" w:hAnsi="Times New Roman"/>
        </w:rPr>
        <w:t xml:space="preserve"> (всякая структура будет представляться как указатель на </w:t>
      </w:r>
      <w:r>
        <w:rPr>
          <w:rFonts w:ascii="Times New Roman" w:hAnsi="Times New Roman"/>
        </w:rPr>
        <w:t>Item</w:t>
      </w:r>
      <w:r>
        <w:rPr>
          <w:rFonts w:ascii="Times New Roman" w:hAnsi="Times New Roman"/>
        </w:rPr>
        <w:t>) и 3 производных от него</w:t>
      </w:r>
      <w:r>
        <w:rPr>
          <w:rFonts w:ascii="Times New Roman" w:hAnsi="Times New Roman"/>
        </w:rPr>
        <w:t>:</w:t>
      </w:r>
    </w:p>
    <w:p w14:paraId="AC0D0000">
      <w:pPr>
        <w:pStyle w:val="Style_1"/>
        <w:numPr>
          <w:ilvl w:val="0"/>
          <w:numId w:val="187"/>
        </w:numPr>
        <w:ind/>
        <w:jc w:val="both"/>
        <w:rPr>
          <w:rFonts w:ascii="Times New Roman" w:hAnsi="Times New Roman"/>
          <w:b w:val="1"/>
        </w:rPr>
      </w:pPr>
      <w:r>
        <w:rPr>
          <w:rFonts w:ascii="Times New Roman" w:hAnsi="Times New Roman"/>
        </w:rPr>
        <w:t>Integer</w:t>
      </w:r>
      <w:r>
        <w:rPr>
          <w:rFonts w:ascii="Times New Roman" w:hAnsi="Times New Roman"/>
        </w:rPr>
        <w:t xml:space="preserve"> (его описание в текстовом виде выглядит как явно указанное число, гарантированно влезающее в </w:t>
      </w:r>
      <w:r>
        <w:rPr>
          <w:rFonts w:ascii="Times New Roman" w:hAnsi="Times New Roman"/>
        </w:rPr>
        <w:t>int</w:t>
      </w:r>
      <w:r>
        <w:rPr>
          <w:rFonts w:ascii="Times New Roman" w:hAnsi="Times New Roman"/>
        </w:rPr>
        <w:t xml:space="preserve">), </w:t>
      </w:r>
    </w:p>
    <w:p w14:paraId="AD0D0000">
      <w:pPr>
        <w:pStyle w:val="Style_1"/>
        <w:numPr>
          <w:ilvl w:val="0"/>
          <w:numId w:val="187"/>
        </w:numPr>
        <w:ind/>
        <w:jc w:val="both"/>
        <w:rPr>
          <w:rFonts w:ascii="Times New Roman" w:hAnsi="Times New Roman"/>
          <w:b w:val="1"/>
        </w:rPr>
      </w:pPr>
      <w:r>
        <w:rPr>
          <w:rFonts w:ascii="Times New Roman" w:hAnsi="Times New Roman"/>
        </w:rPr>
        <w:t>String</w:t>
      </w:r>
      <w:r>
        <w:rPr>
          <w:rFonts w:ascii="Times New Roman" w:hAnsi="Times New Roman"/>
        </w:rPr>
        <w:t xml:space="preserve"> (строка в двойных кавычках) и </w:t>
      </w:r>
    </w:p>
    <w:p w14:paraId="AE0D0000">
      <w:pPr>
        <w:pStyle w:val="Style_1"/>
        <w:numPr>
          <w:ilvl w:val="0"/>
          <w:numId w:val="187"/>
        </w:numPr>
        <w:ind/>
        <w:jc w:val="both"/>
        <w:rPr>
          <w:rFonts w:ascii="Times New Roman" w:hAnsi="Times New Roman"/>
          <w:b w:val="1"/>
        </w:rPr>
      </w:pPr>
      <w:r>
        <w:rPr>
          <w:rFonts w:ascii="Times New Roman" w:hAnsi="Times New Roman"/>
        </w:rPr>
        <w:t xml:space="preserve">List (вектор указателей на </w:t>
      </w:r>
      <w:r>
        <w:rPr>
          <w:rFonts w:ascii="Times New Roman" w:hAnsi="Times New Roman"/>
        </w:rPr>
        <w:t>Item</w:t>
      </w:r>
      <w:r>
        <w:rPr>
          <w:rFonts w:ascii="Times New Roman" w:hAnsi="Times New Roman"/>
        </w:rPr>
        <w:t xml:space="preserve">, каждый из которых представляет один из элементов списка; его текстовое представление выглядит как список текстовых представлений его элементов через запятую в квадратных скобках). </w:t>
      </w:r>
    </w:p>
    <w:p w14:paraId="AF0D0000">
      <w:pPr>
        <w:ind w:firstLine="0" w:left="709"/>
        <w:jc w:val="both"/>
        <w:rPr>
          <w:rFonts w:ascii="Times New Roman" w:hAnsi="Times New Roman"/>
          <w:b w:val="1"/>
        </w:rPr>
      </w:pPr>
      <w:r>
        <w:rPr>
          <w:rFonts w:ascii="Times New Roman" w:hAnsi="Times New Roman"/>
        </w:rPr>
        <w:t xml:space="preserve">Написать также функцию </w:t>
      </w:r>
      <w:r>
        <w:rPr>
          <w:rFonts w:ascii="Times New Roman" w:hAnsi="Times New Roman"/>
        </w:rPr>
        <w:t>read</w:t>
      </w:r>
      <w:r>
        <w:rPr>
          <w:rFonts w:ascii="Times New Roman" w:hAnsi="Times New Roman"/>
        </w:rPr>
        <w:t xml:space="preserve">(имя\_файла), считывающую из указанного текстового файла описание структуры, строящую ее как структуру из объектов классов, производных от </w:t>
      </w:r>
      <w:r>
        <w:rPr>
          <w:rFonts w:ascii="Times New Roman" w:hAnsi="Times New Roman"/>
        </w:rPr>
        <w:t>Item</w:t>
      </w:r>
      <w:r>
        <w:rPr>
          <w:rFonts w:ascii="Times New Roman" w:hAnsi="Times New Roman"/>
        </w:rPr>
        <w:t xml:space="preserve">, и возвращающую представляющий ее указатель на </w:t>
      </w:r>
      <w:r>
        <w:rPr>
          <w:rFonts w:ascii="Times New Roman" w:hAnsi="Times New Roman"/>
        </w:rPr>
        <w:t>Item</w:t>
      </w:r>
      <w:r>
        <w:rPr>
          <w:rFonts w:ascii="Times New Roman" w:hAnsi="Times New Roman"/>
        </w:rPr>
        <w:t>.</w:t>
      </w:r>
    </w:p>
    <w:p w14:paraId="B00D0000">
      <w:pPr>
        <w:spacing w:line="252" w:lineRule="auto"/>
        <w:ind w:right="-132"/>
        <w:contextualSpacing w:val="1"/>
        <w:jc w:val="both"/>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ПКП-4, УКБ-3.</w:t>
      </w:r>
    </w:p>
    <w:p w14:paraId="B10D0000">
      <w:pPr>
        <w:spacing w:line="252" w:lineRule="auto"/>
        <w:ind w:right="-132"/>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решения задачи оцениваются по шкале от 0 (нет решения или решение имеет существенные недостатки) до 10 (решение работоспособно, аккуратно реализовано)</w:t>
      </w:r>
      <w:r>
        <w:rPr>
          <w:rFonts w:ascii="Times New Roman" w:hAnsi="Times New Roman"/>
        </w:rPr>
        <w:t>.</w:t>
      </w:r>
    </w:p>
    <w:p w14:paraId="B20D0000">
      <w:pPr>
        <w:spacing w:line="252" w:lineRule="auto"/>
        <w:ind w:right="-132"/>
        <w:contextualSpacing w:val="1"/>
        <w:jc w:val="both"/>
        <w:rPr>
          <w:rFonts w:ascii="Times New Roman" w:hAnsi="Times New Roman"/>
          <w:b w:val="1"/>
        </w:rPr>
      </w:pPr>
    </w:p>
    <w:p w14:paraId="B30D0000">
      <w:pPr>
        <w:ind/>
        <w:jc w:val="both"/>
        <w:rPr>
          <w:rFonts w:ascii="Times New Roman" w:hAnsi="Times New Roman"/>
          <w:b w:val="1"/>
          <w:i w:val="1"/>
        </w:rPr>
      </w:pPr>
      <w:r>
        <w:rPr>
          <w:rFonts w:ascii="Times New Roman" w:hAnsi="Times New Roman"/>
          <w:b w:val="1"/>
          <w:i w:val="1"/>
        </w:rPr>
        <w:t>Контрольная работа 2:</w:t>
      </w:r>
    </w:p>
    <w:p w14:paraId="B40D0000">
      <w:pPr>
        <w:pStyle w:val="Style_1"/>
        <w:numPr>
          <w:ilvl w:val="0"/>
          <w:numId w:val="188"/>
        </w:numPr>
        <w:ind/>
        <w:jc w:val="both"/>
        <w:rPr>
          <w:rFonts w:ascii="Times New Roman" w:hAnsi="Times New Roman"/>
          <w:b w:val="1"/>
        </w:rPr>
      </w:pPr>
      <w:r>
        <w:rPr>
          <w:rFonts w:ascii="Times New Roman" w:hAnsi="Times New Roman"/>
        </w:rPr>
        <w:t xml:space="preserve">(7) Написать функцию, принимающую в качестве параметров две строки </w:t>
      </w:r>
      <w:r>
        <w:rPr>
          <w:rFonts w:ascii="Times New Roman" w:hAnsi="Times New Roman"/>
        </w:rPr>
        <w:t>—</w:t>
      </w:r>
      <w:r>
        <w:rPr>
          <w:rFonts w:ascii="Times New Roman" w:hAnsi="Times New Roman"/>
        </w:rPr>
        <w:t xml:space="preserve"> имя входного файла и префикс, и записывающую каждую строку входного файла в свой отдельный файл, имя которого образуется конкатенацией префикса, номера соответствующей строки из входного файла и расширения «.</w:t>
      </w:r>
      <w:r>
        <w:rPr>
          <w:rFonts w:ascii="Times New Roman" w:hAnsi="Times New Roman"/>
        </w:rPr>
        <w:t>txt</w:t>
      </w:r>
      <w:r>
        <w:rPr>
          <w:rFonts w:ascii="Times New Roman" w:hAnsi="Times New Roman"/>
        </w:rPr>
        <w:t>».</w:t>
      </w:r>
    </w:p>
    <w:p w14:paraId="B50D0000">
      <w:pPr>
        <w:pStyle w:val="Style_1"/>
        <w:numPr>
          <w:ilvl w:val="0"/>
          <w:numId w:val="188"/>
        </w:numPr>
        <w:ind/>
        <w:jc w:val="both"/>
        <w:rPr>
          <w:rFonts w:ascii="Times New Roman" w:hAnsi="Times New Roman"/>
          <w:b w:val="1"/>
        </w:rPr>
      </w:pPr>
      <w:r>
        <w:rPr>
          <w:rFonts w:ascii="Times New Roman" w:hAnsi="Times New Roman"/>
        </w:rPr>
        <w:t>(7) Проверить правильность скобочной структуры в строке (параллельно двумя потоками).</w:t>
      </w:r>
    </w:p>
    <w:p w14:paraId="B60D0000">
      <w:pPr>
        <w:pStyle w:val="Style_1"/>
        <w:numPr>
          <w:ilvl w:val="0"/>
          <w:numId w:val="188"/>
        </w:numPr>
        <w:ind/>
        <w:jc w:val="both"/>
        <w:rPr>
          <w:rFonts w:ascii="Times New Roman" w:hAnsi="Times New Roman"/>
          <w:b w:val="1"/>
        </w:rPr>
      </w:pPr>
      <w:r>
        <w:rPr>
          <w:rFonts w:ascii="Times New Roman" w:hAnsi="Times New Roman"/>
        </w:rPr>
        <w:t>(7) Дана функция f с двумя целыми параметрами и целым результатом. Написать функцию, принимающую в качестве параметра множество целых чисел и возвращающую замыкание этого множества относительно данной функции, т. е. наименьшее по включению множество, содержащее множество-параметр и такое, что если два числа принадлежат этому множеству, то и результат применения функции f к ним тоже принадлежит этому множеству.</w:t>
      </w:r>
    </w:p>
    <w:p w14:paraId="B70D0000">
      <w:pPr>
        <w:spacing w:line="252" w:lineRule="auto"/>
        <w:ind w:right="-132"/>
        <w:contextualSpacing w:val="1"/>
        <w:jc w:val="both"/>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ПКП-4, УКБ-3.</w:t>
      </w:r>
    </w:p>
    <w:p w14:paraId="B80D0000">
      <w:pPr>
        <w:spacing w:line="252" w:lineRule="auto"/>
        <w:ind w:right="-132"/>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решения задач оцениваются по шкале от 0 (нет решения или решение имеет существенные недостатки) до количества баллов, указанного в скобках перед условием задачи (решение работоспособно, аккуратно реализовано)</w:t>
      </w:r>
      <w:r>
        <w:rPr>
          <w:rFonts w:ascii="Times New Roman" w:hAnsi="Times New Roman"/>
        </w:rPr>
        <w:t>.</w:t>
      </w:r>
    </w:p>
    <w:p w14:paraId="B90D0000">
      <w:pPr>
        <w:spacing w:line="252" w:lineRule="auto"/>
        <w:ind w:right="-132"/>
        <w:contextualSpacing w:val="1"/>
        <w:jc w:val="both"/>
        <w:rPr>
          <w:rFonts w:ascii="Times New Roman" w:hAnsi="Times New Roman"/>
          <w:b w:val="1"/>
        </w:rPr>
      </w:pPr>
    </w:p>
    <w:p w14:paraId="BA0D0000">
      <w:pPr>
        <w:pStyle w:val="Style_7"/>
        <w:ind/>
        <w:jc w:val="both"/>
        <w:rPr>
          <w:rFonts w:ascii="Times New Roman" w:hAnsi="Times New Roman"/>
          <w:b w:val="1"/>
          <w:i w:val="1"/>
        </w:rPr>
      </w:pPr>
      <w:r>
        <w:rPr>
          <w:rFonts w:ascii="Times New Roman" w:hAnsi="Times New Roman"/>
          <w:b w:val="1"/>
          <w:i w:val="1"/>
        </w:rPr>
        <w:t>Примерный список вопросов к зачету:</w:t>
      </w:r>
    </w:p>
    <w:p w14:paraId="BB0D0000">
      <w:pPr>
        <w:numPr>
          <w:ilvl w:val="0"/>
          <w:numId w:val="189"/>
        </w:numPr>
        <w:ind/>
        <w:jc w:val="both"/>
        <w:rPr>
          <w:rFonts w:ascii="Times New Roman" w:hAnsi="Times New Roman"/>
        </w:rPr>
      </w:pPr>
      <w:r>
        <w:rPr>
          <w:rFonts w:ascii="Times New Roman" w:hAnsi="Times New Roman"/>
        </w:rPr>
        <w:t xml:space="preserve">Синтаксис и смысл наследования. Множественное наследование. Права доступа при наследовании. Права доступа </w:t>
      </w:r>
      <w:r>
        <w:rPr>
          <w:rFonts w:ascii="Times New Roman" w:hAnsi="Times New Roman"/>
        </w:rPr>
        <w:t>protected</w:t>
      </w:r>
      <w:r>
        <w:rPr>
          <w:rFonts w:ascii="Times New Roman" w:hAnsi="Times New Roman"/>
        </w:rPr>
        <w:t>.</w:t>
      </w:r>
    </w:p>
    <w:p w14:paraId="BC0D0000">
      <w:pPr>
        <w:numPr>
          <w:ilvl w:val="0"/>
          <w:numId w:val="189"/>
        </w:numPr>
        <w:ind/>
        <w:jc w:val="both"/>
        <w:rPr>
          <w:rFonts w:ascii="Times New Roman" w:hAnsi="Times New Roman"/>
        </w:rPr>
      </w:pPr>
      <w:r>
        <w:rPr>
          <w:rFonts w:ascii="Times New Roman" w:hAnsi="Times New Roman"/>
        </w:rPr>
        <w:t>Автоматическое преобразование указателя на производный класс к указателю на базовый. Диспетчеризация. Виртуальные деструкторы. Чистые виртуальные методы и абстрактные классы.</w:t>
      </w:r>
    </w:p>
    <w:p w14:paraId="BD0D0000">
      <w:pPr>
        <w:numPr>
          <w:ilvl w:val="0"/>
          <w:numId w:val="189"/>
        </w:numPr>
        <w:ind/>
        <w:jc w:val="both"/>
        <w:rPr>
          <w:rFonts w:ascii="Times New Roman" w:hAnsi="Times New Roman"/>
        </w:rPr>
      </w:pPr>
      <w:r>
        <w:rPr>
          <w:rFonts w:ascii="Times New Roman" w:hAnsi="Times New Roman"/>
        </w:rPr>
        <w:t xml:space="preserve">Явное преобразование указателя на базовый класс к указателю на производный. Определение типа объекта во время выполнения программы (RTTI, </w:t>
      </w:r>
      <w:r>
        <w:rPr>
          <w:rFonts w:ascii="Times New Roman" w:hAnsi="Times New Roman"/>
        </w:rPr>
        <w:t>run</w:t>
      </w:r>
      <w:r>
        <w:rPr>
          <w:rFonts w:ascii="Times New Roman" w:hAnsi="Times New Roman"/>
        </w:rPr>
        <w:t>-</w:t>
      </w:r>
      <w:r>
        <w:rPr>
          <w:rFonts w:ascii="Times New Roman" w:hAnsi="Times New Roman"/>
        </w:rPr>
        <w:t>time</w:t>
      </w:r>
      <w:r>
        <w:rPr>
          <w:rFonts w:ascii="Times New Roman" w:hAnsi="Times New Roman"/>
        </w:rPr>
        <w:t xml:space="preserve"> </w:t>
      </w:r>
      <w:r>
        <w:rPr>
          <w:rFonts w:ascii="Times New Roman" w:hAnsi="Times New Roman"/>
        </w:rPr>
        <w:t>type</w:t>
      </w:r>
      <w:r>
        <w:rPr>
          <w:rFonts w:ascii="Times New Roman" w:hAnsi="Times New Roman"/>
        </w:rPr>
        <w:t xml:space="preserve"> </w:t>
      </w:r>
      <w:r>
        <w:rPr>
          <w:rFonts w:ascii="Times New Roman" w:hAnsi="Times New Roman"/>
        </w:rPr>
        <w:t>identification</w:t>
      </w:r>
      <w:r>
        <w:rPr>
          <w:rFonts w:ascii="Times New Roman" w:hAnsi="Times New Roman"/>
        </w:rPr>
        <w:t>). Двойная диспетчеризация и реализация через RTTI. Виртуальные базовые классы.</w:t>
      </w:r>
    </w:p>
    <w:p w14:paraId="BE0D0000">
      <w:pPr>
        <w:numPr>
          <w:ilvl w:val="0"/>
          <w:numId w:val="189"/>
        </w:numPr>
        <w:ind/>
        <w:jc w:val="both"/>
        <w:rPr>
          <w:rFonts w:ascii="Times New Roman" w:hAnsi="Times New Roman"/>
        </w:rPr>
      </w:pPr>
      <w:r>
        <w:rPr>
          <w:rFonts w:ascii="Times New Roman" w:hAnsi="Times New Roman"/>
        </w:rPr>
        <w:t xml:space="preserve">Исключения в C++. Раскрутка стека и принцип «захват ресурса – это инициализация» (RAII, </w:t>
      </w:r>
      <w:r>
        <w:rPr>
          <w:rFonts w:ascii="Times New Roman" w:hAnsi="Times New Roman"/>
          <w:color w:val="000000"/>
        </w:rPr>
        <w:t xml:space="preserve">Resource </w:t>
      </w:r>
      <w:r>
        <w:rPr>
          <w:rFonts w:ascii="Times New Roman" w:hAnsi="Times New Roman"/>
          <w:color w:val="000000"/>
        </w:rPr>
        <w:t>Acquisition</w:t>
      </w:r>
      <w:r>
        <w:rPr>
          <w:rFonts w:ascii="Times New Roman" w:hAnsi="Times New Roman"/>
          <w:color w:val="000000"/>
        </w:rPr>
        <w:t xml:space="preserve"> </w:t>
      </w:r>
      <w:r>
        <w:rPr>
          <w:rFonts w:ascii="Times New Roman" w:hAnsi="Times New Roman"/>
          <w:color w:val="000000"/>
        </w:rPr>
        <w:t>Is</w:t>
      </w:r>
      <w:r>
        <w:rPr>
          <w:rFonts w:ascii="Times New Roman" w:hAnsi="Times New Roman"/>
          <w:color w:val="000000"/>
        </w:rPr>
        <w:t xml:space="preserve"> </w:t>
      </w:r>
      <w:r>
        <w:rPr>
          <w:rFonts w:ascii="Times New Roman" w:hAnsi="Times New Roman"/>
          <w:color w:val="000000"/>
        </w:rPr>
        <w:t>Initialization</w:t>
      </w:r>
      <w:r>
        <w:rPr>
          <w:rFonts w:ascii="Times New Roman" w:hAnsi="Times New Roman"/>
          <w:color w:val="000000"/>
        </w:rPr>
        <w:t>)</w:t>
      </w:r>
      <w:r>
        <w:rPr>
          <w:rFonts w:ascii="Times New Roman" w:hAnsi="Times New Roman"/>
        </w:rPr>
        <w:t>. Безопасность исключений.</w:t>
      </w:r>
    </w:p>
    <w:p w14:paraId="BF0D0000">
      <w:pPr>
        <w:numPr>
          <w:ilvl w:val="0"/>
          <w:numId w:val="189"/>
        </w:numPr>
        <w:ind/>
        <w:jc w:val="both"/>
        <w:rPr>
          <w:rFonts w:ascii="Times New Roman" w:hAnsi="Times New Roman"/>
        </w:rPr>
      </w:pPr>
      <w:r>
        <w:rPr>
          <w:rFonts w:ascii="Times New Roman" w:hAnsi="Times New Roman"/>
        </w:rPr>
        <w:t>Пространства имен.</w:t>
      </w:r>
    </w:p>
    <w:p w14:paraId="C00D0000">
      <w:pPr>
        <w:numPr>
          <w:ilvl w:val="0"/>
          <w:numId w:val="189"/>
        </w:numPr>
        <w:ind/>
        <w:jc w:val="both"/>
        <w:rPr>
          <w:rFonts w:ascii="Times New Roman" w:hAnsi="Times New Roman"/>
        </w:rPr>
      </w:pPr>
      <w:r>
        <w:rPr>
          <w:rFonts w:ascii="Times New Roman" w:hAnsi="Times New Roman"/>
        </w:rPr>
        <w:t>Контрольная работа.</w:t>
      </w:r>
    </w:p>
    <w:p w14:paraId="C10D0000">
      <w:pPr>
        <w:numPr>
          <w:ilvl w:val="0"/>
          <w:numId w:val="189"/>
        </w:numPr>
        <w:ind/>
        <w:jc w:val="both"/>
        <w:rPr>
          <w:rFonts w:ascii="Times New Roman" w:hAnsi="Times New Roman"/>
        </w:rPr>
      </w:pPr>
      <w:r>
        <w:rPr>
          <w:rFonts w:ascii="Times New Roman" w:hAnsi="Times New Roman"/>
        </w:rPr>
        <w:t>Переписывание контрольной работы.</w:t>
      </w:r>
    </w:p>
    <w:p w14:paraId="C20D0000">
      <w:pPr>
        <w:numPr>
          <w:ilvl w:val="0"/>
          <w:numId w:val="189"/>
        </w:numPr>
        <w:ind/>
        <w:jc w:val="both"/>
        <w:rPr>
          <w:rFonts w:ascii="Times New Roman" w:hAnsi="Times New Roman"/>
        </w:rPr>
      </w:pPr>
      <w:r>
        <w:rPr>
          <w:rFonts w:ascii="Times New Roman" w:hAnsi="Times New Roman"/>
        </w:rPr>
        <w:t>Потоковый ввод-вывод.</w:t>
      </w:r>
    </w:p>
    <w:p w14:paraId="C30D0000">
      <w:pPr>
        <w:numPr>
          <w:ilvl w:val="0"/>
          <w:numId w:val="189"/>
        </w:numPr>
        <w:ind/>
        <w:jc w:val="both"/>
        <w:rPr>
          <w:rFonts w:ascii="Times New Roman" w:hAnsi="Times New Roman"/>
        </w:rPr>
      </w:pPr>
      <w:r>
        <w:rPr>
          <w:rFonts w:ascii="Times New Roman" w:hAnsi="Times New Roman"/>
        </w:rPr>
        <w:t>Ассоциативные контейнеры.</w:t>
      </w:r>
    </w:p>
    <w:p w14:paraId="C40D0000">
      <w:pPr>
        <w:numPr>
          <w:ilvl w:val="0"/>
          <w:numId w:val="189"/>
        </w:numPr>
        <w:ind/>
        <w:jc w:val="both"/>
        <w:rPr>
          <w:rFonts w:ascii="Times New Roman" w:hAnsi="Times New Roman"/>
        </w:rPr>
      </w:pPr>
      <w:r>
        <w:rPr>
          <w:rFonts w:ascii="Times New Roman" w:hAnsi="Times New Roman"/>
        </w:rPr>
        <w:t xml:space="preserve">Многопоточность. </w:t>
      </w:r>
      <w:r>
        <w:rPr>
          <w:rFonts w:ascii="Times New Roman" w:hAnsi="Times New Roman"/>
        </w:rPr>
        <w:t>OpenMP</w:t>
      </w:r>
      <w:r>
        <w:rPr>
          <w:rFonts w:ascii="Times New Roman" w:hAnsi="Times New Roman"/>
        </w:rPr>
        <w:t>.</w:t>
      </w:r>
    </w:p>
    <w:p w14:paraId="C50D0000">
      <w:pPr>
        <w:numPr>
          <w:ilvl w:val="0"/>
          <w:numId w:val="189"/>
        </w:numPr>
        <w:ind/>
        <w:jc w:val="both"/>
        <w:rPr>
          <w:rFonts w:ascii="Times New Roman" w:hAnsi="Times New Roman"/>
        </w:rPr>
      </w:pPr>
      <w:r>
        <w:rPr>
          <w:rFonts w:ascii="Times New Roman" w:hAnsi="Times New Roman"/>
        </w:rPr>
        <w:t xml:space="preserve">async </w:t>
      </w:r>
      <w:r>
        <w:rPr>
          <w:rFonts w:ascii="Times New Roman" w:hAnsi="Times New Roman"/>
        </w:rPr>
        <w:t>и</w:t>
      </w:r>
      <w:r>
        <w:rPr>
          <w:rFonts w:ascii="Times New Roman" w:hAnsi="Times New Roman"/>
        </w:rPr>
        <w:t xml:space="preserve"> future. </w:t>
      </w:r>
      <w:r>
        <w:rPr>
          <w:rFonts w:ascii="Times New Roman" w:hAnsi="Times New Roman"/>
        </w:rPr>
        <w:t>Класс</w:t>
      </w:r>
      <w:r>
        <w:rPr>
          <w:rFonts w:ascii="Times New Roman" w:hAnsi="Times New Roman"/>
        </w:rPr>
        <w:t xml:space="preserve"> thread.</w:t>
      </w:r>
    </w:p>
    <w:p w14:paraId="C60D0000">
      <w:pPr>
        <w:numPr>
          <w:ilvl w:val="0"/>
          <w:numId w:val="189"/>
        </w:numPr>
        <w:ind/>
        <w:jc w:val="both"/>
        <w:rPr>
          <w:rFonts w:ascii="Times New Roman" w:hAnsi="Times New Roman"/>
        </w:rPr>
      </w:pPr>
      <w:r>
        <w:rPr>
          <w:rFonts w:ascii="Times New Roman" w:hAnsi="Times New Roman"/>
        </w:rPr>
        <w:t>Синхронизация.</w:t>
      </w:r>
    </w:p>
    <w:p w14:paraId="C70D0000">
      <w:pPr>
        <w:numPr>
          <w:ilvl w:val="0"/>
          <w:numId w:val="189"/>
        </w:numPr>
        <w:ind/>
        <w:jc w:val="both"/>
        <w:rPr>
          <w:rFonts w:ascii="Times New Roman" w:hAnsi="Times New Roman"/>
        </w:rPr>
      </w:pPr>
      <w:r>
        <w:rPr>
          <w:rFonts w:ascii="Times New Roman" w:hAnsi="Times New Roman"/>
        </w:rPr>
        <w:t>Структуры данных.</w:t>
      </w:r>
    </w:p>
    <w:p w14:paraId="C80D0000">
      <w:pPr>
        <w:numPr>
          <w:ilvl w:val="0"/>
          <w:numId w:val="189"/>
        </w:numPr>
        <w:ind/>
        <w:jc w:val="both"/>
        <w:rPr>
          <w:rFonts w:ascii="Times New Roman" w:hAnsi="Times New Roman"/>
        </w:rPr>
      </w:pPr>
      <w:r>
        <w:rPr>
          <w:rFonts w:ascii="Times New Roman" w:hAnsi="Times New Roman"/>
        </w:rPr>
        <w:t>Регулярные выражения.</w:t>
      </w:r>
    </w:p>
    <w:p w14:paraId="C90D0000">
      <w:pPr>
        <w:numPr>
          <w:ilvl w:val="0"/>
          <w:numId w:val="189"/>
        </w:numPr>
        <w:ind/>
        <w:jc w:val="both"/>
        <w:rPr>
          <w:rFonts w:ascii="Times New Roman" w:hAnsi="Times New Roman"/>
        </w:rPr>
      </w:pPr>
      <w:r>
        <w:rPr>
          <w:rFonts w:ascii="Times New Roman" w:hAnsi="Times New Roman"/>
        </w:rPr>
        <w:t>Случайные числа.</w:t>
      </w:r>
    </w:p>
    <w:p w14:paraId="CA0D0000">
      <w:pPr>
        <w:numPr>
          <w:ilvl w:val="0"/>
          <w:numId w:val="189"/>
        </w:numPr>
        <w:ind/>
        <w:jc w:val="both"/>
        <w:rPr>
          <w:rFonts w:ascii="Times New Roman" w:hAnsi="Times New Roman"/>
        </w:rPr>
      </w:pPr>
      <w:r>
        <w:rPr>
          <w:rFonts w:ascii="Times New Roman" w:hAnsi="Times New Roman"/>
        </w:rPr>
        <w:t>Время.</w:t>
      </w:r>
    </w:p>
    <w:p w14:paraId="CB0D0000">
      <w:pPr>
        <w:spacing w:line="252" w:lineRule="auto"/>
        <w:ind w:right="-132"/>
        <w:contextualSpacing w:val="1"/>
        <w:jc w:val="both"/>
        <w:rPr>
          <w:rFonts w:ascii="Times New Roman" w:hAnsi="Times New Roman"/>
        </w:rPr>
      </w:pPr>
      <w:r>
        <w:rPr>
          <w:rFonts w:ascii="Times New Roman" w:hAnsi="Times New Roman"/>
          <w:b w:val="1"/>
          <w:i w:val="1"/>
        </w:rPr>
        <w:t>Проверяемые компетенции</w:t>
      </w:r>
      <w:r>
        <w:rPr>
          <w:rFonts w:ascii="Times New Roman" w:hAnsi="Times New Roman"/>
        </w:rPr>
        <w:t>:</w:t>
      </w:r>
      <w:r>
        <w:rPr>
          <w:rFonts w:ascii="Times New Roman" w:hAnsi="Times New Roman"/>
          <w:b w:val="1"/>
        </w:rPr>
        <w:t xml:space="preserve"> </w:t>
      </w:r>
      <w:r>
        <w:rPr>
          <w:rFonts w:ascii="Times New Roman" w:hAnsi="Times New Roman"/>
        </w:rPr>
        <w:t>ОПК-2, ОПК-4, ОПК-5, ПКП-4, УКБ-3.</w:t>
      </w:r>
    </w:p>
    <w:p w14:paraId="CC0D0000">
      <w:pPr>
        <w:spacing w:line="252" w:lineRule="auto"/>
        <w:ind w:right="-132"/>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ответы на вопросы оцениваются по шкале от 0 (нет ответа или неправильный ответ) до 10 (правильный и полный ответ)</w:t>
      </w:r>
      <w:r>
        <w:rPr>
          <w:rFonts w:ascii="Times New Roman" w:hAnsi="Times New Roman"/>
        </w:rPr>
        <w:t>.</w:t>
      </w:r>
    </w:p>
    <w:p w14:paraId="CD0D0000">
      <w:pPr>
        <w:spacing w:line="252" w:lineRule="auto"/>
        <w:ind w:right="-132"/>
        <w:contextualSpacing w:val="1"/>
        <w:jc w:val="both"/>
        <w:rPr>
          <w:ins w:author="Yurii Litvinov" w:date="2023-01-22T20:56:00" w:id="2200"/>
          <w:rFonts w:ascii="Times New Roman" w:hAnsi="Times New Roman"/>
        </w:rPr>
      </w:pPr>
    </w:p>
    <w:p w14:paraId="CE0D0000">
      <w:pPr>
        <w:spacing w:line="252" w:lineRule="auto"/>
        <w:ind w:right="-132"/>
        <w:contextualSpacing w:val="1"/>
        <w:jc w:val="both"/>
        <w:rPr>
          <w:ins w:author="Yurii Litvinov" w:date="2023-01-22T20:56:00" w:id="2201"/>
          <w:rFonts w:ascii="Times New Roman" w:hAnsi="Times New Roman"/>
          <w:b w:val="1"/>
        </w:rPr>
      </w:pPr>
      <w:ins w:author="Yurii Litvinov" w:date="2023-01-22T20:56:00" w:id="2202">
        <w:r>
          <w:rPr>
            <w:rFonts w:ascii="Times New Roman" w:hAnsi="Times New Roman"/>
            <w:b w:val="1"/>
            <w:rPrChange w:author="Yurii Litvinov" w:date="2023-01-22T20:56:00" w:id="2203">
              <w:rPr>
                <w:rFonts w:ascii="Times New Roman" w:hAnsi="Times New Roman"/>
              </w:rPr>
            </w:rPrChange>
          </w:rPr>
          <w:t>Семестр 4.</w:t>
        </w:r>
      </w:ins>
    </w:p>
    <w:p w14:paraId="CF0D0000">
      <w:pPr>
        <w:spacing w:line="252" w:lineRule="auto"/>
        <w:ind w:right="-132"/>
        <w:contextualSpacing w:val="1"/>
        <w:jc w:val="both"/>
        <w:rPr>
          <w:ins w:author="Yurii Litvinov" w:date="2023-01-22T20:56:00" w:id="2204"/>
          <w:rFonts w:ascii="Times New Roman" w:hAnsi="Times New Roman"/>
          <w:b w:val="1"/>
        </w:rPr>
      </w:pPr>
    </w:p>
    <w:p w14:paraId="D00D0000">
      <w:pPr>
        <w:ind/>
        <w:jc w:val="both"/>
        <w:rPr>
          <w:ins w:author="Yurii Litvinov" w:date="2023-01-22T20:56:00" w:id="2205"/>
          <w:rFonts w:ascii="Times New Roman" w:hAnsi="Times New Roman"/>
        </w:rPr>
      </w:pPr>
      <w:ins w:author="Yurii Litvinov" w:date="2023-01-22T20:56:00" w:id="2206">
        <w:r>
          <w:rPr>
            <w:rFonts w:ascii="Times New Roman" w:hAnsi="Times New Roman"/>
          </w:rPr>
          <w:t>Примерные варианты контрольных работ и вопросов к зачету:</w:t>
        </w:r>
      </w:ins>
    </w:p>
    <w:p w14:paraId="D10D0000">
      <w:pPr>
        <w:ind/>
        <w:jc w:val="both"/>
        <w:rPr>
          <w:ins w:author="Yurii Litvinov" w:date="2023-01-22T20:56:00" w:id="2207"/>
          <w:rFonts w:ascii="Times New Roman" w:hAnsi="Times New Roman"/>
        </w:rPr>
      </w:pPr>
    </w:p>
    <w:p w14:paraId="D20D0000">
      <w:pPr>
        <w:ind/>
        <w:jc w:val="both"/>
        <w:rPr>
          <w:ins w:author="Yurii Litvinov" w:date="2023-01-22T20:56:00" w:id="2208"/>
          <w:rFonts w:ascii="Times New Roman" w:hAnsi="Times New Roman"/>
          <w:b w:val="1"/>
          <w:i w:val="1"/>
        </w:rPr>
      </w:pPr>
      <w:ins w:author="Yurii Litvinov" w:date="2023-01-22T20:56:00" w:id="2209">
        <w:r>
          <w:rPr>
            <w:rFonts w:ascii="Times New Roman" w:hAnsi="Times New Roman"/>
            <w:b w:val="1"/>
            <w:i w:val="1"/>
          </w:rPr>
          <w:t>Контрольная работа 1:</w:t>
        </w:r>
      </w:ins>
    </w:p>
    <w:p w14:paraId="D30D0000">
      <w:pPr>
        <w:pStyle w:val="Style_1"/>
        <w:numPr>
          <w:ilvl w:val="0"/>
          <w:numId w:val="190"/>
        </w:numPr>
        <w:spacing w:line="252" w:lineRule="auto"/>
        <w:ind/>
        <w:jc w:val="both"/>
        <w:rPr>
          <w:ins w:author="Yurii Litvinov" w:date="2023-01-22T20:56:00" w:id="2210"/>
          <w:rFonts w:ascii="Times New Roman" w:hAnsi="Times New Roman"/>
        </w:rPr>
      </w:pPr>
      <w:ins w:author="Yurii Litvinov" w:date="2023-01-22T20:56:00" w:id="2211">
        <w:r>
          <w:rPr>
            <w:rFonts w:ascii="Times New Roman" w:hAnsi="Times New Roman"/>
          </w:rPr>
          <w:t>Построить детерминированный конечный автомат, распознающий строки, состоящие из некоторого числа повторений строки 101 (пустая строка, т. е. ноль повторений, тоже годится). Написать функцию на C++, распознающую такие строки при помощи построенного конечного автомата.</w:t>
        </w:r>
      </w:ins>
    </w:p>
    <w:p w14:paraId="D40D0000">
      <w:pPr>
        <w:pStyle w:val="Style_1"/>
        <w:numPr>
          <w:ilvl w:val="0"/>
          <w:numId w:val="190"/>
        </w:numPr>
        <w:spacing w:line="252" w:lineRule="auto"/>
        <w:ind/>
        <w:jc w:val="both"/>
        <w:rPr>
          <w:ins w:author="Yurii Litvinov" w:date="2023-01-22T20:56:00" w:id="2212"/>
          <w:rFonts w:ascii="Times New Roman" w:hAnsi="Times New Roman"/>
        </w:rPr>
      </w:pPr>
      <w:ins w:author="Yurii Litvinov" w:date="2023-01-22T20:56:00" w:id="2213">
        <w:r>
          <w:rPr>
            <w:rFonts w:ascii="Times New Roman" w:hAnsi="Times New Roman"/>
          </w:rPr>
          <w:t>Построить недетерминированный конечный автомат, распознающий строки, начинающиеся на три нуля и кончающиеся на три единицы. Написать функцию на C++, распознающую такие строки при помощи построенного конечного автомата.</w:t>
        </w:r>
      </w:ins>
    </w:p>
    <w:p w14:paraId="D50D0000">
      <w:pPr>
        <w:pStyle w:val="Style_1"/>
        <w:numPr>
          <w:ilvl w:val="0"/>
          <w:numId w:val="190"/>
        </w:numPr>
        <w:spacing w:line="252" w:lineRule="auto"/>
        <w:ind/>
        <w:jc w:val="both"/>
        <w:rPr>
          <w:ins w:author="Yurii Litvinov" w:date="2023-01-22T20:56:00" w:id="2214"/>
          <w:rFonts w:ascii="Times New Roman" w:hAnsi="Times New Roman"/>
        </w:rPr>
      </w:pPr>
      <w:ins w:author="Yurii Litvinov" w:date="2023-01-22T20:56:00" w:id="2215">
        <w:r>
          <w:rPr>
            <w:rFonts w:ascii="Times New Roman" w:hAnsi="Times New Roman"/>
          </w:rPr>
          <w:t>Написать функцию, принимающую по ссылке конечный автомат и меняющую его следующим образом: из каждого допускающего состояния добавляется переход в начальное состояние по символу '0', если из этого состояния еще не было такого перехода (а если он был, такой переход не меняется).</w:t>
        </w:r>
      </w:ins>
    </w:p>
    <w:p w14:paraId="D60D0000">
      <w:pPr>
        <w:spacing w:line="252" w:lineRule="auto"/>
        <w:ind w:right="-132"/>
        <w:contextualSpacing w:val="1"/>
        <w:jc w:val="both"/>
        <w:rPr>
          <w:ins w:author="Yurii Litvinov" w:date="2023-01-22T20:56:00" w:id="2216"/>
          <w:rFonts w:ascii="Times New Roman" w:hAnsi="Times New Roman"/>
        </w:rPr>
      </w:pPr>
      <w:ins w:author="Yurii Litvinov" w:date="2023-01-22T20:56:00" w:id="2217">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ПКП-4, УКБ-3.</w:t>
        </w:r>
      </w:ins>
    </w:p>
    <w:p w14:paraId="D70D0000">
      <w:pPr>
        <w:spacing w:line="252" w:lineRule="auto"/>
        <w:ind w:right="-132"/>
        <w:contextualSpacing w:val="1"/>
        <w:jc w:val="both"/>
        <w:rPr>
          <w:ins w:author="Yurii Litvinov" w:date="2023-01-22T20:56:00" w:id="2218"/>
          <w:rFonts w:ascii="Times New Roman" w:hAnsi="Times New Roman"/>
        </w:rPr>
      </w:pPr>
      <w:ins w:author="Yurii Litvinov" w:date="2023-01-22T20:56:00" w:id="2219">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решения задач оцениваются по шкале от 0 (нет решения или решение имеет существенные недостатки) до 5 (решение работоспособно, аккуратно реализовано)</w:t>
        </w:r>
        <w:r>
          <w:rPr>
            <w:rFonts w:ascii="Times New Roman" w:hAnsi="Times New Roman"/>
          </w:rPr>
          <w:t>.</w:t>
        </w:r>
      </w:ins>
    </w:p>
    <w:p w14:paraId="D80D0000">
      <w:pPr>
        <w:spacing w:line="252" w:lineRule="auto"/>
        <w:ind w:right="-132"/>
        <w:contextualSpacing w:val="1"/>
        <w:jc w:val="both"/>
        <w:rPr>
          <w:ins w:author="Yurii Litvinov" w:date="2023-01-22T20:56:00" w:id="2220"/>
          <w:rFonts w:ascii="Times New Roman" w:hAnsi="Times New Roman"/>
        </w:rPr>
      </w:pPr>
    </w:p>
    <w:p w14:paraId="D90D0000">
      <w:pPr>
        <w:ind/>
        <w:jc w:val="both"/>
        <w:rPr>
          <w:ins w:author="Yurii Litvinov" w:date="2023-01-22T20:56:00" w:id="2221"/>
          <w:rFonts w:ascii="Times New Roman" w:hAnsi="Times New Roman"/>
        </w:rPr>
      </w:pPr>
      <w:ins w:author="Yurii Litvinov" w:date="2023-01-22T20:56:00" w:id="2222">
        <w:r>
          <w:rPr>
            <w:rFonts w:ascii="Times New Roman" w:hAnsi="Times New Roman"/>
            <w:b w:val="1"/>
            <w:i w:val="1"/>
          </w:rPr>
          <w:t>Контрольная работа 2:</w:t>
        </w:r>
      </w:ins>
    </w:p>
    <w:p w14:paraId="DA0D0000">
      <w:pPr>
        <w:pStyle w:val="Style_7"/>
        <w:numPr>
          <w:ilvl w:val="0"/>
          <w:numId w:val="191"/>
        </w:numPr>
        <w:ind/>
        <w:jc w:val="both"/>
        <w:rPr>
          <w:ins w:author="Yurii Litvinov" w:date="2023-01-22T20:56:00" w:id="2223"/>
        </w:rPr>
      </w:pPr>
      <w:ins w:author="Yurii Litvinov" w:date="2023-01-22T20:56:00" w:id="2224">
        <w:r>
          <w:rPr>
            <w:rFonts w:ascii="Times New Roman" w:hAnsi="Times New Roman"/>
          </w:rPr>
          <w:t>Написать грамматику для следующего языка: алфавит &lt;&lt;(&gt;&gt;, &lt;&lt;)&gt;&gt;, &lt;&lt;[&gt;&gt;, &lt;&lt;]&gt;&gt;. Языку принадлежат те правильные скобочные последовательности, которые удовлетворяют двум условиям: а) рядом стоят скобки одного вида (&lt;&lt;</w:t>
        </w:r>
        <w:r>
          <w:rPr>
            <w:rFonts w:ascii="Times New Roman" w:hAnsi="Times New Roman"/>
          </w:rPr>
          <w:t>()[</w:t>
        </w:r>
        <w:r>
          <w:rPr>
            <w:rFonts w:ascii="Times New Roman" w:hAnsi="Times New Roman"/>
          </w:rPr>
          <w:t>]&gt;&gt; нельзя, &lt;&lt;()()&gt;&gt; --- можно) и б) непосредственно вложенные скобки имеют другой вид (&lt;&lt;(())&gt;&gt; нельзя, &lt;&lt;([])&gt;&gt; --- можно).</w:t>
        </w:r>
      </w:ins>
    </w:p>
    <w:p w14:paraId="DB0D0000">
      <w:pPr>
        <w:pStyle w:val="Style_7"/>
        <w:numPr>
          <w:ilvl w:val="0"/>
          <w:numId w:val="191"/>
        </w:numPr>
        <w:ind/>
        <w:jc w:val="both"/>
        <w:rPr>
          <w:ins w:author="Yurii Litvinov" w:date="2023-01-22T20:56:00" w:id="2225"/>
        </w:rPr>
      </w:pPr>
      <w:ins w:author="Yurii Litvinov" w:date="2023-01-22T20:56:00" w:id="2226">
        <w:r>
          <w:rPr>
            <w:rFonts w:ascii="Times New Roman" w:hAnsi="Times New Roman"/>
          </w:rPr>
          <w:t>Написать по грамматике из задачи 1 функцию, распознающую, принадлежит ли строка-параметр этому языку.</w:t>
        </w:r>
      </w:ins>
    </w:p>
    <w:p w14:paraId="DC0D0000">
      <w:pPr>
        <w:spacing w:line="252" w:lineRule="auto"/>
        <w:ind w:right="-132"/>
        <w:jc w:val="both"/>
        <w:rPr>
          <w:ins w:author="Yurii Litvinov" w:date="2023-01-22T20:56:00" w:id="2227"/>
          <w:rFonts w:ascii="Times New Roman" w:hAnsi="Times New Roman"/>
        </w:rPr>
      </w:pPr>
      <w:ins w:author="Yurii Litvinov" w:date="2023-01-22T20:56:00" w:id="2228">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ПКП-4, УКБ-3.</w:t>
        </w:r>
      </w:ins>
    </w:p>
    <w:p w14:paraId="DD0D0000">
      <w:pPr>
        <w:spacing w:line="252" w:lineRule="auto"/>
        <w:ind w:right="-132"/>
        <w:jc w:val="both"/>
        <w:rPr>
          <w:ins w:author="Yurii Litvinov" w:date="2023-01-22T20:56:00" w:id="2229"/>
          <w:rFonts w:ascii="Times New Roman" w:hAnsi="Times New Roman"/>
        </w:rPr>
      </w:pPr>
      <w:ins w:author="Yurii Litvinov" w:date="2023-01-22T20:56:00" w:id="2230">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решения задач оцениваются по шкале от 0 (нет решения или решение имеет существенные недостатки) до 5 (решение работоспособно, аккуратно реализовано)</w:t>
        </w:r>
        <w:r>
          <w:rPr>
            <w:rFonts w:ascii="Times New Roman" w:hAnsi="Times New Roman"/>
          </w:rPr>
          <w:t>.</w:t>
        </w:r>
      </w:ins>
    </w:p>
    <w:p w14:paraId="DE0D0000">
      <w:pPr>
        <w:pStyle w:val="Style_7"/>
        <w:ind/>
        <w:jc w:val="both"/>
        <w:rPr>
          <w:ins w:author="Yurii Litvinov" w:date="2023-01-22T20:56:00" w:id="2231"/>
          <w:rFonts w:ascii="Times New Roman" w:hAnsi="Times New Roman"/>
        </w:rPr>
      </w:pPr>
    </w:p>
    <w:p w14:paraId="DF0D0000">
      <w:pPr>
        <w:pStyle w:val="Style_7"/>
        <w:ind/>
        <w:jc w:val="both"/>
        <w:rPr>
          <w:ins w:author="Yurii Litvinov" w:date="2023-01-22T20:56:00" w:id="2232"/>
        </w:rPr>
      </w:pPr>
      <w:ins w:author="Yurii Litvinov" w:date="2023-01-22T20:56:00" w:id="2233">
        <w:r>
          <w:rPr>
            <w:rFonts w:ascii="Times New Roman" w:hAnsi="Times New Roman"/>
            <w:b w:val="1"/>
            <w:i w:val="1"/>
          </w:rPr>
          <w:t>Примерный список вопросов к зачету:</w:t>
        </w:r>
      </w:ins>
    </w:p>
    <w:p w14:paraId="E00D0000">
      <w:pPr>
        <w:pStyle w:val="Style_1"/>
        <w:numPr>
          <w:ilvl w:val="0"/>
          <w:numId w:val="192"/>
        </w:numPr>
        <w:ind w:hanging="340" w:left="737"/>
        <w:jc w:val="both"/>
        <w:rPr>
          <w:ins w:author="Yurii Litvinov" w:date="2023-01-22T20:56:00" w:id="2234"/>
        </w:rPr>
      </w:pPr>
      <w:ins w:author="Yurii Litvinov" w:date="2023-01-22T20:56:00" w:id="2235">
        <w:r>
          <w:rPr>
            <w:rFonts w:ascii="Times New Roman" w:hAnsi="Times New Roman"/>
          </w:rPr>
          <w:t>Детерминированные конечные автоматы.</w:t>
        </w:r>
      </w:ins>
    </w:p>
    <w:p w14:paraId="E10D0000">
      <w:pPr>
        <w:pStyle w:val="Style_1"/>
        <w:numPr>
          <w:ilvl w:val="0"/>
          <w:numId w:val="192"/>
        </w:numPr>
        <w:ind w:hanging="340" w:left="737"/>
        <w:jc w:val="both"/>
        <w:rPr>
          <w:ins w:author="Yurii Litvinov" w:date="2023-01-22T20:56:00" w:id="2236"/>
        </w:rPr>
      </w:pPr>
      <w:ins w:author="Yurii Litvinov" w:date="2023-01-22T20:56:00" w:id="2237">
        <w:r>
          <w:rPr>
            <w:rFonts w:ascii="Times New Roman" w:hAnsi="Times New Roman"/>
          </w:rPr>
          <w:t>Минимизация детерминированных конечных автоматов.</w:t>
        </w:r>
      </w:ins>
    </w:p>
    <w:p w14:paraId="E20D0000">
      <w:pPr>
        <w:pStyle w:val="Style_1"/>
        <w:numPr>
          <w:ilvl w:val="0"/>
          <w:numId w:val="192"/>
        </w:numPr>
        <w:ind w:hanging="340" w:left="737"/>
        <w:jc w:val="both"/>
        <w:rPr>
          <w:ins w:author="Yurii Litvinov" w:date="2023-01-22T20:56:00" w:id="2238"/>
        </w:rPr>
      </w:pPr>
      <w:ins w:author="Yurii Litvinov" w:date="2023-01-22T20:56:00" w:id="2239">
        <w:r>
          <w:rPr>
            <w:rFonts w:ascii="Times New Roman" w:hAnsi="Times New Roman"/>
          </w:rPr>
          <w:t>Использование детерминированных конечных автоматов для поиска и замены большого количества фрагментов текста.</w:t>
        </w:r>
      </w:ins>
    </w:p>
    <w:p w14:paraId="E30D0000">
      <w:pPr>
        <w:pStyle w:val="Style_1"/>
        <w:numPr>
          <w:ilvl w:val="0"/>
          <w:numId w:val="192"/>
        </w:numPr>
        <w:ind w:hanging="340" w:left="737"/>
        <w:jc w:val="both"/>
        <w:rPr>
          <w:ins w:author="Yurii Litvinov" w:date="2023-01-22T20:56:00" w:id="2240"/>
        </w:rPr>
      </w:pPr>
      <w:ins w:author="Yurii Litvinov" w:date="2023-01-22T20:56:00" w:id="2241">
        <w:r>
          <w:rPr>
            <w:rFonts w:ascii="Times New Roman" w:hAnsi="Times New Roman"/>
          </w:rPr>
          <w:t>Недетерминированные конечные автоматы.</w:t>
        </w:r>
      </w:ins>
    </w:p>
    <w:p w14:paraId="E40D0000">
      <w:pPr>
        <w:pStyle w:val="Style_1"/>
        <w:numPr>
          <w:ilvl w:val="0"/>
          <w:numId w:val="192"/>
        </w:numPr>
        <w:ind w:hanging="340" w:left="737"/>
        <w:jc w:val="both"/>
        <w:rPr>
          <w:ins w:author="Yurii Litvinov" w:date="2023-01-22T20:56:00" w:id="2242"/>
        </w:rPr>
      </w:pPr>
      <w:ins w:author="Yurii Litvinov" w:date="2023-01-22T20:56:00" w:id="2243">
        <w:r>
          <w:rPr>
            <w:rFonts w:ascii="Times New Roman" w:hAnsi="Times New Roman"/>
          </w:rPr>
          <w:t>Автоматическая обработка недетерминированных конечных автоматов.</w:t>
        </w:r>
      </w:ins>
    </w:p>
    <w:p w14:paraId="E50D0000">
      <w:pPr>
        <w:pStyle w:val="Style_1"/>
        <w:numPr>
          <w:ilvl w:val="0"/>
          <w:numId w:val="192"/>
        </w:numPr>
        <w:ind w:hanging="340" w:left="737"/>
        <w:jc w:val="both"/>
        <w:rPr>
          <w:ins w:author="Yurii Litvinov" w:date="2023-01-22T20:56:00" w:id="2244"/>
        </w:rPr>
      </w:pPr>
      <w:ins w:author="Yurii Litvinov" w:date="2023-01-22T20:56:00" w:id="2245">
        <w:r>
          <w:rPr>
            <w:rFonts w:ascii="Times New Roman" w:hAnsi="Times New Roman"/>
          </w:rPr>
          <w:t>Использование конечных автоматов для лексического анализа. Пример программы, использующей конечный автомат для транслитерации.</w:t>
        </w:r>
      </w:ins>
    </w:p>
    <w:p w14:paraId="E60D0000">
      <w:pPr>
        <w:pStyle w:val="Style_1"/>
        <w:numPr>
          <w:ilvl w:val="0"/>
          <w:numId w:val="192"/>
        </w:numPr>
        <w:ind w:hanging="340" w:left="737"/>
        <w:jc w:val="both"/>
        <w:rPr>
          <w:ins w:author="Yurii Litvinov" w:date="2023-01-22T20:56:00" w:id="2246"/>
        </w:rPr>
      </w:pPr>
      <w:ins w:author="Yurii Litvinov" w:date="2023-01-22T20:56:00" w:id="2247">
        <w:r>
          <w:rPr>
            <w:rFonts w:ascii="Times New Roman" w:hAnsi="Times New Roman"/>
          </w:rPr>
          <w:t>Средства для автоматического построения лексических анализаторов.</w:t>
        </w:r>
      </w:ins>
    </w:p>
    <w:p w14:paraId="E70D0000">
      <w:pPr>
        <w:pStyle w:val="Style_1"/>
        <w:numPr>
          <w:ilvl w:val="0"/>
          <w:numId w:val="192"/>
        </w:numPr>
        <w:ind w:hanging="340" w:left="737"/>
        <w:jc w:val="both"/>
        <w:rPr>
          <w:ins w:author="Yurii Litvinov" w:date="2023-01-22T20:56:00" w:id="2248"/>
        </w:rPr>
      </w:pPr>
      <w:ins w:author="Yurii Litvinov" w:date="2023-01-22T20:56:00" w:id="2249">
        <w:r>
          <w:rPr>
            <w:rFonts w:ascii="Times New Roman" w:hAnsi="Times New Roman"/>
            <w:color w:val="000000"/>
          </w:rPr>
          <w:t>Понятие</w:t>
        </w:r>
        <w:r>
          <w:rPr>
            <w:rFonts w:ascii="Times New Roman" w:hAnsi="Times New Roman"/>
          </w:rPr>
          <w:t xml:space="preserve"> формальн</w:t>
        </w:r>
        <w:r>
          <w:rPr>
            <w:rFonts w:ascii="Times New Roman" w:hAnsi="Times New Roman"/>
            <w:color w:val="000000"/>
          </w:rPr>
          <w:t xml:space="preserve">ой </w:t>
        </w:r>
        <w:r>
          <w:rPr>
            <w:rFonts w:ascii="Times New Roman" w:hAnsi="Times New Roman"/>
          </w:rPr>
          <w:t>грамматики</w:t>
        </w:r>
        <w:r>
          <w:rPr>
            <w:rFonts w:ascii="Times New Roman" w:hAnsi="Times New Roman"/>
            <w:i w:val="1"/>
          </w:rPr>
          <w:t>.</w:t>
        </w:r>
      </w:ins>
    </w:p>
    <w:p w14:paraId="E80D0000">
      <w:pPr>
        <w:pStyle w:val="Style_1"/>
        <w:numPr>
          <w:ilvl w:val="0"/>
          <w:numId w:val="192"/>
        </w:numPr>
        <w:ind w:hanging="340" w:left="737"/>
        <w:jc w:val="both"/>
        <w:rPr>
          <w:ins w:author="Yurii Litvinov" w:date="2023-01-22T20:56:00" w:id="2250"/>
        </w:rPr>
      </w:pPr>
      <w:ins w:author="Yurii Litvinov" w:date="2023-01-22T20:56:00" w:id="2251">
        <w:r>
          <w:rPr>
            <w:rFonts w:ascii="Times New Roman" w:hAnsi="Times New Roman"/>
          </w:rPr>
          <w:t>Деревья разбора.</w:t>
        </w:r>
      </w:ins>
    </w:p>
    <w:p w14:paraId="E90D0000">
      <w:pPr>
        <w:pStyle w:val="Style_1"/>
        <w:numPr>
          <w:ilvl w:val="0"/>
          <w:numId w:val="192"/>
        </w:numPr>
        <w:ind w:hanging="340" w:left="737"/>
        <w:jc w:val="both"/>
        <w:rPr>
          <w:ins w:author="Yurii Litvinov" w:date="2023-01-22T20:56:00" w:id="2252"/>
        </w:rPr>
      </w:pPr>
      <w:ins w:author="Yurii Litvinov" w:date="2023-01-22T20:56:00" w:id="2253">
        <w:r>
          <w:rPr>
            <w:rFonts w:ascii="Times New Roman" w:hAnsi="Times New Roman"/>
          </w:rPr>
          <w:t>Методы построения деревьев разбора.</w:t>
        </w:r>
      </w:ins>
    </w:p>
    <w:p w14:paraId="EA0D0000">
      <w:pPr>
        <w:pStyle w:val="Style_1"/>
        <w:numPr>
          <w:ilvl w:val="0"/>
          <w:numId w:val="192"/>
        </w:numPr>
        <w:ind w:hanging="340" w:left="737"/>
        <w:jc w:val="both"/>
        <w:rPr>
          <w:ins w:author="Yurii Litvinov" w:date="2023-01-22T20:56:00" w:id="2254"/>
        </w:rPr>
      </w:pPr>
      <w:ins w:author="Yurii Litvinov" w:date="2023-01-22T20:56:00" w:id="2255">
        <w:r>
          <w:rPr>
            <w:rFonts w:ascii="Times New Roman" w:hAnsi="Times New Roman"/>
          </w:rPr>
          <w:t>Алгоритм Кока-Янгера-</w:t>
        </w:r>
        <w:r>
          <w:rPr>
            <w:rFonts w:ascii="Times New Roman" w:hAnsi="Times New Roman"/>
          </w:rPr>
          <w:t>Касами</w:t>
        </w:r>
        <w:r>
          <w:rPr>
            <w:rFonts w:ascii="Times New Roman" w:hAnsi="Times New Roman"/>
          </w:rPr>
          <w:t>.</w:t>
        </w:r>
      </w:ins>
    </w:p>
    <w:p w14:paraId="EB0D0000">
      <w:pPr>
        <w:pStyle w:val="Style_1"/>
        <w:numPr>
          <w:ilvl w:val="0"/>
          <w:numId w:val="192"/>
        </w:numPr>
        <w:ind w:hanging="340" w:left="737"/>
        <w:jc w:val="both"/>
        <w:rPr>
          <w:ins w:author="Yurii Litvinov" w:date="2023-01-22T20:56:00" w:id="2256"/>
        </w:rPr>
      </w:pPr>
      <w:ins w:author="Yurii Litvinov" w:date="2023-01-22T20:56:00" w:id="2257">
        <w:r>
          <w:rPr>
            <w:rFonts w:ascii="Times New Roman" w:hAnsi="Times New Roman"/>
          </w:rPr>
          <w:t>Алгоритм Эрли.</w:t>
        </w:r>
      </w:ins>
    </w:p>
    <w:p w14:paraId="EC0D0000">
      <w:pPr>
        <w:pStyle w:val="Style_1"/>
        <w:numPr>
          <w:ilvl w:val="0"/>
          <w:numId w:val="192"/>
        </w:numPr>
        <w:ind w:hanging="340" w:left="737"/>
        <w:jc w:val="both"/>
        <w:rPr>
          <w:ins w:author="Yurii Litvinov" w:date="2023-01-22T20:56:00" w:id="2258"/>
        </w:rPr>
      </w:pPr>
      <w:ins w:author="Yurii Litvinov" w:date="2023-01-22T20:56:00" w:id="2259">
        <w:r>
          <w:rPr>
            <w:rFonts w:ascii="Times New Roman" w:hAnsi="Times New Roman"/>
          </w:rPr>
          <w:t>Средства для автоматического построения синтаксических анализаторов.</w:t>
        </w:r>
      </w:ins>
    </w:p>
    <w:p w14:paraId="ED0D0000">
      <w:pPr>
        <w:spacing w:line="252" w:lineRule="auto"/>
        <w:ind w:right="-132"/>
        <w:contextualSpacing w:val="1"/>
        <w:jc w:val="both"/>
        <w:rPr>
          <w:ins w:author="Yurii Litvinov" w:date="2023-01-22T20:56:00" w:id="2260"/>
          <w:rFonts w:ascii="Times New Roman" w:hAnsi="Times New Roman"/>
        </w:rPr>
      </w:pPr>
      <w:ins w:author="Yurii Litvinov" w:date="2023-01-22T20:56:00" w:id="2261">
        <w:r>
          <w:rPr>
            <w:rFonts w:ascii="Times New Roman" w:hAnsi="Times New Roman"/>
            <w:b w:val="1"/>
            <w:i w:val="1"/>
          </w:rPr>
          <w:t>Проверяемые компетенции</w:t>
        </w:r>
        <w:r>
          <w:rPr>
            <w:rFonts w:ascii="Times New Roman" w:hAnsi="Times New Roman"/>
          </w:rPr>
          <w:t>:</w:t>
        </w:r>
        <w:r>
          <w:rPr>
            <w:rFonts w:ascii="Times New Roman" w:hAnsi="Times New Roman"/>
            <w:b w:val="1"/>
          </w:rPr>
          <w:t xml:space="preserve"> </w:t>
        </w:r>
        <w:r>
          <w:rPr>
            <w:rFonts w:ascii="Times New Roman" w:hAnsi="Times New Roman"/>
          </w:rPr>
          <w:t>ОПК-2, ОПК-4, ОПК-5, ПКП-4, УКБ-3.</w:t>
        </w:r>
      </w:ins>
    </w:p>
    <w:p w14:paraId="EE0D0000">
      <w:pPr>
        <w:ind w:right="-132"/>
        <w:rPr>
          <w:ins w:author="Yurii Litvinov" w:date="2023-01-22T20:56:00" w:id="2262"/>
          <w:rFonts w:ascii="Times New Roman" w:hAnsi="Times New Roman"/>
        </w:rPr>
      </w:pPr>
      <w:ins w:author="Yurii Litvinov" w:date="2023-01-22T20:56:00" w:id="2263">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ответы на вопросы оцениваются по шкале от 0 (нет ответа или неправильный ответ) до 10 (правильный и полный ответ)</w:t>
        </w:r>
        <w:r>
          <w:rPr>
            <w:rFonts w:ascii="Times New Roman" w:hAnsi="Times New Roman"/>
          </w:rPr>
          <w:t>.</w:t>
        </w:r>
      </w:ins>
    </w:p>
    <w:p w14:paraId="EF0D0000">
      <w:pPr>
        <w:spacing w:line="252" w:lineRule="auto"/>
        <w:ind w:right="-132"/>
        <w:contextualSpacing w:val="1"/>
        <w:jc w:val="both"/>
        <w:rPr>
          <w:rFonts w:ascii="Times New Roman" w:hAnsi="Times New Roman"/>
          <w:b w:val="1"/>
          <w:rPrChange w:author="Yurii Litvinov" w:date="2023-01-22T20:56:00" w:id="2264">
            <w:rPr>
              <w:rFonts w:ascii="Times New Roman" w:hAnsi="Times New Roman"/>
            </w:rPr>
          </w:rPrChange>
        </w:rPr>
      </w:pPr>
    </w:p>
    <w:p w14:paraId="F00D0000">
      <w:pPr>
        <w:ind/>
        <w:jc w:val="both"/>
        <w:rPr>
          <w:rFonts w:ascii="Times New Roman" w:hAnsi="Times New Roman"/>
        </w:rPr>
      </w:pPr>
    </w:p>
    <w:p w14:paraId="F10D0000">
      <w:pPr>
        <w:rPr>
          <w:rFonts w:ascii="Times New Roman" w:hAnsi="Times New Roman"/>
        </w:rPr>
      </w:pPr>
      <w:r>
        <w:rPr>
          <w:rFonts w:ascii="Times New Roman" w:hAnsi="Times New Roman"/>
        </w:rPr>
        <w:br w:type="page"/>
      </w:r>
    </w:p>
    <w:p w14:paraId="F20D0000">
      <w:pPr>
        <w:ind/>
        <w:jc w:val="both"/>
        <w:rPr>
          <w:del w:author="Yurii Litvinov" w:date="2023-01-22T21:01:00" w:id="2265"/>
          <w:rFonts w:ascii="Times New Roman" w:hAnsi="Times New Roman"/>
          <w:b w:val="1"/>
        </w:rPr>
      </w:pPr>
      <w:del w:author="Yurii Litvinov" w:date="2023-01-22T21:01:00" w:id="2266">
        <w:r>
          <w:rPr>
            <w:rFonts w:ascii="Times New Roman" w:hAnsi="Times New Roman"/>
            <w:b w:val="1"/>
          </w:rPr>
          <w:delText xml:space="preserve">Вариант реализации 5: </w:delText>
        </w:r>
        <w:r>
          <w:rPr>
            <w:rFonts w:ascii="Times New Roman" w:hAnsi="Times New Roman"/>
            <w:b w:val="1"/>
          </w:rPr>
          <w:delText>Промышленное программирование на C, Kotlin</w:delText>
        </w:r>
      </w:del>
    </w:p>
    <w:p w14:paraId="F30D0000">
      <w:pPr>
        <w:ind/>
        <w:jc w:val="both"/>
        <w:rPr>
          <w:del w:author="Yurii Litvinov" w:date="2023-01-22T21:01:00" w:id="2267"/>
          <w:rFonts w:ascii="Times New Roman" w:hAnsi="Times New Roman"/>
          <w:b w:val="1"/>
        </w:rPr>
      </w:pPr>
    </w:p>
    <w:p w14:paraId="F40D0000">
      <w:pPr>
        <w:ind/>
        <w:jc w:val="both"/>
        <w:rPr>
          <w:del w:author="Yurii Litvinov" w:date="2023-01-22T21:01:00" w:id="2268"/>
          <w:rFonts w:ascii="Times New Roman" w:hAnsi="Times New Roman"/>
          <w:b w:val="1"/>
        </w:rPr>
      </w:pPr>
      <w:del w:author="Yurii Litvinov" w:date="2023-01-22T21:01:00" w:id="2269">
        <w:r>
          <w:rPr>
            <w:rFonts w:ascii="Times New Roman" w:hAnsi="Times New Roman"/>
            <w:b w:val="1"/>
          </w:rPr>
          <w:delText>С</w:delText>
        </w:r>
        <w:r>
          <w:rPr>
            <w:rFonts w:ascii="Times New Roman" w:hAnsi="Times New Roman"/>
            <w:b w:val="1"/>
          </w:rPr>
          <w:delText>еместр</w:delText>
        </w:r>
        <w:r>
          <w:rPr>
            <w:rFonts w:ascii="Times New Roman" w:hAnsi="Times New Roman"/>
            <w:b w:val="1"/>
          </w:rPr>
          <w:delText xml:space="preserve"> 1</w:delText>
        </w:r>
        <w:r>
          <w:rPr>
            <w:rFonts w:ascii="Times New Roman" w:hAnsi="Times New Roman"/>
            <w:b w:val="1"/>
          </w:rPr>
          <w:delText>.</w:delText>
        </w:r>
      </w:del>
    </w:p>
    <w:p w14:paraId="F50D0000">
      <w:pPr>
        <w:ind/>
        <w:jc w:val="both"/>
        <w:rPr>
          <w:del w:author="Yurii Litvinov" w:date="2023-01-22T21:01:00" w:id="2270"/>
          <w:rFonts w:ascii="Times New Roman" w:hAnsi="Times New Roman"/>
          <w:b w:val="1"/>
        </w:rPr>
      </w:pPr>
    </w:p>
    <w:p w14:paraId="F60D0000">
      <w:pPr>
        <w:ind/>
        <w:jc w:val="both"/>
        <w:rPr>
          <w:del w:author="Yurii Litvinov" w:date="2023-01-22T21:01:00" w:id="2271"/>
          <w:rFonts w:ascii="Times New Roman" w:hAnsi="Times New Roman"/>
          <w:b w:val="1"/>
          <w:i w:val="1"/>
        </w:rPr>
      </w:pPr>
      <w:del w:author="Yurii Litvinov" w:date="2023-01-22T21:01:00" w:id="2272">
        <w:r>
          <w:rPr>
            <w:rFonts w:ascii="Times New Roman" w:hAnsi="Times New Roman"/>
            <w:b w:val="1"/>
            <w:i w:val="1"/>
          </w:rPr>
          <w:delText>Домашняя работа 1:</w:delText>
        </w:r>
      </w:del>
    </w:p>
    <w:p w14:paraId="F70D0000">
      <w:pPr>
        <w:pStyle w:val="Style_1"/>
        <w:numPr>
          <w:ilvl w:val="0"/>
          <w:numId w:val="193"/>
        </w:numPr>
        <w:ind/>
        <w:jc w:val="both"/>
        <w:rPr>
          <w:del w:author="Yurii Litvinov" w:date="2023-01-22T21:01:00" w:id="2273"/>
          <w:rFonts w:ascii="Times New Roman" w:hAnsi="Times New Roman"/>
        </w:rPr>
      </w:pPr>
      <w:del w:author="Yurii Litvinov" w:date="2023-01-22T21:01:00" w:id="2274">
        <w:r>
          <w:rPr>
            <w:rFonts w:ascii="Times New Roman" w:hAnsi="Times New Roman"/>
          </w:rPr>
          <w:delText>Написать программу, считающую значение формулы x</w:delText>
        </w:r>
        <w:r>
          <w:rPr>
            <w:rFonts w:ascii="Times New Roman" w:hAnsi="Times New Roman"/>
            <w:vertAlign w:val="superscript"/>
          </w:rPr>
          <w:delText>4</w:delText>
        </w:r>
        <w:r>
          <w:rPr>
            <w:rFonts w:ascii="Times New Roman" w:hAnsi="Times New Roman"/>
          </w:rPr>
          <w:delText xml:space="preserve"> + x</w:delText>
        </w:r>
        <w:r>
          <w:rPr>
            <w:rFonts w:ascii="Times New Roman" w:hAnsi="Times New Roman"/>
            <w:vertAlign w:val="superscript"/>
          </w:rPr>
          <w:delText>3</w:delText>
        </w:r>
        <w:r>
          <w:rPr>
            <w:rFonts w:ascii="Times New Roman" w:hAnsi="Times New Roman"/>
          </w:rPr>
          <w:delText xml:space="preserve"> + x</w:delText>
        </w:r>
        <w:r>
          <w:rPr>
            <w:rFonts w:ascii="Times New Roman" w:hAnsi="Times New Roman"/>
            <w:vertAlign w:val="superscript"/>
          </w:rPr>
          <w:delText>2</w:delText>
        </w:r>
        <w:r>
          <w:rPr>
            <w:rFonts w:ascii="Times New Roman" w:hAnsi="Times New Roman"/>
          </w:rPr>
          <w:delText xml:space="preserve"> + x + 1 за два умножения.</w:delText>
        </w:r>
      </w:del>
    </w:p>
    <w:p w14:paraId="F80D0000">
      <w:pPr>
        <w:pStyle w:val="Style_1"/>
        <w:numPr>
          <w:ilvl w:val="0"/>
          <w:numId w:val="193"/>
        </w:numPr>
        <w:ind/>
        <w:jc w:val="both"/>
        <w:rPr>
          <w:del w:author="Yurii Litvinov" w:date="2023-01-22T21:01:00" w:id="2275"/>
          <w:rFonts w:ascii="Times New Roman" w:hAnsi="Times New Roman"/>
        </w:rPr>
      </w:pPr>
      <w:del w:author="Yurii Litvinov" w:date="2023-01-22T21:01:00" w:id="2276">
        <w:r>
          <w:rPr>
            <w:rFonts w:ascii="Times New Roman" w:hAnsi="Times New Roman"/>
          </w:rPr>
          <w:delText>Написать программу нахождения неполного частного от деления a на b (целые числа), используя только операции сложения, вычитания и умножения.</w:delText>
        </w:r>
      </w:del>
    </w:p>
    <w:p w14:paraId="F90D0000">
      <w:pPr>
        <w:pStyle w:val="Style_1"/>
        <w:numPr>
          <w:ilvl w:val="0"/>
          <w:numId w:val="193"/>
        </w:numPr>
        <w:ind/>
        <w:jc w:val="both"/>
        <w:rPr>
          <w:del w:author="Yurii Litvinov" w:date="2023-01-22T21:01:00" w:id="2277"/>
          <w:rFonts w:ascii="Times New Roman" w:hAnsi="Times New Roman"/>
        </w:rPr>
      </w:pPr>
      <w:del w:author="Yurii Litvinov" w:date="2023-01-22T21:01:00" w:id="2278">
        <w:r>
          <w:rPr>
            <w:rFonts w:ascii="Times New Roman" w:hAnsi="Times New Roman"/>
          </w:rPr>
          <w:delText>Написать программу проверки баланса скобок в исходной строке (т.</w:delText>
        </w:r>
        <w:r>
          <w:rPr>
            <w:rFonts w:ascii="Times New Roman" w:hAnsi="Times New Roman"/>
          </w:rPr>
          <w:delText xml:space="preserve"> </w:delText>
        </w:r>
        <w:r>
          <w:rPr>
            <w:rFonts w:ascii="Times New Roman" w:hAnsi="Times New Roman"/>
          </w:rPr>
          <w:delText>е. число открывающих скобок равно числу закрывающих и выполняется правило вложенности скобок).</w:delText>
        </w:r>
      </w:del>
    </w:p>
    <w:p w14:paraId="FA0D0000">
      <w:pPr>
        <w:pStyle w:val="Style_1"/>
        <w:numPr>
          <w:ilvl w:val="0"/>
          <w:numId w:val="193"/>
        </w:numPr>
        <w:ind/>
        <w:jc w:val="both"/>
        <w:rPr>
          <w:del w:author="Yurii Litvinov" w:date="2023-01-22T21:01:00" w:id="2279"/>
          <w:rFonts w:ascii="Times New Roman" w:hAnsi="Times New Roman"/>
        </w:rPr>
      </w:pPr>
      <w:del w:author="Yurii Litvinov" w:date="2023-01-22T21:01:00" w:id="2280">
        <w:r>
          <w:rPr>
            <w:rFonts w:ascii="Times New Roman" w:hAnsi="Times New Roman"/>
          </w:rPr>
          <w:delText>Дан массив размерностью n x n, n – нечетное число. Вывести элементы массива при обходе его по спирали, начиная с центра.</w:delText>
        </w:r>
      </w:del>
    </w:p>
    <w:p w14:paraId="FB0D0000">
      <w:pPr>
        <w:ind/>
        <w:jc w:val="both"/>
        <w:rPr>
          <w:del w:author="Yurii Litvinov" w:date="2023-01-22T21:01:00" w:id="2281"/>
          <w:rFonts w:ascii="Times New Roman" w:hAnsi="Times New Roman"/>
        </w:rPr>
      </w:pPr>
      <w:del w:author="Yurii Litvinov" w:date="2023-01-22T21:01:00" w:id="2282">
        <w:r>
          <w:rPr>
            <w:rFonts w:ascii="Times New Roman" w:hAnsi="Times New Roman"/>
            <w:b w:val="1"/>
            <w:i w:val="1"/>
          </w:rPr>
          <w:delText>Проверяемые компетенции:</w:delText>
        </w:r>
        <w:r>
          <w:rPr>
            <w:rFonts w:ascii="Times New Roman" w:hAnsi="Times New Roman"/>
            <w:b w:val="1"/>
          </w:rPr>
          <w:delText xml:space="preserve"> </w:delText>
        </w:r>
        <w:r>
          <w:rPr>
            <w:rFonts w:ascii="Times New Roman" w:hAnsi="Times New Roman"/>
          </w:rPr>
          <w:delText>ОПК-2, ОПК-5, ПКП-4</w:delText>
        </w:r>
      </w:del>
    </w:p>
    <w:p w14:paraId="FC0D0000">
      <w:pPr>
        <w:ind/>
        <w:jc w:val="both"/>
        <w:rPr>
          <w:del w:author="Yurii Litvinov" w:date="2023-01-22T21:01:00" w:id="2283"/>
          <w:rFonts w:ascii="Times New Roman" w:hAnsi="Times New Roman"/>
        </w:rPr>
      </w:pPr>
      <w:del w:author="Yurii Litvinov" w:date="2023-01-22T21:01:00" w:id="2284">
        <w:r>
          <w:rPr>
            <w:rFonts w:ascii="Times New Roman" w:hAnsi="Times New Roman"/>
            <w:b w:val="1"/>
            <w:i w:val="1"/>
          </w:rPr>
          <w:delText>Критерии оценивания:</w:delText>
        </w:r>
        <w:r>
          <w:rPr>
            <w:rFonts w:ascii="Times New Roman" w:hAnsi="Times New Roman"/>
            <w:b w:val="1"/>
          </w:rPr>
          <w:delText xml:space="preserve"> </w:delText>
        </w:r>
        <w:r>
          <w:rPr>
            <w:rFonts w:ascii="Times New Roman" w:hAnsi="Times New Roman"/>
          </w:rPr>
          <w:delText>решение каждой задачи оценивается по шкале от 0 (нет решения или решение имеет существенные недостатки) до 1 (решение работоспособно).</w:delText>
        </w:r>
      </w:del>
    </w:p>
    <w:p w14:paraId="FD0D0000">
      <w:pPr>
        <w:ind/>
        <w:jc w:val="both"/>
        <w:rPr>
          <w:del w:author="Yurii Litvinov" w:date="2023-01-22T21:01:00" w:id="2285"/>
          <w:rFonts w:ascii="Times New Roman" w:hAnsi="Times New Roman"/>
          <w:b w:val="1"/>
        </w:rPr>
      </w:pPr>
    </w:p>
    <w:p w14:paraId="FE0D0000">
      <w:pPr>
        <w:ind/>
        <w:jc w:val="both"/>
        <w:rPr>
          <w:del w:author="Yurii Litvinov" w:date="2023-01-22T21:01:00" w:id="2286"/>
          <w:rFonts w:ascii="Times New Roman" w:hAnsi="Times New Roman"/>
          <w:b w:val="1"/>
          <w:i w:val="1"/>
        </w:rPr>
      </w:pPr>
      <w:del w:author="Yurii Litvinov" w:date="2023-01-22T21:01:00" w:id="2287">
        <w:r>
          <w:rPr>
            <w:rFonts w:ascii="Times New Roman" w:hAnsi="Times New Roman"/>
            <w:b w:val="1"/>
            <w:i w:val="1"/>
          </w:rPr>
          <w:delText>Домашняя работа 2:</w:delText>
        </w:r>
      </w:del>
    </w:p>
    <w:p w14:paraId="FF0D0000">
      <w:pPr>
        <w:pStyle w:val="Style_1"/>
        <w:numPr>
          <w:ilvl w:val="0"/>
          <w:numId w:val="194"/>
        </w:numPr>
        <w:ind/>
        <w:jc w:val="both"/>
        <w:rPr>
          <w:del w:author="Yurii Litvinov" w:date="2023-01-22T21:01:00" w:id="2288"/>
          <w:rFonts w:ascii="Times New Roman" w:hAnsi="Times New Roman"/>
        </w:rPr>
      </w:pPr>
      <w:del w:author="Yurii Litvinov" w:date="2023-01-22T21:01:00" w:id="2289">
        <w:r>
          <w:rPr>
            <w:rFonts w:ascii="Times New Roman" w:hAnsi="Times New Roman"/>
          </w:rPr>
          <w:delText>Задачи с домашний работы 1 отформ</w:delText>
        </w:r>
        <w:r>
          <w:rPr>
            <w:rFonts w:ascii="Times New Roman" w:hAnsi="Times New Roman"/>
          </w:rPr>
          <w:delText>а</w:delText>
        </w:r>
        <w:r>
          <w:rPr>
            <w:rFonts w:ascii="Times New Roman" w:hAnsi="Times New Roman"/>
          </w:rPr>
          <w:delText>тировать соответственно стилю программирования и сделать PR на GitHub</w:delText>
        </w:r>
      </w:del>
    </w:p>
    <w:p w14:paraId="000E0000">
      <w:pPr>
        <w:pStyle w:val="Style_1"/>
        <w:numPr>
          <w:ilvl w:val="0"/>
          <w:numId w:val="194"/>
        </w:numPr>
        <w:ind/>
        <w:jc w:val="both"/>
        <w:rPr>
          <w:del w:author="Yurii Litvinov" w:date="2023-01-22T21:01:00" w:id="2290"/>
          <w:rFonts w:ascii="Times New Roman" w:hAnsi="Times New Roman"/>
        </w:rPr>
      </w:pPr>
      <w:del w:author="Yurii Litvinov" w:date="2023-01-22T21:01:00" w:id="2291">
        <w:r>
          <w:rPr>
            <w:rFonts w:ascii="Times New Roman" w:hAnsi="Times New Roman"/>
          </w:rPr>
          <w:delText>Напечатать все представления натурального числа N суммой натуральных слагаемых. Перестановка слагаемых нового способа не дает.</w:delText>
        </w:r>
      </w:del>
    </w:p>
    <w:p w14:paraId="010E0000">
      <w:pPr>
        <w:pStyle w:val="Style_1"/>
        <w:numPr>
          <w:ilvl w:val="0"/>
          <w:numId w:val="194"/>
        </w:numPr>
        <w:ind/>
        <w:jc w:val="both"/>
        <w:rPr>
          <w:del w:author="Yurii Litvinov" w:date="2023-01-22T21:01:00" w:id="2292"/>
          <w:rFonts w:ascii="Times New Roman" w:hAnsi="Times New Roman"/>
        </w:rPr>
      </w:pPr>
      <w:del w:author="Yurii Litvinov" w:date="2023-01-22T21:01:00" w:id="2293">
        <w:r>
          <w:rPr>
            <w:rFonts w:ascii="Times New Roman" w:hAnsi="Times New Roman"/>
          </w:rPr>
          <w:delText>Реализовать консольную игру "Быки и коровы" (</w:delText>
        </w:r>
        <w:r>
          <w:rPr>
            <w:rStyle w:val="Style_6_ch"/>
            <w:rFonts w:ascii="Times New Roman" w:hAnsi="Times New Roman"/>
          </w:rPr>
          <w:delText>http://goo.gl/J1LKti</w:delText>
        </w:r>
        <w:r>
          <w:rPr>
            <w:rFonts w:ascii="Times New Roman" w:hAnsi="Times New Roman"/>
          </w:rPr>
          <w:delText>).</w:delText>
        </w:r>
      </w:del>
    </w:p>
    <w:p w14:paraId="020E0000">
      <w:pPr>
        <w:pStyle w:val="Style_1"/>
        <w:numPr>
          <w:ilvl w:val="0"/>
          <w:numId w:val="194"/>
        </w:numPr>
        <w:ind/>
        <w:jc w:val="both"/>
        <w:rPr>
          <w:del w:author="Yurii Litvinov" w:date="2023-01-22T21:01:00" w:id="2294"/>
          <w:rFonts w:ascii="Times New Roman" w:hAnsi="Times New Roman"/>
        </w:rPr>
      </w:pPr>
      <w:del w:author="Yurii Litvinov" w:date="2023-01-22T21:01:00" w:id="2295">
        <w:r>
          <w:rPr>
            <w:rFonts w:ascii="Times New Roman" w:hAnsi="Times New Roman"/>
          </w:rPr>
          <w:delText>Написать программу, которая переставляет цифры натурального числа таким образом, чтобы образовалось наименьшее число, записанное этими же цифрами.</w:delText>
        </w:r>
      </w:del>
    </w:p>
    <w:p w14:paraId="030E0000">
      <w:pPr>
        <w:ind/>
        <w:jc w:val="both"/>
        <w:rPr>
          <w:del w:author="Yurii Litvinov" w:date="2023-01-22T21:01:00" w:id="2296"/>
          <w:rFonts w:ascii="Times New Roman" w:hAnsi="Times New Roman"/>
          <w:b w:val="1"/>
        </w:rPr>
      </w:pPr>
      <w:del w:author="Yurii Litvinov" w:date="2023-01-22T21:01:00" w:id="2297">
        <w:r>
          <w:rPr>
            <w:rFonts w:ascii="Times New Roman" w:hAnsi="Times New Roman"/>
            <w:b w:val="1"/>
            <w:i w:val="1"/>
          </w:rPr>
          <w:delText>Проверяемые компетенции:</w:delText>
        </w:r>
        <w:r>
          <w:rPr>
            <w:rFonts w:ascii="Times New Roman" w:hAnsi="Times New Roman"/>
            <w:b w:val="1"/>
          </w:rPr>
          <w:delText xml:space="preserve"> </w:delText>
        </w:r>
        <w:r>
          <w:rPr>
            <w:rFonts w:ascii="Times New Roman" w:hAnsi="Times New Roman"/>
          </w:rPr>
          <w:delText>ОПК-2, ОПК-5, ПКП-4, УКБ-3</w:delText>
        </w:r>
      </w:del>
    </w:p>
    <w:p w14:paraId="040E0000">
      <w:pPr>
        <w:ind/>
        <w:jc w:val="both"/>
        <w:rPr>
          <w:del w:author="Yurii Litvinov" w:date="2023-01-22T21:01:00" w:id="2298"/>
          <w:rFonts w:ascii="Times New Roman" w:hAnsi="Times New Roman"/>
          <w:b w:val="1"/>
        </w:rPr>
      </w:pPr>
      <w:del w:author="Yurii Litvinov" w:date="2023-01-22T21:01:00" w:id="2299">
        <w:r>
          <w:rPr>
            <w:rFonts w:ascii="Times New Roman" w:hAnsi="Times New Roman"/>
            <w:b w:val="1"/>
            <w:i w:val="1"/>
          </w:rPr>
          <w:delText>Критерии оценивания:</w:delText>
        </w:r>
        <w:r>
          <w:rPr>
            <w:rFonts w:ascii="Times New Roman" w:hAnsi="Times New Roman"/>
            <w:b w:val="1"/>
          </w:rPr>
          <w:delText xml:space="preserve"> </w:delText>
        </w:r>
        <w:r>
          <w:rPr>
            <w:rFonts w:ascii="Times New Roman" w:hAnsi="Times New Roman"/>
          </w:rPr>
          <w:delText>решение каждой задачи оценивается по шкале от 0 (нет решения или решение имеет существенные недостатки) до 1 (решение работоспособно, аккуратно реализовано, алгоритмически аккуратно, загружено на GitHub).</w:delText>
        </w:r>
      </w:del>
    </w:p>
    <w:p w14:paraId="050E0000">
      <w:pPr>
        <w:ind/>
        <w:jc w:val="both"/>
        <w:rPr>
          <w:del w:author="Yurii Litvinov" w:date="2023-01-22T21:01:00" w:id="2300"/>
          <w:rFonts w:ascii="Times New Roman" w:hAnsi="Times New Roman"/>
          <w:b w:val="1"/>
        </w:rPr>
      </w:pPr>
    </w:p>
    <w:p w14:paraId="060E0000">
      <w:pPr>
        <w:ind/>
        <w:jc w:val="both"/>
        <w:rPr>
          <w:del w:author="Yurii Litvinov" w:date="2023-01-22T21:01:00" w:id="2301"/>
          <w:rFonts w:ascii="Times New Roman" w:hAnsi="Times New Roman"/>
          <w:b w:val="1"/>
          <w:i w:val="1"/>
        </w:rPr>
      </w:pPr>
      <w:del w:author="Yurii Litvinov" w:date="2023-01-22T21:01:00" w:id="2302">
        <w:r>
          <w:rPr>
            <w:rFonts w:ascii="Times New Roman" w:hAnsi="Times New Roman"/>
            <w:b w:val="1"/>
            <w:i w:val="1"/>
          </w:rPr>
          <w:delText>Домашняя работа 3:</w:delText>
        </w:r>
      </w:del>
    </w:p>
    <w:p w14:paraId="070E0000">
      <w:pPr>
        <w:pStyle w:val="Style_1"/>
        <w:numPr>
          <w:ilvl w:val="0"/>
          <w:numId w:val="195"/>
        </w:numPr>
        <w:ind/>
        <w:jc w:val="both"/>
        <w:rPr>
          <w:del w:author="Yurii Litvinov" w:date="2023-01-22T21:01:00" w:id="2303"/>
          <w:rFonts w:ascii="Times New Roman" w:hAnsi="Times New Roman"/>
        </w:rPr>
      </w:pPr>
      <w:del w:author="Yurii Litvinov" w:date="2023-01-22T21:01:00" w:id="2304">
        <w:r>
          <w:rPr>
            <w:rFonts w:ascii="Times New Roman" w:hAnsi="Times New Roman"/>
          </w:rPr>
          <w:delText>Дан массив размером n, в нём есть нули, надо их все переместить в конец, при этом не создавая новый массив.</w:delText>
        </w:r>
      </w:del>
    </w:p>
    <w:p w14:paraId="080E0000">
      <w:pPr>
        <w:pStyle w:val="Style_1"/>
        <w:numPr>
          <w:ilvl w:val="0"/>
          <w:numId w:val="195"/>
        </w:numPr>
        <w:ind/>
        <w:jc w:val="both"/>
        <w:rPr>
          <w:del w:author="Yurii Litvinov" w:date="2023-01-22T21:01:00" w:id="2305"/>
          <w:rFonts w:ascii="Times New Roman" w:hAnsi="Times New Roman"/>
        </w:rPr>
      </w:pPr>
      <w:del w:author="Yurii Litvinov" w:date="2023-01-22T21:01:00" w:id="2306">
        <w:r>
          <w:rPr>
            <w:rFonts w:ascii="Times New Roman" w:hAnsi="Times New Roman"/>
          </w:rPr>
          <w:delText>Реализовать функцию, которая принимает на вход число n, а возвращает массив со всеми простыми несократимыми дробями в порядке возрастания, заключенные между 0 и 1, знаменатели которых не превышают n.</w:delText>
        </w:r>
      </w:del>
    </w:p>
    <w:p w14:paraId="090E0000">
      <w:pPr>
        <w:pStyle w:val="Style_1"/>
        <w:numPr>
          <w:ilvl w:val="0"/>
          <w:numId w:val="195"/>
        </w:numPr>
        <w:ind/>
        <w:jc w:val="both"/>
        <w:rPr>
          <w:del w:author="Yurii Litvinov" w:date="2023-01-22T21:01:00" w:id="2307"/>
          <w:rFonts w:ascii="Times New Roman" w:hAnsi="Times New Roman"/>
        </w:rPr>
      </w:pPr>
      <w:del w:author="Yurii Litvinov" w:date="2023-01-22T21:01:00" w:id="2308">
        <w:r>
          <w:rPr>
            <w:rFonts w:ascii="Times New Roman" w:hAnsi="Times New Roman"/>
          </w:rPr>
          <w:delText>По содержимому памяти вывести значение типа double в экспоненциальной форме: sm*q</w:delText>
        </w:r>
        <w:r>
          <w:rPr>
            <w:rFonts w:ascii="Times New Roman" w:hAnsi="Times New Roman"/>
            <w:vertAlign w:val="superscript"/>
          </w:rPr>
          <w:delText>{Sp}</w:delText>
        </w:r>
        <w:r>
          <w:rPr>
            <w:rFonts w:ascii="Times New Roman" w:hAnsi="Times New Roman"/>
          </w:rPr>
          <w:delText>, где s – знак мантиссы, m – мантисса, q – основание системы счисления, S – знак порядка, p – порядок числа.</w:delText>
        </w:r>
      </w:del>
    </w:p>
    <w:p w14:paraId="0A0E0000">
      <w:pPr>
        <w:pStyle w:val="Style_1"/>
        <w:ind/>
        <w:jc w:val="both"/>
        <w:rPr>
          <w:del w:author="Yurii Litvinov" w:date="2023-01-22T21:01:00" w:id="2309"/>
          <w:rFonts w:ascii="Times New Roman" w:hAnsi="Times New Roman"/>
        </w:rPr>
      </w:pPr>
      <w:del w:author="Yurii Litvinov" w:date="2023-01-22T21:01:00" w:id="2310">
        <w:r>
          <w:rPr>
            <w:rFonts w:ascii="Times New Roman" w:hAnsi="Times New Roman"/>
          </w:rPr>
          <w:delText xml:space="preserve">Примеры допустимого вывода: </w:delText>
        </w:r>
      </w:del>
    </w:p>
    <w:p w14:paraId="0B0E0000">
      <w:pPr>
        <w:pStyle w:val="Style_1"/>
        <w:ind w:firstLine="0" w:left="1440"/>
        <w:jc w:val="both"/>
        <w:rPr>
          <w:del w:author="Yurii Litvinov" w:date="2023-01-22T21:01:00" w:id="2311"/>
          <w:rFonts w:ascii="Times New Roman" w:hAnsi="Times New Roman"/>
        </w:rPr>
      </w:pPr>
      <w:del w:author="Yurii Litvinov" w:date="2023-01-22T21:01:00" w:id="2312">
        <w:r>
          <w:rPr>
            <w:rFonts w:ascii="Times New Roman" w:hAnsi="Times New Roman"/>
          </w:rPr>
          <w:delText>Enter a number: -2.5</w:delText>
        </w:r>
      </w:del>
    </w:p>
    <w:p w14:paraId="0C0E0000">
      <w:pPr>
        <w:pStyle w:val="Style_1"/>
        <w:ind w:firstLine="0" w:left="1440"/>
        <w:jc w:val="both"/>
        <w:rPr>
          <w:del w:author="Yurii Litvinov" w:date="2023-01-22T21:01:00" w:id="2313"/>
          <w:rFonts w:ascii="Times New Roman" w:hAnsi="Times New Roman"/>
        </w:rPr>
      </w:pPr>
      <w:del w:author="Yurii Litvinov" w:date="2023-01-22T21:01:00" w:id="2314">
        <w:r>
          <w:rPr>
            <w:rFonts w:ascii="Times New Roman" w:hAnsi="Times New Roman"/>
          </w:rPr>
          <w:delText>Result</w:delText>
        </w:r>
        <w:r>
          <w:rPr>
            <w:rFonts w:ascii="Times New Roman" w:hAnsi="Times New Roman"/>
          </w:rPr>
          <w:delText>: -1.25*21</w:delText>
        </w:r>
      </w:del>
    </w:p>
    <w:p w14:paraId="0D0E0000">
      <w:pPr>
        <w:pStyle w:val="Style_1"/>
        <w:ind w:firstLine="0" w:left="1440"/>
        <w:jc w:val="both"/>
        <w:rPr>
          <w:del w:author="Yurii Litvinov" w:date="2023-01-22T21:01:00" w:id="2315"/>
          <w:rFonts w:ascii="Times New Roman" w:hAnsi="Times New Roman"/>
        </w:rPr>
      </w:pPr>
      <w:del w:author="Yurii Litvinov" w:date="2023-01-22T21:01:00" w:id="2316">
        <w:r>
          <w:rPr>
            <w:rFonts w:ascii="Times New Roman" w:hAnsi="Times New Roman"/>
          </w:rPr>
          <w:delText>Enter</w:delText>
        </w:r>
        <w:r>
          <w:rPr>
            <w:rFonts w:ascii="Times New Roman" w:hAnsi="Times New Roman"/>
          </w:rPr>
          <w:delText xml:space="preserve"> </w:delText>
        </w:r>
        <w:r>
          <w:rPr>
            <w:rFonts w:ascii="Times New Roman" w:hAnsi="Times New Roman"/>
          </w:rPr>
          <w:delText>a</w:delText>
        </w:r>
        <w:r>
          <w:rPr>
            <w:rFonts w:ascii="Times New Roman" w:hAnsi="Times New Roman"/>
          </w:rPr>
          <w:delText xml:space="preserve"> </w:delText>
        </w:r>
        <w:r>
          <w:rPr>
            <w:rFonts w:ascii="Times New Roman" w:hAnsi="Times New Roman"/>
          </w:rPr>
          <w:delText>number</w:delText>
        </w:r>
        <w:r>
          <w:rPr>
            <w:rFonts w:ascii="Times New Roman" w:hAnsi="Times New Roman"/>
          </w:rPr>
          <w:delText>: 12312.323</w:delText>
        </w:r>
      </w:del>
    </w:p>
    <w:p w14:paraId="0E0E0000">
      <w:pPr>
        <w:pStyle w:val="Style_1"/>
        <w:ind w:firstLine="0" w:left="1440"/>
        <w:jc w:val="both"/>
        <w:rPr>
          <w:del w:author="Yurii Litvinov" w:date="2023-01-22T21:01:00" w:id="2317"/>
          <w:rFonts w:ascii="Times New Roman" w:hAnsi="Times New Roman"/>
        </w:rPr>
      </w:pPr>
      <w:del w:author="Yurii Litvinov" w:date="2023-01-22T21:01:00" w:id="2318">
        <w:r>
          <w:rPr>
            <w:rFonts w:ascii="Times New Roman" w:hAnsi="Times New Roman"/>
          </w:rPr>
          <w:delText>Result</w:delText>
        </w:r>
        <w:r>
          <w:rPr>
            <w:rFonts w:ascii="Times New Roman" w:hAnsi="Times New Roman"/>
          </w:rPr>
          <w:delText>: +1.5029691162109375384*213</w:delText>
        </w:r>
      </w:del>
    </w:p>
    <w:p w14:paraId="0F0E0000">
      <w:pPr>
        <w:pStyle w:val="Style_1"/>
        <w:numPr>
          <w:ilvl w:val="0"/>
          <w:numId w:val="195"/>
        </w:numPr>
        <w:ind/>
        <w:jc w:val="both"/>
        <w:rPr>
          <w:del w:author="Yurii Litvinov" w:date="2023-01-22T21:01:00" w:id="2319"/>
          <w:rFonts w:ascii="Times New Roman" w:hAnsi="Times New Roman"/>
        </w:rPr>
      </w:pPr>
      <w:del w:author="Yurii Litvinov" w:date="2023-01-22T21:01:00" w:id="2320">
        <w:r>
          <w:rPr>
            <w:rFonts w:ascii="Times New Roman" w:hAnsi="Times New Roman"/>
          </w:rPr>
          <w:delText>Ввести два числа, перевести в двоичное представление (в каком-либо из кодов) и в этом двоичном виде напечатать, сложить, вывести сумму в двоичном и десятичном виде (суммировать двоичные числа).</w:delText>
        </w:r>
      </w:del>
    </w:p>
    <w:p w14:paraId="100E0000">
      <w:pPr>
        <w:ind/>
        <w:jc w:val="both"/>
        <w:rPr>
          <w:del w:author="Yurii Litvinov" w:date="2023-01-22T21:01:00" w:id="2321"/>
          <w:rFonts w:ascii="Times New Roman" w:hAnsi="Times New Roman"/>
        </w:rPr>
      </w:pPr>
      <w:del w:author="Yurii Litvinov" w:date="2023-01-22T21:01:00" w:id="2322">
        <w:r>
          <w:rPr>
            <w:rFonts w:ascii="Times New Roman" w:hAnsi="Times New Roman"/>
            <w:b w:val="1"/>
            <w:i w:val="1"/>
          </w:rPr>
          <w:delText>Проверяемые компетенции:</w:delText>
        </w:r>
        <w:r>
          <w:rPr>
            <w:rFonts w:ascii="Times New Roman" w:hAnsi="Times New Roman"/>
          </w:rPr>
          <w:delText xml:space="preserve"> ОПК-2, ОПК-4, ОПК-5, ПКП-4, УКБ-3</w:delText>
        </w:r>
      </w:del>
    </w:p>
    <w:p w14:paraId="110E0000">
      <w:pPr>
        <w:ind/>
        <w:jc w:val="both"/>
        <w:rPr>
          <w:del w:author="Yurii Litvinov" w:date="2023-01-22T21:01:00" w:id="2323"/>
          <w:rFonts w:ascii="Times New Roman" w:hAnsi="Times New Roman"/>
        </w:rPr>
      </w:pPr>
      <w:del w:author="Yurii Litvinov" w:date="2023-01-22T21:01:00" w:id="2324">
        <w:r>
          <w:rPr>
            <w:rFonts w:ascii="Times New Roman" w:hAnsi="Times New Roman"/>
            <w:b w:val="1"/>
            <w:i w:val="1"/>
          </w:rPr>
          <w:delText>Критерии оценивания:</w:delText>
        </w:r>
        <w:r>
          <w:rPr>
            <w:rFonts w:ascii="Times New Roman" w:hAnsi="Times New Roman"/>
            <w:b w:val="1"/>
          </w:rPr>
          <w:delText xml:space="preserve"> </w:delText>
        </w:r>
        <w:r>
          <w:rPr>
            <w:rFonts w:ascii="Times New Roman" w:hAnsi="Times New Roman"/>
          </w:rPr>
          <w:delText>решение каждой задачи оценивается по шкале от 0 (нет решения или решение имеет существенные недостатки) до 1 (решение работоспособно, аккуратно реализовано, алгоритмически аккуратно, загружено на GitHub).</w:delText>
        </w:r>
      </w:del>
    </w:p>
    <w:p w14:paraId="120E0000">
      <w:pPr>
        <w:ind/>
        <w:jc w:val="both"/>
        <w:rPr>
          <w:del w:author="Yurii Litvinov" w:date="2023-01-22T21:01:00" w:id="2325"/>
          <w:rFonts w:ascii="Times New Roman" w:hAnsi="Times New Roman"/>
          <w:b w:val="1"/>
        </w:rPr>
      </w:pPr>
    </w:p>
    <w:p w14:paraId="130E0000">
      <w:pPr>
        <w:ind/>
        <w:jc w:val="both"/>
        <w:rPr>
          <w:del w:author="Yurii Litvinov" w:date="2023-01-22T21:01:00" w:id="2326"/>
          <w:rFonts w:ascii="Times New Roman" w:hAnsi="Times New Roman"/>
          <w:b w:val="1"/>
          <w:i w:val="1"/>
        </w:rPr>
      </w:pPr>
      <w:del w:author="Yurii Litvinov" w:date="2023-01-22T21:01:00" w:id="2327">
        <w:r>
          <w:rPr>
            <w:rFonts w:ascii="Times New Roman" w:hAnsi="Times New Roman"/>
            <w:b w:val="1"/>
            <w:i w:val="1"/>
          </w:rPr>
          <w:delText>Домашняя работа 4:</w:delText>
        </w:r>
      </w:del>
    </w:p>
    <w:p w14:paraId="140E0000">
      <w:pPr>
        <w:pStyle w:val="Style_1"/>
        <w:numPr>
          <w:ilvl w:val="0"/>
          <w:numId w:val="196"/>
        </w:numPr>
        <w:ind/>
        <w:jc w:val="both"/>
        <w:rPr>
          <w:del w:author="Yurii Litvinov" w:date="2023-01-22T21:01:00" w:id="2328"/>
          <w:rFonts w:ascii="Times New Roman" w:hAnsi="Times New Roman"/>
        </w:rPr>
      </w:pPr>
      <w:del w:author="Yurii Litvinov" w:date="2023-01-22T21:01:00" w:id="2329">
        <w:r>
          <w:rPr>
            <w:rFonts w:ascii="Times New Roman" w:hAnsi="Times New Roman"/>
          </w:rPr>
          <w:delText>Добавить тесты ко всем предыдущим задачам.</w:delText>
        </w:r>
      </w:del>
    </w:p>
    <w:p w14:paraId="150E0000">
      <w:pPr>
        <w:pStyle w:val="Style_1"/>
        <w:numPr>
          <w:ilvl w:val="0"/>
          <w:numId w:val="196"/>
        </w:numPr>
        <w:ind/>
        <w:jc w:val="both"/>
        <w:rPr>
          <w:del w:author="Yurii Litvinov" w:date="2023-01-22T21:01:00" w:id="2330"/>
          <w:rFonts w:ascii="Times New Roman" w:hAnsi="Times New Roman"/>
        </w:rPr>
      </w:pPr>
      <w:del w:author="Yurii Litvinov" w:date="2023-01-22T21:01:00" w:id="2331">
        <w:r>
          <w:rPr>
            <w:rFonts w:ascii="Times New Roman" w:hAnsi="Times New Roman"/>
          </w:rPr>
          <w:delText>Реализовать вычисление чисел Фибоначчи рекурсивно (и убедиться, что при n ~ 37 уже заметно медленно), реализовать итеративно, почувствовать разницу.</w:delText>
        </w:r>
      </w:del>
    </w:p>
    <w:p w14:paraId="160E0000">
      <w:pPr>
        <w:pStyle w:val="Style_1"/>
        <w:numPr>
          <w:ilvl w:val="0"/>
          <w:numId w:val="196"/>
        </w:numPr>
        <w:ind/>
        <w:jc w:val="both"/>
        <w:rPr>
          <w:del w:author="Yurii Litvinov" w:date="2023-01-22T21:01:00" w:id="2332"/>
          <w:rFonts w:ascii="Times New Roman" w:hAnsi="Times New Roman"/>
        </w:rPr>
      </w:pPr>
      <w:del w:author="Yurii Litvinov" w:date="2023-01-22T21:01:00" w:id="2333">
        <w:r>
          <w:rPr>
            <w:rFonts w:ascii="Times New Roman" w:hAnsi="Times New Roman"/>
          </w:rPr>
          <w:delText>Реализовать возведение в степень – в лоб (за линейное время) и за О(log n).</w:delText>
        </w:r>
      </w:del>
    </w:p>
    <w:p w14:paraId="170E0000">
      <w:pPr>
        <w:pStyle w:val="Style_1"/>
        <w:numPr>
          <w:ilvl w:val="0"/>
          <w:numId w:val="196"/>
        </w:numPr>
        <w:ind/>
        <w:jc w:val="both"/>
        <w:rPr>
          <w:del w:author="Yurii Litvinov" w:date="2023-01-22T21:01:00" w:id="2334"/>
          <w:rFonts w:ascii="Times New Roman" w:hAnsi="Times New Roman"/>
        </w:rPr>
      </w:pPr>
      <w:del w:author="Yurii Litvinov" w:date="2023-01-22T21:01:00" w:id="2335">
        <w:r>
          <w:rPr>
            <w:rFonts w:ascii="Times New Roman" w:hAnsi="Times New Roman"/>
          </w:rPr>
          <w:delText>Написать программу, которая заполняет массив случайными значениями (с использованием функции rand из stdlib.h), потом преобразует его без использования дополнительных массивов так, что в начале массива будут элементы, меньшие первого, а в конце – большие либо равные первому. Программа должна работать за линейное время.</w:delText>
        </w:r>
      </w:del>
    </w:p>
    <w:p w14:paraId="180E0000">
      <w:pPr>
        <w:ind/>
        <w:jc w:val="both"/>
        <w:rPr>
          <w:del w:author="Yurii Litvinov" w:date="2023-01-22T21:01:00" w:id="2336"/>
          <w:rFonts w:ascii="Times New Roman" w:hAnsi="Times New Roman"/>
        </w:rPr>
      </w:pPr>
      <w:del w:author="Yurii Litvinov" w:date="2023-01-22T21:01:00" w:id="2337">
        <w:r>
          <w:rPr>
            <w:rFonts w:ascii="Times New Roman" w:hAnsi="Times New Roman"/>
            <w:b w:val="1"/>
            <w:i w:val="1"/>
          </w:rPr>
          <w:delText>Проверяемые компетенции:</w:delText>
        </w:r>
        <w:r>
          <w:rPr>
            <w:rFonts w:ascii="Times New Roman" w:hAnsi="Times New Roman"/>
            <w:b w:val="1"/>
          </w:rPr>
          <w:delText xml:space="preserve"> </w:delText>
        </w:r>
        <w:r>
          <w:rPr>
            <w:rFonts w:ascii="Times New Roman" w:hAnsi="Times New Roman"/>
          </w:rPr>
          <w:delText>ОПК-2, ОПК-4, ОПК-5, ПКП-4, УКБ-3</w:delText>
        </w:r>
      </w:del>
    </w:p>
    <w:p w14:paraId="190E0000">
      <w:pPr>
        <w:ind/>
        <w:jc w:val="both"/>
        <w:rPr>
          <w:del w:author="Yurii Litvinov" w:date="2023-01-22T21:01:00" w:id="2338"/>
          <w:rFonts w:ascii="Times New Roman" w:hAnsi="Times New Roman"/>
          <w:b w:val="1"/>
        </w:rPr>
      </w:pPr>
      <w:del w:author="Yurii Litvinov" w:date="2023-01-22T21:01:00" w:id="2339">
        <w:r>
          <w:rPr>
            <w:rFonts w:ascii="Times New Roman" w:hAnsi="Times New Roman"/>
            <w:b w:val="1"/>
            <w:i w:val="1"/>
          </w:rPr>
          <w:delText>Критерии оценивания:</w:delText>
        </w:r>
        <w:r>
          <w:rPr>
            <w:rFonts w:ascii="Times New Roman" w:hAnsi="Times New Roman"/>
            <w:b w:val="1"/>
          </w:rPr>
          <w:delText xml:space="preserve"> </w:delText>
        </w:r>
        <w:r>
          <w:rPr>
            <w:rFonts w:ascii="Times New Roman" w:hAnsi="Times New Roman"/>
          </w:rPr>
          <w:delText>решение каждой задачи оценивается по шкале от 0 (нет решения или решение имеет существенные недостатки) до 1 (решение работоспособно, аккуратно реализовано, алгоритмически аккуратно, загружено на GitHub, имеются тесты).</w:delText>
        </w:r>
      </w:del>
    </w:p>
    <w:p w14:paraId="1A0E0000">
      <w:pPr>
        <w:ind/>
        <w:jc w:val="both"/>
        <w:rPr>
          <w:del w:author="Yurii Litvinov" w:date="2023-01-22T21:01:00" w:id="2340"/>
          <w:rFonts w:ascii="Times New Roman" w:hAnsi="Times New Roman"/>
          <w:b w:val="1"/>
        </w:rPr>
      </w:pPr>
    </w:p>
    <w:p w14:paraId="1B0E0000">
      <w:pPr>
        <w:ind/>
        <w:jc w:val="both"/>
        <w:rPr>
          <w:del w:author="Yurii Litvinov" w:date="2023-01-22T21:01:00" w:id="2341"/>
          <w:rFonts w:ascii="Times New Roman" w:hAnsi="Times New Roman"/>
          <w:b w:val="1"/>
          <w:i w:val="1"/>
        </w:rPr>
      </w:pPr>
      <w:del w:author="Yurii Litvinov" w:date="2023-01-22T21:01:00" w:id="2342">
        <w:r>
          <w:rPr>
            <w:rFonts w:ascii="Times New Roman" w:hAnsi="Times New Roman"/>
            <w:b w:val="1"/>
            <w:i w:val="1"/>
          </w:rPr>
          <w:delText>Домашняя работа 5:</w:delText>
        </w:r>
      </w:del>
    </w:p>
    <w:p w14:paraId="1C0E0000">
      <w:pPr>
        <w:pStyle w:val="Style_1"/>
        <w:numPr>
          <w:ilvl w:val="0"/>
          <w:numId w:val="197"/>
        </w:numPr>
        <w:ind/>
        <w:jc w:val="both"/>
        <w:rPr>
          <w:del w:author="Yurii Litvinov" w:date="2023-01-22T21:01:00" w:id="2343"/>
          <w:rFonts w:ascii="Times New Roman" w:hAnsi="Times New Roman"/>
        </w:rPr>
      </w:pPr>
      <w:del w:author="Yurii Litvinov" w:date="2023-01-22T21:01:00" w:id="2344">
        <w:r>
          <w:rPr>
            <w:rFonts w:ascii="Times New Roman" w:hAnsi="Times New Roman"/>
          </w:rPr>
          <w:delText>"Считалочка" – отряд из 41-го сикария, защищавший галилейскую крепость Масада, не пожелал сдаваться в плен блокировавшим его превосходящим силам римлян. Сикарии стали в круг и договорились, что каждые два воина будут убивать третьего, пока не погибнут все. Самоубийство – тяжкий грех, но тот, кто в конце концов останется последним, должен будет его совершить. Иосиф Флавий, командовавший этим отрядом, якобы быстро рассчитал, где нужно стать ему и его другу, чтобы остаться последними, но не для того, чтобы убить друг друга, а чтобы сдать крепость римлянам. В нашем случае участвует n воинов и убивают каждого m-го. Требуется определить номер k начальной позиции воина, который должен будет остаться последним. Считать с помощью циклического списка, который должен быть оформлен отдельным модуле</w:delText>
        </w:r>
      </w:del>
    </w:p>
    <w:p w14:paraId="1D0E0000">
      <w:pPr>
        <w:pStyle w:val="Style_1"/>
        <w:numPr>
          <w:ilvl w:val="0"/>
          <w:numId w:val="197"/>
        </w:numPr>
        <w:ind/>
        <w:jc w:val="both"/>
        <w:rPr>
          <w:del w:author="Yurii Litvinov" w:date="2023-01-22T21:01:00" w:id="2345"/>
          <w:rFonts w:ascii="Times New Roman" w:hAnsi="Times New Roman"/>
        </w:rPr>
      </w:pPr>
      <w:del w:author="Yurii Litvinov" w:date="2023-01-22T21:01:00" w:id="2346">
        <w:r>
          <w:rPr>
            <w:rFonts w:ascii="Times New Roman" w:hAnsi="Times New Roman"/>
          </w:rPr>
          <w:delText xml:space="preserve">Написать программу преобразования инфиксной формы выражения в постфиксную. Каждый операнд разделён пробелом. В выражении могут быть знаки +, -, *, /, скобки и цифры. Пример: (1 + 1) * 2 должно преобразовываться в 1 1 + 2 *. Алгоритм перевода предлагается найти самостоятельно (алгоритм </w:delText>
        </w:r>
        <w:r>
          <w:rPr>
            <w:rFonts w:ascii="Times New Roman" w:hAnsi="Times New Roman"/>
          </w:rPr>
          <w:delText>«</w:delText>
        </w:r>
        <w:r>
          <w:rPr>
            <w:rFonts w:ascii="Times New Roman" w:hAnsi="Times New Roman"/>
          </w:rPr>
          <w:delText>сортировочной станции</w:delText>
        </w:r>
        <w:r>
          <w:rPr>
            <w:rFonts w:ascii="Times New Roman" w:hAnsi="Times New Roman"/>
          </w:rPr>
          <w:delText>»</w:delText>
        </w:r>
        <w:r>
          <w:rPr>
            <w:rFonts w:ascii="Times New Roman" w:hAnsi="Times New Roman"/>
          </w:rPr>
          <w:delText xml:space="preserve"> Э. Дейкстры).</w:delText>
        </w:r>
      </w:del>
    </w:p>
    <w:p w14:paraId="1E0E0000">
      <w:pPr>
        <w:pStyle w:val="Style_1"/>
        <w:numPr>
          <w:ilvl w:val="0"/>
          <w:numId w:val="197"/>
        </w:numPr>
        <w:ind/>
        <w:jc w:val="both"/>
        <w:rPr>
          <w:del w:author="Yurii Litvinov" w:date="2023-01-22T21:01:00" w:id="2347"/>
          <w:rFonts w:ascii="Times New Roman" w:hAnsi="Times New Roman"/>
        </w:rPr>
      </w:pPr>
      <w:del w:author="Yurii Litvinov" w:date="2023-01-22T21:01:00" w:id="2348">
        <w:r>
          <w:rPr>
            <w:rFonts w:ascii="Times New Roman" w:hAnsi="Times New Roman"/>
          </w:rPr>
          <w:delText>Реализовать программу, вычисляющую значение выражения в постфиксной записи с помощью стека.</w:delText>
        </w:r>
      </w:del>
    </w:p>
    <w:p w14:paraId="1F0E0000">
      <w:pPr>
        <w:pStyle w:val="Style_1"/>
        <w:numPr>
          <w:ilvl w:val="0"/>
          <w:numId w:val="197"/>
        </w:numPr>
        <w:ind/>
        <w:jc w:val="both"/>
        <w:rPr>
          <w:del w:author="Yurii Litvinov" w:date="2023-01-22T21:01:00" w:id="2349"/>
          <w:rFonts w:ascii="Times New Roman" w:hAnsi="Times New Roman"/>
        </w:rPr>
      </w:pPr>
      <w:del w:author="Yurii Litvinov" w:date="2023-01-22T21:01:00" w:id="2350">
        <w:r>
          <w:rPr>
            <w:rFonts w:ascii="Times New Roman" w:hAnsi="Times New Roman"/>
          </w:rPr>
          <w:delText>Объединить предыдущие две задачи в одну программу – реализовать программу-калькулятор, вычисляющую значение арифметического выражения в инфиксной нотации. Выражение вводится с консоли, должны поддерживаться операции {+, -, *, /} и скобки, операнды считать односимвольными.</w:delText>
        </w:r>
      </w:del>
    </w:p>
    <w:p w14:paraId="200E0000">
      <w:pPr>
        <w:ind/>
        <w:jc w:val="both"/>
        <w:rPr>
          <w:del w:author="Yurii Litvinov" w:date="2023-01-22T21:01:00" w:id="2351"/>
          <w:rFonts w:ascii="Times New Roman" w:hAnsi="Times New Roman"/>
        </w:rPr>
      </w:pPr>
      <w:del w:author="Yurii Litvinov" w:date="2023-01-22T21:01:00" w:id="2352">
        <w:r>
          <w:rPr>
            <w:rFonts w:ascii="Times New Roman" w:hAnsi="Times New Roman"/>
            <w:b w:val="1"/>
            <w:i w:val="1"/>
          </w:rPr>
          <w:delText>Проверяемые компетенции:</w:delText>
        </w:r>
        <w:r>
          <w:rPr>
            <w:rFonts w:ascii="Times New Roman" w:hAnsi="Times New Roman"/>
          </w:rPr>
          <w:delText xml:space="preserve"> ОПК-2, ОПК-4, ОПК-5, ПКП-4, УКБ-3</w:delText>
        </w:r>
      </w:del>
    </w:p>
    <w:p w14:paraId="210E0000">
      <w:pPr>
        <w:ind/>
        <w:jc w:val="both"/>
        <w:rPr>
          <w:del w:author="Yurii Litvinov" w:date="2023-01-22T21:01:00" w:id="2353"/>
          <w:rFonts w:ascii="Times New Roman" w:hAnsi="Times New Roman"/>
        </w:rPr>
      </w:pPr>
      <w:del w:author="Yurii Litvinov" w:date="2023-01-22T21:01:00" w:id="2354">
        <w:r>
          <w:rPr>
            <w:rFonts w:ascii="Times New Roman" w:hAnsi="Times New Roman"/>
            <w:b w:val="1"/>
            <w:i w:val="1"/>
          </w:rPr>
          <w:delText>Критерии оценивания:</w:delText>
        </w:r>
        <w:r>
          <w:rPr>
            <w:rFonts w:ascii="Times New Roman" w:hAnsi="Times New Roman"/>
            <w:b w:val="1"/>
          </w:rPr>
          <w:delText xml:space="preserve"> </w:delText>
        </w:r>
        <w:r>
          <w:rPr>
            <w:rFonts w:ascii="Times New Roman" w:hAnsi="Times New Roman"/>
          </w:rPr>
          <w:delText>решение каждой задачи оценивается либо на 0 баллов (нет решения или решение имеет существенные недостатки), либо на 2 балла (решение работоспособно, аккуратно реализовано, алгоритмически аккуратно, загружено на GitHub, имеются тесты).</w:delText>
        </w:r>
      </w:del>
    </w:p>
    <w:p w14:paraId="220E0000">
      <w:pPr>
        <w:ind/>
        <w:jc w:val="both"/>
        <w:rPr>
          <w:del w:author="Yurii Litvinov" w:date="2023-01-22T21:01:00" w:id="2355"/>
          <w:rFonts w:ascii="Times New Roman" w:hAnsi="Times New Roman"/>
        </w:rPr>
      </w:pPr>
    </w:p>
    <w:p w14:paraId="230E0000">
      <w:pPr>
        <w:ind/>
        <w:jc w:val="both"/>
        <w:rPr>
          <w:del w:author="Yurii Litvinov" w:date="2023-01-22T21:01:00" w:id="2356"/>
          <w:rFonts w:ascii="Times New Roman" w:hAnsi="Times New Roman"/>
          <w:b w:val="1"/>
          <w:i w:val="1"/>
        </w:rPr>
      </w:pPr>
      <w:del w:author="Yurii Litvinov" w:date="2023-01-22T21:01:00" w:id="2357">
        <w:r>
          <w:rPr>
            <w:rFonts w:ascii="Times New Roman" w:hAnsi="Times New Roman"/>
            <w:b w:val="1"/>
            <w:i w:val="1"/>
          </w:rPr>
          <w:delText>Домашняя работа 6:</w:delText>
        </w:r>
      </w:del>
    </w:p>
    <w:p w14:paraId="240E0000">
      <w:pPr>
        <w:pStyle w:val="Style_1"/>
        <w:numPr>
          <w:ilvl w:val="0"/>
          <w:numId w:val="198"/>
        </w:numPr>
        <w:ind/>
        <w:jc w:val="both"/>
        <w:rPr>
          <w:del w:author="Yurii Litvinov" w:date="2023-01-22T21:01:00" w:id="2358"/>
          <w:rFonts w:ascii="Times New Roman" w:hAnsi="Times New Roman"/>
        </w:rPr>
      </w:pPr>
      <w:del w:author="Yurii Litvinov" w:date="2023-01-22T21:01:00" w:id="2359">
        <w:r>
          <w:rPr>
            <w:rFonts w:ascii="Times New Roman" w:hAnsi="Times New Roman"/>
          </w:rPr>
          <w:delText xml:space="preserve">Реализовать АТД </w:delText>
        </w:r>
        <w:r>
          <w:rPr>
            <w:rFonts w:ascii="Times New Roman" w:hAnsi="Times New Roman"/>
          </w:rPr>
          <w:delText>«</w:delText>
        </w:r>
        <w:r>
          <w:rPr>
            <w:rFonts w:ascii="Times New Roman" w:hAnsi="Times New Roman"/>
          </w:rPr>
          <w:delText>множество</w:delText>
        </w:r>
        <w:r>
          <w:rPr>
            <w:rFonts w:ascii="Times New Roman" w:hAnsi="Times New Roman"/>
          </w:rPr>
          <w:delText>»</w:delText>
        </w:r>
        <w:r>
          <w:rPr>
            <w:rFonts w:ascii="Times New Roman" w:hAnsi="Times New Roman"/>
          </w:rPr>
          <w:delText xml:space="preserve"> на основе АВЛ</w:delText>
        </w:r>
        <w:r>
          <w:rPr>
            <w:rFonts w:ascii="Times New Roman" w:hAnsi="Times New Roman"/>
          </w:rPr>
          <w:delText>-дерева</w:delText>
        </w:r>
        <w:r>
          <w:rPr>
            <w:rFonts w:ascii="Times New Roman" w:hAnsi="Times New Roman"/>
          </w:rPr>
          <w:delText xml:space="preserve">. Программа должна позволять в интерактивном режиме добавлять значения целого типа в множество, </w:delText>
        </w:r>
        <w:r>
          <w:rPr>
            <w:rFonts w:ascii="Times New Roman" w:hAnsi="Times New Roman"/>
          </w:rPr>
          <w:delText xml:space="preserve">удалять значения, проверять, принадлежит ли значение множеству, печатать текущие элементы множества в возрастающем и убывающем порядках, а также в формате (a b c), где a – значение в узле, а b и c – аналогичные представления поддеревьев правого и левого потомка. Пример: </w:delText>
        </w:r>
        <w:r>
          <w:rPr>
            <w:rFonts w:ascii="Times New Roman" w:hAnsi="Times New Roman"/>
          </w:rPr>
          <w:delText>«</w:delText>
        </w:r>
        <w:r>
          <w:rPr>
            <w:rFonts w:ascii="Times New Roman" w:hAnsi="Times New Roman"/>
          </w:rPr>
          <w:delText>(5 (2 null null) (10 null (12 null null)))</w:delText>
        </w:r>
        <w:r>
          <w:rPr>
            <w:rFonts w:ascii="Times New Roman" w:hAnsi="Times New Roman"/>
          </w:rPr>
          <w:delText>»</w:delText>
        </w:r>
        <w:r>
          <w:rPr>
            <w:rFonts w:ascii="Times New Roman" w:hAnsi="Times New Roman"/>
          </w:rPr>
          <w:delText>. Такой вывод бывает крайне полезен при отладке операций над деревом.</w:delText>
        </w:r>
      </w:del>
    </w:p>
    <w:p w14:paraId="250E0000">
      <w:pPr>
        <w:pStyle w:val="Style_1"/>
        <w:numPr>
          <w:ilvl w:val="0"/>
          <w:numId w:val="198"/>
        </w:numPr>
        <w:ind/>
        <w:jc w:val="both"/>
        <w:rPr>
          <w:del w:author="Yurii Litvinov" w:date="2023-01-22T21:01:00" w:id="2360"/>
          <w:rFonts w:ascii="Times New Roman" w:hAnsi="Times New Roman"/>
        </w:rPr>
      </w:pPr>
      <w:del w:author="Yurii Litvinov" w:date="2023-01-22T21:01:00" w:id="2361">
        <w:r>
          <w:rPr>
            <w:rFonts w:ascii="Times New Roman" w:hAnsi="Times New Roman"/>
          </w:rPr>
          <w:delText xml:space="preserve">По дереву разбора арифметического выражения вычислить его значение. Дерево разбора хранится в файле в виде (&lt;операция&gt; &lt;операнд 1&gt; &lt;операнд 2&gt;), где &lt;операнд 1&gt; и &lt;операнд 2&gt; сами могут быть деревьями, либо числами. Например, выражение (1 + 1) * 2 представляется в виде (* (+ 1 1) 2). Должны поддерживаться операции +, -, *, / и целые числа в качестве аргументов. Требуется построить дерево в явном виде, распечатать его (не обязательно так же, как в файле), и посчитать значение выражения обходом дерева. Может быть полезна функция ungetc (если не '(', возвращаем символ в поток и читаем число fscanf-ом). Можно считать, что входной файл корректен. Пример </w:delText>
        </w:r>
        <w:r>
          <w:rPr>
            <w:rFonts w:ascii="Times New Roman" w:hAnsi="Times New Roman"/>
          </w:rPr>
          <w:delText>—</w:delText>
        </w:r>
        <w:r>
          <w:rPr>
            <w:rFonts w:ascii="Times New Roman" w:hAnsi="Times New Roman"/>
          </w:rPr>
          <w:delText xml:space="preserve"> по входному файлу (* (+ 1 1) 2) может печататься ( * ( + 1 1 ) 2 ) и выводиться 4.</w:delText>
        </w:r>
      </w:del>
    </w:p>
    <w:p w14:paraId="260E0000">
      <w:pPr>
        <w:ind/>
        <w:jc w:val="both"/>
        <w:rPr>
          <w:del w:author="Yurii Litvinov" w:date="2023-01-22T21:01:00" w:id="2362"/>
          <w:rFonts w:ascii="Times New Roman" w:hAnsi="Times New Roman"/>
        </w:rPr>
      </w:pPr>
      <w:del w:author="Yurii Litvinov" w:date="2023-01-22T21:01:00" w:id="2363">
        <w:r>
          <w:rPr>
            <w:rFonts w:ascii="Times New Roman" w:hAnsi="Times New Roman"/>
            <w:b w:val="1"/>
            <w:i w:val="1"/>
          </w:rPr>
          <w:delText>Проверяемые компетенции:</w:delText>
        </w:r>
        <w:r>
          <w:rPr>
            <w:rFonts w:ascii="Times New Roman" w:hAnsi="Times New Roman"/>
            <w:b w:val="1"/>
          </w:rPr>
          <w:delText xml:space="preserve"> </w:delText>
        </w:r>
        <w:r>
          <w:rPr>
            <w:rFonts w:ascii="Times New Roman" w:hAnsi="Times New Roman"/>
          </w:rPr>
          <w:delText>ОПК-2, ОПК-4, ОПК-5, ПКП-4, УКБ-3</w:delText>
        </w:r>
      </w:del>
    </w:p>
    <w:p w14:paraId="270E0000">
      <w:pPr>
        <w:ind/>
        <w:jc w:val="both"/>
        <w:rPr>
          <w:del w:author="Yurii Litvinov" w:date="2023-01-22T21:01:00" w:id="2364"/>
          <w:rFonts w:ascii="Times New Roman" w:hAnsi="Times New Roman"/>
          <w:b w:val="1"/>
        </w:rPr>
      </w:pPr>
      <w:del w:author="Yurii Litvinov" w:date="2023-01-22T21:01:00" w:id="2365">
        <w:r>
          <w:rPr>
            <w:rFonts w:ascii="Times New Roman" w:hAnsi="Times New Roman"/>
            <w:b w:val="1"/>
            <w:i w:val="1"/>
          </w:rPr>
          <w:delText>Критерии оценивания:</w:delText>
        </w:r>
        <w:r>
          <w:rPr>
            <w:rFonts w:ascii="Times New Roman" w:hAnsi="Times New Roman"/>
            <w:b w:val="1"/>
          </w:rPr>
          <w:delText xml:space="preserve"> </w:delText>
        </w:r>
        <w:r>
          <w:rPr>
            <w:rFonts w:ascii="Times New Roman" w:hAnsi="Times New Roman"/>
          </w:rPr>
          <w:delText>решение каждой задачи оценивается либо на 0 баллов (нет решения или решение имеет существенные недостатки), либо на 3 балла (решение работоспособно, аккуратно реализовано, алгоритмически аккуратно, загружено на GitHub, имеются тесты).</w:delText>
        </w:r>
      </w:del>
    </w:p>
    <w:p w14:paraId="280E0000">
      <w:pPr>
        <w:ind/>
        <w:jc w:val="both"/>
        <w:rPr>
          <w:del w:author="Yurii Litvinov" w:date="2023-01-22T21:01:00" w:id="2366"/>
          <w:rFonts w:ascii="Times New Roman" w:hAnsi="Times New Roman"/>
          <w:b w:val="1"/>
        </w:rPr>
      </w:pPr>
    </w:p>
    <w:p w14:paraId="290E0000">
      <w:pPr>
        <w:ind/>
        <w:jc w:val="both"/>
        <w:rPr>
          <w:del w:author="Yurii Litvinov" w:date="2023-01-22T21:01:00" w:id="2367"/>
          <w:rFonts w:ascii="Times New Roman" w:hAnsi="Times New Roman"/>
          <w:b w:val="1"/>
          <w:i w:val="1"/>
        </w:rPr>
      </w:pPr>
      <w:del w:author="Yurii Litvinov" w:date="2023-01-22T21:01:00" w:id="2368">
        <w:r>
          <w:rPr>
            <w:rFonts w:ascii="Times New Roman" w:hAnsi="Times New Roman"/>
            <w:b w:val="1"/>
            <w:i w:val="1"/>
          </w:rPr>
          <w:delText>Домашняя работа 7:</w:delText>
        </w:r>
      </w:del>
    </w:p>
    <w:p w14:paraId="2A0E0000">
      <w:pPr>
        <w:pStyle w:val="Style_1"/>
        <w:numPr>
          <w:ilvl w:val="0"/>
          <w:numId w:val="199"/>
        </w:numPr>
        <w:ind/>
        <w:jc w:val="both"/>
        <w:rPr>
          <w:del w:author="Yurii Litvinov" w:date="2023-01-22T21:01:00" w:id="2369"/>
          <w:rFonts w:ascii="Times New Roman" w:hAnsi="Times New Roman"/>
        </w:rPr>
      </w:pPr>
      <w:del w:author="Yurii Litvinov" w:date="2023-01-22T21:01:00" w:id="2370">
        <w:r>
          <w:rPr>
            <w:rFonts w:ascii="Times New Roman" w:hAnsi="Times New Roman"/>
          </w:rPr>
          <w:delText xml:space="preserve">Описать модуль для работы с АТД </w:delText>
        </w:r>
        <w:r>
          <w:rPr>
            <w:rFonts w:ascii="Times New Roman" w:hAnsi="Times New Roman"/>
          </w:rPr>
          <w:delText>«</w:delText>
        </w:r>
        <w:r>
          <w:rPr>
            <w:rFonts w:ascii="Times New Roman" w:hAnsi="Times New Roman"/>
          </w:rPr>
          <w:delText>Строка</w:delText>
        </w:r>
        <w:r>
          <w:rPr>
            <w:rFonts w:ascii="Times New Roman" w:hAnsi="Times New Roman"/>
          </w:rPr>
          <w:delText>»</w:delText>
        </w:r>
        <w:r>
          <w:rPr>
            <w:rFonts w:ascii="Times New Roman" w:hAnsi="Times New Roman"/>
          </w:rPr>
          <w:delText xml:space="preserve"> со следующими операциями: создание, удаление, копирование (функцию clone(), возвращающую полную копию строки), конкатенация (дописывание строки-аргумента к текущей), сравнение на равенство, вычисление длины, проверка на пустоту, выделение подстроки, преобразование к char*. Строка должна быть потенциально расширяемой в неограниченных пределах.</w:delText>
        </w:r>
      </w:del>
    </w:p>
    <w:p w14:paraId="2B0E0000">
      <w:pPr>
        <w:pStyle w:val="Style_1"/>
        <w:numPr>
          <w:ilvl w:val="0"/>
          <w:numId w:val="199"/>
        </w:numPr>
        <w:ind/>
        <w:jc w:val="both"/>
        <w:rPr>
          <w:del w:author="Yurii Litvinov" w:date="2023-01-22T21:01:00" w:id="2371"/>
          <w:rFonts w:ascii="Times New Roman" w:hAnsi="Times New Roman"/>
        </w:rPr>
      </w:pPr>
      <w:del w:author="Yurii Litvinov" w:date="2023-01-22T21:01:00" w:id="2372">
        <w:r>
          <w:rPr>
            <w:rFonts w:ascii="Times New Roman" w:hAnsi="Times New Roman"/>
          </w:rPr>
          <w:delText xml:space="preserve">Реализовать алгоритмы для работы с хэш-таблицей (разрешение коллизий методом открытой адресации, квадратичная последовательность проб). По данному тексту (читается из файла, не ограничен по размеру) посчитать число использований каждого слова. Вывести load factor, среднее и максимальное количество проб при добавлении элемента (и сами эти значения с максимальным количеством проб), общее число добавленных слов, число пустых ячеек таблицы. Для работы со строками использовать модуль </w:delText>
        </w:r>
        <w:r>
          <w:rPr>
            <w:rFonts w:ascii="Times New Roman" w:hAnsi="Times New Roman"/>
          </w:rPr>
          <w:delText>«</w:delText>
        </w:r>
        <w:r>
          <w:rPr>
            <w:rFonts w:ascii="Times New Roman" w:hAnsi="Times New Roman"/>
          </w:rPr>
          <w:delText>Строка</w:delText>
        </w:r>
        <w:r>
          <w:rPr>
            <w:rFonts w:ascii="Times New Roman" w:hAnsi="Times New Roman"/>
          </w:rPr>
          <w:delText>»</w:delText>
        </w:r>
        <w:r>
          <w:rPr>
            <w:rFonts w:ascii="Times New Roman" w:hAnsi="Times New Roman"/>
          </w:rPr>
          <w:delText xml:space="preserve"> из задачи 2.</w:delText>
        </w:r>
      </w:del>
    </w:p>
    <w:p w14:paraId="2C0E0000">
      <w:pPr>
        <w:ind/>
        <w:jc w:val="both"/>
        <w:rPr>
          <w:del w:author="Yurii Litvinov" w:date="2023-01-22T21:01:00" w:id="2373"/>
          <w:rFonts w:ascii="Times New Roman" w:hAnsi="Times New Roman"/>
        </w:rPr>
      </w:pPr>
      <w:del w:author="Yurii Litvinov" w:date="2023-01-22T21:01:00" w:id="2374">
        <w:r>
          <w:rPr>
            <w:rFonts w:ascii="Times New Roman" w:hAnsi="Times New Roman"/>
            <w:b w:val="1"/>
            <w:i w:val="1"/>
          </w:rPr>
          <w:delText>Проверяемые компетенции:</w:delText>
        </w:r>
        <w:r>
          <w:rPr>
            <w:rFonts w:ascii="Times New Roman" w:hAnsi="Times New Roman"/>
            <w:b w:val="1"/>
          </w:rPr>
          <w:delText xml:space="preserve"> </w:delText>
        </w:r>
        <w:r>
          <w:rPr>
            <w:rFonts w:ascii="Times New Roman" w:hAnsi="Times New Roman"/>
          </w:rPr>
          <w:delText>ОПК-2, ОПК-4, ОПК-5, ПКП-4, УКБ-3</w:delText>
        </w:r>
      </w:del>
    </w:p>
    <w:p w14:paraId="2D0E0000">
      <w:pPr>
        <w:ind/>
        <w:jc w:val="both"/>
        <w:rPr>
          <w:del w:author="Yurii Litvinov" w:date="2023-01-22T21:01:00" w:id="2375"/>
          <w:rFonts w:ascii="Times New Roman" w:hAnsi="Times New Roman"/>
        </w:rPr>
      </w:pPr>
      <w:del w:author="Yurii Litvinov" w:date="2023-01-22T21:01:00" w:id="2376">
        <w:r>
          <w:rPr>
            <w:rFonts w:ascii="Times New Roman" w:hAnsi="Times New Roman"/>
            <w:b w:val="1"/>
            <w:i w:val="1"/>
          </w:rPr>
          <w:delText>Критерии оценивания:</w:delText>
        </w:r>
        <w:r>
          <w:rPr>
            <w:rFonts w:ascii="Times New Roman" w:hAnsi="Times New Roman"/>
            <w:b w:val="1"/>
          </w:rPr>
          <w:delText xml:space="preserve"> </w:delText>
        </w:r>
        <w:r>
          <w:rPr>
            <w:rFonts w:ascii="Times New Roman" w:hAnsi="Times New Roman"/>
          </w:rPr>
          <w:delText>решение каждой задачи оценивается либо на 0 баллов (нет решения или решение имеет существенные недостатки), либо на 3 балла (решение работоспособно, аккуратно реализовано, алгоритмически аккуратно, загружено на GitHub, имеются тесты).</w:delText>
        </w:r>
      </w:del>
    </w:p>
    <w:p w14:paraId="2E0E0000">
      <w:pPr>
        <w:ind/>
        <w:jc w:val="both"/>
        <w:rPr>
          <w:del w:author="Yurii Litvinov" w:date="2023-01-22T21:01:00" w:id="2377"/>
          <w:rFonts w:ascii="Times New Roman" w:hAnsi="Times New Roman"/>
        </w:rPr>
      </w:pPr>
    </w:p>
    <w:p w14:paraId="2F0E0000">
      <w:pPr>
        <w:ind/>
        <w:jc w:val="both"/>
        <w:rPr>
          <w:del w:author="Yurii Litvinov" w:date="2023-01-22T21:01:00" w:id="2378"/>
          <w:rFonts w:ascii="Times New Roman" w:hAnsi="Times New Roman"/>
          <w:b w:val="1"/>
          <w:i w:val="1"/>
        </w:rPr>
      </w:pPr>
      <w:del w:author="Yurii Litvinov" w:date="2023-01-22T21:01:00" w:id="2379">
        <w:r>
          <w:rPr>
            <w:rFonts w:ascii="Times New Roman" w:hAnsi="Times New Roman"/>
            <w:b w:val="1"/>
            <w:i w:val="1"/>
          </w:rPr>
          <w:delText>Домашняя работа 8:</w:delText>
        </w:r>
      </w:del>
    </w:p>
    <w:p w14:paraId="300E0000">
      <w:pPr>
        <w:pStyle w:val="Style_1"/>
        <w:numPr>
          <w:ilvl w:val="0"/>
          <w:numId w:val="200"/>
        </w:numPr>
        <w:ind/>
        <w:jc w:val="both"/>
        <w:rPr>
          <w:del w:author="Yurii Litvinov" w:date="2023-01-22T21:01:00" w:id="2380"/>
          <w:rFonts w:ascii="Times New Roman" w:hAnsi="Times New Roman"/>
        </w:rPr>
      </w:pPr>
      <w:del w:author="Yurii Litvinov" w:date="2023-01-22T21:01:00" w:id="2381">
        <w:r>
          <w:rPr>
            <w:rFonts w:ascii="Times New Roman" w:hAnsi="Times New Roman"/>
          </w:rPr>
          <w:delText xml:space="preserve">Получив домашнее задание по программированию, группа студентов приступила к решению задач. Три студента с номерами 1, 2 и 3 честно сделали все задание самостоятельно, другие решили списать с кого-нибудь, кто уже имеет готовое решение – либо решенное самостоятельно, либо уже списанное с другого. При проверке выяснилось, что некоторых студентов следует немедленно отчислить, т.к. они не только не написали решение сами, но и поленились списать. Задача: </w:delText>
        </w:r>
        <w:r>
          <w:rPr>
            <w:rFonts w:ascii="Times New Roman" w:hAnsi="Times New Roman"/>
          </w:rPr>
          <w:delText>о</w:delText>
        </w:r>
        <w:r>
          <w:rPr>
            <w:rFonts w:ascii="Times New Roman" w:hAnsi="Times New Roman"/>
          </w:rPr>
          <w:delText xml:space="preserve">пределить, какой студент какое решение сдавал, и кого надо отчислить. На входе: количество студентов и список пар чисел, где первое число – номер студента, второе – номер того, с кого было списано решение. Для студентов, которые ничего </w:delText>
        </w:r>
        <w:r>
          <w:rPr>
            <w:rFonts w:ascii="Times New Roman" w:hAnsi="Times New Roman"/>
          </w:rPr>
          <w:delText>не сдали, второе значение будет -1. Требуется вывести список пар чисел, где первое число – номер студента, второе – 1, 2 или 3 – сданный вариант.</w:delText>
        </w:r>
      </w:del>
    </w:p>
    <w:p w14:paraId="310E0000">
      <w:pPr>
        <w:pStyle w:val="Style_1"/>
        <w:numPr>
          <w:ilvl w:val="0"/>
          <w:numId w:val="200"/>
        </w:numPr>
        <w:ind/>
        <w:jc w:val="both"/>
        <w:rPr>
          <w:del w:author="Yurii Litvinov" w:date="2023-01-22T21:01:00" w:id="2382"/>
          <w:rFonts w:ascii="Times New Roman" w:hAnsi="Times New Roman"/>
        </w:rPr>
      </w:pPr>
      <w:del w:author="Yurii Litvinov" w:date="2023-01-22T21:01:00" w:id="2383">
        <w:r>
          <w:rPr>
            <w:rFonts w:ascii="Times New Roman" w:hAnsi="Times New Roman"/>
          </w:rPr>
          <w:delText>Есть множество городов и дороги, связывающие эти города. Для каждой дороги задана её длина. Задача – распределить города между государствами по такому алгоритму: задаются k столиц каждого государства, далее по очереди каждому государству добавляется ближайший незанятый город, непосредственно связанный дорогой с каким-либо городом, уже принадлежащим государству (столицей или каким-либо городом, добавленным на одном из предыдущих шагов). Процесс продолжается до тех пор, пока все города не будут распределены. Граф дорог связный. Во входном файле: n – число городов и m – число дорог. Далее следуют сами дороги в формате: i j len, i и j – номера городов, len – длина дороги. Далее задано число k – число столиц, далее – k чисел – номера столиц. Надо вывести на консоль номера государств и списки городов, принадлежащих государствам.</w:delText>
        </w:r>
      </w:del>
    </w:p>
    <w:p w14:paraId="320E0000">
      <w:pPr>
        <w:ind/>
        <w:jc w:val="both"/>
        <w:rPr>
          <w:del w:author="Yurii Litvinov" w:date="2023-01-22T21:01:00" w:id="2384"/>
          <w:rFonts w:ascii="Times New Roman" w:hAnsi="Times New Roman"/>
          <w:b w:val="1"/>
        </w:rPr>
      </w:pPr>
      <w:del w:author="Yurii Litvinov" w:date="2023-01-22T21:01:00" w:id="2385">
        <w:r>
          <w:rPr>
            <w:rFonts w:ascii="Times New Roman" w:hAnsi="Times New Roman"/>
            <w:b w:val="1"/>
            <w:i w:val="1"/>
          </w:rPr>
          <w:delText>Проверяемые компетенции:</w:delText>
        </w:r>
        <w:r>
          <w:rPr>
            <w:rFonts w:ascii="Times New Roman" w:hAnsi="Times New Roman"/>
            <w:b w:val="1"/>
          </w:rPr>
          <w:delText xml:space="preserve"> </w:delText>
        </w:r>
        <w:r>
          <w:rPr>
            <w:rFonts w:ascii="Times New Roman" w:hAnsi="Times New Roman"/>
          </w:rPr>
          <w:delText>ОПК-2, ОПК-4, ОПК-5, ПКП-4, УКБ-3</w:delText>
        </w:r>
      </w:del>
    </w:p>
    <w:p w14:paraId="330E0000">
      <w:pPr>
        <w:ind/>
        <w:jc w:val="both"/>
        <w:rPr>
          <w:del w:author="Yurii Litvinov" w:date="2023-01-22T21:01:00" w:id="2386"/>
          <w:rFonts w:ascii="Times New Roman" w:hAnsi="Times New Roman"/>
          <w:b w:val="1"/>
        </w:rPr>
      </w:pPr>
      <w:del w:author="Yurii Litvinov" w:date="2023-01-22T21:01:00" w:id="2387">
        <w:r>
          <w:rPr>
            <w:rFonts w:ascii="Times New Roman" w:hAnsi="Times New Roman"/>
            <w:b w:val="1"/>
            <w:i w:val="1"/>
          </w:rPr>
          <w:delText>Критерии оценивания:</w:delText>
        </w:r>
        <w:r>
          <w:rPr>
            <w:rFonts w:ascii="Times New Roman" w:hAnsi="Times New Roman"/>
            <w:b w:val="1"/>
          </w:rPr>
          <w:delText xml:space="preserve"> </w:delText>
        </w:r>
        <w:r>
          <w:rPr>
            <w:rFonts w:ascii="Times New Roman" w:hAnsi="Times New Roman"/>
          </w:rPr>
          <w:delText>решение каждой задачи оценивается либо на 0 баллов (нет решения или решение имеет существенные недостатки), либо на 3 балла (решение работоспособно, аккуратно реализовано, алгоритмически аккуратно, загружено на GitHub, имеются тесты).</w:delText>
        </w:r>
      </w:del>
    </w:p>
    <w:p w14:paraId="340E0000">
      <w:pPr>
        <w:ind/>
        <w:jc w:val="both"/>
        <w:rPr>
          <w:del w:author="Yurii Litvinov" w:date="2023-01-22T21:01:00" w:id="2388"/>
          <w:rFonts w:ascii="Times New Roman" w:hAnsi="Times New Roman"/>
          <w:b w:val="1"/>
        </w:rPr>
      </w:pPr>
    </w:p>
    <w:p w14:paraId="350E0000">
      <w:pPr>
        <w:ind/>
        <w:jc w:val="both"/>
        <w:rPr>
          <w:del w:author="Yurii Litvinov" w:date="2023-01-22T21:01:00" w:id="2389"/>
          <w:rFonts w:ascii="Times New Roman" w:hAnsi="Times New Roman"/>
          <w:b w:val="1"/>
          <w:i w:val="1"/>
        </w:rPr>
      </w:pPr>
      <w:del w:author="Yurii Litvinov" w:date="2023-01-22T21:01:00" w:id="2390">
        <w:r>
          <w:rPr>
            <w:rFonts w:ascii="Times New Roman" w:hAnsi="Times New Roman"/>
            <w:b w:val="1"/>
            <w:i w:val="1"/>
          </w:rPr>
          <w:delText>Домашняя работа 9:</w:delText>
        </w:r>
      </w:del>
    </w:p>
    <w:p w14:paraId="360E0000">
      <w:pPr>
        <w:pStyle w:val="Style_1"/>
        <w:numPr>
          <w:ilvl w:val="0"/>
          <w:numId w:val="201"/>
        </w:numPr>
        <w:ind/>
        <w:jc w:val="both"/>
        <w:rPr>
          <w:del w:author="Yurii Litvinov" w:date="2023-01-22T21:01:00" w:id="2391"/>
          <w:rFonts w:ascii="Times New Roman" w:hAnsi="Times New Roman"/>
        </w:rPr>
      </w:pPr>
      <w:del w:author="Yurii Litvinov" w:date="2023-01-22T21:01:00" w:id="2392">
        <w:r>
          <w:rPr>
            <w:rFonts w:ascii="Times New Roman" w:hAnsi="Times New Roman"/>
          </w:rPr>
          <w:delText>Реализовать лексический анализатор, проверяющий, является ли введённая последовательность символов вещественным числом (вещественное число задаётся регулярным выражением (+ | -)? digit+ (. digit+)? (E(+ | -)? digit+)?, где digit – [0..9]). Реализовывать можно как больше нравится: либо через switch, либо таблицей переходов.</w:delText>
        </w:r>
      </w:del>
    </w:p>
    <w:p w14:paraId="370E0000">
      <w:pPr>
        <w:ind/>
        <w:jc w:val="both"/>
        <w:rPr>
          <w:del w:author="Yurii Litvinov" w:date="2023-01-22T21:01:00" w:id="2393"/>
          <w:rFonts w:ascii="Times New Roman" w:hAnsi="Times New Roman"/>
        </w:rPr>
      </w:pPr>
      <w:del w:author="Yurii Litvinov" w:date="2023-01-22T21:01:00" w:id="2394">
        <w:r>
          <w:rPr>
            <w:rFonts w:ascii="Times New Roman" w:hAnsi="Times New Roman"/>
            <w:b w:val="1"/>
            <w:i w:val="1"/>
          </w:rPr>
          <w:delText>Проверяемые компетенции:</w:delText>
        </w:r>
        <w:r>
          <w:rPr>
            <w:rFonts w:ascii="Times New Roman" w:hAnsi="Times New Roman"/>
          </w:rPr>
          <w:delText xml:space="preserve"> ОПК-2, ОПК-4, ОПК-5, ПКП-4, УКБ-3</w:delText>
        </w:r>
      </w:del>
    </w:p>
    <w:p w14:paraId="380E0000">
      <w:pPr>
        <w:ind/>
        <w:jc w:val="both"/>
        <w:rPr>
          <w:del w:author="Yurii Litvinov" w:date="2023-01-22T21:01:00" w:id="2395"/>
          <w:rFonts w:ascii="Times New Roman" w:hAnsi="Times New Roman"/>
        </w:rPr>
      </w:pPr>
      <w:del w:author="Yurii Litvinov" w:date="2023-01-22T21:01:00" w:id="2396">
        <w:r>
          <w:rPr>
            <w:rFonts w:ascii="Times New Roman" w:hAnsi="Times New Roman"/>
            <w:b w:val="1"/>
            <w:i w:val="1"/>
          </w:rPr>
          <w:delText>Критерии оценивания:</w:delText>
        </w:r>
        <w:r>
          <w:rPr>
            <w:rFonts w:ascii="Times New Roman" w:hAnsi="Times New Roman"/>
            <w:b w:val="1"/>
          </w:rPr>
          <w:delText xml:space="preserve"> </w:delText>
        </w:r>
        <w:r>
          <w:rPr>
            <w:rFonts w:ascii="Times New Roman" w:hAnsi="Times New Roman"/>
          </w:rPr>
          <w:delText>решение задачи оценивается либо на 0 баллов (нет решения или решение имеет существенные недостатки), либо на 2 балла (решение работоспособно, аккуратно реализовано, алгоритмически аккуратно, загружено на GitHub, имеются тесты).</w:delText>
        </w:r>
      </w:del>
    </w:p>
    <w:p w14:paraId="390E0000">
      <w:pPr>
        <w:ind/>
        <w:jc w:val="both"/>
        <w:rPr>
          <w:del w:author="Yurii Litvinov" w:date="2023-01-22T21:01:00" w:id="2397"/>
          <w:rFonts w:ascii="Times New Roman" w:hAnsi="Times New Roman"/>
          <w:b w:val="1"/>
        </w:rPr>
      </w:pPr>
    </w:p>
    <w:p w14:paraId="3A0E0000">
      <w:pPr>
        <w:ind/>
        <w:jc w:val="both"/>
        <w:rPr>
          <w:del w:author="Yurii Litvinov" w:date="2023-01-22T21:01:00" w:id="2398"/>
          <w:rFonts w:ascii="Times New Roman" w:hAnsi="Times New Roman"/>
          <w:b w:val="1"/>
          <w:i w:val="1"/>
        </w:rPr>
      </w:pPr>
      <w:del w:author="Yurii Litvinov" w:date="2023-01-22T21:01:00" w:id="2399">
        <w:r>
          <w:rPr>
            <w:rFonts w:ascii="Times New Roman" w:hAnsi="Times New Roman"/>
            <w:b w:val="1"/>
            <w:i w:val="1"/>
          </w:rPr>
          <w:delText>Примеры условий контрольных работ:</w:delText>
        </w:r>
      </w:del>
    </w:p>
    <w:p w14:paraId="3B0E0000">
      <w:pPr>
        <w:ind/>
        <w:jc w:val="both"/>
        <w:rPr>
          <w:del w:author="Yurii Litvinov" w:date="2023-01-22T21:01:00" w:id="2400"/>
          <w:rFonts w:ascii="Times New Roman" w:hAnsi="Times New Roman"/>
          <w:b w:val="1"/>
        </w:rPr>
      </w:pPr>
    </w:p>
    <w:p w14:paraId="3C0E0000">
      <w:pPr>
        <w:ind/>
        <w:jc w:val="both"/>
        <w:rPr>
          <w:del w:author="Yurii Litvinov" w:date="2023-01-22T21:01:00" w:id="2401"/>
          <w:rFonts w:ascii="Times New Roman" w:hAnsi="Times New Roman"/>
          <w:b w:val="1"/>
          <w:i w:val="1"/>
        </w:rPr>
      </w:pPr>
      <w:del w:author="Yurii Litvinov" w:date="2023-01-22T21:01:00" w:id="2402">
        <w:r>
          <w:rPr>
            <w:rFonts w:ascii="Times New Roman" w:hAnsi="Times New Roman"/>
            <w:b w:val="1"/>
            <w:i w:val="1"/>
          </w:rPr>
          <w:delText>Контрольная работа 1:</w:delText>
        </w:r>
      </w:del>
    </w:p>
    <w:p w14:paraId="3D0E0000">
      <w:pPr>
        <w:pStyle w:val="Style_1"/>
        <w:numPr>
          <w:ilvl w:val="0"/>
          <w:numId w:val="202"/>
        </w:numPr>
        <w:ind/>
        <w:jc w:val="both"/>
        <w:rPr>
          <w:del w:author="Yurii Litvinov" w:date="2023-01-22T21:01:00" w:id="2403"/>
          <w:rFonts w:ascii="Times New Roman" w:hAnsi="Times New Roman"/>
        </w:rPr>
      </w:pPr>
      <w:del w:author="Yurii Litvinov" w:date="2023-01-22T21:01:00" w:id="2404">
        <w:r>
          <w:rPr>
            <w:rFonts w:ascii="Times New Roman" w:hAnsi="Times New Roman"/>
          </w:rPr>
          <w:delText>Реализовать сортировку вставками только чётных элементов массива. Например, массив [6, 4, 3, 2, 1] должен быть отсортирован как [2, 4, 3, 6, 1].</w:delText>
        </w:r>
      </w:del>
    </w:p>
    <w:p w14:paraId="3E0E0000">
      <w:pPr>
        <w:pStyle w:val="Style_1"/>
        <w:numPr>
          <w:ilvl w:val="0"/>
          <w:numId w:val="202"/>
        </w:numPr>
        <w:ind/>
        <w:jc w:val="both"/>
        <w:rPr>
          <w:del w:author="Yurii Litvinov" w:date="2023-01-22T21:01:00" w:id="2405"/>
          <w:rFonts w:ascii="Times New Roman" w:hAnsi="Times New Roman"/>
        </w:rPr>
      </w:pPr>
      <w:del w:author="Yurii Litvinov" w:date="2023-01-22T21:01:00" w:id="2406">
        <w:r>
          <w:rPr>
            <w:rFonts w:ascii="Times New Roman" w:hAnsi="Times New Roman"/>
          </w:rPr>
          <w:delText>Реализовать сортировку Шелла.</w:delText>
        </w:r>
      </w:del>
    </w:p>
    <w:p w14:paraId="3F0E0000">
      <w:pPr>
        <w:pStyle w:val="Style_1"/>
        <w:numPr>
          <w:ilvl w:val="0"/>
          <w:numId w:val="202"/>
        </w:numPr>
        <w:ind/>
        <w:jc w:val="both"/>
        <w:rPr>
          <w:del w:author="Yurii Litvinov" w:date="2023-01-22T21:01:00" w:id="2407"/>
          <w:rFonts w:ascii="Times New Roman" w:hAnsi="Times New Roman"/>
        </w:rPr>
      </w:pPr>
      <w:del w:author="Yurii Litvinov" w:date="2023-01-22T21:01:00" w:id="2408">
        <w:r>
          <w:rPr>
            <w:rFonts w:ascii="Times New Roman" w:hAnsi="Times New Roman"/>
          </w:rPr>
          <w:delText xml:space="preserve">В некоторых языках программирования однострочные комментарии задаются не //, как в С, а символом </w:delText>
        </w:r>
        <w:r>
          <w:rPr>
            <w:rFonts w:ascii="Times New Roman" w:hAnsi="Times New Roman"/>
          </w:rPr>
          <w:delText>“</w:delText>
        </w:r>
        <w:r>
          <w:rPr>
            <w:rFonts w:ascii="Times New Roman" w:hAnsi="Times New Roman"/>
          </w:rPr>
          <w:delText>;</w:delText>
        </w:r>
        <w:r>
          <w:rPr>
            <w:rFonts w:ascii="Times New Roman" w:hAnsi="Times New Roman"/>
          </w:rPr>
          <w:delText>”</w:delText>
        </w:r>
        <w:r>
          <w:rPr>
            <w:rFonts w:ascii="Times New Roman" w:hAnsi="Times New Roman"/>
          </w:rPr>
          <w:delText xml:space="preserve"> (комментарий начинается с ; и заканчивается концом строки). Задача — вывести на консоль все комментарии такого вида из входного файла (вместе с символом </w:delText>
        </w:r>
        <w:r>
          <w:rPr>
            <w:rFonts w:ascii="Times New Roman" w:hAnsi="Times New Roman"/>
          </w:rPr>
          <w:delText>“</w:delText>
        </w:r>
        <w:r>
          <w:rPr>
            <w:rFonts w:ascii="Times New Roman" w:hAnsi="Times New Roman"/>
          </w:rPr>
          <w:delText>;</w:delText>
        </w:r>
        <w:r>
          <w:rPr>
            <w:rFonts w:ascii="Times New Roman" w:hAnsi="Times New Roman"/>
          </w:rPr>
          <w:delText>”</w:delText>
        </w:r>
        <w:r>
          <w:rPr>
            <w:rFonts w:ascii="Times New Roman" w:hAnsi="Times New Roman"/>
          </w:rPr>
          <w:delText>). До комментария в строке может быть значимый текст, его выводить не надо. Конец строки представляется символом \n, могут быть полезны функции fgetc и feof.</w:delText>
        </w:r>
      </w:del>
    </w:p>
    <w:p w14:paraId="400E0000">
      <w:pPr>
        <w:ind/>
        <w:jc w:val="both"/>
        <w:rPr>
          <w:del w:author="Yurii Litvinov" w:date="2023-01-22T21:01:00" w:id="2409"/>
          <w:rFonts w:ascii="Times New Roman" w:hAnsi="Times New Roman"/>
          <w:b w:val="1"/>
        </w:rPr>
      </w:pPr>
      <w:del w:author="Yurii Litvinov" w:date="2023-01-22T21:01:00" w:id="2410">
        <w:r>
          <w:rPr>
            <w:rFonts w:ascii="Times New Roman" w:hAnsi="Times New Roman"/>
            <w:b w:val="1"/>
          </w:rPr>
          <w:delText>Контрольная работа 2:</w:delText>
        </w:r>
      </w:del>
    </w:p>
    <w:p w14:paraId="410E0000">
      <w:pPr>
        <w:pStyle w:val="Style_1"/>
        <w:numPr>
          <w:ilvl w:val="0"/>
          <w:numId w:val="203"/>
        </w:numPr>
        <w:ind/>
        <w:jc w:val="both"/>
        <w:rPr>
          <w:del w:author="Yurii Litvinov" w:date="2023-01-22T21:01:00" w:id="2411"/>
          <w:rFonts w:ascii="Times New Roman" w:hAnsi="Times New Roman"/>
        </w:rPr>
      </w:pPr>
      <w:del w:author="Yurii Litvinov" w:date="2023-01-22T21:01:00" w:id="2412">
        <w:r>
          <w:rPr>
            <w:rFonts w:ascii="Times New Roman" w:hAnsi="Times New Roman"/>
          </w:rPr>
          <w:delText>Реализовать структуру "Комплексное число", определить операции над ней, позволяющие складывать, вычитать, умножать и делить.</w:delText>
        </w:r>
      </w:del>
    </w:p>
    <w:p w14:paraId="420E0000">
      <w:pPr>
        <w:pStyle w:val="Style_1"/>
        <w:numPr>
          <w:ilvl w:val="0"/>
          <w:numId w:val="203"/>
        </w:numPr>
        <w:ind/>
        <w:jc w:val="both"/>
        <w:rPr>
          <w:del w:author="Yurii Litvinov" w:date="2023-01-22T21:01:00" w:id="2413"/>
          <w:rFonts w:ascii="Times New Roman" w:hAnsi="Times New Roman"/>
        </w:rPr>
      </w:pPr>
      <w:del w:author="Yurii Litvinov" w:date="2023-01-22T21:01:00" w:id="2414">
        <w:r>
          <w:rPr>
            <w:rFonts w:ascii="Times New Roman" w:hAnsi="Times New Roman"/>
          </w:rPr>
          <w:delText>Красиво вывести многочлен</w:delText>
        </w:r>
      </w:del>
    </w:p>
    <w:p w14:paraId="430E0000">
      <w:pPr>
        <w:pStyle w:val="Style_1"/>
        <w:numPr>
          <w:ilvl w:val="0"/>
          <w:numId w:val="203"/>
        </w:numPr>
        <w:ind/>
        <w:jc w:val="both"/>
        <w:rPr>
          <w:del w:author="Yurii Litvinov" w:date="2023-01-22T21:01:00" w:id="2415"/>
          <w:rFonts w:ascii="Times New Roman" w:hAnsi="Times New Roman"/>
        </w:rPr>
      </w:pPr>
      <w:del w:author="Yurii Litvinov" w:date="2023-01-22T21:01:00" w:id="2416">
        <w:r>
          <w:rPr>
            <w:rFonts w:ascii="Times New Roman" w:hAnsi="Times New Roman"/>
          </w:rPr>
          <w:delText>Реализовать АТД deque, необходимы операции pushBack, pushFront, popBack, popFront, size, empty</w:delText>
        </w:r>
      </w:del>
    </w:p>
    <w:p w14:paraId="440E0000">
      <w:pPr>
        <w:ind/>
        <w:jc w:val="both"/>
        <w:rPr>
          <w:del w:author="Yurii Litvinov" w:date="2023-01-22T21:01:00" w:id="2417"/>
          <w:rFonts w:ascii="Times New Roman" w:hAnsi="Times New Roman"/>
          <w:b w:val="1"/>
        </w:rPr>
      </w:pPr>
      <w:del w:author="Yurii Litvinov" w:date="2023-01-22T21:01:00" w:id="2418">
        <w:r>
          <w:rPr>
            <w:rFonts w:ascii="Times New Roman" w:hAnsi="Times New Roman"/>
            <w:b w:val="1"/>
          </w:rPr>
          <w:delText>Зачётная работа:</w:delText>
        </w:r>
      </w:del>
    </w:p>
    <w:p w14:paraId="450E0000">
      <w:pPr>
        <w:pStyle w:val="Style_1"/>
        <w:numPr>
          <w:ilvl w:val="0"/>
          <w:numId w:val="204"/>
        </w:numPr>
        <w:ind/>
        <w:jc w:val="both"/>
        <w:rPr>
          <w:del w:author="Yurii Litvinov" w:date="2023-01-22T21:01:00" w:id="2419"/>
          <w:rFonts w:ascii="Times New Roman" w:hAnsi="Times New Roman"/>
        </w:rPr>
      </w:pPr>
      <w:del w:author="Yurii Litvinov" w:date="2023-01-22T21:01:00" w:id="2420">
        <w:r>
          <w:rPr>
            <w:rFonts w:ascii="Times New Roman" w:hAnsi="Times New Roman"/>
          </w:rPr>
          <w:delText>Дана строка, изображающая двоичную запись целого положительного числа. Вывести строку, изображающую десятичную запись этого же числа</w:delText>
        </w:r>
      </w:del>
    </w:p>
    <w:p w14:paraId="460E0000">
      <w:pPr>
        <w:pStyle w:val="Style_1"/>
        <w:numPr>
          <w:ilvl w:val="0"/>
          <w:numId w:val="204"/>
        </w:numPr>
        <w:ind/>
        <w:jc w:val="both"/>
        <w:rPr>
          <w:del w:author="Yurii Litvinov" w:date="2023-01-22T21:01:00" w:id="2421"/>
          <w:rFonts w:ascii="Times New Roman" w:hAnsi="Times New Roman"/>
        </w:rPr>
      </w:pPr>
      <w:del w:author="Yurii Litvinov" w:date="2023-01-22T21:01:00" w:id="2422">
        <w:r>
          <w:rPr>
            <w:rFonts w:ascii="Times New Roman" w:hAnsi="Times New Roman"/>
          </w:rPr>
          <w:delText>1953 год. В связи с усилением влияния Запада и необходимостью предпринять ответные меры, Иосиф Сталин разрабатывает новый эффективный алгоритм внутрипартийной чистки: сначала расстреливаются n самых опасных членов, а затем оставшиеся упорядочиваются в алфавитном порядке и первые m отправляются в Сибирь. Л.П. Берия уже успел провести предварительные работы: определил степень лояльности к СССР среди членов партии и предоставил списки генеральному секретарю. На входе файл формата «фамилия — степень лояльности». n и m вводятся с клавиатуры. Задача: определить, кто будет расстрелян, кого отправят в Сибирь, кто останется невредим. Пока невредим.</w:delText>
        </w:r>
      </w:del>
    </w:p>
    <w:p w14:paraId="470E0000">
      <w:pPr>
        <w:pStyle w:val="Style_1"/>
        <w:numPr>
          <w:ilvl w:val="0"/>
          <w:numId w:val="204"/>
        </w:numPr>
        <w:ind/>
        <w:jc w:val="both"/>
        <w:rPr>
          <w:del w:author="Yurii Litvinov" w:date="2023-01-22T21:01:00" w:id="2423"/>
          <w:rFonts w:ascii="Times New Roman" w:hAnsi="Times New Roman"/>
        </w:rPr>
      </w:pPr>
      <w:del w:author="Yurii Litvinov" w:date="2023-01-22T21:01:00" w:id="2424">
        <w:r>
          <w:rPr>
            <w:rFonts w:ascii="Times New Roman" w:hAnsi="Times New Roman"/>
          </w:rPr>
          <w:delText>Реализовать конечный автомат, принимающий строки, задаваемые следующим регулярным выражением: [A-Za-z] ([A-Za-z] | [0-9] | _ )*</w:delText>
        </w:r>
      </w:del>
    </w:p>
    <w:p w14:paraId="480E0000">
      <w:pPr>
        <w:ind/>
        <w:jc w:val="both"/>
        <w:rPr>
          <w:del w:author="Yurii Litvinov" w:date="2023-01-22T21:01:00" w:id="2425"/>
          <w:rFonts w:ascii="Times New Roman" w:hAnsi="Times New Roman"/>
          <w:b w:val="1"/>
        </w:rPr>
      </w:pPr>
      <w:del w:author="Yurii Litvinov" w:date="2023-01-22T21:01:00" w:id="2426">
        <w:r>
          <w:rPr>
            <w:rFonts w:ascii="Times New Roman" w:hAnsi="Times New Roman"/>
            <w:b w:val="1"/>
            <w:i w:val="1"/>
          </w:rPr>
          <w:delText>Проверяемые компетенции:</w:delText>
        </w:r>
        <w:r>
          <w:rPr>
            <w:rFonts w:ascii="Times New Roman" w:hAnsi="Times New Roman"/>
            <w:b w:val="1"/>
          </w:rPr>
          <w:delText xml:space="preserve"> </w:delText>
        </w:r>
        <w:r>
          <w:rPr>
            <w:rFonts w:ascii="Times New Roman" w:hAnsi="Times New Roman"/>
          </w:rPr>
          <w:delText>ОПК-2, ОПК-4, ОПК-5, ПКП-4, УКБ-3</w:delText>
        </w:r>
      </w:del>
    </w:p>
    <w:p w14:paraId="490E0000">
      <w:pPr>
        <w:ind/>
        <w:jc w:val="both"/>
        <w:rPr>
          <w:del w:author="Yurii Litvinov" w:date="2023-01-22T21:01:00" w:id="2427"/>
          <w:rFonts w:ascii="Times New Roman" w:hAnsi="Times New Roman"/>
          <w:b w:val="1"/>
        </w:rPr>
      </w:pPr>
      <w:del w:author="Yurii Litvinov" w:date="2023-01-22T21:01:00" w:id="2428">
        <w:r>
          <w:rPr>
            <w:rFonts w:ascii="Times New Roman" w:hAnsi="Times New Roman"/>
            <w:b w:val="1"/>
            <w:i w:val="1"/>
          </w:rPr>
          <w:delText>Критерии оценивания:</w:delText>
        </w:r>
        <w:r>
          <w:rPr>
            <w:rFonts w:ascii="Times New Roman" w:hAnsi="Times New Roman"/>
            <w:b w:val="1"/>
          </w:rPr>
          <w:delText xml:space="preserve"> </w:delText>
        </w:r>
        <w:r>
          <w:rPr>
            <w:rFonts w:ascii="Times New Roman" w:hAnsi="Times New Roman"/>
          </w:rPr>
          <w:delText>решение каждой задачи оценивается по шкале от 0 (нет решения или решение имеет существенные недостатки) до 5 (решение работоспособно, аккуратно реализовано, алгоритмически аккуратно, загружено на GitHub, имеются тесты). Максимальный балл за задачу определяется сложностью задачи, а также номер попытки сдачи. Сама оценка за задачу является бинарной.</w:delText>
        </w:r>
      </w:del>
    </w:p>
    <w:p w14:paraId="4A0E0000">
      <w:pPr>
        <w:ind/>
        <w:jc w:val="both"/>
        <w:rPr>
          <w:del w:author="Yurii Litvinov" w:date="2023-01-22T21:01:00" w:id="2429"/>
          <w:rFonts w:ascii="Times New Roman" w:hAnsi="Times New Roman"/>
          <w:b w:val="1"/>
        </w:rPr>
      </w:pPr>
    </w:p>
    <w:p w14:paraId="4B0E0000">
      <w:pPr>
        <w:ind/>
        <w:jc w:val="both"/>
        <w:rPr>
          <w:del w:author="Yurii Litvinov" w:date="2023-01-22T21:01:00" w:id="2430"/>
          <w:rFonts w:ascii="Times New Roman" w:hAnsi="Times New Roman"/>
          <w:b w:val="1"/>
        </w:rPr>
      </w:pPr>
      <w:del w:author="Yurii Litvinov" w:date="2023-01-22T21:01:00" w:id="2431">
        <w:r>
          <w:rPr>
            <w:rFonts w:ascii="Times New Roman" w:hAnsi="Times New Roman"/>
            <w:b w:val="1"/>
          </w:rPr>
          <w:delText>Семестр 2.</w:delText>
        </w:r>
      </w:del>
    </w:p>
    <w:p w14:paraId="4C0E0000">
      <w:pPr>
        <w:ind/>
        <w:jc w:val="both"/>
        <w:rPr>
          <w:del w:author="Yurii Litvinov" w:date="2023-01-22T21:01:00" w:id="2432"/>
          <w:rFonts w:ascii="Times New Roman" w:hAnsi="Times New Roman"/>
          <w:b w:val="1"/>
        </w:rPr>
      </w:pPr>
    </w:p>
    <w:p w14:paraId="4D0E0000">
      <w:pPr>
        <w:ind/>
        <w:jc w:val="both"/>
        <w:rPr>
          <w:del w:author="Yurii Litvinov" w:date="2023-01-22T21:01:00" w:id="2433"/>
          <w:rFonts w:ascii="Times New Roman" w:hAnsi="Times New Roman"/>
          <w:b w:val="1"/>
          <w:i w:val="1"/>
        </w:rPr>
      </w:pPr>
      <w:del w:author="Yurii Litvinov" w:date="2023-01-22T21:01:00" w:id="2434">
        <w:r>
          <w:rPr>
            <w:rFonts w:ascii="Times New Roman" w:hAnsi="Times New Roman"/>
            <w:b w:val="1"/>
            <w:i w:val="1"/>
          </w:rPr>
          <w:delText>Домашняя работа 1:</w:delText>
        </w:r>
      </w:del>
    </w:p>
    <w:p w14:paraId="4E0E0000">
      <w:pPr>
        <w:pStyle w:val="Style_1"/>
        <w:numPr>
          <w:ilvl w:val="0"/>
          <w:numId w:val="205"/>
        </w:numPr>
        <w:ind/>
        <w:jc w:val="both"/>
        <w:rPr>
          <w:del w:author="Yurii Litvinov" w:date="2023-01-22T21:01:00" w:id="2435"/>
          <w:rFonts w:ascii="Times New Roman" w:hAnsi="Times New Roman"/>
        </w:rPr>
      </w:pPr>
      <w:del w:author="Yurii Litvinov" w:date="2023-01-22T21:01:00" w:id="2436">
        <w:r>
          <w:rPr>
            <w:rFonts w:ascii="Times New Roman" w:hAnsi="Times New Roman"/>
          </w:rPr>
          <w:delText>Дан массив целых чисел x[1]...x[m+n], рассматриваемый как соединение двух его отрезков: начала x[1]...x[m] длины m и конца x[m+1]...x[m+n] длины n. Не используя дополнительных массивов, переставить начало и конец.</w:delText>
        </w:r>
      </w:del>
    </w:p>
    <w:p w14:paraId="4F0E0000">
      <w:pPr>
        <w:pStyle w:val="Style_1"/>
        <w:numPr>
          <w:ilvl w:val="0"/>
          <w:numId w:val="205"/>
        </w:numPr>
        <w:ind/>
        <w:jc w:val="both"/>
        <w:rPr>
          <w:del w:author="Yurii Litvinov" w:date="2023-01-22T21:01:00" w:id="2437"/>
          <w:rFonts w:ascii="Times New Roman" w:hAnsi="Times New Roman"/>
        </w:rPr>
      </w:pPr>
      <w:del w:author="Yurii Litvinov" w:date="2023-01-22T21:01:00" w:id="2438">
        <w:r>
          <w:rPr>
            <w:rFonts w:ascii="Times New Roman" w:hAnsi="Times New Roman"/>
          </w:rPr>
          <w:delText>Реализовать подсчет факториала (рекурсивно и итеративно).</w:delText>
        </w:r>
      </w:del>
    </w:p>
    <w:p w14:paraId="500E0000">
      <w:pPr>
        <w:pStyle w:val="Style_1"/>
        <w:numPr>
          <w:ilvl w:val="0"/>
          <w:numId w:val="205"/>
        </w:numPr>
        <w:ind/>
        <w:jc w:val="both"/>
        <w:rPr>
          <w:del w:author="Yurii Litvinov" w:date="2023-01-22T21:01:00" w:id="2439"/>
          <w:rFonts w:ascii="Times New Roman" w:hAnsi="Times New Roman"/>
        </w:rPr>
      </w:pPr>
      <w:del w:author="Yurii Litvinov" w:date="2023-01-22T21:01:00" w:id="2440">
        <w:r>
          <w:rPr>
            <w:rFonts w:ascii="Times New Roman" w:hAnsi="Times New Roman"/>
          </w:rPr>
          <w:delText>Заданы две строки: s1 и s2. Найти количество вхождений s2 в s1 как подстроки.</w:delText>
        </w:r>
      </w:del>
    </w:p>
    <w:p w14:paraId="510E0000">
      <w:pPr>
        <w:pStyle w:val="Style_1"/>
        <w:numPr>
          <w:ilvl w:val="0"/>
          <w:numId w:val="205"/>
        </w:numPr>
        <w:ind/>
        <w:jc w:val="both"/>
        <w:rPr>
          <w:del w:author="Yurii Litvinov" w:date="2023-01-22T21:01:00" w:id="2441"/>
          <w:rFonts w:ascii="Times New Roman" w:hAnsi="Times New Roman"/>
        </w:rPr>
      </w:pPr>
      <w:del w:author="Yurii Litvinov" w:date="2023-01-22T21:01:00" w:id="2442">
        <w:r>
          <w:rPr>
            <w:rFonts w:ascii="Times New Roman" w:hAnsi="Times New Roman"/>
          </w:rPr>
          <w:delText>Реализовать программу, проверяющую, является ли строка палиндромом.</w:delText>
        </w:r>
      </w:del>
    </w:p>
    <w:p w14:paraId="520E0000">
      <w:pPr>
        <w:pStyle w:val="Style_1"/>
        <w:numPr>
          <w:ilvl w:val="0"/>
          <w:numId w:val="205"/>
        </w:numPr>
        <w:ind/>
        <w:jc w:val="both"/>
        <w:rPr>
          <w:del w:author="Yurii Litvinov" w:date="2023-01-22T21:01:00" w:id="2443"/>
          <w:rFonts w:ascii="Times New Roman" w:hAnsi="Times New Roman"/>
        </w:rPr>
      </w:pPr>
      <w:del w:author="Yurii Litvinov" w:date="2023-01-22T21:01:00" w:id="2444">
        <w:r>
          <w:rPr>
            <w:rFonts w:ascii="Times New Roman" w:hAnsi="Times New Roman"/>
          </w:rPr>
          <w:delText>Написать программу, которая считает количество непустых строк в исходном файле. Строка считается пустой, если состоит только из пробелов и табуляций (символ \t), или в ней нет символов вообще.</w:delText>
        </w:r>
      </w:del>
    </w:p>
    <w:p w14:paraId="530E0000">
      <w:pPr>
        <w:ind/>
        <w:jc w:val="both"/>
        <w:rPr>
          <w:del w:author="Yurii Litvinov" w:date="2023-01-22T21:01:00" w:id="2445"/>
          <w:rFonts w:ascii="Times New Roman" w:hAnsi="Times New Roman"/>
        </w:rPr>
      </w:pPr>
      <w:del w:author="Yurii Litvinov" w:date="2023-01-22T21:01:00" w:id="2446">
        <w:r>
          <w:rPr>
            <w:rFonts w:ascii="Times New Roman" w:hAnsi="Times New Roman"/>
            <w:b w:val="1"/>
            <w:i w:val="1"/>
          </w:rPr>
          <w:delText>Проверяемые компетенции:</w:delText>
        </w:r>
        <w:r>
          <w:rPr>
            <w:rFonts w:ascii="Times New Roman" w:hAnsi="Times New Roman"/>
            <w:b w:val="1"/>
          </w:rPr>
          <w:delText xml:space="preserve"> </w:delText>
        </w:r>
        <w:r>
          <w:rPr>
            <w:rFonts w:ascii="Times New Roman" w:hAnsi="Times New Roman"/>
          </w:rPr>
          <w:delText xml:space="preserve">ОПК-2, </w:delText>
        </w:r>
        <w:r>
          <w:rPr>
            <w:rFonts w:ascii="Times New Roman" w:hAnsi="Times New Roman"/>
          </w:rPr>
          <w:delText xml:space="preserve">ОПК-4, </w:delText>
        </w:r>
        <w:r>
          <w:rPr>
            <w:rFonts w:ascii="Times New Roman" w:hAnsi="Times New Roman"/>
          </w:rPr>
          <w:delText>ОПК-5, ПКП-4</w:delText>
        </w:r>
        <w:r>
          <w:rPr>
            <w:rFonts w:ascii="Times New Roman" w:hAnsi="Times New Roman"/>
          </w:rPr>
          <w:delText>, УКБ-3</w:delText>
        </w:r>
      </w:del>
    </w:p>
    <w:p w14:paraId="540E0000">
      <w:pPr>
        <w:ind/>
        <w:jc w:val="both"/>
        <w:rPr>
          <w:del w:author="Yurii Litvinov" w:date="2023-01-22T21:01:00" w:id="2447"/>
          <w:rFonts w:ascii="Times New Roman" w:hAnsi="Times New Roman"/>
        </w:rPr>
      </w:pPr>
      <w:del w:author="Yurii Litvinov" w:date="2023-01-22T21:01:00" w:id="2448">
        <w:r>
          <w:rPr>
            <w:rFonts w:ascii="Times New Roman" w:hAnsi="Times New Roman"/>
            <w:b w:val="1"/>
            <w:i w:val="1"/>
          </w:rPr>
          <w:delText>Критерии оценивания:</w:delText>
        </w:r>
        <w:r>
          <w:rPr>
            <w:rFonts w:ascii="Times New Roman" w:hAnsi="Times New Roman"/>
            <w:b w:val="1"/>
          </w:rPr>
          <w:delText xml:space="preserve"> </w:delText>
        </w:r>
        <w:r>
          <w:rPr>
            <w:rFonts w:ascii="Times New Roman" w:hAnsi="Times New Roman"/>
          </w:rPr>
          <w:delText>решение каждой задачи оценивается либо на 0 баллов (нет решения или решение имеет существенные недостатки), либо на 1 балл (решение работоспособно, аккуратно реализовано, алгоритмически аккуратно, загружено на GitHub, имеются тесты).</w:delText>
        </w:r>
      </w:del>
    </w:p>
    <w:p w14:paraId="550E0000">
      <w:pPr>
        <w:ind/>
        <w:jc w:val="both"/>
        <w:rPr>
          <w:del w:author="Yurii Litvinov" w:date="2023-01-22T21:01:00" w:id="2449"/>
          <w:rFonts w:ascii="Times New Roman" w:hAnsi="Times New Roman"/>
          <w:b w:val="1"/>
        </w:rPr>
      </w:pPr>
    </w:p>
    <w:p w14:paraId="560E0000">
      <w:pPr>
        <w:ind/>
        <w:jc w:val="both"/>
        <w:rPr>
          <w:del w:author="Yurii Litvinov" w:date="2023-01-22T21:01:00" w:id="2450"/>
          <w:rFonts w:ascii="Times New Roman" w:hAnsi="Times New Roman"/>
          <w:b w:val="1"/>
          <w:i w:val="1"/>
        </w:rPr>
      </w:pPr>
      <w:del w:author="Yurii Litvinov" w:date="2023-01-22T21:01:00" w:id="2451">
        <w:r>
          <w:rPr>
            <w:rFonts w:ascii="Times New Roman" w:hAnsi="Times New Roman"/>
            <w:b w:val="1"/>
            <w:i w:val="1"/>
          </w:rPr>
          <w:delText>Домашняя работа 2:</w:delText>
        </w:r>
      </w:del>
    </w:p>
    <w:p w14:paraId="570E0000">
      <w:pPr>
        <w:pStyle w:val="Style_1"/>
        <w:numPr>
          <w:ilvl w:val="0"/>
          <w:numId w:val="206"/>
        </w:numPr>
        <w:ind/>
        <w:jc w:val="both"/>
        <w:rPr>
          <w:del w:author="Yurii Litvinov" w:date="2023-01-22T21:01:00" w:id="2452"/>
          <w:rFonts w:ascii="Times New Roman" w:hAnsi="Times New Roman"/>
        </w:rPr>
      </w:pPr>
      <w:del w:author="Yurii Litvinov" w:date="2023-01-22T21:01:00" w:id="2453">
        <w:r>
          <w:rPr>
            <w:rFonts w:ascii="Times New Roman" w:hAnsi="Times New Roman"/>
          </w:rPr>
          <w:delText>Написать связный список в виде класса. От списка хочется:</w:delText>
        </w:r>
      </w:del>
    </w:p>
    <w:p w14:paraId="580E0000">
      <w:pPr>
        <w:pStyle w:val="Style_1"/>
        <w:ind/>
        <w:jc w:val="both"/>
        <w:rPr>
          <w:del w:author="Yurii Litvinov" w:date="2023-01-22T21:01:00" w:id="2454"/>
          <w:rFonts w:ascii="Times New Roman" w:hAnsi="Times New Roman"/>
        </w:rPr>
      </w:pPr>
      <w:del w:author="Yurii Litvinov" w:date="2023-01-22T21:01:00" w:id="2455">
        <w:r>
          <w:rPr>
            <w:rFonts w:ascii="Times New Roman" w:hAnsi="Times New Roman"/>
          </w:rPr>
          <w:delText>- Добавлять/удалять элемент по произвольной позиции, задаваемой целым числом</w:delText>
        </w:r>
      </w:del>
    </w:p>
    <w:p w14:paraId="590E0000">
      <w:pPr>
        <w:pStyle w:val="Style_1"/>
        <w:ind/>
        <w:jc w:val="both"/>
        <w:rPr>
          <w:del w:author="Yurii Litvinov" w:date="2023-01-22T21:01:00" w:id="2456"/>
          <w:rFonts w:ascii="Times New Roman" w:hAnsi="Times New Roman"/>
        </w:rPr>
      </w:pPr>
      <w:del w:author="Yurii Litvinov" w:date="2023-01-22T21:01:00" w:id="2457">
        <w:r>
          <w:rPr>
            <w:rFonts w:ascii="Times New Roman" w:hAnsi="Times New Roman"/>
          </w:rPr>
          <w:delText>- Узнавать размер, проверять на пустоту</w:delText>
        </w:r>
      </w:del>
    </w:p>
    <w:p w14:paraId="5A0E0000">
      <w:pPr>
        <w:pStyle w:val="Style_1"/>
        <w:ind/>
        <w:jc w:val="both"/>
        <w:rPr>
          <w:del w:author="Yurii Litvinov" w:date="2023-01-22T21:01:00" w:id="2458"/>
          <w:rFonts w:ascii="Times New Roman" w:hAnsi="Times New Roman"/>
        </w:rPr>
      </w:pPr>
      <w:del w:author="Yurii Litvinov" w:date="2023-01-22T21:01:00" w:id="2459">
        <w:r>
          <w:rPr>
            <w:rFonts w:ascii="Times New Roman" w:hAnsi="Times New Roman"/>
          </w:rPr>
          <w:delText>- Получать или устанавливать значение элемента по позиции, задаваемой целым числом</w:delText>
        </w:r>
      </w:del>
    </w:p>
    <w:p w14:paraId="5B0E0000">
      <w:pPr>
        <w:pStyle w:val="Style_1"/>
        <w:numPr>
          <w:ilvl w:val="0"/>
          <w:numId w:val="206"/>
        </w:numPr>
        <w:ind/>
        <w:jc w:val="both"/>
        <w:rPr>
          <w:del w:author="Yurii Litvinov" w:date="2023-01-22T21:01:00" w:id="2460"/>
          <w:rFonts w:ascii="Times New Roman" w:hAnsi="Times New Roman"/>
        </w:rPr>
      </w:pPr>
      <w:del w:author="Yurii Litvinov" w:date="2023-01-22T21:01:00" w:id="2461">
        <w:r>
          <w:rPr>
            <w:rFonts w:ascii="Times New Roman" w:hAnsi="Times New Roman"/>
          </w:rPr>
          <w:delText>Написать интерфейс для коллекций с функциями получения следующего элемента и добавления нового. Также вспомогательные методы для получения размера и тп. Реализовать интерфейс в виде очереди и стека.</w:delText>
        </w:r>
      </w:del>
    </w:p>
    <w:p w14:paraId="5C0E0000">
      <w:pPr>
        <w:ind/>
        <w:jc w:val="both"/>
        <w:rPr>
          <w:del w:author="Yurii Litvinov" w:date="2023-01-22T21:01:00" w:id="2462"/>
          <w:rFonts w:ascii="Times New Roman" w:hAnsi="Times New Roman"/>
        </w:rPr>
      </w:pPr>
      <w:del w:author="Yurii Litvinov" w:date="2023-01-22T21:01:00" w:id="2463">
        <w:r>
          <w:rPr>
            <w:rFonts w:ascii="Times New Roman" w:hAnsi="Times New Roman"/>
            <w:b w:val="1"/>
            <w:i w:val="1"/>
          </w:rPr>
          <w:delText>Проверяемые компетенции:</w:delText>
        </w:r>
        <w:r>
          <w:rPr>
            <w:rFonts w:ascii="Times New Roman" w:hAnsi="Times New Roman"/>
          </w:rPr>
          <w:delText xml:space="preserve"> </w:delText>
        </w:r>
        <w:r>
          <w:rPr>
            <w:rFonts w:ascii="Times New Roman" w:hAnsi="Times New Roman"/>
          </w:rPr>
          <w:delText>ОПК-2, ОПК-4, ОПК-5, ПКП-4, УКБ-3</w:delText>
        </w:r>
      </w:del>
    </w:p>
    <w:p w14:paraId="5D0E0000">
      <w:pPr>
        <w:ind/>
        <w:jc w:val="both"/>
        <w:rPr>
          <w:del w:author="Yurii Litvinov" w:date="2023-01-22T21:01:00" w:id="2464"/>
          <w:rFonts w:ascii="Times New Roman" w:hAnsi="Times New Roman"/>
        </w:rPr>
      </w:pPr>
      <w:del w:author="Yurii Litvinov" w:date="2023-01-22T21:01:00" w:id="2465">
        <w:r>
          <w:rPr>
            <w:rFonts w:ascii="Times New Roman" w:hAnsi="Times New Roman"/>
            <w:b w:val="1"/>
            <w:i w:val="1"/>
          </w:rPr>
          <w:delText>Критерии оценивания:</w:delText>
        </w:r>
        <w:r>
          <w:rPr>
            <w:rFonts w:ascii="Times New Roman" w:hAnsi="Times New Roman"/>
          </w:rPr>
          <w:delText xml:space="preserve"> </w:delText>
        </w:r>
        <w:r>
          <w:rPr>
            <w:rFonts w:ascii="Times New Roman" w:hAnsi="Times New Roman"/>
          </w:rPr>
          <w:delText>решение каждой задачи оценивается либо на 0 баллов (нет решения или решение имеет существенные недостатки), либо на 1 балл (решение работоспособно, аккуратно реализовано, алгоритмически аккуратно, загружено на GitHub, имеются тесты).</w:delText>
        </w:r>
      </w:del>
    </w:p>
    <w:p w14:paraId="5E0E0000">
      <w:pPr>
        <w:ind/>
        <w:jc w:val="both"/>
        <w:rPr>
          <w:del w:author="Yurii Litvinov" w:date="2023-01-22T21:01:00" w:id="2466"/>
          <w:rFonts w:ascii="Times New Roman" w:hAnsi="Times New Roman"/>
        </w:rPr>
      </w:pPr>
    </w:p>
    <w:p w14:paraId="5F0E0000">
      <w:pPr>
        <w:ind/>
        <w:jc w:val="both"/>
        <w:rPr>
          <w:del w:author="Yurii Litvinov" w:date="2023-01-22T21:01:00" w:id="2467"/>
          <w:rFonts w:ascii="Times New Roman" w:hAnsi="Times New Roman"/>
          <w:b w:val="1"/>
          <w:i w:val="1"/>
        </w:rPr>
      </w:pPr>
      <w:del w:author="Yurii Litvinov" w:date="2023-01-22T21:01:00" w:id="2468">
        <w:r>
          <w:rPr>
            <w:rFonts w:ascii="Times New Roman" w:hAnsi="Times New Roman"/>
            <w:b w:val="1"/>
            <w:i w:val="1"/>
          </w:rPr>
          <w:delText>Домашняя работа 3:</w:delText>
        </w:r>
      </w:del>
    </w:p>
    <w:p w14:paraId="600E0000">
      <w:pPr>
        <w:pStyle w:val="Style_1"/>
        <w:numPr>
          <w:ilvl w:val="0"/>
          <w:numId w:val="207"/>
        </w:numPr>
        <w:ind/>
        <w:jc w:val="both"/>
        <w:rPr>
          <w:del w:author="Yurii Litvinov" w:date="2023-01-22T21:01:00" w:id="2469"/>
          <w:rFonts w:ascii="Times New Roman" w:hAnsi="Times New Roman"/>
        </w:rPr>
      </w:pPr>
      <w:del w:author="Yurii Litvinov" w:date="2023-01-22T21:01:00" w:id="2470">
        <w:r>
          <w:rPr>
            <w:rFonts w:ascii="Times New Roman" w:hAnsi="Times New Roman"/>
          </w:rPr>
          <w:delText>Переформатировать репозиторий для домашни</w:delText>
        </w:r>
        <w:r>
          <w:rPr>
            <w:rFonts w:ascii="Times New Roman" w:hAnsi="Times New Roman"/>
          </w:rPr>
          <w:delText>х</w:delText>
        </w:r>
        <w:r>
          <w:rPr>
            <w:rFonts w:ascii="Times New Roman" w:hAnsi="Times New Roman"/>
          </w:rPr>
          <w:delText xml:space="preserve"> задач под gradle kotlin dsl. Подключить GitHub Actions для CI. Настроить линтер для автоматической проверки стиля кодирования.</w:delText>
        </w:r>
      </w:del>
    </w:p>
    <w:p w14:paraId="610E0000">
      <w:pPr>
        <w:pStyle w:val="Style_1"/>
        <w:numPr>
          <w:ilvl w:val="0"/>
          <w:numId w:val="207"/>
        </w:numPr>
        <w:ind/>
        <w:jc w:val="both"/>
        <w:rPr>
          <w:del w:author="Yurii Litvinov" w:date="2023-01-22T21:01:00" w:id="2471"/>
          <w:rFonts w:ascii="Times New Roman" w:hAnsi="Times New Roman"/>
        </w:rPr>
      </w:pPr>
      <w:del w:author="Yurii Litvinov" w:date="2023-01-22T21:01:00" w:id="2472">
        <w:r>
          <w:rPr>
            <w:rFonts w:ascii="Times New Roman" w:hAnsi="Times New Roman"/>
          </w:rPr>
          <w:delText>Реализовать класс для работы с хеш-таблицей (на списках). Общение с пользователем должно происходит в интерактивном режиме: добавить значение в хеш-таблицу, удалить значение из хеш-таблицы, поиск значения в хеш-таблице, показать статистику по хеш-таблице (общее число ячеек, load factor, число конфликтов, максимальная длина списка в конфликтных ячейках и т.п.), заполнить хеш-таблицу содержимым файла, выбрать хеш-функцию для подсчета хеша (из заранее заданных в коде). Смена хэш-функции должна происходить во время работы программы, в класс используемая хеш-функция должна передаваться из клиентского кода.</w:delText>
        </w:r>
      </w:del>
    </w:p>
    <w:p w14:paraId="620E0000">
      <w:pPr>
        <w:ind/>
        <w:jc w:val="both"/>
        <w:rPr>
          <w:del w:author="Yurii Litvinov" w:date="2023-01-22T21:01:00" w:id="2473"/>
          <w:rFonts w:ascii="Times New Roman" w:hAnsi="Times New Roman"/>
        </w:rPr>
      </w:pPr>
      <w:del w:author="Yurii Litvinov" w:date="2023-01-22T21:01:00" w:id="2474">
        <w:r>
          <w:rPr>
            <w:rFonts w:ascii="Times New Roman" w:hAnsi="Times New Roman"/>
            <w:b w:val="1"/>
            <w:i w:val="1"/>
          </w:rPr>
          <w:delText>Проверяемые компетенции:</w:delText>
        </w:r>
        <w:r>
          <w:rPr>
            <w:rFonts w:ascii="Times New Roman" w:hAnsi="Times New Roman"/>
          </w:rPr>
          <w:delText xml:space="preserve"> </w:delText>
        </w:r>
        <w:r>
          <w:rPr>
            <w:rFonts w:ascii="Times New Roman" w:hAnsi="Times New Roman"/>
          </w:rPr>
          <w:delText>ОПК-2, ОПК-4, ОПК-5, ПКП-4, УКБ-3</w:delText>
        </w:r>
      </w:del>
    </w:p>
    <w:p w14:paraId="630E0000">
      <w:pPr>
        <w:ind/>
        <w:jc w:val="both"/>
        <w:rPr>
          <w:del w:author="Yurii Litvinov" w:date="2023-01-22T21:01:00" w:id="2475"/>
          <w:rFonts w:ascii="Times New Roman" w:hAnsi="Times New Roman"/>
        </w:rPr>
      </w:pPr>
      <w:del w:author="Yurii Litvinov" w:date="2023-01-22T21:01:00" w:id="2476">
        <w:r>
          <w:rPr>
            <w:rFonts w:ascii="Times New Roman" w:hAnsi="Times New Roman"/>
            <w:b w:val="1"/>
            <w:i w:val="1"/>
          </w:rPr>
          <w:delText>Критерии оценивания:</w:delText>
        </w:r>
        <w:r>
          <w:rPr>
            <w:rFonts w:ascii="Times New Roman" w:hAnsi="Times New Roman"/>
            <w:b w:val="1"/>
          </w:rPr>
          <w:delText xml:space="preserve"> </w:delText>
        </w:r>
        <w:r>
          <w:rPr>
            <w:rFonts w:ascii="Times New Roman" w:hAnsi="Times New Roman"/>
          </w:rPr>
          <w:delText>решение каждой задачи оценивается либо на 0 баллов (нет решения или решение имеет существенные недостатки), либо на 2 балла (решение работоспособно, аккуратно реализовано, алгоритмически аккуратно, загружено на GitHub, имеются тесты).</w:delText>
        </w:r>
      </w:del>
    </w:p>
    <w:p w14:paraId="640E0000">
      <w:pPr>
        <w:ind/>
        <w:jc w:val="both"/>
        <w:rPr>
          <w:del w:author="Yurii Litvinov" w:date="2023-01-22T21:01:00" w:id="2477"/>
          <w:rFonts w:ascii="Times New Roman" w:hAnsi="Times New Roman"/>
        </w:rPr>
      </w:pPr>
    </w:p>
    <w:p w14:paraId="650E0000">
      <w:pPr>
        <w:ind/>
        <w:jc w:val="both"/>
        <w:rPr>
          <w:del w:author="Yurii Litvinov" w:date="2023-01-22T21:01:00" w:id="2478"/>
          <w:rFonts w:ascii="Times New Roman" w:hAnsi="Times New Roman"/>
          <w:b w:val="1"/>
          <w:i w:val="1"/>
        </w:rPr>
      </w:pPr>
      <w:del w:author="Yurii Litvinov" w:date="2023-01-22T21:01:00" w:id="2479">
        <w:r>
          <w:rPr>
            <w:rFonts w:ascii="Times New Roman" w:hAnsi="Times New Roman"/>
            <w:b w:val="1"/>
            <w:i w:val="1"/>
          </w:rPr>
          <w:delText>Домашняя работа 4:</w:delText>
        </w:r>
      </w:del>
    </w:p>
    <w:p w14:paraId="660E0000">
      <w:pPr>
        <w:pStyle w:val="Style_1"/>
        <w:numPr>
          <w:ilvl w:val="0"/>
          <w:numId w:val="208"/>
        </w:numPr>
        <w:ind/>
        <w:jc w:val="both"/>
        <w:rPr>
          <w:del w:author="Yurii Litvinov" w:date="2023-01-22T21:01:00" w:id="2480"/>
          <w:rFonts w:ascii="Times New Roman" w:hAnsi="Times New Roman"/>
        </w:rPr>
      </w:pPr>
      <w:del w:author="Yurii Litvinov" w:date="2023-01-22T21:01:00" w:id="2481">
        <w:r>
          <w:rPr>
            <w:rFonts w:ascii="Times New Roman" w:hAnsi="Times New Roman"/>
          </w:rPr>
          <w:delText>Добавить тесты к предыдущим задачам, добавить запуск тестов в CI.</w:delText>
        </w:r>
      </w:del>
    </w:p>
    <w:p w14:paraId="670E0000">
      <w:pPr>
        <w:pStyle w:val="Style_1"/>
        <w:numPr>
          <w:ilvl w:val="0"/>
          <w:numId w:val="208"/>
        </w:numPr>
        <w:ind/>
        <w:jc w:val="both"/>
        <w:rPr>
          <w:del w:author="Yurii Litvinov" w:date="2023-01-22T21:01:00" w:id="2482"/>
          <w:rFonts w:ascii="Times New Roman" w:hAnsi="Times New Roman"/>
        </w:rPr>
      </w:pPr>
      <w:del w:author="Yurii Litvinov" w:date="2023-01-22T21:01:00" w:id="2483">
        <w:r>
          <w:rPr>
            <w:rFonts w:ascii="Times New Roman" w:hAnsi="Times New Roman"/>
          </w:rPr>
          <w:delText>Разработать и реализовать иерархию классов, описывающих дерево разбора арифметического выражения. Используя их, реализовать класс, вычисляющий значение выражения по дереву. Классы, представляющие операнды и операторы, должны сами уметь себя вычислять и печатать. Дерево разбора хранится в файле в виде (&lt;операция&gt; &lt;операнд 1&gt; &lt;операнд 2&gt;), где &lt;операнд 1&gt; и &lt;операнд 2&gt; сами могут быть деревьями, либо числами. Например, выражение (1 + 1) * 2 представляется в виде (* (+ 1 1) 2).</w:delText>
        </w:r>
      </w:del>
    </w:p>
    <w:p w14:paraId="680E0000">
      <w:pPr>
        <w:pStyle w:val="Style_1"/>
        <w:ind/>
        <w:jc w:val="both"/>
        <w:rPr>
          <w:del w:author="Yurii Litvinov" w:date="2023-01-22T21:01:00" w:id="2484"/>
          <w:rFonts w:ascii="Times New Roman" w:hAnsi="Times New Roman"/>
        </w:rPr>
      </w:pPr>
      <w:del w:author="Yurii Litvinov" w:date="2023-01-22T21:01:00" w:id="2485">
        <w:r>
          <w:rPr>
            <w:rFonts w:ascii="Times New Roman" w:hAnsi="Times New Roman"/>
          </w:rPr>
          <w:delText>Должны поддерживаться операции {+, -, , /} и целые числа в качестве аргументов. Требуется построить дерево в явном виде, распечатать его (не обязательно так же, как во входном файле) и посчитать значение выражения обходом дерева. Можно считать, что входной файл корректен.</w:delText>
        </w:r>
      </w:del>
    </w:p>
    <w:p w14:paraId="690E0000">
      <w:pPr>
        <w:pStyle w:val="Style_1"/>
        <w:ind/>
        <w:jc w:val="both"/>
        <w:rPr>
          <w:del w:author="Yurii Litvinov" w:date="2023-01-22T21:01:00" w:id="2486"/>
          <w:rFonts w:ascii="Times New Roman" w:hAnsi="Times New Roman"/>
        </w:rPr>
      </w:pPr>
      <w:del w:author="Yurii Litvinov" w:date="2023-01-22T21:01:00" w:id="2487">
        <w:r>
          <w:rPr>
            <w:rFonts w:ascii="Times New Roman" w:hAnsi="Times New Roman"/>
          </w:rPr>
          <w:delText>Пример – по входному файлу ( * (+ 1 1) 2) может печататься</w:delText>
        </w:r>
      </w:del>
    </w:p>
    <w:p w14:paraId="6A0E0000">
      <w:pPr>
        <w:pStyle w:val="Style_1"/>
        <w:ind/>
        <w:jc w:val="both"/>
        <w:rPr>
          <w:del w:author="Yurii Litvinov" w:date="2023-01-22T21:01:00" w:id="2488"/>
          <w:rFonts w:ascii="Times New Roman" w:hAnsi="Times New Roman"/>
        </w:rPr>
      </w:pPr>
      <w:del w:author="Yurii Litvinov" w:date="2023-01-22T21:01:00" w:id="2489">
        <w:r>
          <w:rPr>
            <w:rFonts w:ascii="Times New Roman" w:hAnsi="Times New Roman"/>
          </w:rPr>
          <w:delText>*</w:delText>
        </w:r>
      </w:del>
    </w:p>
    <w:p w14:paraId="6B0E0000">
      <w:pPr>
        <w:pStyle w:val="Style_1"/>
        <w:ind/>
        <w:jc w:val="both"/>
        <w:rPr>
          <w:del w:author="Yurii Litvinov" w:date="2023-01-22T21:01:00" w:id="2490"/>
          <w:rFonts w:ascii="Times New Roman" w:hAnsi="Times New Roman"/>
        </w:rPr>
      </w:pPr>
      <w:del w:author="Yurii Litvinov" w:date="2023-01-22T21:01:00" w:id="2491">
        <w:r>
          <w:rPr>
            <w:rFonts w:ascii="Times New Roman" w:hAnsi="Times New Roman"/>
          </w:rPr>
          <w:delText>+ 2</w:delText>
        </w:r>
      </w:del>
    </w:p>
    <w:p w14:paraId="6C0E0000">
      <w:pPr>
        <w:pStyle w:val="Style_1"/>
        <w:ind/>
        <w:jc w:val="both"/>
        <w:rPr>
          <w:del w:author="Yurii Litvinov" w:date="2023-01-22T21:01:00" w:id="2492"/>
          <w:rFonts w:ascii="Times New Roman" w:hAnsi="Times New Roman"/>
        </w:rPr>
      </w:pPr>
      <w:del w:author="Yurii Litvinov" w:date="2023-01-22T21:01:00" w:id="2493">
        <w:r>
          <w:rPr>
            <w:rFonts w:ascii="Times New Roman" w:hAnsi="Times New Roman"/>
          </w:rPr>
          <w:delText>1 1</w:delText>
        </w:r>
      </w:del>
    </w:p>
    <w:p w14:paraId="6D0E0000">
      <w:pPr>
        <w:pStyle w:val="Style_1"/>
        <w:ind/>
        <w:jc w:val="both"/>
        <w:rPr>
          <w:del w:author="Yurii Litvinov" w:date="2023-01-22T21:01:00" w:id="2494"/>
          <w:rFonts w:ascii="Times New Roman" w:hAnsi="Times New Roman"/>
        </w:rPr>
      </w:pPr>
      <w:del w:author="Yurii Litvinov" w:date="2023-01-22T21:01:00" w:id="2495">
        <w:r>
          <w:rPr>
            <w:rFonts w:ascii="Times New Roman" w:hAnsi="Times New Roman"/>
          </w:rPr>
          <w:delText>и выводиться 4</w:delText>
        </w:r>
      </w:del>
    </w:p>
    <w:p w14:paraId="6E0E0000">
      <w:pPr>
        <w:ind/>
        <w:jc w:val="both"/>
        <w:rPr>
          <w:del w:author="Yurii Litvinov" w:date="2023-01-22T21:01:00" w:id="2496"/>
          <w:rFonts w:ascii="Times New Roman" w:hAnsi="Times New Roman"/>
        </w:rPr>
      </w:pPr>
      <w:del w:author="Yurii Litvinov" w:date="2023-01-22T21:01:00" w:id="2497">
        <w:r>
          <w:rPr>
            <w:rFonts w:ascii="Times New Roman" w:hAnsi="Times New Roman"/>
            <w:b w:val="1"/>
            <w:i w:val="1"/>
          </w:rPr>
          <w:delText>Проверяемые компетенции:</w:delText>
        </w:r>
        <w:r>
          <w:rPr>
            <w:rFonts w:ascii="Times New Roman" w:hAnsi="Times New Roman"/>
            <w:b w:val="1"/>
          </w:rPr>
          <w:delText xml:space="preserve"> </w:delText>
        </w:r>
        <w:r>
          <w:rPr>
            <w:rFonts w:ascii="Times New Roman" w:hAnsi="Times New Roman"/>
          </w:rPr>
          <w:delText>ОПК-2, ОПК-4, ОПК-5, ПКП-4, УКБ-3</w:delText>
        </w:r>
      </w:del>
    </w:p>
    <w:p w14:paraId="6F0E0000">
      <w:pPr>
        <w:ind/>
        <w:jc w:val="both"/>
        <w:rPr>
          <w:del w:author="Yurii Litvinov" w:date="2023-01-22T21:01:00" w:id="2498"/>
          <w:rFonts w:ascii="Times New Roman" w:hAnsi="Times New Roman"/>
          <w:b w:val="1"/>
        </w:rPr>
      </w:pPr>
      <w:del w:author="Yurii Litvinov" w:date="2023-01-22T21:01:00" w:id="2499">
        <w:r>
          <w:rPr>
            <w:rFonts w:ascii="Times New Roman" w:hAnsi="Times New Roman"/>
            <w:b w:val="1"/>
            <w:i w:val="1"/>
          </w:rPr>
          <w:delText>Критерии оценивания:</w:delText>
        </w:r>
        <w:r>
          <w:rPr>
            <w:rFonts w:ascii="Times New Roman" w:hAnsi="Times New Roman"/>
            <w:b w:val="1"/>
          </w:rPr>
          <w:delText xml:space="preserve"> </w:delText>
        </w:r>
        <w:r>
          <w:rPr>
            <w:rFonts w:ascii="Times New Roman" w:hAnsi="Times New Roman"/>
          </w:rPr>
          <w:delText>решение каждой задачи оценивается либо на 0 баллов (нет решения или решение имеет существенные недостатки), либо на 2 балла (решение работоспособно, аккуратно реализовано, алгоритмически аккуратно, загружено на GitHub, имеются тесты).</w:delText>
        </w:r>
      </w:del>
    </w:p>
    <w:p w14:paraId="700E0000">
      <w:pPr>
        <w:ind/>
        <w:jc w:val="both"/>
        <w:rPr>
          <w:del w:author="Yurii Litvinov" w:date="2023-01-22T21:01:00" w:id="2500"/>
          <w:rFonts w:ascii="Times New Roman" w:hAnsi="Times New Roman"/>
          <w:b w:val="1"/>
        </w:rPr>
      </w:pPr>
    </w:p>
    <w:p w14:paraId="710E0000">
      <w:pPr>
        <w:ind/>
        <w:jc w:val="both"/>
        <w:rPr>
          <w:del w:author="Yurii Litvinov" w:date="2023-01-22T21:01:00" w:id="2501"/>
          <w:rFonts w:ascii="Times New Roman" w:hAnsi="Times New Roman"/>
          <w:b w:val="1"/>
          <w:i w:val="1"/>
        </w:rPr>
      </w:pPr>
      <w:del w:author="Yurii Litvinov" w:date="2023-01-22T21:01:00" w:id="2502">
        <w:r>
          <w:rPr>
            <w:rFonts w:ascii="Times New Roman" w:hAnsi="Times New Roman"/>
            <w:b w:val="1"/>
            <w:i w:val="1"/>
          </w:rPr>
          <w:delText>Домашняя работа 5:</w:delText>
        </w:r>
      </w:del>
    </w:p>
    <w:p w14:paraId="720E0000">
      <w:pPr>
        <w:pStyle w:val="Style_1"/>
        <w:numPr>
          <w:ilvl w:val="0"/>
          <w:numId w:val="209"/>
        </w:numPr>
        <w:ind/>
        <w:jc w:val="both"/>
        <w:rPr>
          <w:del w:author="Yurii Litvinov" w:date="2023-01-22T21:01:00" w:id="2503"/>
          <w:rFonts w:ascii="Times New Roman" w:hAnsi="Times New Roman"/>
        </w:rPr>
      </w:pPr>
      <w:del w:author="Yurii Litvinov" w:date="2023-01-22T21:01:00" w:id="2504">
        <w:r>
          <w:rPr>
            <w:rFonts w:ascii="Times New Roman" w:hAnsi="Times New Roman"/>
          </w:rPr>
          <w:delText>Реализовать бор. Должны быть поддержаны следующие методы:</w:delText>
        </w:r>
      </w:del>
    </w:p>
    <w:p w14:paraId="730E0000">
      <w:pPr>
        <w:pStyle w:val="Style_1"/>
        <w:numPr>
          <w:ilvl w:val="0"/>
          <w:numId w:val="210"/>
        </w:numPr>
        <w:ind/>
        <w:jc w:val="both"/>
        <w:rPr>
          <w:del w:author="Yurii Litvinov" w:date="2023-01-22T21:01:00" w:id="2505"/>
          <w:rFonts w:ascii="Times New Roman" w:hAnsi="Times New Roman"/>
        </w:rPr>
      </w:pPr>
      <w:del w:author="Yurii Litvinov" w:date="2023-01-22T21:01:00" w:id="2506">
        <w:r>
          <w:rPr>
            <w:rFonts w:ascii="Times New Roman" w:hAnsi="Times New Roman"/>
          </w:rPr>
          <w:delText>boolean add(String element); (возвращает true, если такой строки ещё не было, работает за O(|element|))</w:delText>
        </w:r>
      </w:del>
    </w:p>
    <w:p w14:paraId="740E0000">
      <w:pPr>
        <w:pStyle w:val="Style_1"/>
        <w:numPr>
          <w:ilvl w:val="0"/>
          <w:numId w:val="210"/>
        </w:numPr>
        <w:ind/>
        <w:jc w:val="both"/>
        <w:rPr>
          <w:del w:author="Yurii Litvinov" w:date="2023-01-22T21:01:00" w:id="2507"/>
          <w:rFonts w:ascii="Times New Roman" w:hAnsi="Times New Roman"/>
        </w:rPr>
      </w:pPr>
      <w:del w:author="Yurii Litvinov" w:date="2023-01-22T21:01:00" w:id="2508">
        <w:r>
          <w:rPr>
            <w:rFonts w:ascii="Times New Roman" w:hAnsi="Times New Roman"/>
          </w:rPr>
          <w:delText>boolean</w:delText>
        </w:r>
        <w:r>
          <w:rPr>
            <w:rFonts w:ascii="Times New Roman" w:hAnsi="Times New Roman"/>
          </w:rPr>
          <w:delText xml:space="preserve"> </w:delText>
        </w:r>
        <w:r>
          <w:rPr>
            <w:rFonts w:ascii="Times New Roman" w:hAnsi="Times New Roman"/>
          </w:rPr>
          <w:delText>contains</w:delText>
        </w:r>
        <w:r>
          <w:rPr>
            <w:rFonts w:ascii="Times New Roman" w:hAnsi="Times New Roman"/>
          </w:rPr>
          <w:delText>(</w:delText>
        </w:r>
        <w:r>
          <w:rPr>
            <w:rFonts w:ascii="Times New Roman" w:hAnsi="Times New Roman"/>
          </w:rPr>
          <w:delText>String</w:delText>
        </w:r>
        <w:r>
          <w:rPr>
            <w:rFonts w:ascii="Times New Roman" w:hAnsi="Times New Roman"/>
          </w:rPr>
          <w:delText xml:space="preserve"> </w:delText>
        </w:r>
        <w:r>
          <w:rPr>
            <w:rFonts w:ascii="Times New Roman" w:hAnsi="Times New Roman"/>
          </w:rPr>
          <w:delText>element</w:delText>
        </w:r>
        <w:r>
          <w:rPr>
            <w:rFonts w:ascii="Times New Roman" w:hAnsi="Times New Roman"/>
          </w:rPr>
          <w:delText>); (</w:delText>
        </w:r>
        <w:r>
          <w:rPr>
            <w:rFonts w:ascii="Times New Roman" w:hAnsi="Times New Roman"/>
          </w:rPr>
          <w:delText>работает</w:delText>
        </w:r>
        <w:r>
          <w:rPr>
            <w:rFonts w:ascii="Times New Roman" w:hAnsi="Times New Roman"/>
          </w:rPr>
          <w:delText xml:space="preserve"> </w:delText>
        </w:r>
        <w:r>
          <w:rPr>
            <w:rFonts w:ascii="Times New Roman" w:hAnsi="Times New Roman"/>
          </w:rPr>
          <w:delText>за</w:delText>
        </w:r>
        <w:r>
          <w:rPr>
            <w:rFonts w:ascii="Times New Roman" w:hAnsi="Times New Roman"/>
          </w:rPr>
          <w:delText xml:space="preserve"> </w:delText>
        </w:r>
        <w:r>
          <w:rPr>
            <w:rFonts w:ascii="Times New Roman" w:hAnsi="Times New Roman"/>
          </w:rPr>
          <w:delText>O</w:delText>
        </w:r>
        <w:r>
          <w:rPr>
            <w:rFonts w:ascii="Times New Roman" w:hAnsi="Times New Roman"/>
          </w:rPr>
          <w:delText>(|</w:delText>
        </w:r>
        <w:r>
          <w:rPr>
            <w:rFonts w:ascii="Times New Roman" w:hAnsi="Times New Roman"/>
          </w:rPr>
          <w:delText>element</w:delText>
        </w:r>
        <w:r>
          <w:rPr>
            <w:rFonts w:ascii="Times New Roman" w:hAnsi="Times New Roman"/>
          </w:rPr>
          <w:delText>|))</w:delText>
        </w:r>
      </w:del>
    </w:p>
    <w:p w14:paraId="750E0000">
      <w:pPr>
        <w:pStyle w:val="Style_1"/>
        <w:numPr>
          <w:ilvl w:val="0"/>
          <w:numId w:val="210"/>
        </w:numPr>
        <w:ind/>
        <w:jc w:val="both"/>
        <w:rPr>
          <w:del w:author="Yurii Litvinov" w:date="2023-01-22T21:01:00" w:id="2509"/>
          <w:rFonts w:ascii="Times New Roman" w:hAnsi="Times New Roman"/>
        </w:rPr>
      </w:pPr>
      <w:del w:author="Yurii Litvinov" w:date="2023-01-22T21:01:00" w:id="2510">
        <w:r>
          <w:rPr>
            <w:rFonts w:ascii="Times New Roman" w:hAnsi="Times New Roman"/>
          </w:rPr>
          <w:delText>boolean remove(String element); (возвращает true, если элемент реально был в дереве, работает за O(|element|))</w:delText>
        </w:r>
      </w:del>
    </w:p>
    <w:p w14:paraId="760E0000">
      <w:pPr>
        <w:pStyle w:val="Style_1"/>
        <w:numPr>
          <w:ilvl w:val="0"/>
          <w:numId w:val="210"/>
        </w:numPr>
        <w:ind/>
        <w:jc w:val="both"/>
        <w:rPr>
          <w:del w:author="Yurii Litvinov" w:date="2023-01-22T21:01:00" w:id="2511"/>
          <w:rFonts w:ascii="Times New Roman" w:hAnsi="Times New Roman"/>
        </w:rPr>
      </w:pPr>
      <w:del w:author="Yurii Litvinov" w:date="2023-01-22T21:01:00" w:id="2512">
        <w:r>
          <w:rPr>
            <w:rFonts w:ascii="Times New Roman" w:hAnsi="Times New Roman"/>
          </w:rPr>
          <w:delText>int size(); (работает за O(1))</w:delText>
        </w:r>
      </w:del>
    </w:p>
    <w:p w14:paraId="770E0000">
      <w:pPr>
        <w:pStyle w:val="Style_1"/>
        <w:numPr>
          <w:ilvl w:val="0"/>
          <w:numId w:val="210"/>
        </w:numPr>
        <w:ind/>
        <w:jc w:val="both"/>
        <w:rPr>
          <w:del w:author="Yurii Litvinov" w:date="2023-01-22T21:01:00" w:id="2513"/>
          <w:rFonts w:ascii="Times New Roman" w:hAnsi="Times New Roman"/>
        </w:rPr>
      </w:pPr>
      <w:del w:author="Yurii Litvinov" w:date="2023-01-22T21:01:00" w:id="2514">
        <w:r>
          <w:rPr>
            <w:rFonts w:ascii="Times New Roman" w:hAnsi="Times New Roman"/>
          </w:rPr>
          <w:delText>int</w:delText>
        </w:r>
        <w:r>
          <w:rPr>
            <w:rFonts w:ascii="Times New Roman" w:hAnsi="Times New Roman"/>
          </w:rPr>
          <w:delText xml:space="preserve"> </w:delText>
        </w:r>
        <w:r>
          <w:rPr>
            <w:rFonts w:ascii="Times New Roman" w:hAnsi="Times New Roman"/>
          </w:rPr>
          <w:delText>howManyStartWithPrefix</w:delText>
        </w:r>
        <w:r>
          <w:rPr>
            <w:rFonts w:ascii="Times New Roman" w:hAnsi="Times New Roman"/>
          </w:rPr>
          <w:delText>(</w:delText>
        </w:r>
        <w:r>
          <w:rPr>
            <w:rFonts w:ascii="Times New Roman" w:hAnsi="Times New Roman"/>
          </w:rPr>
          <w:delText>String</w:delText>
        </w:r>
        <w:r>
          <w:rPr>
            <w:rFonts w:ascii="Times New Roman" w:hAnsi="Times New Roman"/>
          </w:rPr>
          <w:delText xml:space="preserve"> </w:delText>
        </w:r>
        <w:r>
          <w:rPr>
            <w:rFonts w:ascii="Times New Roman" w:hAnsi="Times New Roman"/>
          </w:rPr>
          <w:delText>prefix</w:delText>
        </w:r>
        <w:r>
          <w:rPr>
            <w:rFonts w:ascii="Times New Roman" w:hAnsi="Times New Roman"/>
          </w:rPr>
          <w:delText>); (</w:delText>
        </w:r>
        <w:r>
          <w:rPr>
            <w:rFonts w:ascii="Times New Roman" w:hAnsi="Times New Roman"/>
          </w:rPr>
          <w:delText>работает</w:delText>
        </w:r>
        <w:r>
          <w:rPr>
            <w:rFonts w:ascii="Times New Roman" w:hAnsi="Times New Roman"/>
          </w:rPr>
          <w:delText xml:space="preserve"> </w:delText>
        </w:r>
        <w:r>
          <w:rPr>
            <w:rFonts w:ascii="Times New Roman" w:hAnsi="Times New Roman"/>
          </w:rPr>
          <w:delText>за</w:delText>
        </w:r>
        <w:r>
          <w:rPr>
            <w:rFonts w:ascii="Times New Roman" w:hAnsi="Times New Roman"/>
          </w:rPr>
          <w:delText xml:space="preserve"> </w:delText>
        </w:r>
        <w:r>
          <w:rPr>
            <w:rFonts w:ascii="Times New Roman" w:hAnsi="Times New Roman"/>
          </w:rPr>
          <w:delText>O</w:delText>
        </w:r>
        <w:r>
          <w:rPr>
            <w:rFonts w:ascii="Times New Roman" w:hAnsi="Times New Roman"/>
          </w:rPr>
          <w:delText>(|</w:delText>
        </w:r>
        <w:r>
          <w:rPr>
            <w:rFonts w:ascii="Times New Roman" w:hAnsi="Times New Roman"/>
          </w:rPr>
          <w:delText>prefix</w:delText>
        </w:r>
        <w:r>
          <w:rPr>
            <w:rFonts w:ascii="Times New Roman" w:hAnsi="Times New Roman"/>
          </w:rPr>
          <w:delText>|))</w:delText>
        </w:r>
      </w:del>
    </w:p>
    <w:p w14:paraId="780E0000">
      <w:pPr>
        <w:pStyle w:val="Style_1"/>
        <w:ind/>
        <w:jc w:val="both"/>
        <w:rPr>
          <w:del w:author="Yurii Litvinov" w:date="2023-01-22T21:01:00" w:id="2515"/>
          <w:rFonts w:ascii="Times New Roman" w:hAnsi="Times New Roman"/>
        </w:rPr>
      </w:pPr>
      <w:del w:author="Yurii Litvinov" w:date="2023-01-22T21:01:00" w:id="2516">
        <w:r>
          <w:rPr>
            <w:rFonts w:ascii="Times New Roman" w:hAnsi="Times New Roman"/>
          </w:rPr>
          <w:delText>Также бор должен реализовывать интерфейс сериализатора. Стандартный сериализатор использовать нельзя. Для обработки неправильного поведения необходимо использовать исключения.</w:delText>
        </w:r>
      </w:del>
    </w:p>
    <w:p w14:paraId="790E0000">
      <w:pPr>
        <w:ind/>
        <w:jc w:val="both"/>
        <w:rPr>
          <w:del w:author="Yurii Litvinov" w:date="2023-01-22T21:01:00" w:id="2517"/>
          <w:rFonts w:ascii="Times New Roman" w:hAnsi="Times New Roman"/>
        </w:rPr>
      </w:pPr>
      <w:del w:author="Yurii Litvinov" w:date="2023-01-22T21:01:00" w:id="2518">
        <w:r>
          <w:rPr>
            <w:rFonts w:ascii="Times New Roman" w:hAnsi="Times New Roman"/>
            <w:b w:val="1"/>
            <w:i w:val="1"/>
          </w:rPr>
          <w:delText>Проверяемые компетенции:</w:delText>
        </w:r>
        <w:r>
          <w:rPr>
            <w:rFonts w:ascii="Times New Roman" w:hAnsi="Times New Roman"/>
          </w:rPr>
          <w:delText xml:space="preserve"> </w:delText>
        </w:r>
        <w:r>
          <w:rPr>
            <w:rFonts w:ascii="Times New Roman" w:hAnsi="Times New Roman"/>
          </w:rPr>
          <w:delText>ОПК-2, ОПК-4, ОПК-5, ПКП-4, УКБ-3</w:delText>
        </w:r>
      </w:del>
    </w:p>
    <w:p w14:paraId="7A0E0000">
      <w:pPr>
        <w:ind/>
        <w:jc w:val="both"/>
        <w:rPr>
          <w:del w:author="Yurii Litvinov" w:date="2023-01-22T21:01:00" w:id="2519"/>
          <w:rFonts w:ascii="Times New Roman" w:hAnsi="Times New Roman"/>
        </w:rPr>
      </w:pPr>
      <w:del w:author="Yurii Litvinov" w:date="2023-01-22T21:01:00" w:id="2520">
        <w:r>
          <w:rPr>
            <w:rFonts w:ascii="Times New Roman" w:hAnsi="Times New Roman"/>
            <w:b w:val="1"/>
            <w:i w:val="1"/>
          </w:rPr>
          <w:delText>Критерии оценивания:</w:delText>
        </w:r>
        <w:r>
          <w:rPr>
            <w:rFonts w:ascii="Times New Roman" w:hAnsi="Times New Roman"/>
            <w:b w:val="1"/>
          </w:rPr>
          <w:delText xml:space="preserve"> </w:delText>
        </w:r>
        <w:r>
          <w:rPr>
            <w:rFonts w:ascii="Times New Roman" w:hAnsi="Times New Roman"/>
          </w:rPr>
          <w:delText>решение каждой задачи оценивается либо на 0 баллов (нет решения или решение имеет существенные недостатки), либо на 2 балла (решение работоспособно, аккуратно реализовано, алгоритмически аккуратно, загружено на GitHub, имеются тесты).</w:delText>
        </w:r>
      </w:del>
    </w:p>
    <w:p w14:paraId="7B0E0000">
      <w:pPr>
        <w:ind/>
        <w:jc w:val="both"/>
        <w:rPr>
          <w:del w:author="Yurii Litvinov" w:date="2023-01-22T21:01:00" w:id="2521"/>
          <w:rFonts w:ascii="Times New Roman" w:hAnsi="Times New Roman"/>
          <w:b w:val="1"/>
        </w:rPr>
      </w:pPr>
    </w:p>
    <w:p w14:paraId="7C0E0000">
      <w:pPr>
        <w:ind/>
        <w:jc w:val="both"/>
        <w:rPr>
          <w:del w:author="Yurii Litvinov" w:date="2023-01-22T21:01:00" w:id="2522"/>
          <w:rFonts w:ascii="Times New Roman" w:hAnsi="Times New Roman"/>
          <w:b w:val="1"/>
          <w:i w:val="1"/>
        </w:rPr>
      </w:pPr>
      <w:del w:author="Yurii Litvinov" w:date="2023-01-22T21:01:00" w:id="2523">
        <w:r>
          <w:rPr>
            <w:rFonts w:ascii="Times New Roman" w:hAnsi="Times New Roman"/>
            <w:b w:val="1"/>
            <w:i w:val="1"/>
          </w:rPr>
          <w:delText>Домашняя работа 6:</w:delText>
        </w:r>
      </w:del>
    </w:p>
    <w:p w14:paraId="7D0E0000">
      <w:pPr>
        <w:pStyle w:val="Style_1"/>
        <w:numPr>
          <w:ilvl w:val="0"/>
          <w:numId w:val="211"/>
        </w:numPr>
        <w:ind/>
        <w:jc w:val="both"/>
        <w:rPr>
          <w:del w:author="Yurii Litvinov" w:date="2023-01-22T21:01:00" w:id="2524"/>
          <w:rFonts w:ascii="Times New Roman" w:hAnsi="Times New Roman"/>
        </w:rPr>
      </w:pPr>
      <w:del w:author="Yurii Litvinov" w:date="2023-01-22T21:01:00" w:id="2525">
        <w:r>
          <w:rPr>
            <w:rFonts w:ascii="Times New Roman" w:hAnsi="Times New Roman"/>
          </w:rPr>
          <w:delText>Реализуйте класс AVL дерева, который реализует интерфейс Map. В каждой вершине хранится ключ – по нему строится дерево и значение – некий хранимый тип. Ключ и значение должны задаваться через generic.</w:delText>
        </w:r>
      </w:del>
    </w:p>
    <w:p w14:paraId="7E0E0000">
      <w:pPr>
        <w:ind/>
        <w:jc w:val="both"/>
        <w:rPr>
          <w:del w:author="Yurii Litvinov" w:date="2023-01-22T21:01:00" w:id="2526"/>
          <w:rFonts w:ascii="Times New Roman" w:hAnsi="Times New Roman"/>
        </w:rPr>
      </w:pPr>
      <w:del w:author="Yurii Litvinov" w:date="2023-01-22T21:01:00" w:id="2527">
        <w:r>
          <w:rPr>
            <w:rFonts w:ascii="Times New Roman" w:hAnsi="Times New Roman"/>
            <w:b w:val="1"/>
            <w:i w:val="1"/>
          </w:rPr>
          <w:delText>Проверяемые компетенции:</w:delText>
        </w:r>
        <w:r>
          <w:rPr>
            <w:rFonts w:ascii="Times New Roman" w:hAnsi="Times New Roman"/>
            <w:b w:val="1"/>
          </w:rPr>
          <w:delText xml:space="preserve"> </w:delText>
        </w:r>
        <w:r>
          <w:rPr>
            <w:rFonts w:ascii="Times New Roman" w:hAnsi="Times New Roman"/>
          </w:rPr>
          <w:delText>ОПК-2, ОПК-4, ОПК-5, ПКП-4, УКБ-3</w:delText>
        </w:r>
      </w:del>
    </w:p>
    <w:p w14:paraId="7F0E0000">
      <w:pPr>
        <w:ind/>
        <w:jc w:val="both"/>
        <w:rPr>
          <w:del w:author="Yurii Litvinov" w:date="2023-01-22T21:01:00" w:id="2528"/>
          <w:rFonts w:ascii="Times New Roman" w:hAnsi="Times New Roman"/>
        </w:rPr>
      </w:pPr>
      <w:del w:author="Yurii Litvinov" w:date="2023-01-22T21:01:00" w:id="2529">
        <w:r>
          <w:rPr>
            <w:rFonts w:ascii="Times New Roman" w:hAnsi="Times New Roman"/>
            <w:b w:val="1"/>
            <w:i w:val="1"/>
          </w:rPr>
          <w:delText>Критерии оценивания:</w:delText>
        </w:r>
        <w:r>
          <w:rPr>
            <w:rFonts w:ascii="Times New Roman" w:hAnsi="Times New Roman"/>
            <w:b w:val="1"/>
          </w:rPr>
          <w:delText xml:space="preserve"> </w:delText>
        </w:r>
        <w:r>
          <w:rPr>
            <w:rFonts w:ascii="Times New Roman" w:hAnsi="Times New Roman"/>
          </w:rPr>
          <w:delText>решение каждой задачи оценивается либо на 0 баллов (нет решения или решение имеет существенные недостатки), либо на 2 балла (решение работоспособно, аккуратно реализовано, алгоритмически аккуратно, загружено на GitHub, имеются тесты).</w:delText>
        </w:r>
      </w:del>
    </w:p>
    <w:p w14:paraId="800E0000">
      <w:pPr>
        <w:ind/>
        <w:jc w:val="both"/>
        <w:rPr>
          <w:del w:author="Yurii Litvinov" w:date="2023-01-22T21:01:00" w:id="2530"/>
          <w:rFonts w:ascii="Times New Roman" w:hAnsi="Times New Roman"/>
          <w:b w:val="1"/>
        </w:rPr>
      </w:pPr>
    </w:p>
    <w:p w14:paraId="810E0000">
      <w:pPr>
        <w:ind/>
        <w:jc w:val="both"/>
        <w:rPr>
          <w:del w:author="Yurii Litvinov" w:date="2023-01-22T21:01:00" w:id="2531"/>
          <w:rFonts w:ascii="Times New Roman" w:hAnsi="Times New Roman"/>
          <w:b w:val="1"/>
          <w:i w:val="1"/>
        </w:rPr>
      </w:pPr>
      <w:del w:author="Yurii Litvinov" w:date="2023-01-22T21:01:00" w:id="2532">
        <w:r>
          <w:rPr>
            <w:rFonts w:ascii="Times New Roman" w:hAnsi="Times New Roman"/>
            <w:b w:val="1"/>
            <w:i w:val="1"/>
          </w:rPr>
          <w:delText>Домашняя работа 7:</w:delText>
        </w:r>
      </w:del>
    </w:p>
    <w:p w14:paraId="820E0000">
      <w:pPr>
        <w:pStyle w:val="Style_1"/>
        <w:numPr>
          <w:ilvl w:val="0"/>
          <w:numId w:val="212"/>
        </w:numPr>
        <w:ind/>
        <w:jc w:val="both"/>
        <w:rPr>
          <w:del w:author="Yurii Litvinov" w:date="2023-01-22T21:01:00" w:id="2533"/>
          <w:rFonts w:ascii="Times New Roman" w:hAnsi="Times New Roman"/>
        </w:rPr>
      </w:pPr>
      <w:del w:author="Yurii Litvinov" w:date="2023-01-22T21:01:00" w:id="2534">
        <w:r>
          <w:rPr>
            <w:rFonts w:ascii="Times New Roman" w:hAnsi="Times New Roman"/>
          </w:rPr>
          <w:delText>Написать интерфейс для быстрой сортировки. Реализовать её в однопоточном и многопоточном варианте. Сравнить между собой на массивах разной длины, а также со встроенной сортировкой. Составить отчёт и приложить его вместе с Pull Request на GitHub.</w:delText>
        </w:r>
      </w:del>
    </w:p>
    <w:p w14:paraId="830E0000">
      <w:pPr>
        <w:ind/>
        <w:jc w:val="both"/>
        <w:rPr>
          <w:del w:author="Yurii Litvinov" w:date="2023-01-22T21:01:00" w:id="2535"/>
          <w:rFonts w:ascii="Times New Roman" w:hAnsi="Times New Roman"/>
        </w:rPr>
      </w:pPr>
      <w:del w:author="Yurii Litvinov" w:date="2023-01-22T21:01:00" w:id="2536">
        <w:r>
          <w:rPr>
            <w:rFonts w:ascii="Times New Roman" w:hAnsi="Times New Roman"/>
            <w:b w:val="1"/>
            <w:i w:val="1"/>
          </w:rPr>
          <w:delText>Проверяемые компетенции:</w:delText>
        </w:r>
        <w:r>
          <w:rPr>
            <w:rFonts w:ascii="Times New Roman" w:hAnsi="Times New Roman"/>
            <w:b w:val="1"/>
          </w:rPr>
          <w:delText xml:space="preserve"> </w:delText>
        </w:r>
        <w:r>
          <w:rPr>
            <w:rFonts w:ascii="Times New Roman" w:hAnsi="Times New Roman"/>
          </w:rPr>
          <w:delText>ОПК-2, ОПК-4, ОПК-5, ПКП-4, УКБ-3</w:delText>
        </w:r>
      </w:del>
    </w:p>
    <w:p w14:paraId="840E0000">
      <w:pPr>
        <w:ind/>
        <w:jc w:val="both"/>
        <w:rPr>
          <w:del w:author="Yurii Litvinov" w:date="2023-01-22T21:01:00" w:id="2537"/>
          <w:rFonts w:ascii="Times New Roman" w:hAnsi="Times New Roman"/>
        </w:rPr>
      </w:pPr>
      <w:del w:author="Yurii Litvinov" w:date="2023-01-22T21:01:00" w:id="2538">
        <w:r>
          <w:rPr>
            <w:rFonts w:ascii="Times New Roman" w:hAnsi="Times New Roman"/>
            <w:b w:val="1"/>
            <w:i w:val="1"/>
          </w:rPr>
          <w:delText>Критерии оценивания:</w:delText>
        </w:r>
        <w:r>
          <w:rPr>
            <w:rFonts w:ascii="Times New Roman" w:hAnsi="Times New Roman"/>
            <w:b w:val="1"/>
          </w:rPr>
          <w:delText xml:space="preserve"> </w:delText>
        </w:r>
        <w:r>
          <w:rPr>
            <w:rFonts w:ascii="Times New Roman" w:hAnsi="Times New Roman"/>
          </w:rPr>
          <w:delText>решение каждой задачи оценивается либо на 0 баллов (нет решения или решение имеет существенные недостатки), либо на 3 балла (решение работоспособно, аккуратно реализовано, алгоритмически аккуратно, загружено на GitHub, имеются тесты).</w:delText>
        </w:r>
      </w:del>
    </w:p>
    <w:p w14:paraId="850E0000">
      <w:pPr>
        <w:ind/>
        <w:jc w:val="both"/>
        <w:rPr>
          <w:del w:author="Yurii Litvinov" w:date="2023-01-22T21:01:00" w:id="2539"/>
          <w:rFonts w:ascii="Times New Roman" w:hAnsi="Times New Roman"/>
        </w:rPr>
      </w:pPr>
    </w:p>
    <w:p w14:paraId="860E0000">
      <w:pPr>
        <w:ind/>
        <w:jc w:val="both"/>
        <w:rPr>
          <w:del w:author="Yurii Litvinov" w:date="2023-01-22T21:01:00" w:id="2540"/>
          <w:rFonts w:ascii="Times New Roman" w:hAnsi="Times New Roman"/>
          <w:b w:val="1"/>
          <w:i w:val="1"/>
        </w:rPr>
      </w:pPr>
      <w:del w:author="Yurii Litvinov" w:date="2023-01-22T21:01:00" w:id="2541">
        <w:r>
          <w:rPr>
            <w:rFonts w:ascii="Times New Roman" w:hAnsi="Times New Roman"/>
            <w:b w:val="1"/>
            <w:i w:val="1"/>
          </w:rPr>
          <w:delText>Домашняя работа 8:</w:delText>
        </w:r>
      </w:del>
    </w:p>
    <w:p w14:paraId="870E0000">
      <w:pPr>
        <w:pStyle w:val="Style_1"/>
        <w:numPr>
          <w:ilvl w:val="0"/>
          <w:numId w:val="213"/>
        </w:numPr>
        <w:ind/>
        <w:jc w:val="both"/>
        <w:rPr>
          <w:del w:author="Yurii Litvinov" w:date="2023-01-22T21:01:00" w:id="2542"/>
          <w:rFonts w:ascii="Times New Roman" w:hAnsi="Times New Roman"/>
        </w:rPr>
      </w:pPr>
      <w:del w:author="Yurii Litvinov" w:date="2023-01-22T21:01:00" w:id="2543">
        <w:r>
          <w:rPr>
            <w:rFonts w:ascii="Times New Roman" w:hAnsi="Times New Roman"/>
          </w:rPr>
          <w:delText>Написать парсер html страниц. Код должен в асинхронном варианте делать запрос на несколько сайтов, разбирать результат и затем объединять в общую таблицу. Например, сравнить цены в разных магазинах.</w:delText>
        </w:r>
      </w:del>
    </w:p>
    <w:p w14:paraId="880E0000">
      <w:pPr>
        <w:ind/>
        <w:jc w:val="both"/>
        <w:rPr>
          <w:del w:author="Yurii Litvinov" w:date="2023-01-22T21:01:00" w:id="2544"/>
          <w:rFonts w:ascii="Times New Roman" w:hAnsi="Times New Roman"/>
        </w:rPr>
      </w:pPr>
      <w:del w:author="Yurii Litvinov" w:date="2023-01-22T21:01:00" w:id="2545">
        <w:r>
          <w:rPr>
            <w:rFonts w:ascii="Times New Roman" w:hAnsi="Times New Roman"/>
            <w:b w:val="1"/>
            <w:i w:val="1"/>
          </w:rPr>
          <w:delText>Проверяемые компетенции:</w:delText>
        </w:r>
        <w:r>
          <w:rPr>
            <w:rFonts w:ascii="Times New Roman" w:hAnsi="Times New Roman"/>
            <w:b w:val="1"/>
          </w:rPr>
          <w:delText xml:space="preserve"> </w:delText>
        </w:r>
        <w:r>
          <w:rPr>
            <w:rFonts w:ascii="Times New Roman" w:hAnsi="Times New Roman"/>
          </w:rPr>
          <w:delText>ОПК-2, ОПК-4, ОПК-5, ПКП-4, УКБ-3</w:delText>
        </w:r>
      </w:del>
    </w:p>
    <w:p w14:paraId="890E0000">
      <w:pPr>
        <w:ind/>
        <w:jc w:val="both"/>
        <w:rPr>
          <w:del w:author="Yurii Litvinov" w:date="2023-01-22T21:01:00" w:id="2546"/>
          <w:rFonts w:ascii="Times New Roman" w:hAnsi="Times New Roman"/>
          <w:b w:val="1"/>
        </w:rPr>
      </w:pPr>
      <w:del w:author="Yurii Litvinov" w:date="2023-01-22T21:01:00" w:id="2547">
        <w:r>
          <w:rPr>
            <w:rFonts w:ascii="Times New Roman" w:hAnsi="Times New Roman"/>
            <w:b w:val="1"/>
            <w:i w:val="1"/>
          </w:rPr>
          <w:delText>Критерии оценивания:</w:delText>
        </w:r>
        <w:r>
          <w:rPr>
            <w:rFonts w:ascii="Times New Roman" w:hAnsi="Times New Roman"/>
            <w:b w:val="1"/>
          </w:rPr>
          <w:delText xml:space="preserve"> </w:delText>
        </w:r>
        <w:r>
          <w:rPr>
            <w:rFonts w:ascii="Times New Roman" w:hAnsi="Times New Roman"/>
          </w:rPr>
          <w:delText>решение каждой задачи оценивается либо на 0 баллов (нет решения или решение имеет существенные недостатки), либо на 3 балла (решение работоспособно, аккуратно реализовано, алгоритмически аккуратно, загружено на GitHub, имеются тесты).</w:delText>
        </w:r>
      </w:del>
    </w:p>
    <w:p w14:paraId="8A0E0000">
      <w:pPr>
        <w:ind/>
        <w:jc w:val="both"/>
        <w:rPr>
          <w:del w:author="Yurii Litvinov" w:date="2023-01-22T21:01:00" w:id="2548"/>
          <w:rFonts w:ascii="Times New Roman" w:hAnsi="Times New Roman"/>
          <w:b w:val="1"/>
        </w:rPr>
      </w:pPr>
    </w:p>
    <w:p w14:paraId="8B0E0000">
      <w:pPr>
        <w:ind/>
        <w:jc w:val="both"/>
        <w:rPr>
          <w:del w:author="Yurii Litvinov" w:date="2023-01-22T21:01:00" w:id="2549"/>
          <w:rFonts w:ascii="Times New Roman" w:hAnsi="Times New Roman"/>
          <w:b w:val="1"/>
          <w:i w:val="1"/>
        </w:rPr>
      </w:pPr>
      <w:del w:author="Yurii Litvinov" w:date="2023-01-22T21:01:00" w:id="2550">
        <w:r>
          <w:rPr>
            <w:rFonts w:ascii="Times New Roman" w:hAnsi="Times New Roman"/>
            <w:b w:val="1"/>
            <w:i w:val="1"/>
          </w:rPr>
          <w:delText>Домашняя работа 9:</w:delText>
        </w:r>
      </w:del>
    </w:p>
    <w:p w14:paraId="8C0E0000">
      <w:pPr>
        <w:pStyle w:val="Style_1"/>
        <w:numPr>
          <w:ilvl w:val="0"/>
          <w:numId w:val="214"/>
        </w:numPr>
        <w:ind/>
        <w:jc w:val="both"/>
        <w:rPr>
          <w:del w:author="Yurii Litvinov" w:date="2023-01-22T21:01:00" w:id="2551"/>
          <w:rFonts w:ascii="Times New Roman" w:hAnsi="Times New Roman"/>
        </w:rPr>
      </w:pPr>
      <w:del w:author="Yurii Litvinov" w:date="2023-01-22T21:01:00" w:id="2552">
        <w:r>
          <w:rPr>
            <w:rFonts w:ascii="Times New Roman" w:hAnsi="Times New Roman"/>
          </w:rPr>
          <w:delText>Реализовать десктопную игру “Крестики-нолики” для игры с самим собой и ботом (можно несколько уровней сложности). Выбор режима игры осуществляется через меню. В конце игры отображается победитель и переход в меню.</w:delText>
        </w:r>
      </w:del>
    </w:p>
    <w:p w14:paraId="8D0E0000">
      <w:pPr>
        <w:ind/>
        <w:jc w:val="both"/>
        <w:rPr>
          <w:del w:author="Yurii Litvinov" w:date="2023-01-22T21:01:00" w:id="2553"/>
          <w:rFonts w:ascii="Times New Roman" w:hAnsi="Times New Roman"/>
        </w:rPr>
      </w:pPr>
      <w:del w:author="Yurii Litvinov" w:date="2023-01-22T21:01:00" w:id="2554">
        <w:r>
          <w:rPr>
            <w:rFonts w:ascii="Times New Roman" w:hAnsi="Times New Roman"/>
            <w:b w:val="1"/>
            <w:i w:val="1"/>
          </w:rPr>
          <w:delText>Проверяемые компетенции:</w:delText>
        </w:r>
        <w:r>
          <w:rPr>
            <w:rFonts w:ascii="Times New Roman" w:hAnsi="Times New Roman"/>
            <w:b w:val="1"/>
          </w:rPr>
          <w:delText xml:space="preserve"> </w:delText>
        </w:r>
        <w:r>
          <w:rPr>
            <w:rFonts w:ascii="Times New Roman" w:hAnsi="Times New Roman"/>
          </w:rPr>
          <w:delText>ОПК-2, ОПК-4, ОПК-5, ПКП-4, УКБ-3</w:delText>
        </w:r>
      </w:del>
    </w:p>
    <w:p w14:paraId="8E0E0000">
      <w:pPr>
        <w:ind/>
        <w:jc w:val="both"/>
        <w:rPr>
          <w:del w:author="Yurii Litvinov" w:date="2023-01-22T21:01:00" w:id="2555"/>
          <w:rFonts w:ascii="Times New Roman" w:hAnsi="Times New Roman"/>
          <w:b w:val="1"/>
        </w:rPr>
      </w:pPr>
      <w:del w:author="Yurii Litvinov" w:date="2023-01-22T21:01:00" w:id="2556">
        <w:r>
          <w:rPr>
            <w:rFonts w:ascii="Times New Roman" w:hAnsi="Times New Roman"/>
            <w:b w:val="1"/>
            <w:i w:val="1"/>
          </w:rPr>
          <w:delText>Критерии оценивания:</w:delText>
        </w:r>
        <w:r>
          <w:rPr>
            <w:rFonts w:ascii="Times New Roman" w:hAnsi="Times New Roman"/>
            <w:b w:val="1"/>
          </w:rPr>
          <w:delText xml:space="preserve"> </w:delText>
        </w:r>
        <w:r>
          <w:rPr>
            <w:rFonts w:ascii="Times New Roman" w:hAnsi="Times New Roman"/>
          </w:rPr>
          <w:delText>решение каждой задачи оценивается либо на 0 баллов (нет решения или решение имеет существенные недостатки), либо на 3 балла (решение работоспособно, аккуратно реализовано, алгоритмически аккуратно, загружено на GitHub, имеются тесты).</w:delText>
        </w:r>
      </w:del>
    </w:p>
    <w:p w14:paraId="8F0E0000">
      <w:pPr>
        <w:ind/>
        <w:jc w:val="both"/>
        <w:rPr>
          <w:del w:author="Yurii Litvinov" w:date="2023-01-22T21:01:00" w:id="2557"/>
          <w:rFonts w:ascii="Times New Roman" w:hAnsi="Times New Roman"/>
          <w:b w:val="1"/>
        </w:rPr>
      </w:pPr>
    </w:p>
    <w:p w14:paraId="900E0000">
      <w:pPr>
        <w:ind/>
        <w:jc w:val="both"/>
        <w:rPr>
          <w:del w:author="Yurii Litvinov" w:date="2023-01-22T21:01:00" w:id="2558"/>
          <w:rFonts w:ascii="Times New Roman" w:hAnsi="Times New Roman"/>
          <w:b w:val="1"/>
          <w:i w:val="1"/>
        </w:rPr>
      </w:pPr>
      <w:del w:author="Yurii Litvinov" w:date="2023-01-22T21:01:00" w:id="2559">
        <w:r>
          <w:rPr>
            <w:rFonts w:ascii="Times New Roman" w:hAnsi="Times New Roman"/>
            <w:b w:val="1"/>
            <w:i w:val="1"/>
          </w:rPr>
          <w:delText>Домашняя работа 10:</w:delText>
        </w:r>
      </w:del>
    </w:p>
    <w:p w14:paraId="910E0000">
      <w:pPr>
        <w:pStyle w:val="Style_1"/>
        <w:numPr>
          <w:ilvl w:val="0"/>
          <w:numId w:val="215"/>
        </w:numPr>
        <w:ind/>
        <w:jc w:val="both"/>
        <w:rPr>
          <w:del w:author="Yurii Litvinov" w:date="2023-01-22T21:01:00" w:id="2560"/>
          <w:rFonts w:ascii="Times New Roman" w:hAnsi="Times New Roman"/>
        </w:rPr>
      </w:pPr>
      <w:del w:author="Yurii Litvinov" w:date="2023-01-22T21:01:00" w:id="2561">
        <w:r>
          <w:rPr>
            <w:rFonts w:ascii="Times New Roman" w:hAnsi="Times New Roman"/>
          </w:rPr>
          <w:delText xml:space="preserve">Доделать </w:delText>
        </w:r>
        <w:r>
          <w:rPr>
            <w:rFonts w:ascii="Times New Roman" w:hAnsi="Times New Roman"/>
          </w:rPr>
          <w:delText>«</w:delText>
        </w:r>
        <w:r>
          <w:rPr>
            <w:rFonts w:ascii="Times New Roman" w:hAnsi="Times New Roman"/>
          </w:rPr>
          <w:delText>Крестики-нолики</w:delText>
        </w:r>
        <w:r>
          <w:rPr>
            <w:rFonts w:ascii="Times New Roman" w:hAnsi="Times New Roman"/>
          </w:rPr>
          <w:delText>»</w:delText>
        </w:r>
        <w:r>
          <w:rPr>
            <w:rFonts w:ascii="Times New Roman" w:hAnsi="Times New Roman"/>
          </w:rPr>
          <w:delText xml:space="preserve"> для игры по сети. Необходимо реализовать сервер, к которому подключаются клиента через веб-сокет.</w:delText>
        </w:r>
      </w:del>
    </w:p>
    <w:p w14:paraId="920E0000">
      <w:pPr>
        <w:ind/>
        <w:jc w:val="both"/>
        <w:rPr>
          <w:del w:author="Yurii Litvinov" w:date="2023-01-22T21:01:00" w:id="2562"/>
          <w:rFonts w:ascii="Times New Roman" w:hAnsi="Times New Roman"/>
        </w:rPr>
      </w:pPr>
      <w:del w:author="Yurii Litvinov" w:date="2023-01-22T21:01:00" w:id="2563">
        <w:r>
          <w:rPr>
            <w:rFonts w:ascii="Times New Roman" w:hAnsi="Times New Roman"/>
            <w:b w:val="1"/>
            <w:i w:val="1"/>
          </w:rPr>
          <w:delText>Проверяемые компетенции:</w:delText>
        </w:r>
        <w:r>
          <w:rPr>
            <w:rFonts w:ascii="Times New Roman" w:hAnsi="Times New Roman"/>
            <w:b w:val="1"/>
          </w:rPr>
          <w:delText xml:space="preserve"> </w:delText>
        </w:r>
        <w:r>
          <w:rPr>
            <w:rFonts w:ascii="Times New Roman" w:hAnsi="Times New Roman"/>
          </w:rPr>
          <w:delText>ОПК-2, ОПК-4, ОПК-5, ПКП-4, УКБ-3</w:delText>
        </w:r>
      </w:del>
    </w:p>
    <w:p w14:paraId="930E0000">
      <w:pPr>
        <w:ind/>
        <w:jc w:val="both"/>
        <w:rPr>
          <w:del w:author="Yurii Litvinov" w:date="2023-01-22T21:01:00" w:id="2564"/>
          <w:rFonts w:ascii="Times New Roman" w:hAnsi="Times New Roman"/>
        </w:rPr>
      </w:pPr>
      <w:del w:author="Yurii Litvinov" w:date="2023-01-22T21:01:00" w:id="2565">
        <w:r>
          <w:rPr>
            <w:rFonts w:ascii="Times New Roman" w:hAnsi="Times New Roman"/>
            <w:b w:val="1"/>
            <w:i w:val="1"/>
          </w:rPr>
          <w:delText>Критерии оценивания:</w:delText>
        </w:r>
        <w:r>
          <w:rPr>
            <w:rFonts w:ascii="Times New Roman" w:hAnsi="Times New Roman"/>
            <w:b w:val="1"/>
          </w:rPr>
          <w:delText xml:space="preserve"> </w:delText>
        </w:r>
        <w:r>
          <w:rPr>
            <w:rFonts w:ascii="Times New Roman" w:hAnsi="Times New Roman"/>
          </w:rPr>
          <w:delText>решение каждой задачи оценивается либо на 0 баллов (нет решения или решение имеет существенные недостатки), либо на 3 балла (решение работоспособно, аккуратно реализовано, алгоритмически аккуратно, загружено на GitHub, имеются тесты).</w:delText>
        </w:r>
      </w:del>
    </w:p>
    <w:p w14:paraId="940E0000">
      <w:pPr>
        <w:ind/>
        <w:jc w:val="both"/>
        <w:rPr>
          <w:del w:author="Yurii Litvinov" w:date="2023-01-22T21:01:00" w:id="2566"/>
          <w:rFonts w:ascii="Times New Roman" w:hAnsi="Times New Roman"/>
        </w:rPr>
      </w:pPr>
    </w:p>
    <w:p w14:paraId="950E0000">
      <w:pPr>
        <w:ind/>
        <w:jc w:val="both"/>
        <w:rPr>
          <w:del w:author="Yurii Litvinov" w:date="2023-01-22T21:01:00" w:id="2567"/>
          <w:rFonts w:ascii="Times New Roman" w:hAnsi="Times New Roman"/>
          <w:b w:val="1"/>
          <w:i w:val="1"/>
        </w:rPr>
      </w:pPr>
      <w:del w:author="Yurii Litvinov" w:date="2023-01-22T21:01:00" w:id="2568">
        <w:r>
          <w:rPr>
            <w:rFonts w:ascii="Times New Roman" w:hAnsi="Times New Roman"/>
            <w:b w:val="1"/>
            <w:i w:val="1"/>
          </w:rPr>
          <w:delText>Примеры условий контрольных работ:</w:delText>
        </w:r>
      </w:del>
    </w:p>
    <w:p w14:paraId="960E0000">
      <w:pPr>
        <w:ind/>
        <w:jc w:val="both"/>
        <w:rPr>
          <w:del w:author="Yurii Litvinov" w:date="2023-01-22T21:01:00" w:id="2569"/>
          <w:rFonts w:ascii="Times New Roman" w:hAnsi="Times New Roman"/>
          <w:b w:val="1"/>
          <w:i w:val="1"/>
        </w:rPr>
      </w:pPr>
    </w:p>
    <w:p w14:paraId="970E0000">
      <w:pPr>
        <w:ind/>
        <w:jc w:val="both"/>
        <w:rPr>
          <w:del w:author="Yurii Litvinov" w:date="2023-01-22T21:01:00" w:id="2570"/>
          <w:rFonts w:ascii="Times New Roman" w:hAnsi="Times New Roman"/>
          <w:b w:val="1"/>
          <w:i w:val="1"/>
        </w:rPr>
      </w:pPr>
      <w:del w:author="Yurii Litvinov" w:date="2023-01-22T21:01:00" w:id="2571">
        <w:r>
          <w:rPr>
            <w:rFonts w:ascii="Times New Roman" w:hAnsi="Times New Roman"/>
            <w:b w:val="1"/>
            <w:i w:val="1"/>
          </w:rPr>
          <w:delText>Контрольная работа 1:</w:delText>
        </w:r>
      </w:del>
    </w:p>
    <w:p w14:paraId="980E0000">
      <w:pPr>
        <w:pStyle w:val="Style_1"/>
        <w:numPr>
          <w:ilvl w:val="0"/>
          <w:numId w:val="216"/>
        </w:numPr>
        <w:ind/>
        <w:jc w:val="both"/>
        <w:rPr>
          <w:del w:author="Yurii Litvinov" w:date="2023-01-22T21:01:00" w:id="2572"/>
          <w:rFonts w:ascii="Times New Roman" w:hAnsi="Times New Roman"/>
        </w:rPr>
      </w:pPr>
      <w:del w:author="Yurii Litvinov" w:date="2023-01-22T21:01:00" w:id="2573">
        <w:r>
          <w:rPr>
            <w:rFonts w:ascii="Times New Roman" w:hAnsi="Times New Roman"/>
          </w:rPr>
          <w:delText>Реализовать очередь с приоритетами в виде шаблонного класса.</w:delText>
        </w:r>
      </w:del>
    </w:p>
    <w:p w14:paraId="990E0000">
      <w:pPr>
        <w:pStyle w:val="Style_1"/>
        <w:ind/>
        <w:jc w:val="both"/>
        <w:rPr>
          <w:del w:author="Yurii Litvinov" w:date="2023-01-22T21:01:00" w:id="2574"/>
          <w:rFonts w:ascii="Times New Roman" w:hAnsi="Times New Roman"/>
        </w:rPr>
      </w:pPr>
      <w:del w:author="Yurii Litvinov" w:date="2023-01-22T21:01:00" w:id="2575">
        <w:r>
          <w:rPr>
            <w:rFonts w:ascii="Times New Roman" w:hAnsi="Times New Roman"/>
          </w:rPr>
          <w:delText>Очередь должна иметь методы:</w:delText>
        </w:r>
      </w:del>
    </w:p>
    <w:p w14:paraId="9A0E0000">
      <w:pPr>
        <w:pStyle w:val="Style_1"/>
        <w:numPr>
          <w:ilvl w:val="0"/>
          <w:numId w:val="217"/>
        </w:numPr>
        <w:ind/>
        <w:jc w:val="both"/>
        <w:rPr>
          <w:del w:author="Yurii Litvinov" w:date="2023-01-22T21:01:00" w:id="2576"/>
          <w:rFonts w:ascii="Times New Roman" w:hAnsi="Times New Roman"/>
        </w:rPr>
      </w:pPr>
      <w:del w:author="Yurii Litvinov" w:date="2023-01-22T21:01:00" w:id="2577">
        <w:r>
          <w:rPr>
            <w:rFonts w:ascii="Times New Roman" w:hAnsi="Times New Roman"/>
          </w:rPr>
          <w:delText>enqueue() — принимающий на вход значение и численный приоритет</w:delText>
        </w:r>
      </w:del>
    </w:p>
    <w:p w14:paraId="9B0E0000">
      <w:pPr>
        <w:pStyle w:val="Style_1"/>
        <w:numPr>
          <w:ilvl w:val="0"/>
          <w:numId w:val="217"/>
        </w:numPr>
        <w:ind/>
        <w:jc w:val="both"/>
        <w:rPr>
          <w:del w:author="Yurii Litvinov" w:date="2023-01-22T21:01:00" w:id="2578"/>
          <w:rFonts w:ascii="Times New Roman" w:hAnsi="Times New Roman"/>
        </w:rPr>
      </w:pPr>
      <w:del w:author="Yurii Litvinov" w:date="2023-01-22T21:01:00" w:id="2579">
        <w:r>
          <w:rPr>
            <w:rFonts w:ascii="Times New Roman" w:hAnsi="Times New Roman"/>
          </w:rPr>
          <w:delText>dequeue() — возвращающий значение с наивысшим приоритетом и удаляющий его из очереди.</w:delText>
        </w:r>
      </w:del>
    </w:p>
    <w:p w14:paraId="9C0E0000">
      <w:pPr>
        <w:pStyle w:val="Style_1"/>
        <w:ind/>
        <w:jc w:val="both"/>
        <w:rPr>
          <w:del w:author="Yurii Litvinov" w:date="2023-01-22T21:01:00" w:id="2580"/>
          <w:rFonts w:ascii="Times New Roman" w:hAnsi="Times New Roman"/>
        </w:rPr>
      </w:pPr>
      <w:del w:author="Yurii Litvinov" w:date="2023-01-22T21:01:00" w:id="2581">
        <w:r>
          <w:rPr>
            <w:rFonts w:ascii="Times New Roman" w:hAnsi="Times New Roman"/>
          </w:rPr>
          <w:delText>Если очередь пуста, dequeue() должен бросать исключение.</w:delText>
        </w:r>
      </w:del>
    </w:p>
    <w:p w14:paraId="9D0E0000">
      <w:pPr>
        <w:pStyle w:val="Style_1"/>
        <w:ind/>
        <w:jc w:val="both"/>
        <w:rPr>
          <w:del w:author="Yurii Litvinov" w:date="2023-01-22T21:01:00" w:id="2582"/>
          <w:rFonts w:ascii="Times New Roman" w:hAnsi="Times New Roman"/>
        </w:rPr>
      </w:pPr>
      <w:del w:author="Yurii Litvinov" w:date="2023-01-22T21:01:00" w:id="2583">
        <w:r>
          <w:rPr>
            <w:rFonts w:ascii="Times New Roman" w:hAnsi="Times New Roman"/>
          </w:rPr>
          <w:delText>Юнит-тесты обязательны.</w:delText>
        </w:r>
      </w:del>
    </w:p>
    <w:p w14:paraId="9E0E0000">
      <w:pPr>
        <w:ind/>
        <w:jc w:val="both"/>
        <w:rPr>
          <w:del w:author="Yurii Litvinov" w:date="2023-01-22T21:01:00" w:id="2584"/>
          <w:rFonts w:ascii="Times New Roman" w:hAnsi="Times New Roman"/>
          <w:b w:val="1"/>
        </w:rPr>
      </w:pPr>
      <w:del w:author="Yurii Litvinov" w:date="2023-01-22T21:01:00" w:id="2585">
        <w:r>
          <w:rPr>
            <w:rFonts w:ascii="Times New Roman" w:hAnsi="Times New Roman"/>
            <w:b w:val="1"/>
          </w:rPr>
          <w:delText xml:space="preserve">Проверяемые компетенции: </w:delText>
        </w:r>
        <w:r>
          <w:rPr>
            <w:rFonts w:ascii="Times New Roman" w:hAnsi="Times New Roman"/>
          </w:rPr>
          <w:delText>ОПК-2, ОПК-4, ОПК-5, ПКП-4, УКБ-3</w:delText>
        </w:r>
      </w:del>
    </w:p>
    <w:p w14:paraId="9F0E0000">
      <w:pPr>
        <w:ind/>
        <w:jc w:val="both"/>
        <w:rPr>
          <w:del w:author="Yurii Litvinov" w:date="2023-01-22T21:01:00" w:id="2586"/>
          <w:rFonts w:ascii="Times New Roman" w:hAnsi="Times New Roman"/>
          <w:b w:val="1"/>
        </w:rPr>
      </w:pPr>
      <w:del w:author="Yurii Litvinov" w:date="2023-01-22T21:01:00" w:id="2587">
        <w:r>
          <w:rPr>
            <w:rFonts w:ascii="Times New Roman" w:hAnsi="Times New Roman"/>
            <w:b w:val="1"/>
          </w:rPr>
          <w:delText xml:space="preserve">Критерии оценивания: </w:delText>
        </w:r>
        <w:r>
          <w:rPr>
            <w:rFonts w:ascii="Times New Roman" w:hAnsi="Times New Roman"/>
          </w:rPr>
          <w:delText>решение каждой задачи оценивается по шкале от 0 (нет решения или решение имеет существенные недостатки) до 5 (решение работоспособно, аккуратно реализовано, алгоритмически аккуратно, загружено на GitHub, имеются тесты). Максимальный балл за задачу определяется сложностью задачи, а также номер попытки сдачи. Сама оценка за задачу является бинарной.</w:delText>
        </w:r>
      </w:del>
    </w:p>
    <w:p w14:paraId="A00E0000">
      <w:pPr>
        <w:ind/>
        <w:jc w:val="both"/>
        <w:rPr>
          <w:del w:author="Yurii Litvinov" w:date="2023-01-22T21:01:00" w:id="2588"/>
          <w:rFonts w:ascii="Times New Roman" w:hAnsi="Times New Roman"/>
          <w:b w:val="1"/>
        </w:rPr>
      </w:pPr>
    </w:p>
    <w:p w14:paraId="A10E0000">
      <w:pPr>
        <w:ind/>
        <w:jc w:val="both"/>
        <w:rPr>
          <w:del w:author="Yurii Litvinov" w:date="2023-01-22T21:01:00" w:id="2589"/>
          <w:rFonts w:ascii="Times New Roman" w:hAnsi="Times New Roman"/>
          <w:b w:val="1"/>
          <w:i w:val="1"/>
        </w:rPr>
      </w:pPr>
      <w:del w:author="Yurii Litvinov" w:date="2023-01-22T21:01:00" w:id="2590">
        <w:r>
          <w:rPr>
            <w:rFonts w:ascii="Times New Roman" w:hAnsi="Times New Roman"/>
            <w:b w:val="1"/>
            <w:i w:val="1"/>
          </w:rPr>
          <w:delText>Зачётная работа:</w:delText>
        </w:r>
      </w:del>
    </w:p>
    <w:p w14:paraId="A20E0000">
      <w:pPr>
        <w:pStyle w:val="Style_1"/>
        <w:numPr>
          <w:ilvl w:val="0"/>
          <w:numId w:val="218"/>
        </w:numPr>
        <w:ind/>
        <w:jc w:val="both"/>
        <w:rPr>
          <w:del w:author="Yurii Litvinov" w:date="2023-01-22T21:01:00" w:id="2591"/>
          <w:rFonts w:ascii="Times New Roman" w:hAnsi="Times New Roman"/>
        </w:rPr>
      </w:pPr>
      <w:del w:author="Yurii Litvinov" w:date="2023-01-22T21:01:00" w:id="2592">
        <w:r>
          <w:rPr>
            <w:rFonts w:ascii="Times New Roman" w:hAnsi="Times New Roman"/>
          </w:rPr>
          <w:delText xml:space="preserve">Реализовать игру </w:delText>
        </w:r>
        <w:r>
          <w:rPr>
            <w:rFonts w:ascii="Times New Roman" w:hAnsi="Times New Roman"/>
          </w:rPr>
          <w:delText>«</w:delText>
        </w:r>
        <w:r>
          <w:rPr>
            <w:rFonts w:ascii="Times New Roman" w:hAnsi="Times New Roman"/>
          </w:rPr>
          <w:delText>Найди пару</w:delText>
        </w:r>
        <w:r>
          <w:rPr>
            <w:rFonts w:ascii="Times New Roman" w:hAnsi="Times New Roman"/>
          </w:rPr>
          <w:delText>»</w:delText>
        </w:r>
        <w:r>
          <w:rPr>
            <w:rFonts w:ascii="Times New Roman" w:hAnsi="Times New Roman"/>
          </w:rPr>
          <w:delText>. При запуске отображается поле с кнопками размера N x N, где N чётное, кнопки без надписей. N принимается как параметр командной строки. Каждой кнопке ставится в соответствие число от 0 до N</w:delText>
        </w:r>
        <w:r>
          <w:rPr>
            <w:rFonts w:ascii="Times New Roman" w:hAnsi="Times New Roman"/>
            <w:vertAlign w:val="superscript"/>
          </w:rPr>
          <w:delText>2</w:delText>
        </w:r>
        <w:r>
          <w:rPr>
            <w:rFonts w:ascii="Times New Roman" w:hAnsi="Times New Roman"/>
          </w:rPr>
          <w:delText xml:space="preserve"> / 2, каждое число из этого диапазона должно встречаться на поле ровно дважды. Игрок нажимает на две произвольные (разные) кнопки, на них показывается соответствующие им числа. Если числа совпали, кнопки делаются неактивными. Если числа не совпали, кнопки возвращаются в изначальное положение. Игра заканчивается, когда игрок открыл все пары чисел.</w:delText>
        </w:r>
      </w:del>
    </w:p>
    <w:p w14:paraId="A30E0000">
      <w:pPr>
        <w:ind/>
        <w:jc w:val="both"/>
        <w:rPr>
          <w:del w:author="Yurii Litvinov" w:date="2023-01-22T21:01:00" w:id="2593"/>
          <w:rFonts w:ascii="Times New Roman" w:hAnsi="Times New Roman"/>
          <w:b w:val="1"/>
        </w:rPr>
      </w:pPr>
      <w:del w:author="Yurii Litvinov" w:date="2023-01-22T21:01:00" w:id="2594">
        <w:r>
          <w:rPr>
            <w:rFonts w:ascii="Times New Roman" w:hAnsi="Times New Roman"/>
            <w:b w:val="1"/>
          </w:rPr>
          <w:delText xml:space="preserve">Проверяемые компетенции: </w:delText>
        </w:r>
        <w:r>
          <w:rPr>
            <w:rFonts w:ascii="Times New Roman" w:hAnsi="Times New Roman"/>
          </w:rPr>
          <w:delText>ОПК-2, ОПК-4, ОПК-5, ПКП-4, УКБ-3</w:delText>
        </w:r>
      </w:del>
    </w:p>
    <w:p w14:paraId="A40E0000">
      <w:pPr>
        <w:ind/>
        <w:jc w:val="both"/>
        <w:rPr>
          <w:del w:author="Yurii Litvinov" w:date="2023-01-22T21:01:00" w:id="2595"/>
          <w:rFonts w:ascii="Times New Roman" w:hAnsi="Times New Roman"/>
          <w:b w:val="1"/>
        </w:rPr>
      </w:pPr>
      <w:del w:author="Yurii Litvinov" w:date="2023-01-22T21:01:00" w:id="2596">
        <w:r>
          <w:rPr>
            <w:rFonts w:ascii="Times New Roman" w:hAnsi="Times New Roman"/>
            <w:b w:val="1"/>
          </w:rPr>
          <w:delText xml:space="preserve">Критерии оценивания: </w:delText>
        </w:r>
        <w:r>
          <w:rPr>
            <w:rFonts w:ascii="Times New Roman" w:hAnsi="Times New Roman"/>
          </w:rPr>
          <w:delText>решение каждой задачи оценивается по шкале от 0 (нет решения или решение имеет существенные недостатки) до 5 (решение работоспособно, аккуратно реализовано, алгоритмически аккуратно, загружено на GitHub, имеются тесты). Максимальный балл за задачу определяется сложностью задачи, а также номер попытки сдачи. Сама оценка за задачу является бинарной.</w:delText>
        </w:r>
      </w:del>
    </w:p>
    <w:p w14:paraId="A50E0000">
      <w:pPr>
        <w:ind/>
        <w:jc w:val="both"/>
        <w:rPr>
          <w:del w:author="Yurii Litvinov" w:date="2023-01-22T21:01:00" w:id="2597"/>
          <w:rFonts w:ascii="Times New Roman" w:hAnsi="Times New Roman"/>
          <w:b w:val="1"/>
        </w:rPr>
      </w:pPr>
    </w:p>
    <w:p w14:paraId="A60E0000">
      <w:pPr>
        <w:ind/>
        <w:jc w:val="both"/>
        <w:rPr>
          <w:del w:author="Yurii Litvinov" w:date="2023-01-22T21:01:00" w:id="2598"/>
          <w:rFonts w:ascii="Times New Roman" w:hAnsi="Times New Roman"/>
          <w:b w:val="1"/>
        </w:rPr>
      </w:pPr>
      <w:del w:author="Yurii Litvinov" w:date="2023-01-22T21:01:00" w:id="2599">
        <w:r>
          <w:rPr>
            <w:rFonts w:ascii="Times New Roman" w:hAnsi="Times New Roman"/>
            <w:b w:val="1"/>
          </w:rPr>
          <w:delText>Семестр 3.</w:delText>
        </w:r>
      </w:del>
    </w:p>
    <w:p w14:paraId="A70E0000">
      <w:pPr>
        <w:ind/>
        <w:jc w:val="both"/>
        <w:rPr>
          <w:del w:author="Yurii Litvinov" w:date="2023-01-22T21:01:00" w:id="2600"/>
          <w:rFonts w:ascii="Times New Roman" w:hAnsi="Times New Roman"/>
        </w:rPr>
      </w:pPr>
    </w:p>
    <w:p w14:paraId="A80E0000">
      <w:pPr>
        <w:ind/>
        <w:jc w:val="both"/>
        <w:rPr>
          <w:del w:author="Yurii Litvinov" w:date="2023-01-22T21:01:00" w:id="2601"/>
          <w:rFonts w:ascii="Times New Roman" w:hAnsi="Times New Roman"/>
          <w:b w:val="1"/>
          <w:i w:val="1"/>
        </w:rPr>
      </w:pPr>
      <w:del w:author="Yurii Litvinov" w:date="2023-01-22T21:01:00" w:id="2602">
        <w:r>
          <w:rPr>
            <w:rFonts w:ascii="Times New Roman" w:hAnsi="Times New Roman"/>
            <w:b w:val="1"/>
            <w:i w:val="1"/>
          </w:rPr>
          <w:delText>Домашняя работа 1:</w:delText>
        </w:r>
      </w:del>
    </w:p>
    <w:p w14:paraId="A90E0000">
      <w:pPr>
        <w:pStyle w:val="Style_1"/>
        <w:numPr>
          <w:ilvl w:val="0"/>
          <w:numId w:val="219"/>
        </w:numPr>
        <w:ind/>
        <w:jc w:val="both"/>
        <w:rPr>
          <w:del w:author="Yurii Litvinov" w:date="2023-01-22T21:01:00" w:id="2603"/>
          <w:rFonts w:ascii="Times New Roman" w:hAnsi="Times New Roman"/>
        </w:rPr>
      </w:pPr>
      <w:del w:author="Yurii Litvinov" w:date="2023-01-22T21:01:00" w:id="2604">
        <w:r>
          <w:rPr>
            <w:rFonts w:ascii="Times New Roman" w:hAnsi="Times New Roman"/>
          </w:rPr>
          <w:delText>Нарисовать диаграмму классов для игры "реверси", с несколькими видами "ботов", которые могли бы играть вместо человека. Диаграмма должна быть довольно подробным проектом системы. Реализовывать этот проект не нужно.</w:delText>
        </w:r>
      </w:del>
    </w:p>
    <w:p w14:paraId="AA0E0000">
      <w:pPr>
        <w:pStyle w:val="Style_1"/>
        <w:numPr>
          <w:ilvl w:val="0"/>
          <w:numId w:val="219"/>
        </w:numPr>
        <w:ind/>
        <w:jc w:val="both"/>
        <w:rPr>
          <w:del w:author="Yurii Litvinov" w:date="2023-01-22T21:01:00" w:id="2605"/>
          <w:rFonts w:ascii="Times New Roman" w:hAnsi="Times New Roman"/>
        </w:rPr>
      </w:pPr>
      <w:del w:author="Yurii Litvinov" w:date="2023-01-22T21:01:00" w:id="2606">
        <w:r>
          <w:rPr>
            <w:rFonts w:ascii="Times New Roman" w:hAnsi="Times New Roman"/>
          </w:rPr>
          <w:delText>Нарисовать диаграмму состояний для класса MicrowaveOven, реализующего ПО СВЧ-печи.</w:delText>
        </w:r>
      </w:del>
    </w:p>
    <w:p w14:paraId="AB0E0000">
      <w:pPr>
        <w:ind/>
        <w:jc w:val="both"/>
        <w:rPr>
          <w:del w:author="Yurii Litvinov" w:date="2023-01-22T21:01:00" w:id="2607"/>
          <w:rFonts w:ascii="Times New Roman" w:hAnsi="Times New Roman"/>
        </w:rPr>
      </w:pPr>
      <w:del w:author="Yurii Litvinov" w:date="2023-01-22T21:01:00" w:id="2608">
        <w:r>
          <w:rPr>
            <w:rFonts w:ascii="Times New Roman" w:hAnsi="Times New Roman"/>
            <w:b w:val="1"/>
            <w:i w:val="1"/>
          </w:rPr>
          <w:delText>Проверяемые компетенции:</w:delText>
        </w:r>
        <w:r>
          <w:rPr>
            <w:rFonts w:ascii="Times New Roman" w:hAnsi="Times New Roman"/>
          </w:rPr>
          <w:delText xml:space="preserve"> ОПК-2, ОПК-4, ОПК-5, ПКП-4, УКБ-3</w:delText>
        </w:r>
      </w:del>
    </w:p>
    <w:p w14:paraId="AC0E0000">
      <w:pPr>
        <w:ind/>
        <w:jc w:val="both"/>
        <w:rPr>
          <w:del w:author="Yurii Litvinov" w:date="2023-01-22T21:01:00" w:id="2609"/>
          <w:rFonts w:ascii="Times New Roman" w:hAnsi="Times New Roman"/>
        </w:rPr>
      </w:pPr>
      <w:del w:author="Yurii Litvinov" w:date="2023-01-22T21:01:00" w:id="2610">
        <w:r>
          <w:rPr>
            <w:rFonts w:ascii="Times New Roman" w:hAnsi="Times New Roman"/>
            <w:b w:val="1"/>
            <w:i w:val="1"/>
          </w:rPr>
          <w:delText>Критерии оценивания:</w:delText>
        </w:r>
        <w:r>
          <w:rPr>
            <w:rFonts w:ascii="Times New Roman" w:hAnsi="Times New Roman"/>
          </w:rPr>
          <w:delText xml:space="preserve"> решение каждой задачи оценивается либо на 0 баллов (нет решения или решение имеет существенные недостатки), либо на 1 балла (решение работоспособно, аккуратно реализовано, алгоритмически аккуратно, загружено на GitHub, имеются тесты).</w:delText>
        </w:r>
      </w:del>
    </w:p>
    <w:p w14:paraId="AD0E0000">
      <w:pPr>
        <w:ind/>
        <w:jc w:val="both"/>
        <w:rPr>
          <w:del w:author="Yurii Litvinov" w:date="2023-01-22T21:01:00" w:id="2611"/>
          <w:rFonts w:ascii="Times New Roman" w:hAnsi="Times New Roman"/>
        </w:rPr>
      </w:pPr>
    </w:p>
    <w:p w14:paraId="AE0E0000">
      <w:pPr>
        <w:ind/>
        <w:jc w:val="both"/>
        <w:rPr>
          <w:del w:author="Yurii Litvinov" w:date="2023-01-22T21:01:00" w:id="2612"/>
          <w:rFonts w:ascii="Times New Roman" w:hAnsi="Times New Roman"/>
          <w:b w:val="1"/>
          <w:i w:val="1"/>
        </w:rPr>
      </w:pPr>
      <w:del w:author="Yurii Litvinov" w:date="2023-01-22T21:01:00" w:id="2613">
        <w:r>
          <w:rPr>
            <w:rFonts w:ascii="Times New Roman" w:hAnsi="Times New Roman"/>
            <w:b w:val="1"/>
            <w:i w:val="1"/>
          </w:rPr>
          <w:delText>Домашняя работа 2:</w:delText>
        </w:r>
      </w:del>
    </w:p>
    <w:p w14:paraId="AF0E0000">
      <w:pPr>
        <w:pStyle w:val="Style_1"/>
        <w:numPr>
          <w:ilvl w:val="0"/>
          <w:numId w:val="220"/>
        </w:numPr>
        <w:ind/>
        <w:jc w:val="both"/>
        <w:rPr>
          <w:del w:author="Yurii Litvinov" w:date="2023-01-22T21:01:00" w:id="2614"/>
          <w:rFonts w:ascii="Times New Roman" w:hAnsi="Times New Roman"/>
        </w:rPr>
      </w:pPr>
      <w:del w:author="Yurii Litvinov" w:date="2023-01-22T21:01:00" w:id="2615">
        <w:r>
          <w:rPr>
            <w:rFonts w:ascii="Times New Roman" w:hAnsi="Times New Roman"/>
          </w:rPr>
          <w:delText>Разработать android-приложения для сбора информации с различных датчиков. Через меню должен быть возможен запуск камеры, сбор показаний гироскопа и других датчиков. На главном экране надо отразить информацию об устройстве.</w:delText>
        </w:r>
      </w:del>
    </w:p>
    <w:p w14:paraId="B00E0000">
      <w:pPr>
        <w:ind/>
        <w:jc w:val="both"/>
        <w:rPr>
          <w:del w:author="Yurii Litvinov" w:date="2023-01-22T21:01:00" w:id="2616"/>
          <w:rFonts w:ascii="Times New Roman" w:hAnsi="Times New Roman"/>
        </w:rPr>
      </w:pPr>
      <w:del w:author="Yurii Litvinov" w:date="2023-01-22T21:01:00" w:id="2617">
        <w:r>
          <w:rPr>
            <w:rFonts w:ascii="Times New Roman" w:hAnsi="Times New Roman"/>
            <w:b w:val="1"/>
            <w:i w:val="1"/>
          </w:rPr>
          <w:delText>Проверяемые компетенции:</w:delText>
        </w:r>
        <w:r>
          <w:rPr>
            <w:rFonts w:ascii="Times New Roman" w:hAnsi="Times New Roman"/>
          </w:rPr>
          <w:delText xml:space="preserve"> ОПК-2, ОПК-4, ОПК-5, ПКП-4, УКБ-3</w:delText>
        </w:r>
      </w:del>
    </w:p>
    <w:p w14:paraId="B10E0000">
      <w:pPr>
        <w:ind/>
        <w:jc w:val="both"/>
        <w:rPr>
          <w:del w:author="Yurii Litvinov" w:date="2023-01-22T21:01:00" w:id="2618"/>
          <w:rFonts w:ascii="Times New Roman" w:hAnsi="Times New Roman"/>
        </w:rPr>
      </w:pPr>
      <w:del w:author="Yurii Litvinov" w:date="2023-01-22T21:01:00" w:id="2619">
        <w:r>
          <w:rPr>
            <w:rFonts w:ascii="Times New Roman" w:hAnsi="Times New Roman"/>
            <w:b w:val="1"/>
            <w:i w:val="1"/>
          </w:rPr>
          <w:delText>Критерии оценивания:</w:delText>
        </w:r>
        <w:r>
          <w:rPr>
            <w:rFonts w:ascii="Times New Roman" w:hAnsi="Times New Roman"/>
          </w:rPr>
          <w:delText xml:space="preserve"> решение каждой задачи оценивается либо на 0 баллов (нет решения или решение имеет существенные недостатки), либо на 2 балла (решение работоспособно, аккуратно реализовано, алгоритмически аккуратно, загружено на GitHub, имеются тесты).</w:delText>
        </w:r>
      </w:del>
    </w:p>
    <w:p w14:paraId="B20E0000">
      <w:pPr>
        <w:ind/>
        <w:jc w:val="both"/>
        <w:rPr>
          <w:del w:author="Yurii Litvinov" w:date="2023-01-22T21:01:00" w:id="2620"/>
          <w:rFonts w:ascii="Times New Roman" w:hAnsi="Times New Roman"/>
        </w:rPr>
      </w:pPr>
    </w:p>
    <w:p w14:paraId="B30E0000">
      <w:pPr>
        <w:ind/>
        <w:jc w:val="both"/>
        <w:rPr>
          <w:del w:author="Yurii Litvinov" w:date="2023-01-22T21:01:00" w:id="2621"/>
          <w:rFonts w:ascii="Times New Roman" w:hAnsi="Times New Roman"/>
          <w:b w:val="1"/>
          <w:i w:val="1"/>
        </w:rPr>
      </w:pPr>
      <w:del w:author="Yurii Litvinov" w:date="2023-01-22T21:01:00" w:id="2622">
        <w:r>
          <w:rPr>
            <w:rFonts w:ascii="Times New Roman" w:hAnsi="Times New Roman"/>
            <w:b w:val="1"/>
            <w:i w:val="1"/>
          </w:rPr>
          <w:delText>Домашняя работа 3:</w:delText>
        </w:r>
      </w:del>
    </w:p>
    <w:p w14:paraId="B40E0000">
      <w:pPr>
        <w:pStyle w:val="Style_1"/>
        <w:numPr>
          <w:ilvl w:val="0"/>
          <w:numId w:val="221"/>
        </w:numPr>
        <w:ind/>
        <w:jc w:val="both"/>
        <w:rPr>
          <w:del w:author="Yurii Litvinov" w:date="2023-01-22T21:01:00" w:id="2623"/>
          <w:rFonts w:ascii="Times New Roman" w:hAnsi="Times New Roman"/>
        </w:rPr>
      </w:pPr>
      <w:del w:author="Yurii Litvinov" w:date="2023-01-22T21:01:00" w:id="2624">
        <w:r>
          <w:rPr>
            <w:rFonts w:ascii="Times New Roman" w:hAnsi="Times New Roman"/>
          </w:rPr>
          <w:delText>Реализовать игру "Пушка" на android (сильно упрощенный вариант старой игры Scorched Earch). Помимо пушки на местности должны находиться горы (треугольники, возможно "захардкодить" какой-то "ландшафт", генерация его необязательна). Необходимая функциональность: имеется изображение пушки, кнопками вверх-вниз регулируется угол наклона орудия, по нажатию на кнопку “Огонь” из пушки вылетает снаряд, который летит по параболе в соответствии с заданным углом наклона. При нажатии кнопок влево-вправо на пушка должна перемещаться влево-вправо с учетом местности ("залезать" на горы при необходимости). Силу тяжести, наклоны пушки при подъеме-спуске и прочую физику реализовывать необязательно.</w:delText>
        </w:r>
      </w:del>
    </w:p>
    <w:p w14:paraId="B50E0000">
      <w:pPr>
        <w:ind/>
        <w:jc w:val="both"/>
        <w:rPr>
          <w:del w:author="Yurii Litvinov" w:date="2023-01-22T21:01:00" w:id="2625"/>
          <w:rFonts w:ascii="Times New Roman" w:hAnsi="Times New Roman"/>
        </w:rPr>
      </w:pPr>
      <w:del w:author="Yurii Litvinov" w:date="2023-01-22T21:01:00" w:id="2626">
        <w:r>
          <w:rPr>
            <w:rFonts w:ascii="Times New Roman" w:hAnsi="Times New Roman"/>
            <w:b w:val="1"/>
            <w:i w:val="1"/>
          </w:rPr>
          <w:delText>Проверяемые компетенции:</w:delText>
        </w:r>
        <w:r>
          <w:rPr>
            <w:rFonts w:ascii="Times New Roman" w:hAnsi="Times New Roman"/>
          </w:rPr>
          <w:delText xml:space="preserve"> ОПК-2, ОПК-4, ОПК-5, ПКП-4, УКБ-3</w:delText>
        </w:r>
      </w:del>
    </w:p>
    <w:p w14:paraId="B60E0000">
      <w:pPr>
        <w:ind/>
        <w:jc w:val="both"/>
        <w:rPr>
          <w:del w:author="Yurii Litvinov" w:date="2023-01-22T21:01:00" w:id="2627"/>
          <w:rFonts w:ascii="Times New Roman" w:hAnsi="Times New Roman"/>
        </w:rPr>
      </w:pPr>
      <w:del w:author="Yurii Litvinov" w:date="2023-01-22T21:01:00" w:id="2628">
        <w:r>
          <w:rPr>
            <w:rFonts w:ascii="Times New Roman" w:hAnsi="Times New Roman"/>
            <w:b w:val="1"/>
            <w:i w:val="1"/>
          </w:rPr>
          <w:delText>Критерии оценивания:</w:delText>
        </w:r>
        <w:r>
          <w:rPr>
            <w:rFonts w:ascii="Times New Roman" w:hAnsi="Times New Roman"/>
          </w:rPr>
          <w:delText xml:space="preserve"> решение каждой задачи оценивается либо на 0 баллов (нет решения или решение имеет существенные недостатки), либо на 3 балла (решение работоспособно, аккуратно реализовано, алгоритмически аккуратно, загружено на GitHub, имеются тесты).</w:delText>
        </w:r>
      </w:del>
    </w:p>
    <w:p w14:paraId="B70E0000">
      <w:pPr>
        <w:ind/>
        <w:jc w:val="both"/>
        <w:rPr>
          <w:del w:author="Yurii Litvinov" w:date="2023-01-22T21:01:00" w:id="2629"/>
          <w:rFonts w:ascii="Times New Roman" w:hAnsi="Times New Roman"/>
        </w:rPr>
      </w:pPr>
    </w:p>
    <w:p w14:paraId="B80E0000">
      <w:pPr>
        <w:ind/>
        <w:jc w:val="both"/>
        <w:rPr>
          <w:del w:author="Yurii Litvinov" w:date="2023-01-22T21:01:00" w:id="2630"/>
          <w:rFonts w:ascii="Times New Roman" w:hAnsi="Times New Roman"/>
          <w:b w:val="1"/>
          <w:i w:val="1"/>
        </w:rPr>
      </w:pPr>
      <w:del w:author="Yurii Litvinov" w:date="2023-01-22T21:01:00" w:id="2631">
        <w:r>
          <w:rPr>
            <w:rFonts w:ascii="Times New Roman" w:hAnsi="Times New Roman"/>
            <w:b w:val="1"/>
            <w:i w:val="1"/>
          </w:rPr>
          <w:delText>Домашняя работа 4:</w:delText>
        </w:r>
      </w:del>
    </w:p>
    <w:p w14:paraId="B90E0000">
      <w:pPr>
        <w:pStyle w:val="Style_1"/>
        <w:numPr>
          <w:ilvl w:val="0"/>
          <w:numId w:val="222"/>
        </w:numPr>
        <w:ind/>
        <w:jc w:val="both"/>
        <w:rPr>
          <w:del w:author="Yurii Litvinov" w:date="2023-01-22T21:01:00" w:id="2632"/>
          <w:rFonts w:ascii="Times New Roman" w:hAnsi="Times New Roman"/>
        </w:rPr>
      </w:pPr>
      <w:del w:author="Yurii Litvinov" w:date="2023-01-22T21:01:00" w:id="2633">
        <w:r>
          <w:rPr>
            <w:rFonts w:ascii="Times New Roman" w:hAnsi="Times New Roman"/>
          </w:rPr>
          <w:delText>Создать ключи для работы по SSH и прислать публичный код. После этого зайти на выделенную машину и скачать оттуда данные для выданного алгоритма. Результат применения алгоритма также необходимо положить на машину. Алгоритмы выдаются из пула возможных на различные темы (теория графов, строки, структуры данных и т.п.)</w:delText>
        </w:r>
      </w:del>
    </w:p>
    <w:p w14:paraId="BA0E0000">
      <w:pPr>
        <w:ind/>
        <w:jc w:val="both"/>
        <w:rPr>
          <w:del w:author="Yurii Litvinov" w:date="2023-01-22T21:01:00" w:id="2634"/>
          <w:rFonts w:ascii="Times New Roman" w:hAnsi="Times New Roman"/>
        </w:rPr>
      </w:pPr>
    </w:p>
    <w:p w14:paraId="BB0E0000">
      <w:pPr>
        <w:ind/>
        <w:jc w:val="both"/>
        <w:rPr>
          <w:del w:author="Yurii Litvinov" w:date="2023-01-22T21:01:00" w:id="2635"/>
          <w:rFonts w:ascii="Times New Roman" w:hAnsi="Times New Roman"/>
        </w:rPr>
      </w:pPr>
      <w:del w:author="Yurii Litvinov" w:date="2023-01-22T21:01:00" w:id="2636">
        <w:r>
          <w:rPr>
            <w:rFonts w:ascii="Times New Roman" w:hAnsi="Times New Roman"/>
            <w:b w:val="1"/>
            <w:i w:val="1"/>
          </w:rPr>
          <w:delText>Проверяемые компетенции:</w:delText>
        </w:r>
        <w:r>
          <w:rPr>
            <w:rFonts w:ascii="Times New Roman" w:hAnsi="Times New Roman"/>
          </w:rPr>
          <w:delText xml:space="preserve"> ОПК-2, ОПК-4, ОПК-5, ПКП-4, УКБ-3</w:delText>
        </w:r>
      </w:del>
    </w:p>
    <w:p w14:paraId="BC0E0000">
      <w:pPr>
        <w:ind/>
        <w:jc w:val="both"/>
        <w:rPr>
          <w:del w:author="Yurii Litvinov" w:date="2023-01-22T21:01:00" w:id="2637"/>
          <w:rFonts w:ascii="Times New Roman" w:hAnsi="Times New Roman"/>
        </w:rPr>
      </w:pPr>
      <w:del w:author="Yurii Litvinov" w:date="2023-01-22T21:01:00" w:id="2638">
        <w:r>
          <w:rPr>
            <w:rFonts w:ascii="Times New Roman" w:hAnsi="Times New Roman"/>
            <w:b w:val="1"/>
            <w:i w:val="1"/>
          </w:rPr>
          <w:delText>Критерии оценивания:</w:delText>
        </w:r>
        <w:r>
          <w:rPr>
            <w:rFonts w:ascii="Times New Roman" w:hAnsi="Times New Roman"/>
          </w:rPr>
          <w:delText xml:space="preserve"> решение каждой задачи оценивается либо на 0 баллов (нет решения или решение имеет существенные недостатки), либо на 1 балла (решение работоспособно, аккуратно реализовано, алгоритмически аккуратно, загружено на GitHub, имеются тесты).</w:delText>
        </w:r>
      </w:del>
    </w:p>
    <w:p w14:paraId="BD0E0000">
      <w:pPr>
        <w:ind/>
        <w:jc w:val="both"/>
        <w:rPr>
          <w:del w:author="Yurii Litvinov" w:date="2023-01-22T21:01:00" w:id="2639"/>
          <w:rFonts w:ascii="Times New Roman" w:hAnsi="Times New Roman"/>
        </w:rPr>
      </w:pPr>
    </w:p>
    <w:p w14:paraId="BE0E0000">
      <w:pPr>
        <w:ind/>
        <w:jc w:val="both"/>
        <w:rPr>
          <w:del w:author="Yurii Litvinov" w:date="2023-01-22T21:01:00" w:id="2640"/>
          <w:rFonts w:ascii="Times New Roman" w:hAnsi="Times New Roman"/>
          <w:b w:val="1"/>
          <w:i w:val="1"/>
        </w:rPr>
      </w:pPr>
      <w:del w:author="Yurii Litvinov" w:date="2023-01-22T21:01:00" w:id="2641">
        <w:r>
          <w:rPr>
            <w:rFonts w:ascii="Times New Roman" w:hAnsi="Times New Roman"/>
            <w:b w:val="1"/>
            <w:i w:val="1"/>
          </w:rPr>
          <w:delText>Домашняя работа 5:</w:delText>
        </w:r>
      </w:del>
    </w:p>
    <w:p w14:paraId="BF0E0000">
      <w:pPr>
        <w:pStyle w:val="Style_1"/>
        <w:numPr>
          <w:ilvl w:val="0"/>
          <w:numId w:val="223"/>
        </w:numPr>
        <w:ind/>
        <w:jc w:val="both"/>
        <w:rPr>
          <w:del w:author="Yurii Litvinov" w:date="2023-01-22T21:01:00" w:id="2642"/>
          <w:rFonts w:ascii="Times New Roman" w:hAnsi="Times New Roman"/>
        </w:rPr>
      </w:pPr>
      <w:del w:author="Yurii Litvinov" w:date="2023-01-22T21:01:00" w:id="2643">
        <w:r>
          <w:rPr>
            <w:rFonts w:ascii="Times New Roman" w:hAnsi="Times New Roman"/>
          </w:rPr>
          <w:delText>Разработать docker-контейнер. За основу взять образ ubuntu. Настроить и развернуть в нём небольшой сервер на ktor с 3-4 роутингами. По запуску докера запускается этот сервер и пробрасывается через порт на localhost. Выложить Dockerfile на GitHub.</w:delText>
        </w:r>
      </w:del>
    </w:p>
    <w:p w14:paraId="C00E0000">
      <w:pPr>
        <w:ind/>
        <w:jc w:val="both"/>
        <w:rPr>
          <w:del w:author="Yurii Litvinov" w:date="2023-01-22T21:01:00" w:id="2644"/>
          <w:rFonts w:ascii="Times New Roman" w:hAnsi="Times New Roman"/>
        </w:rPr>
      </w:pPr>
      <w:del w:author="Yurii Litvinov" w:date="2023-01-22T21:01:00" w:id="2645">
        <w:r>
          <w:rPr>
            <w:rFonts w:ascii="Times New Roman" w:hAnsi="Times New Roman"/>
            <w:b w:val="1"/>
            <w:i w:val="1"/>
          </w:rPr>
          <w:delText>Проверяемые компетенции:</w:delText>
        </w:r>
        <w:r>
          <w:rPr>
            <w:rFonts w:ascii="Times New Roman" w:hAnsi="Times New Roman"/>
          </w:rPr>
          <w:delText xml:space="preserve"> ОПК-2, ОПК-4, ОПК-5, ПКП-4, УКБ-3</w:delText>
        </w:r>
      </w:del>
    </w:p>
    <w:p w14:paraId="C10E0000">
      <w:pPr>
        <w:ind/>
        <w:jc w:val="both"/>
        <w:rPr>
          <w:del w:author="Yurii Litvinov" w:date="2023-01-22T21:01:00" w:id="2646"/>
          <w:rFonts w:ascii="Times New Roman" w:hAnsi="Times New Roman"/>
          <w:b w:val="1"/>
        </w:rPr>
      </w:pPr>
      <w:del w:author="Yurii Litvinov" w:date="2023-01-22T21:01:00" w:id="2647">
        <w:r>
          <w:rPr>
            <w:rFonts w:ascii="Times New Roman" w:hAnsi="Times New Roman"/>
            <w:b w:val="1"/>
            <w:i w:val="1"/>
          </w:rPr>
          <w:delText>Критерии оценивания:</w:delText>
        </w:r>
        <w:r>
          <w:rPr>
            <w:rFonts w:ascii="Times New Roman" w:hAnsi="Times New Roman"/>
          </w:rPr>
          <w:delText xml:space="preserve"> решение каждой задачи оценивается либо на 0 баллов (нет решения или решение имеет существенные недостатки), либо на 3 балла (решение работоспособно, аккуратно реализовано, алгоритмически аккуратно, загружено на GitHub, имеются тесты).</w:delText>
        </w:r>
      </w:del>
    </w:p>
    <w:p w14:paraId="C20E0000">
      <w:pPr>
        <w:rPr>
          <w:del w:author="Yurii Litvinov" w:date="2023-01-23T15:23:00" w:id="2648"/>
          <w:rFonts w:ascii="Times New Roman" w:hAnsi="Times New Roman"/>
          <w:b w:val="1"/>
        </w:rPr>
      </w:pPr>
      <w:del w:author="Yurii Litvinov" w:date="2023-01-23T15:24:00" w:id="2649">
        <w:r>
          <w:rPr>
            <w:rFonts w:ascii="Times New Roman" w:hAnsi="Times New Roman"/>
            <w:b w:val="1"/>
          </w:rPr>
          <w:br w:type="page"/>
        </w:r>
      </w:del>
    </w:p>
    <w:p w14:paraId="C30E0000">
      <w:pPr>
        <w:rPr>
          <w:rFonts w:ascii="Times New Roman" w:hAnsi="Times New Roman"/>
          <w:b w:val="1"/>
        </w:rPr>
        <w:pPrChange w:author="Yurii Litvinov" w:date="2023-01-23T15:23:00" w:id="2650">
          <w:pPr>
            <w:ind/>
            <w:jc w:val="both"/>
          </w:pPr>
        </w:pPrChange>
      </w:pPr>
      <w:r>
        <w:rPr>
          <w:rFonts w:ascii="Times New Roman" w:hAnsi="Times New Roman"/>
          <w:b w:val="1"/>
        </w:rPr>
        <w:t xml:space="preserve">Вариант реализации </w:t>
      </w:r>
      <w:ins w:author="Yurii Litvinov" w:date="2023-01-22T21:02:00" w:id="2651">
        <w:r>
          <w:rPr>
            <w:rFonts w:ascii="Times New Roman" w:hAnsi="Times New Roman"/>
            <w:b w:val="1"/>
          </w:rPr>
          <w:t>5</w:t>
        </w:r>
      </w:ins>
      <w:del w:author="Yurii Litvinov" w:date="2023-01-22T21:02:00" w:id="2652">
        <w:r>
          <w:rPr>
            <w:rFonts w:ascii="Times New Roman" w:hAnsi="Times New Roman"/>
            <w:b w:val="1"/>
          </w:rPr>
          <w:delText>6</w:delText>
        </w:r>
      </w:del>
      <w:r>
        <w:rPr>
          <w:rFonts w:ascii="Times New Roman" w:hAnsi="Times New Roman"/>
          <w:b w:val="1"/>
        </w:rPr>
        <w:t xml:space="preserve">: </w:t>
      </w:r>
      <w:r>
        <w:rPr>
          <w:rFonts w:ascii="Times New Roman" w:hAnsi="Times New Roman"/>
          <w:b w:val="1"/>
        </w:rPr>
        <w:t xml:space="preserve">Прикладное программирование на языке </w:t>
      </w:r>
      <w:r>
        <w:rPr>
          <w:rFonts w:ascii="Times New Roman" w:hAnsi="Times New Roman"/>
          <w:b w:val="1"/>
        </w:rPr>
        <w:t>C</w:t>
      </w:r>
      <w:r>
        <w:rPr>
          <w:rFonts w:ascii="Times New Roman" w:hAnsi="Times New Roman"/>
          <w:b w:val="1"/>
        </w:rPr>
        <w:t>#</w:t>
      </w:r>
    </w:p>
    <w:p w14:paraId="C40E0000">
      <w:pPr>
        <w:ind/>
        <w:jc w:val="both"/>
        <w:rPr>
          <w:rFonts w:ascii="Times New Roman" w:hAnsi="Times New Roman"/>
        </w:rPr>
      </w:pPr>
    </w:p>
    <w:p w14:paraId="C50E0000">
      <w:pPr>
        <w:ind/>
        <w:jc w:val="both"/>
        <w:rPr>
          <w:rFonts w:ascii="Times New Roman" w:hAnsi="Times New Roman"/>
        </w:rPr>
      </w:pPr>
      <w:r>
        <w:rPr>
          <w:rFonts w:ascii="Times New Roman" w:hAnsi="Times New Roman"/>
        </w:rPr>
        <w:t xml:space="preserve">Ниже приведены примеры заданий, которые предлагались </w:t>
      </w:r>
      <w:r>
        <w:rPr>
          <w:rFonts w:ascii="Times New Roman" w:hAnsi="Times New Roman"/>
        </w:rPr>
        <w:t>обучающимся</w:t>
      </w:r>
      <w:r>
        <w:rPr>
          <w:rFonts w:ascii="Times New Roman" w:hAnsi="Times New Roman"/>
        </w:rPr>
        <w:t xml:space="preserve"> в прошлом. С целью актуализации заданий текущие варианты могут отличаться</w:t>
      </w:r>
      <w:r>
        <w:rPr>
          <w:rFonts w:ascii="Times New Roman" w:hAnsi="Times New Roman"/>
        </w:rPr>
        <w:t xml:space="preserve"> путем полной замены, исключения или добавления пунктов</w:t>
      </w:r>
      <w:r>
        <w:rPr>
          <w:rFonts w:ascii="Times New Roman" w:hAnsi="Times New Roman"/>
        </w:rPr>
        <w:t>.</w:t>
      </w:r>
    </w:p>
    <w:p w14:paraId="C60E0000">
      <w:pPr>
        <w:ind/>
        <w:jc w:val="both"/>
        <w:rPr>
          <w:rFonts w:ascii="Times New Roman" w:hAnsi="Times New Roman"/>
          <w:b w:val="1"/>
        </w:rPr>
      </w:pPr>
    </w:p>
    <w:p w14:paraId="C70E0000">
      <w:pPr>
        <w:ind/>
        <w:jc w:val="both"/>
        <w:rPr>
          <w:rFonts w:ascii="Times New Roman" w:hAnsi="Times New Roman"/>
        </w:rPr>
      </w:pPr>
      <w:r>
        <w:rPr>
          <w:rFonts w:ascii="Times New Roman" w:hAnsi="Times New Roman"/>
          <w:b w:val="1"/>
        </w:rPr>
        <w:t>Семестр 1.</w:t>
      </w:r>
    </w:p>
    <w:p w14:paraId="C80E0000">
      <w:pPr>
        <w:ind/>
        <w:jc w:val="both"/>
        <w:rPr>
          <w:rFonts w:ascii="Times New Roman" w:hAnsi="Times New Roman"/>
        </w:rPr>
      </w:pPr>
    </w:p>
    <w:p w14:paraId="C90E0000">
      <w:pPr>
        <w:ind/>
        <w:jc w:val="both"/>
        <w:rPr>
          <w:rFonts w:ascii="Times New Roman" w:hAnsi="Times New Roman"/>
          <w:b w:val="1"/>
          <w:i w:val="1"/>
        </w:rPr>
      </w:pPr>
      <w:r>
        <w:rPr>
          <w:rFonts w:ascii="Times New Roman" w:hAnsi="Times New Roman"/>
          <w:b w:val="1"/>
          <w:i w:val="1"/>
        </w:rPr>
        <w:t>Домашняя работа 1:</w:t>
      </w:r>
    </w:p>
    <w:p w14:paraId="CA0E0000">
      <w:pPr>
        <w:pStyle w:val="Style_1"/>
        <w:numPr>
          <w:ilvl w:val="0"/>
          <w:numId w:val="224"/>
        </w:numPr>
        <w:ind/>
        <w:jc w:val="both"/>
        <w:rPr>
          <w:rFonts w:ascii="Times New Roman" w:hAnsi="Times New Roman"/>
        </w:rPr>
      </w:pPr>
      <w:r>
        <w:rPr>
          <w:rFonts w:ascii="Times New Roman" w:hAnsi="Times New Roman"/>
        </w:rPr>
        <w:t>Реализовать в консольном виде калькулятор, который выполняет вычисления в стандартной математической нотации над аргументом вида: 1+</w:t>
      </w:r>
      <w:r>
        <w:rPr>
          <w:rFonts w:ascii="Times New Roman" w:hAnsi="Times New Roman"/>
        </w:rPr>
        <w:t>2*3</w:t>
      </w:r>
    </w:p>
    <w:p w14:paraId="CB0E0000">
      <w:pPr>
        <w:pStyle w:val="Style_1"/>
        <w:numPr>
          <w:ilvl w:val="0"/>
          <w:numId w:val="224"/>
        </w:numPr>
        <w:ind/>
        <w:jc w:val="both"/>
        <w:rPr>
          <w:rFonts w:ascii="Times New Roman" w:hAnsi="Times New Roman"/>
        </w:rPr>
      </w:pPr>
      <w:r>
        <w:rPr>
          <w:rFonts w:ascii="Times New Roman" w:hAnsi="Times New Roman"/>
        </w:rPr>
        <w:t xml:space="preserve">Добавить константы </w:t>
      </w:r>
      <w:r>
        <w:rPr>
          <w:rFonts w:ascii="Times New Roman" w:hAnsi="Times New Roman"/>
        </w:rPr>
        <w:t>e, pi.</w:t>
      </w:r>
    </w:p>
    <w:p w14:paraId="CC0E0000">
      <w:pPr>
        <w:pStyle w:val="Style_1"/>
        <w:numPr>
          <w:ilvl w:val="0"/>
          <w:numId w:val="224"/>
        </w:numPr>
        <w:ind/>
        <w:jc w:val="both"/>
        <w:rPr>
          <w:rFonts w:ascii="Times New Roman" w:hAnsi="Times New Roman"/>
        </w:rPr>
      </w:pPr>
      <w:r>
        <w:rPr>
          <w:rFonts w:ascii="Times New Roman" w:hAnsi="Times New Roman"/>
        </w:rPr>
        <w:t xml:space="preserve">Реализуйте в своем калькуляторе вычисление </w:t>
      </w:r>
      <w:r>
        <w:rPr>
          <w:rFonts w:ascii="Times New Roman" w:hAnsi="Times New Roman"/>
        </w:rPr>
        <w:t>ln</w:t>
      </w:r>
      <w:r>
        <w:rPr>
          <w:rFonts w:ascii="Times New Roman" w:hAnsi="Times New Roman"/>
        </w:rPr>
        <w:t xml:space="preserve">(x), </w:t>
      </w:r>
      <w:r>
        <w:rPr>
          <w:rFonts w:ascii="Times New Roman" w:hAnsi="Times New Roman"/>
        </w:rPr>
        <w:t>sqrt</w:t>
      </w:r>
      <w:r>
        <w:rPr>
          <w:rFonts w:ascii="Times New Roman" w:hAnsi="Times New Roman"/>
        </w:rPr>
        <w:t xml:space="preserve">(x), </w:t>
      </w:r>
      <w:r>
        <w:rPr>
          <w:rFonts w:ascii="Times New Roman" w:hAnsi="Times New Roman"/>
        </w:rPr>
        <w:t>pow</w:t>
      </w:r>
      <w:r>
        <w:rPr>
          <w:rFonts w:ascii="Times New Roman" w:hAnsi="Times New Roman"/>
        </w:rPr>
        <w:t>(</w:t>
      </w:r>
      <w:r>
        <w:rPr>
          <w:rFonts w:ascii="Times New Roman" w:hAnsi="Times New Roman"/>
        </w:rPr>
        <w:t>x,y</w:t>
      </w:r>
      <w:r>
        <w:rPr>
          <w:rFonts w:ascii="Times New Roman" w:hAnsi="Times New Roman"/>
        </w:rPr>
        <w:t>), а также скобочных выражений. Первоначально необходимо конверт</w:t>
      </w:r>
      <w:r>
        <w:rPr>
          <w:rFonts w:ascii="Times New Roman" w:hAnsi="Times New Roman"/>
        </w:rPr>
        <w:t xml:space="preserve">ировать выражение в постфиксную </w:t>
      </w:r>
      <w:r>
        <w:rPr>
          <w:rFonts w:ascii="Times New Roman" w:hAnsi="Times New Roman"/>
        </w:rPr>
        <w:t>запись, а затем ее вычислить</w:t>
      </w:r>
      <w:r>
        <w:rPr>
          <w:rFonts w:ascii="Times New Roman" w:hAnsi="Times New Roman"/>
        </w:rPr>
        <w:t>.</w:t>
      </w:r>
    </w:p>
    <w:p w14:paraId="CD0E0000">
      <w:pPr>
        <w:pStyle w:val="Style_1"/>
        <w:spacing w:line="252" w:lineRule="auto"/>
        <w:ind w:firstLine="0" w:left="0" w:right="-132"/>
        <w:jc w:val="both"/>
        <w:rPr>
          <w:rFonts w:ascii="Times New Roman" w:hAnsi="Times New Roman"/>
          <w:b w:val="1"/>
          <w:i w:val="1"/>
        </w:rPr>
      </w:pPr>
    </w:p>
    <w:p w14:paraId="CE0E0000">
      <w:pPr>
        <w:pStyle w:val="Style_1"/>
        <w:spacing w:line="252" w:lineRule="auto"/>
        <w:ind w:firstLine="0" w:left="0" w:right="-132"/>
        <w:jc w:val="both"/>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ПКП-4, УКБ-3.</w:t>
      </w:r>
    </w:p>
    <w:p w14:paraId="CF0E0000">
      <w:pPr>
        <w:spacing w:line="252" w:lineRule="auto"/>
        <w:ind w:right="-132"/>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 xml:space="preserve">решения пунктов задачи оцениваются от 0 (нет решения или решение имеет существенные недостатки) до 1 балла (решение работоспособно, аккуратно реализовано, а </w:t>
      </w:r>
      <w:r>
        <w:rPr>
          <w:rFonts w:ascii="Times New Roman" w:hAnsi="Times New Roman"/>
        </w:rPr>
        <w:t>обучающийся</w:t>
      </w:r>
      <w:r>
        <w:rPr>
          <w:rFonts w:ascii="Times New Roman" w:hAnsi="Times New Roman"/>
        </w:rPr>
        <w:t xml:space="preserve"> может полностью пояснить детали реализации)</w:t>
      </w:r>
      <w:r>
        <w:rPr>
          <w:rFonts w:ascii="Times New Roman" w:hAnsi="Times New Roman"/>
        </w:rPr>
        <w:t>.</w:t>
      </w:r>
    </w:p>
    <w:p w14:paraId="D00E0000">
      <w:pPr>
        <w:ind/>
        <w:jc w:val="both"/>
        <w:rPr>
          <w:rFonts w:ascii="Times New Roman" w:hAnsi="Times New Roman"/>
          <w:b w:val="1"/>
          <w:i w:val="1"/>
        </w:rPr>
      </w:pPr>
    </w:p>
    <w:p w14:paraId="D10E0000">
      <w:pPr>
        <w:ind/>
        <w:jc w:val="both"/>
        <w:rPr>
          <w:rFonts w:ascii="Times New Roman" w:hAnsi="Times New Roman"/>
          <w:b w:val="1"/>
          <w:i w:val="1"/>
        </w:rPr>
      </w:pPr>
      <w:r>
        <w:rPr>
          <w:rFonts w:ascii="Times New Roman" w:hAnsi="Times New Roman"/>
          <w:b w:val="1"/>
          <w:i w:val="1"/>
        </w:rPr>
        <w:t>Домашняя работа 2:</w:t>
      </w:r>
    </w:p>
    <w:p w14:paraId="D20E0000">
      <w:pPr>
        <w:pStyle w:val="Style_1"/>
        <w:numPr>
          <w:ilvl w:val="3"/>
          <w:numId w:val="225"/>
        </w:numPr>
        <w:ind w:firstLine="0" w:left="284"/>
        <w:jc w:val="both"/>
        <w:rPr>
          <w:rFonts w:ascii="Times New Roman" w:hAnsi="Times New Roman"/>
        </w:rPr>
      </w:pPr>
      <w:r>
        <w:rPr>
          <w:rFonts w:ascii="Times New Roman" w:hAnsi="Times New Roman"/>
        </w:rPr>
        <w:t xml:space="preserve">Построить генератор случайного лабиринта в виде матрицы 0 и 1 </w:t>
      </w:r>
      <w:r>
        <w:rPr>
          <w:rFonts w:ascii="Times New Roman" w:hAnsi="Times New Roman"/>
        </w:rPr>
        <w:t xml:space="preserve">(размером </w:t>
      </w:r>
      <w:r>
        <w:rPr>
          <w:rFonts w:ascii="Times New Roman" w:hAnsi="Times New Roman"/>
        </w:rPr>
        <w:t>N</w:t>
      </w:r>
      <w:r>
        <w:rPr>
          <w:rFonts w:ascii="Times New Roman" w:hAnsi="Times New Roman"/>
        </w:rPr>
        <w:t xml:space="preserve"> на </w:t>
      </w:r>
      <w:r>
        <w:rPr>
          <w:rFonts w:ascii="Times New Roman" w:hAnsi="Times New Roman"/>
        </w:rPr>
        <w:t>M</w:t>
      </w:r>
      <w:r>
        <w:rPr>
          <w:rFonts w:ascii="Times New Roman" w:hAnsi="Times New Roman"/>
        </w:rPr>
        <w:t xml:space="preserve">) </w:t>
      </w:r>
      <w:r>
        <w:rPr>
          <w:rFonts w:ascii="Times New Roman" w:hAnsi="Times New Roman"/>
        </w:rPr>
        <w:t xml:space="preserve">с </w:t>
      </w:r>
      <w:r>
        <w:rPr>
          <w:rFonts w:ascii="Times New Roman" w:hAnsi="Times New Roman"/>
        </w:rPr>
        <w:t xml:space="preserve">существующим </w:t>
      </w:r>
      <w:r>
        <w:rPr>
          <w:rFonts w:ascii="Times New Roman" w:hAnsi="Times New Roman"/>
        </w:rPr>
        <w:t>путем из (</w:t>
      </w:r>
      <w:r>
        <w:rPr>
          <w:rFonts w:ascii="Times New Roman" w:hAnsi="Times New Roman"/>
        </w:rPr>
        <w:t>x</w:t>
      </w:r>
      <w:r>
        <w:rPr>
          <w:rFonts w:ascii="Times New Roman" w:hAnsi="Times New Roman"/>
        </w:rPr>
        <w:t>1,</w:t>
      </w:r>
      <w:r>
        <w:rPr>
          <w:rFonts w:ascii="Times New Roman" w:hAnsi="Times New Roman"/>
        </w:rPr>
        <w:t xml:space="preserve"> </w:t>
      </w:r>
      <w:r>
        <w:rPr>
          <w:rFonts w:ascii="Times New Roman" w:hAnsi="Times New Roman"/>
        </w:rPr>
        <w:t>y</w:t>
      </w:r>
      <w:r>
        <w:rPr>
          <w:rFonts w:ascii="Times New Roman" w:hAnsi="Times New Roman"/>
        </w:rPr>
        <w:t>1) до (</w:t>
      </w:r>
      <w:r>
        <w:rPr>
          <w:rFonts w:ascii="Times New Roman" w:hAnsi="Times New Roman"/>
        </w:rPr>
        <w:t>x</w:t>
      </w:r>
      <w:r>
        <w:rPr>
          <w:rFonts w:ascii="Times New Roman" w:hAnsi="Times New Roman"/>
        </w:rPr>
        <w:t>2,</w:t>
      </w:r>
      <w:r>
        <w:rPr>
          <w:rFonts w:ascii="Times New Roman" w:hAnsi="Times New Roman"/>
        </w:rPr>
        <w:t xml:space="preserve"> </w:t>
      </w:r>
      <w:r>
        <w:rPr>
          <w:rFonts w:ascii="Times New Roman" w:hAnsi="Times New Roman"/>
        </w:rPr>
        <w:t>y</w:t>
      </w:r>
      <w:r>
        <w:rPr>
          <w:rFonts w:ascii="Times New Roman" w:hAnsi="Times New Roman"/>
        </w:rPr>
        <w:t>2).</w:t>
      </w:r>
    </w:p>
    <w:p w14:paraId="D30E0000">
      <w:pPr>
        <w:pStyle w:val="Style_1"/>
        <w:numPr>
          <w:ilvl w:val="3"/>
          <w:numId w:val="225"/>
        </w:numPr>
        <w:ind w:firstLine="0" w:left="284"/>
        <w:jc w:val="both"/>
        <w:rPr>
          <w:rFonts w:ascii="Times New Roman" w:hAnsi="Times New Roman"/>
        </w:rPr>
      </w:pPr>
      <w:r>
        <w:rPr>
          <w:rFonts w:ascii="Times New Roman" w:hAnsi="Times New Roman"/>
        </w:rPr>
        <w:t>В случайно сгенерированном</w:t>
      </w:r>
      <w:r>
        <w:rPr>
          <w:rFonts w:ascii="Times New Roman" w:hAnsi="Times New Roman"/>
        </w:rPr>
        <w:t xml:space="preserve"> </w:t>
      </w:r>
      <w:r>
        <w:rPr>
          <w:rFonts w:ascii="Times New Roman" w:hAnsi="Times New Roman"/>
        </w:rPr>
        <w:t xml:space="preserve">лабиринте разместите героя </w:t>
      </w:r>
      <w:r>
        <w:rPr>
          <w:rFonts w:ascii="Times New Roman" w:hAnsi="Times New Roman"/>
        </w:rPr>
        <w:t>X</w:t>
      </w:r>
      <w:r>
        <w:rPr>
          <w:rFonts w:ascii="Times New Roman" w:hAnsi="Times New Roman"/>
        </w:rPr>
        <w:t xml:space="preserve"> </w:t>
      </w:r>
      <w:r>
        <w:rPr>
          <w:rFonts w:ascii="Times New Roman" w:hAnsi="Times New Roman"/>
        </w:rPr>
        <w:t>и определите, сколько шагов нужно сделать до границы матрицы.</w:t>
      </w:r>
      <w:r>
        <w:rPr>
          <w:rFonts w:ascii="Times New Roman" w:hAnsi="Times New Roman"/>
        </w:rPr>
        <w:t xml:space="preserve"> </w:t>
      </w:r>
      <w:r>
        <w:rPr>
          <w:rFonts w:ascii="Times New Roman" w:hAnsi="Times New Roman"/>
        </w:rPr>
        <w:t>Если выхода нет, то выведите фразу “</w:t>
      </w:r>
      <w:r>
        <w:rPr>
          <w:rFonts w:ascii="Times New Roman" w:hAnsi="Times New Roman"/>
        </w:rPr>
        <w:t>C</w:t>
      </w:r>
      <w:r>
        <w:rPr>
          <w:rFonts w:ascii="Times New Roman" w:hAnsi="Times New Roman"/>
        </w:rPr>
        <w:t>’</w:t>
      </w:r>
      <w:r>
        <w:rPr>
          <w:rFonts w:ascii="Times New Roman" w:hAnsi="Times New Roman"/>
        </w:rPr>
        <w:t>est</w:t>
      </w:r>
      <w:r>
        <w:rPr>
          <w:rFonts w:ascii="Times New Roman" w:hAnsi="Times New Roman"/>
        </w:rPr>
        <w:t xml:space="preserve"> </w:t>
      </w:r>
      <w:r>
        <w:rPr>
          <w:rFonts w:ascii="Times New Roman" w:hAnsi="Times New Roman"/>
        </w:rPr>
        <w:t>la</w:t>
      </w:r>
      <w:r>
        <w:rPr>
          <w:rFonts w:ascii="Times New Roman" w:hAnsi="Times New Roman"/>
        </w:rPr>
        <w:t xml:space="preserve"> </w:t>
      </w:r>
      <w:r>
        <w:rPr>
          <w:rFonts w:ascii="Times New Roman" w:hAnsi="Times New Roman"/>
        </w:rPr>
        <w:t>vie</w:t>
      </w:r>
      <w:r>
        <w:rPr>
          <w:rFonts w:ascii="Times New Roman" w:hAnsi="Times New Roman"/>
        </w:rPr>
        <w:t>…”</w:t>
      </w:r>
    </w:p>
    <w:p w14:paraId="D40E0000">
      <w:pPr>
        <w:pStyle w:val="Style_1"/>
        <w:numPr>
          <w:ilvl w:val="3"/>
          <w:numId w:val="225"/>
        </w:numPr>
        <w:ind w:firstLine="0" w:left="284"/>
        <w:jc w:val="both"/>
        <w:rPr>
          <w:rFonts w:ascii="Times New Roman" w:hAnsi="Times New Roman"/>
        </w:rPr>
      </w:pPr>
      <w:r>
        <w:rPr>
          <w:rFonts w:ascii="Times New Roman" w:hAnsi="Times New Roman"/>
        </w:rPr>
        <w:t xml:space="preserve">Напишите программу, которая строит матрицу </w:t>
      </w:r>
      <w:r>
        <w:rPr>
          <w:rFonts w:ascii="Times New Roman" w:hAnsi="Times New Roman"/>
        </w:rPr>
        <w:t xml:space="preserve">(размером </w:t>
      </w:r>
      <w:r>
        <w:rPr>
          <w:rFonts w:ascii="Times New Roman" w:hAnsi="Times New Roman"/>
        </w:rPr>
        <w:t>N</w:t>
      </w:r>
      <w:r>
        <w:rPr>
          <w:rFonts w:ascii="Times New Roman" w:hAnsi="Times New Roman"/>
        </w:rPr>
        <w:t xml:space="preserve"> на </w:t>
      </w:r>
      <w:r>
        <w:rPr>
          <w:rFonts w:ascii="Times New Roman" w:hAnsi="Times New Roman"/>
        </w:rPr>
        <w:t>M</w:t>
      </w:r>
      <w:r>
        <w:rPr>
          <w:rFonts w:ascii="Times New Roman" w:hAnsi="Times New Roman"/>
        </w:rPr>
        <w:t xml:space="preserve">) </w:t>
      </w:r>
      <w:r>
        <w:rPr>
          <w:rFonts w:ascii="Times New Roman" w:hAnsi="Times New Roman"/>
        </w:rPr>
        <w:t>с элементами от 0 до 4 и распечатывает количество одинаковых элементов</w:t>
      </w:r>
      <w:r>
        <w:rPr>
          <w:rFonts w:ascii="Times New Roman" w:hAnsi="Times New Roman"/>
        </w:rPr>
        <w:t>,</w:t>
      </w:r>
      <w:r>
        <w:rPr>
          <w:rFonts w:ascii="Times New Roman" w:hAnsi="Times New Roman"/>
        </w:rPr>
        <w:t xml:space="preserve"> расположенных рядом по вертикали или горизонтали. </w:t>
      </w:r>
    </w:p>
    <w:p w14:paraId="D50E0000">
      <w:pPr>
        <w:pStyle w:val="Style_1"/>
        <w:spacing w:line="252" w:lineRule="auto"/>
        <w:ind w:firstLine="0" w:left="0" w:right="-132"/>
        <w:jc w:val="both"/>
        <w:rPr>
          <w:rFonts w:ascii="Times New Roman" w:hAnsi="Times New Roman"/>
          <w:b w:val="1"/>
          <w:i w:val="1"/>
        </w:rPr>
      </w:pPr>
    </w:p>
    <w:p w14:paraId="D60E0000">
      <w:pPr>
        <w:pStyle w:val="Style_1"/>
        <w:spacing w:line="252" w:lineRule="auto"/>
        <w:ind w:firstLine="0" w:left="0" w:right="-132"/>
        <w:jc w:val="both"/>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ПКП-4, УКБ-3.</w:t>
      </w:r>
    </w:p>
    <w:p w14:paraId="D70E0000">
      <w:pPr>
        <w:spacing w:line="252" w:lineRule="auto"/>
        <w:ind w:right="-132"/>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 xml:space="preserve">решения пунктов задачи оцениваются от 0 (нет решения или решение имеет существенные недостатки) до 1 балла (решение работоспособно, аккуратно реализовано, а </w:t>
      </w:r>
      <w:r>
        <w:rPr>
          <w:rFonts w:ascii="Times New Roman" w:hAnsi="Times New Roman"/>
        </w:rPr>
        <w:t>обучающийся</w:t>
      </w:r>
      <w:r>
        <w:rPr>
          <w:rFonts w:ascii="Times New Roman" w:hAnsi="Times New Roman"/>
        </w:rPr>
        <w:t xml:space="preserve"> может полностью пояснить детали реализации)</w:t>
      </w:r>
      <w:r>
        <w:rPr>
          <w:rFonts w:ascii="Times New Roman" w:hAnsi="Times New Roman"/>
        </w:rPr>
        <w:t>.</w:t>
      </w:r>
    </w:p>
    <w:p w14:paraId="D80E0000">
      <w:pPr>
        <w:spacing w:line="252" w:lineRule="auto"/>
        <w:ind w:right="-132"/>
        <w:jc w:val="both"/>
        <w:rPr>
          <w:rFonts w:ascii="Times New Roman" w:hAnsi="Times New Roman"/>
        </w:rPr>
      </w:pPr>
    </w:p>
    <w:p w14:paraId="D90E0000">
      <w:pPr>
        <w:ind/>
        <w:jc w:val="both"/>
        <w:rPr>
          <w:rFonts w:ascii="Times New Roman" w:hAnsi="Times New Roman"/>
          <w:b w:val="1"/>
          <w:i w:val="1"/>
        </w:rPr>
      </w:pPr>
      <w:r>
        <w:rPr>
          <w:rFonts w:ascii="Times New Roman" w:hAnsi="Times New Roman"/>
          <w:b w:val="1"/>
          <w:i w:val="1"/>
        </w:rPr>
        <w:t xml:space="preserve">Домашняя работа </w:t>
      </w:r>
      <w:r>
        <w:rPr>
          <w:rFonts w:ascii="Times New Roman" w:hAnsi="Times New Roman"/>
          <w:b w:val="1"/>
          <w:i w:val="1"/>
        </w:rPr>
        <w:t>3</w:t>
      </w:r>
      <w:r>
        <w:rPr>
          <w:rFonts w:ascii="Times New Roman" w:hAnsi="Times New Roman"/>
          <w:b w:val="1"/>
          <w:i w:val="1"/>
        </w:rPr>
        <w:t>:</w:t>
      </w:r>
    </w:p>
    <w:p w14:paraId="DA0E0000">
      <w:pPr>
        <w:pStyle w:val="Style_1"/>
        <w:numPr>
          <w:ilvl w:val="3"/>
          <w:numId w:val="226"/>
        </w:numPr>
        <w:ind w:firstLine="0" w:left="284"/>
        <w:jc w:val="both"/>
        <w:rPr>
          <w:rFonts w:ascii="Times New Roman" w:hAnsi="Times New Roman"/>
        </w:rPr>
      </w:pPr>
      <w:r>
        <w:rPr>
          <w:rFonts w:ascii="Times New Roman" w:hAnsi="Times New Roman"/>
        </w:rPr>
        <w:t xml:space="preserve">Напишите программу для решения следующей задачи: у вас есть два кувшина - на </w:t>
      </w:r>
      <w:r>
        <w:rPr>
          <w:rFonts w:ascii="Times New Roman" w:hAnsi="Times New Roman"/>
        </w:rPr>
        <w:t>N</w:t>
      </w:r>
      <w:r>
        <w:rPr>
          <w:rFonts w:ascii="Times New Roman" w:hAnsi="Times New Roman"/>
        </w:rPr>
        <w:t xml:space="preserve"> и </w:t>
      </w:r>
      <w:r>
        <w:rPr>
          <w:rFonts w:ascii="Times New Roman" w:hAnsi="Times New Roman"/>
        </w:rPr>
        <w:t>M</w:t>
      </w:r>
      <w:r>
        <w:rPr>
          <w:rFonts w:ascii="Times New Roman" w:hAnsi="Times New Roman"/>
        </w:rPr>
        <w:t xml:space="preserve"> галлонов (</w:t>
      </w:r>
      <w:r>
        <w:rPr>
          <w:rFonts w:ascii="Times New Roman" w:hAnsi="Times New Roman"/>
        </w:rPr>
        <w:t>M</w:t>
      </w:r>
      <w:r>
        <w:rPr>
          <w:rFonts w:ascii="Times New Roman" w:hAnsi="Times New Roman"/>
        </w:rPr>
        <w:t>&gt;</w:t>
      </w:r>
      <w:r>
        <w:rPr>
          <w:rFonts w:ascii="Times New Roman" w:hAnsi="Times New Roman"/>
        </w:rPr>
        <w:t>N</w:t>
      </w:r>
      <w:r>
        <w:rPr>
          <w:rFonts w:ascii="Times New Roman" w:hAnsi="Times New Roman"/>
        </w:rPr>
        <w:t xml:space="preserve">). Но ни на одном из них нет маркировки. Также имеется насос, с помощью которого можно набирать воду. Как получить ровно </w:t>
      </w:r>
      <w:r>
        <w:rPr>
          <w:rFonts w:ascii="Times New Roman" w:hAnsi="Times New Roman"/>
        </w:rPr>
        <w:t>X</w:t>
      </w:r>
      <w:r>
        <w:rPr>
          <w:rFonts w:ascii="Times New Roman" w:hAnsi="Times New Roman"/>
        </w:rPr>
        <w:t xml:space="preserve"> галлонов в кувшине </w:t>
      </w:r>
      <w:r>
        <w:rPr>
          <w:rFonts w:ascii="Times New Roman" w:hAnsi="Times New Roman"/>
        </w:rPr>
        <w:t>c</w:t>
      </w:r>
      <w:r>
        <w:rPr>
          <w:rFonts w:ascii="Times New Roman" w:hAnsi="Times New Roman"/>
        </w:rPr>
        <w:t xml:space="preserve"> </w:t>
      </w:r>
      <w:r>
        <w:rPr>
          <w:rFonts w:ascii="Times New Roman" w:hAnsi="Times New Roman"/>
        </w:rPr>
        <w:t>M</w:t>
      </w:r>
      <w:r>
        <w:rPr>
          <w:rFonts w:ascii="Times New Roman" w:hAnsi="Times New Roman"/>
        </w:rPr>
        <w:t xml:space="preserve"> галлонами?</w:t>
      </w:r>
    </w:p>
    <w:p w14:paraId="DB0E0000">
      <w:pPr>
        <w:pStyle w:val="Style_1"/>
        <w:ind w:firstLine="0" w:left="284"/>
        <w:jc w:val="both"/>
        <w:rPr>
          <w:rFonts w:ascii="Times New Roman" w:hAnsi="Times New Roman"/>
        </w:rPr>
      </w:pPr>
    </w:p>
    <w:p w14:paraId="DC0E0000">
      <w:pPr>
        <w:pStyle w:val="Style_1"/>
        <w:numPr>
          <w:ilvl w:val="3"/>
          <w:numId w:val="226"/>
        </w:numPr>
        <w:ind w:firstLine="0" w:left="284"/>
        <w:jc w:val="both"/>
        <w:rPr>
          <w:rFonts w:ascii="Times New Roman" w:hAnsi="Times New Roman"/>
        </w:rPr>
      </w:pPr>
      <w:r>
        <w:rPr>
          <w:rFonts w:ascii="Times New Roman" w:hAnsi="Times New Roman"/>
        </w:rPr>
        <w:t xml:space="preserve">Напишите программу для решения следующей задачи: три миссионера и три каннибала подошли к берегу реки, возле которого привязана лодка, вмещающая только двух человек. Каждому нужно перебраться на другой берег, чтобы продолжить путешествие. Однако, если на каком-нибудь из берегов каннибалов окажется больше, чем миссионеров, то миссионеры будут съедены. Найдите такую последовательность перевозок, чтобы все безопасно оказались на другом берегу реки. Введите параметры </w:t>
      </w:r>
      <w:r>
        <w:rPr>
          <w:rFonts w:ascii="Times New Roman" w:hAnsi="Times New Roman"/>
        </w:rPr>
        <w:t>N</w:t>
      </w:r>
      <w:r>
        <w:rPr>
          <w:rFonts w:ascii="Times New Roman" w:hAnsi="Times New Roman"/>
        </w:rPr>
        <w:t xml:space="preserve"> – число каннибалов, </w:t>
      </w:r>
      <w:r>
        <w:rPr>
          <w:rFonts w:ascii="Times New Roman" w:hAnsi="Times New Roman"/>
        </w:rPr>
        <w:t>M</w:t>
      </w:r>
      <w:r>
        <w:rPr>
          <w:rFonts w:ascii="Times New Roman" w:hAnsi="Times New Roman"/>
        </w:rPr>
        <w:t xml:space="preserve"> – число миссионеров, </w:t>
      </w:r>
      <w:r>
        <w:rPr>
          <w:rFonts w:ascii="Times New Roman" w:hAnsi="Times New Roman"/>
        </w:rPr>
        <w:t>C</w:t>
      </w:r>
      <w:r>
        <w:rPr>
          <w:rFonts w:ascii="Times New Roman" w:hAnsi="Times New Roman"/>
        </w:rPr>
        <w:t xml:space="preserve"> – вместимость лодки. </w:t>
      </w:r>
    </w:p>
    <w:p w14:paraId="DD0E0000">
      <w:pPr>
        <w:pStyle w:val="Style_1"/>
        <w:ind w:firstLine="0" w:left="284"/>
        <w:rPr>
          <w:rFonts w:ascii="Times New Roman" w:hAnsi="Times New Roman"/>
        </w:rPr>
      </w:pPr>
    </w:p>
    <w:p w14:paraId="DE0E0000">
      <w:pPr>
        <w:pStyle w:val="Style_1"/>
        <w:numPr>
          <w:ilvl w:val="3"/>
          <w:numId w:val="226"/>
        </w:numPr>
        <w:ind w:firstLine="0" w:left="284"/>
        <w:jc w:val="both"/>
        <w:rPr>
          <w:rFonts w:ascii="Times New Roman" w:hAnsi="Times New Roman"/>
        </w:rPr>
      </w:pPr>
      <w:r>
        <w:rPr>
          <w:rFonts w:ascii="Times New Roman" w:hAnsi="Times New Roman"/>
        </w:rPr>
        <w:t>Реализуйте задачу о “рюкзаке”: дано </w:t>
      </w:r>
      <w:r>
        <w:rPr>
          <w:rStyle w:val="Style_8_ch"/>
          <w:rFonts w:ascii="Times New Roman" w:hAnsi="Times New Roman"/>
          <w:i w:val="1"/>
        </w:rPr>
        <w:t>N</w:t>
      </w:r>
      <w:r>
        <w:rPr>
          <w:rFonts w:ascii="Times New Roman" w:hAnsi="Times New Roman"/>
        </w:rPr>
        <w:t xml:space="preserve"> предметов, </w:t>
      </w:r>
      <w:r>
        <w:rPr>
          <w:rStyle w:val="Style_8_ch"/>
          <w:rFonts w:ascii="Times New Roman" w:hAnsi="Times New Roman"/>
          <w:i w:val="1"/>
        </w:rPr>
        <w:t>n</w:t>
      </w:r>
      <w:r>
        <w:rPr>
          <w:rStyle w:val="Style_8_ch"/>
          <w:rFonts w:ascii="Times New Roman" w:hAnsi="Times New Roman"/>
          <w:i w:val="1"/>
          <w:vertAlign w:val="subscript"/>
        </w:rPr>
        <w:t>i</w:t>
      </w:r>
      <w:r>
        <w:rPr>
          <w:rFonts w:ascii="Times New Roman" w:hAnsi="Times New Roman"/>
        </w:rPr>
        <w:t xml:space="preserve"> предмет имеет массу </w:t>
      </w:r>
      <w:r>
        <w:rPr>
          <w:rStyle w:val="Style_8_ch"/>
          <w:rFonts w:ascii="Times New Roman" w:hAnsi="Times New Roman"/>
          <w:i w:val="1"/>
        </w:rPr>
        <w:t>w</w:t>
      </w:r>
      <w:r>
        <w:rPr>
          <w:rStyle w:val="Style_8_ch"/>
          <w:rFonts w:ascii="Times New Roman" w:hAnsi="Times New Roman"/>
          <w:i w:val="1"/>
          <w:vertAlign w:val="subscript"/>
        </w:rPr>
        <w:t>i</w:t>
      </w:r>
      <w:r>
        <w:rPr>
          <w:rStyle w:val="Style_9_ch"/>
          <w:rFonts w:ascii="Times New Roman" w:hAnsi="Times New Roman"/>
        </w:rPr>
        <w:t>&gt;</w:t>
      </w:r>
      <w:r>
        <w:rPr>
          <w:rStyle w:val="Style_10_ch"/>
          <w:rFonts w:ascii="Times New Roman" w:hAnsi="Times New Roman"/>
        </w:rPr>
        <w:t>0</w:t>
      </w:r>
      <w:r>
        <w:rPr>
          <w:rFonts w:ascii="Times New Roman" w:hAnsi="Times New Roman"/>
        </w:rPr>
        <w:t xml:space="preserve"> и стоимость </w:t>
      </w:r>
      <w:r>
        <w:rPr>
          <w:rStyle w:val="Style_8_ch"/>
          <w:rFonts w:ascii="Times New Roman" w:hAnsi="Times New Roman"/>
          <w:i w:val="1"/>
        </w:rPr>
        <w:t>p</w:t>
      </w:r>
      <w:r>
        <w:rPr>
          <w:rStyle w:val="Style_8_ch"/>
          <w:rFonts w:ascii="Times New Roman" w:hAnsi="Times New Roman"/>
          <w:i w:val="1"/>
          <w:vertAlign w:val="subscript"/>
        </w:rPr>
        <w:t>i</w:t>
      </w:r>
      <w:r>
        <w:rPr>
          <w:rStyle w:val="Style_9_ch"/>
          <w:rFonts w:ascii="Times New Roman" w:hAnsi="Times New Roman"/>
        </w:rPr>
        <w:t>&gt;</w:t>
      </w:r>
      <w:r>
        <w:rPr>
          <w:rStyle w:val="Style_10_ch"/>
          <w:rFonts w:ascii="Times New Roman" w:hAnsi="Times New Roman"/>
        </w:rPr>
        <w:t>0</w:t>
      </w:r>
      <w:r>
        <w:rPr>
          <w:rFonts w:ascii="Times New Roman" w:hAnsi="Times New Roman"/>
        </w:rPr>
        <w:t>. Необходимо выбрать из этих предметов такой набор, чтобы суммарная масса не превосходила заданной величины </w:t>
      </w:r>
      <w:r>
        <w:rPr>
          <w:rStyle w:val="Style_8_ch"/>
          <w:rFonts w:ascii="Times New Roman" w:hAnsi="Times New Roman"/>
          <w:i w:val="1"/>
        </w:rPr>
        <w:t>W</w:t>
      </w:r>
      <w:r>
        <w:rPr>
          <w:rFonts w:ascii="Times New Roman" w:hAnsi="Times New Roman"/>
        </w:rPr>
        <w:t> (вместимость рюкзака), а суммарная стоимость была максимальна.</w:t>
      </w:r>
    </w:p>
    <w:p w14:paraId="DF0E0000">
      <w:pPr>
        <w:pStyle w:val="Style_1"/>
        <w:ind w:firstLine="0" w:left="284"/>
        <w:rPr>
          <w:rFonts w:ascii="Times New Roman" w:hAnsi="Times New Roman"/>
        </w:rPr>
      </w:pPr>
    </w:p>
    <w:p w14:paraId="E00E0000">
      <w:pPr>
        <w:pStyle w:val="Style_1"/>
        <w:numPr>
          <w:ilvl w:val="3"/>
          <w:numId w:val="226"/>
        </w:numPr>
        <w:ind w:firstLine="0" w:left="284"/>
        <w:jc w:val="both"/>
        <w:rPr>
          <w:rFonts w:ascii="Times New Roman" w:hAnsi="Times New Roman"/>
        </w:rPr>
      </w:pPr>
      <w:r>
        <w:rPr>
          <w:rFonts w:ascii="Times New Roman" w:hAnsi="Times New Roman"/>
        </w:rPr>
        <w:t>Реализуйте игру “Угадай животное”, построенную на бинарном дереве решений. Пользователь загадывает животное, а программа его отгадывает, задавая пользователю наводящие вопросы. В её базе хранится начальное количество названий животных и вопросов. Если же пользователь загадывает такое животное, которое программа отгадать не может (в её базе его нет), то она "просит" пользователя написать животное, которое он загадал, а также написать наводящий вопрос к нему.</w:t>
      </w:r>
    </w:p>
    <w:p w14:paraId="E10E0000">
      <w:pPr>
        <w:pStyle w:val="Style_1"/>
        <w:spacing w:line="252" w:lineRule="auto"/>
        <w:ind w:firstLine="0" w:left="0" w:right="-132"/>
        <w:jc w:val="both"/>
        <w:rPr>
          <w:rFonts w:ascii="Times New Roman" w:hAnsi="Times New Roman"/>
          <w:b w:val="1"/>
          <w:i w:val="1"/>
        </w:rPr>
      </w:pPr>
    </w:p>
    <w:p w14:paraId="E20E0000">
      <w:pPr>
        <w:pStyle w:val="Style_1"/>
        <w:spacing w:line="252" w:lineRule="auto"/>
        <w:ind w:firstLine="0" w:left="0" w:right="-132"/>
        <w:jc w:val="both"/>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ПКП-4, УКБ-3.</w:t>
      </w:r>
    </w:p>
    <w:p w14:paraId="E30E0000">
      <w:pPr>
        <w:spacing w:line="252" w:lineRule="auto"/>
        <w:ind w:right="-132"/>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 xml:space="preserve">решения пунктов задачи оцениваются от 0 (нет решения или решение имеет существенные недостатки) до 1 балла (решение работоспособно, аккуратно реализовано, а </w:t>
      </w:r>
      <w:r>
        <w:rPr>
          <w:rFonts w:ascii="Times New Roman" w:hAnsi="Times New Roman"/>
        </w:rPr>
        <w:t>обучающийся</w:t>
      </w:r>
      <w:r>
        <w:rPr>
          <w:rFonts w:ascii="Times New Roman" w:hAnsi="Times New Roman"/>
        </w:rPr>
        <w:t xml:space="preserve"> </w:t>
      </w:r>
      <w:r>
        <w:rPr>
          <w:rFonts w:ascii="Times New Roman" w:hAnsi="Times New Roman"/>
        </w:rPr>
        <w:t>может полностью пояснить детали реализации)</w:t>
      </w:r>
      <w:r>
        <w:rPr>
          <w:rFonts w:ascii="Times New Roman" w:hAnsi="Times New Roman"/>
        </w:rPr>
        <w:t>.</w:t>
      </w:r>
    </w:p>
    <w:p w14:paraId="E40E0000">
      <w:pPr>
        <w:ind/>
        <w:jc w:val="both"/>
        <w:rPr>
          <w:rFonts w:ascii="Times New Roman" w:hAnsi="Times New Roman"/>
          <w:b w:val="1"/>
          <w:i w:val="1"/>
        </w:rPr>
      </w:pPr>
      <w:r>
        <w:rPr>
          <w:rFonts w:ascii="Times New Roman" w:hAnsi="Times New Roman"/>
          <w:b w:val="1"/>
          <w:i w:val="1"/>
        </w:rPr>
        <w:t xml:space="preserve">Домашняя работа </w:t>
      </w:r>
      <w:r>
        <w:rPr>
          <w:rFonts w:ascii="Times New Roman" w:hAnsi="Times New Roman"/>
          <w:b w:val="1"/>
          <w:i w:val="1"/>
        </w:rPr>
        <w:t>4</w:t>
      </w:r>
      <w:r>
        <w:rPr>
          <w:rFonts w:ascii="Times New Roman" w:hAnsi="Times New Roman"/>
          <w:b w:val="1"/>
          <w:i w:val="1"/>
        </w:rPr>
        <w:t>:</w:t>
      </w:r>
    </w:p>
    <w:p w14:paraId="E50E0000">
      <w:pPr>
        <w:pStyle w:val="Style_1"/>
        <w:numPr>
          <w:ilvl w:val="0"/>
          <w:numId w:val="227"/>
        </w:numPr>
        <w:tabs>
          <w:tab w:leader="none" w:pos="720" w:val="clear"/>
        </w:tabs>
        <w:ind w:hanging="567" w:left="567"/>
        <w:jc w:val="both"/>
        <w:rPr>
          <w:rFonts w:ascii="Times New Roman" w:hAnsi="Times New Roman"/>
        </w:rPr>
      </w:pPr>
      <w:r>
        <w:rPr>
          <w:rFonts w:ascii="Times New Roman" w:hAnsi="Times New Roman"/>
        </w:rPr>
        <w:t>Компания планирует создать систему управления для компании из сферы недвижимости. У компании есть имя, владелец, налоговый идентификатор, сотрудники и список объектов на продажу. Запись сотрудника состоит из имени, места работы и опыта. Компания продает несколько типов недвижимости: квартиры, дома, неразработанные участки</w:t>
      </w:r>
      <w:r>
        <w:rPr>
          <w:rFonts w:ascii="Times New Roman" w:hAnsi="Times New Roman"/>
        </w:rPr>
        <w:t xml:space="preserve"> </w:t>
      </w:r>
      <w:r>
        <w:rPr>
          <w:rFonts w:ascii="Times New Roman" w:hAnsi="Times New Roman"/>
        </w:rPr>
        <w:t xml:space="preserve">и магазины. Все они характеризуются площадью, стоимостью квадратного метра и местом нахождения. Для некоторых из них есть дополнительная информация. Для квартир </w:t>
      </w:r>
      <w:r>
        <w:rPr>
          <w:rFonts w:ascii="Times New Roman" w:hAnsi="Times New Roman"/>
        </w:rPr>
        <w:t>— это</w:t>
      </w:r>
      <w:r>
        <w:rPr>
          <w:rFonts w:ascii="Times New Roman" w:hAnsi="Times New Roman"/>
        </w:rPr>
        <w:t xml:space="preserve"> данные о количестве этажей, наличие лифта, и есть ли обстановка. Для домов </w:t>
      </w:r>
      <w:r>
        <w:rPr>
          <w:rFonts w:ascii="Times New Roman" w:hAnsi="Times New Roman"/>
        </w:rPr>
        <w:t>—</w:t>
      </w:r>
      <w:r>
        <w:rPr>
          <w:rFonts w:ascii="Times New Roman" w:hAnsi="Times New Roman"/>
        </w:rPr>
        <w:t xml:space="preserve"> квадратные метры нежилых помещений и кол-во квадратных метров во дворе, сколько этажей у него есть и есть ли обстановка. </w:t>
      </w:r>
      <w:r>
        <w:rPr>
          <w:rFonts w:ascii="Times New Roman" w:hAnsi="Times New Roman"/>
        </w:rPr>
        <w:t xml:space="preserve"> </w:t>
      </w:r>
      <w:r>
        <w:rPr>
          <w:rFonts w:ascii="Times New Roman" w:hAnsi="Times New Roman"/>
        </w:rPr>
        <w:t>Разработайте набор классов с отношениями между ними, которые моделируют данные для компании. Реализуйте тестовый класс, который демонстрирует работу всех классов.</w:t>
      </w:r>
    </w:p>
    <w:p w14:paraId="E60E0000">
      <w:pPr>
        <w:pStyle w:val="Style_1"/>
        <w:spacing w:line="252" w:lineRule="auto"/>
        <w:ind w:firstLine="0" w:left="0" w:right="-132"/>
        <w:jc w:val="both"/>
        <w:rPr>
          <w:rFonts w:ascii="Times New Roman" w:hAnsi="Times New Roman"/>
          <w:b w:val="1"/>
          <w:i w:val="1"/>
        </w:rPr>
      </w:pPr>
    </w:p>
    <w:p w14:paraId="E70E0000">
      <w:pPr>
        <w:pStyle w:val="Style_1"/>
        <w:spacing w:line="252" w:lineRule="auto"/>
        <w:ind w:firstLine="0" w:left="0" w:right="-132"/>
        <w:jc w:val="both"/>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ПКП-4, УКБ-3.</w:t>
      </w:r>
    </w:p>
    <w:p w14:paraId="E80E0000">
      <w:pPr>
        <w:spacing w:line="252" w:lineRule="auto"/>
        <w:ind w:right="-132"/>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 xml:space="preserve">решения пунктов задачи оцениваются от 0 (нет решения или решение имеет существенные недостатки) до 1 балла (решение работоспособно, аккуратно реализовано, а </w:t>
      </w:r>
      <w:r>
        <w:rPr>
          <w:rFonts w:ascii="Times New Roman" w:hAnsi="Times New Roman"/>
        </w:rPr>
        <w:t>обучающийся</w:t>
      </w:r>
      <w:r>
        <w:rPr>
          <w:rFonts w:ascii="Times New Roman" w:hAnsi="Times New Roman"/>
        </w:rPr>
        <w:t xml:space="preserve"> </w:t>
      </w:r>
      <w:r>
        <w:rPr>
          <w:rFonts w:ascii="Times New Roman" w:hAnsi="Times New Roman"/>
        </w:rPr>
        <w:t>может полностью пояснить детали реализации)</w:t>
      </w:r>
      <w:r>
        <w:rPr>
          <w:rFonts w:ascii="Times New Roman" w:hAnsi="Times New Roman"/>
        </w:rPr>
        <w:t>.</w:t>
      </w:r>
    </w:p>
    <w:p w14:paraId="E90E0000">
      <w:pPr>
        <w:spacing w:line="252" w:lineRule="auto"/>
        <w:ind w:right="-132"/>
        <w:jc w:val="both"/>
        <w:rPr>
          <w:rFonts w:ascii="Times New Roman" w:hAnsi="Times New Roman"/>
        </w:rPr>
      </w:pPr>
    </w:p>
    <w:p w14:paraId="EA0E0000">
      <w:pPr>
        <w:ind/>
        <w:jc w:val="both"/>
        <w:rPr>
          <w:rFonts w:ascii="Times New Roman" w:hAnsi="Times New Roman"/>
          <w:b w:val="1"/>
          <w:i w:val="1"/>
        </w:rPr>
      </w:pPr>
      <w:r>
        <w:rPr>
          <w:rFonts w:ascii="Times New Roman" w:hAnsi="Times New Roman"/>
          <w:b w:val="1"/>
          <w:i w:val="1"/>
        </w:rPr>
        <w:t xml:space="preserve">Домашняя работа </w:t>
      </w:r>
      <w:r>
        <w:rPr>
          <w:rFonts w:ascii="Times New Roman" w:hAnsi="Times New Roman"/>
          <w:b w:val="1"/>
          <w:i w:val="1"/>
        </w:rPr>
        <w:t>5</w:t>
      </w:r>
      <w:r>
        <w:rPr>
          <w:rFonts w:ascii="Times New Roman" w:hAnsi="Times New Roman"/>
          <w:b w:val="1"/>
          <w:i w:val="1"/>
        </w:rPr>
        <w:t>:</w:t>
      </w:r>
    </w:p>
    <w:p w14:paraId="EB0E0000">
      <w:pPr>
        <w:pStyle w:val="Style_1"/>
        <w:numPr>
          <w:ilvl w:val="0"/>
          <w:numId w:val="228"/>
        </w:numPr>
        <w:ind/>
        <w:jc w:val="both"/>
        <w:rPr>
          <w:rFonts w:ascii="Times New Roman" w:hAnsi="Times New Roman"/>
        </w:rPr>
      </w:pPr>
      <w:r>
        <w:rPr>
          <w:rFonts w:ascii="Times New Roman" w:hAnsi="Times New Roman"/>
        </w:rPr>
        <w:t>Реализуйте класс односвязного списка на базе массива.</w:t>
      </w:r>
    </w:p>
    <w:p w14:paraId="EC0E0000">
      <w:pPr>
        <w:pStyle w:val="Style_1"/>
        <w:numPr>
          <w:ilvl w:val="0"/>
          <w:numId w:val="228"/>
        </w:numPr>
        <w:ind/>
        <w:jc w:val="both"/>
        <w:rPr>
          <w:rFonts w:ascii="Times New Roman" w:hAnsi="Times New Roman"/>
        </w:rPr>
      </w:pPr>
      <w:r>
        <w:rPr>
          <w:rFonts w:ascii="Times New Roman" w:hAnsi="Times New Roman"/>
        </w:rPr>
        <w:t>Реализуйте класс односвязного списка на базе ссылок.</w:t>
      </w:r>
    </w:p>
    <w:p w14:paraId="ED0E0000">
      <w:pPr>
        <w:pStyle w:val="Style_1"/>
        <w:numPr>
          <w:ilvl w:val="0"/>
          <w:numId w:val="228"/>
        </w:numPr>
        <w:ind/>
        <w:jc w:val="both"/>
        <w:rPr>
          <w:rFonts w:ascii="Times New Roman" w:hAnsi="Times New Roman"/>
        </w:rPr>
      </w:pPr>
      <w:r>
        <w:rPr>
          <w:rFonts w:ascii="Times New Roman" w:hAnsi="Times New Roman"/>
        </w:rPr>
        <w:t>Разработайте метод сортировки односвязного списка.</w:t>
      </w:r>
    </w:p>
    <w:p w14:paraId="EE0E0000">
      <w:pPr>
        <w:pStyle w:val="Style_1"/>
        <w:numPr>
          <w:ilvl w:val="0"/>
          <w:numId w:val="228"/>
        </w:numPr>
        <w:rPr>
          <w:rFonts w:ascii="Times New Roman" w:hAnsi="Times New Roman"/>
          <w:b w:val="1"/>
          <w:i w:val="1"/>
        </w:rPr>
      </w:pPr>
      <w:r>
        <w:rPr>
          <w:rFonts w:ascii="Times New Roman" w:hAnsi="Times New Roman"/>
        </w:rPr>
        <w:t xml:space="preserve">Реализуйте класс двусвязного списка. </w:t>
      </w:r>
      <w:r>
        <w:rPr>
          <w:rFonts w:ascii="Times New Roman" w:hAnsi="Times New Roman"/>
          <w:color w:val="330033"/>
        </w:rPr>
        <w:br/>
      </w:r>
    </w:p>
    <w:p w14:paraId="EF0E0000">
      <w:pPr>
        <w:pStyle w:val="Style_1"/>
        <w:spacing w:line="252" w:lineRule="auto"/>
        <w:ind w:firstLine="0" w:left="0" w:right="-132"/>
        <w:jc w:val="both"/>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ПКП-4, УКБ-3.</w:t>
      </w:r>
    </w:p>
    <w:p w14:paraId="F00E0000">
      <w:pPr>
        <w:spacing w:line="252" w:lineRule="auto"/>
        <w:ind w:right="-132"/>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 xml:space="preserve">решения пунктов задачи оцениваются от 0 (нет решения или решение имеет существенные недостатки) до 1 балла (решение работоспособно, аккуратно реализовано, а </w:t>
      </w:r>
      <w:r>
        <w:rPr>
          <w:rFonts w:ascii="Times New Roman" w:hAnsi="Times New Roman"/>
        </w:rPr>
        <w:t>обучающийся</w:t>
      </w:r>
      <w:r>
        <w:rPr>
          <w:rFonts w:ascii="Times New Roman" w:hAnsi="Times New Roman"/>
        </w:rPr>
        <w:t xml:space="preserve"> </w:t>
      </w:r>
      <w:r>
        <w:rPr>
          <w:rFonts w:ascii="Times New Roman" w:hAnsi="Times New Roman"/>
        </w:rPr>
        <w:t>может полностью пояснить детали реализации)</w:t>
      </w:r>
      <w:r>
        <w:rPr>
          <w:rFonts w:ascii="Times New Roman" w:hAnsi="Times New Roman"/>
        </w:rPr>
        <w:t>.</w:t>
      </w:r>
    </w:p>
    <w:p w14:paraId="F10E0000">
      <w:pPr>
        <w:ind/>
        <w:jc w:val="both"/>
        <w:rPr>
          <w:rFonts w:ascii="Times New Roman" w:hAnsi="Times New Roman"/>
          <w:b w:val="1"/>
        </w:rPr>
      </w:pPr>
    </w:p>
    <w:p w14:paraId="F20E0000">
      <w:pPr>
        <w:ind/>
        <w:jc w:val="both"/>
        <w:rPr>
          <w:rFonts w:ascii="Times New Roman" w:hAnsi="Times New Roman"/>
        </w:rPr>
      </w:pPr>
      <w:r>
        <w:rPr>
          <w:rFonts w:ascii="Times New Roman" w:hAnsi="Times New Roman"/>
          <w:b w:val="1"/>
        </w:rPr>
        <w:t>Семестр 2.</w:t>
      </w:r>
    </w:p>
    <w:p w14:paraId="F30E0000">
      <w:pPr>
        <w:ind/>
        <w:jc w:val="both"/>
        <w:rPr>
          <w:rFonts w:ascii="Times New Roman" w:hAnsi="Times New Roman"/>
        </w:rPr>
      </w:pPr>
    </w:p>
    <w:p w14:paraId="F40E0000">
      <w:pPr>
        <w:ind/>
        <w:jc w:val="both"/>
        <w:rPr>
          <w:rFonts w:ascii="Times New Roman" w:hAnsi="Times New Roman"/>
          <w:b w:val="1"/>
          <w:i w:val="1"/>
        </w:rPr>
      </w:pPr>
      <w:r>
        <w:rPr>
          <w:rFonts w:ascii="Times New Roman" w:hAnsi="Times New Roman"/>
          <w:b w:val="1"/>
          <w:i w:val="1"/>
        </w:rPr>
        <w:t>Домашняя работа 1:</w:t>
      </w:r>
    </w:p>
    <w:p w14:paraId="F50E0000">
      <w:pPr>
        <w:pStyle w:val="Style_1"/>
        <w:numPr>
          <w:ilvl w:val="0"/>
          <w:numId w:val="229"/>
        </w:numPr>
        <w:spacing w:afterAutospacing="on" w:beforeAutospacing="on"/>
        <w:ind/>
        <w:rPr>
          <w:rFonts w:ascii="Times New Roman" w:hAnsi="Times New Roman"/>
        </w:rPr>
      </w:pPr>
      <w:r>
        <w:rPr>
          <w:rFonts w:ascii="Times New Roman" w:hAnsi="Times New Roman"/>
        </w:rPr>
        <w:t xml:space="preserve">Адаптировать разработанный односвязный список для применения </w:t>
      </w:r>
      <w:r>
        <w:rPr>
          <w:rFonts w:ascii="Times New Roman" w:hAnsi="Times New Roman"/>
        </w:rPr>
        <w:t>генериков</w:t>
      </w:r>
      <w:r>
        <w:rPr>
          <w:rFonts w:ascii="Times New Roman" w:hAnsi="Times New Roman"/>
        </w:rPr>
        <w:t>.</w:t>
      </w:r>
    </w:p>
    <w:p w14:paraId="F60E0000">
      <w:pPr>
        <w:pStyle w:val="Style_1"/>
        <w:numPr>
          <w:ilvl w:val="0"/>
          <w:numId w:val="229"/>
        </w:numPr>
        <w:spacing w:afterAutospacing="on" w:beforeAutospacing="on"/>
        <w:ind/>
        <w:rPr>
          <w:rFonts w:ascii="Times New Roman" w:hAnsi="Times New Roman"/>
        </w:rPr>
      </w:pPr>
      <w:r>
        <w:rPr>
          <w:rFonts w:ascii="Times New Roman" w:hAnsi="Times New Roman"/>
        </w:rPr>
        <w:t>Адаптировать  разработанный</w:t>
      </w:r>
      <w:r>
        <w:rPr>
          <w:rFonts w:ascii="Times New Roman" w:hAnsi="Times New Roman"/>
        </w:rPr>
        <w:t xml:space="preserve"> </w:t>
      </w:r>
      <w:r>
        <w:rPr>
          <w:rFonts w:ascii="Times New Roman" w:hAnsi="Times New Roman"/>
        </w:rPr>
        <w:t>одно</w:t>
      </w:r>
      <w:r>
        <w:rPr>
          <w:rFonts w:ascii="Times New Roman" w:hAnsi="Times New Roman"/>
        </w:rPr>
        <w:t xml:space="preserve">связный список так, чтобы он реализовывал интерфейсы </w:t>
      </w:r>
      <w:r>
        <w:rPr>
          <w:rFonts w:ascii="Times New Roman" w:hAnsi="Times New Roman"/>
        </w:rPr>
        <w:t>ICollection</w:t>
      </w:r>
      <w:r>
        <w:rPr>
          <w:rFonts w:ascii="Times New Roman" w:hAnsi="Times New Roman"/>
        </w:rPr>
        <w:t xml:space="preserve">&lt;T&gt;, </w:t>
      </w:r>
      <w:r>
        <w:rPr>
          <w:rFonts w:ascii="Times New Roman" w:hAnsi="Times New Roman"/>
        </w:rPr>
        <w:t>IEnumerable</w:t>
      </w:r>
      <w:r>
        <w:rPr>
          <w:rFonts w:ascii="Times New Roman" w:hAnsi="Times New Roman"/>
        </w:rPr>
        <w:t xml:space="preserve">&lt;T&gt;, а также все сопутствующие интерфейсы, чтобы этим списком можно было подменить стандартный List&lt;T&gt; и </w:t>
      </w:r>
      <w:r>
        <w:rPr>
          <w:rFonts w:ascii="Times New Roman" w:hAnsi="Times New Roman"/>
        </w:rPr>
        <w:t>LinkedList</w:t>
      </w:r>
      <w:r>
        <w:rPr>
          <w:rFonts w:ascii="Times New Roman" w:hAnsi="Times New Roman"/>
        </w:rPr>
        <w:t>&lt;</w:t>
      </w:r>
      <w:r>
        <w:rPr>
          <w:rFonts w:ascii="Times New Roman" w:hAnsi="Times New Roman"/>
        </w:rPr>
        <w:t>T</w:t>
      </w:r>
      <w:r>
        <w:rPr>
          <w:rFonts w:ascii="Times New Roman" w:hAnsi="Times New Roman"/>
        </w:rPr>
        <w:t>&gt;</w:t>
      </w:r>
      <w:r>
        <w:rPr>
          <w:rFonts w:ascii="Times New Roman" w:hAnsi="Times New Roman"/>
        </w:rPr>
        <w:t>.</w:t>
      </w:r>
    </w:p>
    <w:p w14:paraId="F70E0000">
      <w:pPr>
        <w:pStyle w:val="Style_1"/>
        <w:numPr>
          <w:ilvl w:val="0"/>
          <w:numId w:val="229"/>
        </w:numPr>
        <w:spacing w:afterAutospacing="on" w:beforeAutospacing="on"/>
        <w:ind/>
        <w:rPr>
          <w:rFonts w:ascii="Times New Roman" w:hAnsi="Times New Roman"/>
        </w:rPr>
      </w:pPr>
      <w:r>
        <w:rPr>
          <w:rFonts w:ascii="Times New Roman" w:hAnsi="Times New Roman"/>
        </w:rPr>
        <w:t xml:space="preserve">Реализуйте тестовую функцию, которая проверяет все публичные методы </w:t>
      </w:r>
      <w:r>
        <w:rPr>
          <w:rFonts w:ascii="Times New Roman" w:hAnsi="Times New Roman"/>
        </w:rPr>
        <w:t>ICollection</w:t>
      </w:r>
      <w:r>
        <w:rPr>
          <w:rFonts w:ascii="Times New Roman" w:hAnsi="Times New Roman"/>
        </w:rPr>
        <w:t xml:space="preserve">&lt;T&gt; и запустите ее на разработанном списке, List&lt;T&gt; и </w:t>
      </w:r>
      <w:r>
        <w:rPr>
          <w:rFonts w:ascii="Times New Roman" w:hAnsi="Times New Roman"/>
        </w:rPr>
        <w:t>LinkedList</w:t>
      </w:r>
      <w:r>
        <w:rPr>
          <w:rFonts w:ascii="Times New Roman" w:hAnsi="Times New Roman"/>
        </w:rPr>
        <w:t>&lt;</w:t>
      </w:r>
      <w:r>
        <w:rPr>
          <w:rFonts w:ascii="Times New Roman" w:hAnsi="Times New Roman"/>
        </w:rPr>
        <w:t>T</w:t>
      </w:r>
      <w:r>
        <w:rPr>
          <w:rFonts w:ascii="Times New Roman" w:hAnsi="Times New Roman"/>
        </w:rPr>
        <w:t>&gt;. Сравните быстродействие их операций и объясните результат.</w:t>
      </w:r>
    </w:p>
    <w:p w14:paraId="F80E0000">
      <w:pPr>
        <w:pStyle w:val="Style_1"/>
        <w:numPr>
          <w:ilvl w:val="0"/>
          <w:numId w:val="229"/>
        </w:numPr>
        <w:spacing w:afterAutospacing="on" w:beforeAutospacing="on"/>
        <w:ind/>
        <w:rPr>
          <w:rFonts w:ascii="Times New Roman" w:hAnsi="Times New Roman"/>
        </w:rPr>
      </w:pPr>
      <w:r>
        <w:rPr>
          <w:rFonts w:ascii="Times New Roman" w:hAnsi="Times New Roman"/>
        </w:rPr>
        <w:t xml:space="preserve">Реализуйте интерфейс </w:t>
      </w:r>
      <w:r>
        <w:rPr>
          <w:rFonts w:ascii="Times New Roman" w:hAnsi="Times New Roman"/>
        </w:rPr>
        <w:t>IComparable</w:t>
      </w:r>
      <w:r>
        <w:rPr>
          <w:rFonts w:ascii="Times New Roman" w:hAnsi="Times New Roman"/>
        </w:rPr>
        <w:t xml:space="preserve"> сравнения списков по длине.</w:t>
      </w:r>
    </w:p>
    <w:p w14:paraId="F90E0000">
      <w:pPr>
        <w:pStyle w:val="Style_1"/>
        <w:spacing w:line="252" w:lineRule="auto"/>
        <w:ind w:firstLine="0" w:left="0" w:right="-132"/>
        <w:jc w:val="both"/>
        <w:rPr>
          <w:rFonts w:ascii="Times New Roman" w:hAnsi="Times New Roman"/>
          <w:b w:val="1"/>
          <w:i w:val="1"/>
        </w:rPr>
      </w:pPr>
    </w:p>
    <w:p w14:paraId="FA0E0000">
      <w:pPr>
        <w:pStyle w:val="Style_1"/>
        <w:spacing w:line="252" w:lineRule="auto"/>
        <w:ind w:firstLine="0" w:left="0" w:right="-132"/>
        <w:jc w:val="both"/>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ПКП-4, УКБ-3.</w:t>
      </w:r>
    </w:p>
    <w:p w14:paraId="FB0E0000">
      <w:pPr>
        <w:spacing w:line="252" w:lineRule="auto"/>
        <w:ind w:right="-132"/>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 xml:space="preserve">решения пунктов задачи оцениваются от 0 (нет решения или решение имеет существенные недостатки) до 1 балла (решение работоспособно, аккуратно реализовано, а </w:t>
      </w:r>
      <w:r>
        <w:rPr>
          <w:rFonts w:ascii="Times New Roman" w:hAnsi="Times New Roman"/>
        </w:rPr>
        <w:t>обучающийся</w:t>
      </w:r>
      <w:r>
        <w:rPr>
          <w:rFonts w:ascii="Times New Roman" w:hAnsi="Times New Roman"/>
        </w:rPr>
        <w:t xml:space="preserve"> </w:t>
      </w:r>
      <w:r>
        <w:rPr>
          <w:rFonts w:ascii="Times New Roman" w:hAnsi="Times New Roman"/>
        </w:rPr>
        <w:t>может полностью пояснить детали реализации)</w:t>
      </w:r>
      <w:r>
        <w:rPr>
          <w:rFonts w:ascii="Times New Roman" w:hAnsi="Times New Roman"/>
        </w:rPr>
        <w:t>.</w:t>
      </w:r>
    </w:p>
    <w:p w14:paraId="FC0E0000">
      <w:pPr>
        <w:ind/>
        <w:jc w:val="both"/>
        <w:rPr>
          <w:del w:author="Yurii Litvinov" w:date="2023-01-23T15:24:00" w:id="2653"/>
          <w:rFonts w:ascii="Times New Roman" w:hAnsi="Times New Roman"/>
          <w:b w:val="1"/>
          <w:i w:val="1"/>
        </w:rPr>
      </w:pPr>
    </w:p>
    <w:p w14:paraId="FD0E0000">
      <w:pPr>
        <w:ind/>
        <w:jc w:val="both"/>
        <w:rPr>
          <w:del w:author="Yurii Litvinov" w:date="2023-01-23T15:24:00" w:id="2654"/>
          <w:rFonts w:ascii="Times New Roman" w:hAnsi="Times New Roman"/>
          <w:b w:val="1"/>
          <w:i w:val="1"/>
        </w:rPr>
      </w:pPr>
      <w:del w:author="Yurii Litvinov" w:date="2023-01-23T15:24:00" w:id="2655">
        <w:r>
          <w:rPr>
            <w:rFonts w:ascii="Times New Roman" w:hAnsi="Times New Roman"/>
            <w:b w:val="1"/>
            <w:i w:val="1"/>
          </w:rPr>
          <w:delText>Домашняя работа 2:</w:delText>
        </w:r>
      </w:del>
    </w:p>
    <w:p w14:paraId="FE0E0000">
      <w:pPr>
        <w:pStyle w:val="Style_1"/>
        <w:numPr>
          <w:ilvl w:val="0"/>
          <w:numId w:val="230"/>
        </w:numPr>
        <w:spacing w:afterAutospacing="on" w:beforeAutospacing="on"/>
        <w:ind/>
        <w:rPr>
          <w:del w:author="Yurii Litvinov" w:date="2023-01-23T15:24:00" w:id="2656"/>
          <w:rFonts w:ascii="Times New Roman" w:hAnsi="Times New Roman"/>
        </w:rPr>
      </w:pPr>
      <w:del w:author="Yurii Litvinov" w:date="2023-01-23T15:24:00" w:id="2657">
        <w:r>
          <w:rPr>
            <w:rFonts w:ascii="Times New Roman" w:hAnsi="Times New Roman"/>
          </w:rPr>
          <w:delText>Адаптировать разработанный односвязный список для применения генериков.</w:delText>
        </w:r>
      </w:del>
    </w:p>
    <w:p w14:paraId="FF0E0000">
      <w:pPr>
        <w:pStyle w:val="Style_1"/>
        <w:numPr>
          <w:ilvl w:val="0"/>
          <w:numId w:val="230"/>
        </w:numPr>
        <w:spacing w:afterAutospacing="on" w:beforeAutospacing="on"/>
        <w:ind/>
        <w:rPr>
          <w:del w:author="Yurii Litvinov" w:date="2023-01-23T15:24:00" w:id="2658"/>
          <w:rFonts w:ascii="Times New Roman" w:hAnsi="Times New Roman"/>
        </w:rPr>
      </w:pPr>
      <w:del w:author="Yurii Litvinov" w:date="2023-01-23T15:24:00" w:id="2659">
        <w:r>
          <w:rPr>
            <w:rFonts w:ascii="Times New Roman" w:hAnsi="Times New Roman"/>
          </w:rPr>
          <w:delText xml:space="preserve">Адаптировать  разработанный односвязный список так, чтобы он реализовывал интерфейсы ICollection&lt;T&gt;, IEnumerable&lt;T&gt;, а также все сопутствующие интерфейсы, чтобы этим списком можно было подменить стандартный List&lt;T&gt; и </w:delText>
        </w:r>
        <w:r>
          <w:rPr>
            <w:rFonts w:ascii="Times New Roman" w:hAnsi="Times New Roman"/>
          </w:rPr>
          <w:delText>LinkedList</w:delText>
        </w:r>
        <w:r>
          <w:rPr>
            <w:rFonts w:ascii="Times New Roman" w:hAnsi="Times New Roman"/>
          </w:rPr>
          <w:delText>&lt;</w:delText>
        </w:r>
        <w:r>
          <w:rPr>
            <w:rFonts w:ascii="Times New Roman" w:hAnsi="Times New Roman"/>
          </w:rPr>
          <w:delText>T</w:delText>
        </w:r>
        <w:r>
          <w:rPr>
            <w:rFonts w:ascii="Times New Roman" w:hAnsi="Times New Roman"/>
          </w:rPr>
          <w:delText>&gt;.</w:delText>
        </w:r>
      </w:del>
    </w:p>
    <w:p w14:paraId="000F0000">
      <w:pPr>
        <w:pStyle w:val="Style_1"/>
        <w:numPr>
          <w:ilvl w:val="0"/>
          <w:numId w:val="230"/>
        </w:numPr>
        <w:spacing w:afterAutospacing="on" w:beforeAutospacing="on"/>
        <w:ind/>
        <w:rPr>
          <w:del w:author="Yurii Litvinov" w:date="2023-01-23T15:24:00" w:id="2660"/>
          <w:rFonts w:ascii="Times New Roman" w:hAnsi="Times New Roman"/>
        </w:rPr>
      </w:pPr>
      <w:del w:author="Yurii Litvinov" w:date="2023-01-23T15:24:00" w:id="2661">
        <w:r>
          <w:rPr>
            <w:rFonts w:ascii="Times New Roman" w:hAnsi="Times New Roman"/>
          </w:rPr>
          <w:delText xml:space="preserve">Реализуйте тестовую функцию, которая проверяет все публичные методы ICollection&lt;T&gt; и запустите ее на разработанном списке, List&lt;T&gt; и </w:delText>
        </w:r>
        <w:r>
          <w:rPr>
            <w:rFonts w:ascii="Times New Roman" w:hAnsi="Times New Roman"/>
          </w:rPr>
          <w:delText>LinkedList</w:delText>
        </w:r>
        <w:r>
          <w:rPr>
            <w:rFonts w:ascii="Times New Roman" w:hAnsi="Times New Roman"/>
          </w:rPr>
          <w:delText>&lt;</w:delText>
        </w:r>
        <w:r>
          <w:rPr>
            <w:rFonts w:ascii="Times New Roman" w:hAnsi="Times New Roman"/>
          </w:rPr>
          <w:delText>T</w:delText>
        </w:r>
        <w:r>
          <w:rPr>
            <w:rFonts w:ascii="Times New Roman" w:hAnsi="Times New Roman"/>
          </w:rPr>
          <w:delText>&gt;. Сравните быстродействие их операций и объясните результат.</w:delText>
        </w:r>
      </w:del>
    </w:p>
    <w:p w14:paraId="010F0000">
      <w:pPr>
        <w:pStyle w:val="Style_1"/>
        <w:numPr>
          <w:ilvl w:val="0"/>
          <w:numId w:val="230"/>
        </w:numPr>
        <w:spacing w:afterAutospacing="on" w:beforeAutospacing="on"/>
        <w:ind/>
        <w:rPr>
          <w:del w:author="Yurii Litvinov" w:date="2023-01-23T15:24:00" w:id="2662"/>
          <w:rFonts w:ascii="Times New Roman" w:hAnsi="Times New Roman"/>
        </w:rPr>
      </w:pPr>
      <w:del w:author="Yurii Litvinov" w:date="2023-01-23T15:24:00" w:id="2663">
        <w:r>
          <w:rPr>
            <w:rFonts w:ascii="Times New Roman" w:hAnsi="Times New Roman"/>
          </w:rPr>
          <w:delText xml:space="preserve">Реализуйте интерфейс </w:delText>
        </w:r>
        <w:r>
          <w:rPr>
            <w:rFonts w:ascii="Times New Roman" w:hAnsi="Times New Roman"/>
          </w:rPr>
          <w:delText>IComparable</w:delText>
        </w:r>
        <w:r>
          <w:rPr>
            <w:rFonts w:ascii="Times New Roman" w:hAnsi="Times New Roman"/>
          </w:rPr>
          <w:delText xml:space="preserve"> сравнения списков по длине.</w:delText>
        </w:r>
      </w:del>
    </w:p>
    <w:p w14:paraId="020F0000">
      <w:pPr>
        <w:pStyle w:val="Style_1"/>
        <w:spacing w:line="252" w:lineRule="auto"/>
        <w:ind w:firstLine="0" w:left="0" w:right="-132"/>
        <w:jc w:val="both"/>
        <w:rPr>
          <w:del w:author="Yurii Litvinov" w:date="2023-01-23T15:24:00" w:id="2664"/>
          <w:rFonts w:ascii="Times New Roman" w:hAnsi="Times New Roman"/>
          <w:b w:val="1"/>
          <w:i w:val="1"/>
        </w:rPr>
      </w:pPr>
    </w:p>
    <w:p w14:paraId="030F0000">
      <w:pPr>
        <w:pStyle w:val="Style_1"/>
        <w:spacing w:line="252" w:lineRule="auto"/>
        <w:ind w:firstLine="0" w:left="0" w:right="-132"/>
        <w:jc w:val="both"/>
        <w:rPr>
          <w:del w:author="Yurii Litvinov" w:date="2023-01-23T15:24:00" w:id="2665"/>
          <w:rFonts w:ascii="Times New Roman" w:hAnsi="Times New Roman"/>
        </w:rPr>
      </w:pPr>
      <w:del w:author="Yurii Litvinov" w:date="2023-01-23T15:24:00" w:id="2666">
        <w:r>
          <w:rPr>
            <w:rFonts w:ascii="Times New Roman" w:hAnsi="Times New Roman"/>
            <w:b w:val="1"/>
            <w:i w:val="1"/>
          </w:rPr>
          <w:delText>Проверяемые компетенции:</w:delText>
        </w:r>
        <w:r>
          <w:rPr>
            <w:rFonts w:ascii="Times New Roman" w:hAnsi="Times New Roman"/>
            <w:b w:val="1"/>
          </w:rPr>
          <w:delText xml:space="preserve"> </w:delText>
        </w:r>
        <w:r>
          <w:rPr>
            <w:rFonts w:ascii="Times New Roman" w:hAnsi="Times New Roman"/>
          </w:rPr>
          <w:delText>ОПК-2, ОПК-4, ОПК-5, ПКП-4, УКБ-3.</w:delText>
        </w:r>
      </w:del>
    </w:p>
    <w:p w14:paraId="040F0000">
      <w:pPr>
        <w:spacing w:line="252" w:lineRule="auto"/>
        <w:ind w:right="-132"/>
        <w:jc w:val="both"/>
        <w:rPr>
          <w:del w:author="Yurii Litvinov" w:date="2023-01-23T15:24:00" w:id="2667"/>
          <w:rFonts w:ascii="Times New Roman" w:hAnsi="Times New Roman"/>
        </w:rPr>
      </w:pPr>
      <w:del w:author="Yurii Litvinov" w:date="2023-01-23T15:24:00" w:id="2668">
        <w:r>
          <w:rPr>
            <w:rFonts w:ascii="Times New Roman" w:hAnsi="Times New Roman"/>
            <w:b w:val="1"/>
            <w:i w:val="1"/>
          </w:rPr>
          <w:delText>Критерии оценивания</w:delText>
        </w:r>
        <w:r>
          <w:rPr>
            <w:rFonts w:ascii="Times New Roman" w:hAnsi="Times New Roman"/>
            <w:b w:val="1"/>
          </w:rPr>
          <w:delText xml:space="preserve">: </w:delText>
        </w:r>
        <w:r>
          <w:rPr>
            <w:rFonts w:ascii="Times New Roman" w:hAnsi="Times New Roman"/>
          </w:rPr>
          <w:delText xml:space="preserve">решения пунктов задачи оцениваются от 0 (нет решения или решение имеет существенные недостатки) до 1 балла (решение работоспособно, аккуратно реализовано, а </w:delText>
        </w:r>
        <w:r>
          <w:rPr>
            <w:rFonts w:ascii="Times New Roman" w:hAnsi="Times New Roman"/>
          </w:rPr>
          <w:delText>обучающийся</w:delText>
        </w:r>
        <w:r>
          <w:rPr>
            <w:rFonts w:ascii="Times New Roman" w:hAnsi="Times New Roman"/>
          </w:rPr>
          <w:delText xml:space="preserve"> </w:delText>
        </w:r>
        <w:r>
          <w:rPr>
            <w:rFonts w:ascii="Times New Roman" w:hAnsi="Times New Roman"/>
          </w:rPr>
          <w:delText>может полностью пояснить детали реализации)</w:delText>
        </w:r>
        <w:r>
          <w:rPr>
            <w:rFonts w:ascii="Times New Roman" w:hAnsi="Times New Roman"/>
          </w:rPr>
          <w:delText>.</w:delText>
        </w:r>
      </w:del>
    </w:p>
    <w:p w14:paraId="050F0000">
      <w:pPr>
        <w:spacing w:line="252" w:lineRule="auto"/>
        <w:ind w:right="-132"/>
        <w:jc w:val="both"/>
        <w:rPr>
          <w:rFonts w:ascii="Times New Roman" w:hAnsi="Times New Roman"/>
        </w:rPr>
      </w:pPr>
    </w:p>
    <w:p w14:paraId="060F0000">
      <w:pPr>
        <w:ind/>
        <w:jc w:val="both"/>
        <w:rPr>
          <w:rFonts w:ascii="Times New Roman" w:hAnsi="Times New Roman"/>
          <w:b w:val="1"/>
          <w:i w:val="1"/>
        </w:rPr>
      </w:pPr>
      <w:r>
        <w:rPr>
          <w:rFonts w:ascii="Times New Roman" w:hAnsi="Times New Roman"/>
          <w:b w:val="1"/>
          <w:i w:val="1"/>
        </w:rPr>
        <w:t xml:space="preserve">Домашняя работа </w:t>
      </w:r>
      <w:del w:author="Yurii Litvinov" w:date="2023-01-23T15:24:00" w:id="2669">
        <w:r>
          <w:rPr>
            <w:rFonts w:ascii="Times New Roman" w:hAnsi="Times New Roman"/>
            <w:b w:val="1"/>
            <w:i w:val="1"/>
          </w:rPr>
          <w:delText>3</w:delText>
        </w:r>
      </w:del>
      <w:ins w:author="Yurii Litvinov" w:date="2023-01-23T15:24:00" w:id="2670">
        <w:r>
          <w:rPr>
            <w:rFonts w:ascii="Times New Roman" w:hAnsi="Times New Roman"/>
            <w:b w:val="1"/>
            <w:i w:val="1"/>
          </w:rPr>
          <w:t>2</w:t>
        </w:r>
      </w:ins>
      <w:r>
        <w:rPr>
          <w:rFonts w:ascii="Times New Roman" w:hAnsi="Times New Roman"/>
          <w:b w:val="1"/>
          <w:i w:val="1"/>
        </w:rPr>
        <w:t>:</w:t>
      </w:r>
    </w:p>
    <w:p w14:paraId="070F0000">
      <w:pPr>
        <w:pStyle w:val="Style_1"/>
        <w:numPr>
          <w:ilvl w:val="0"/>
          <w:numId w:val="231"/>
        </w:numPr>
        <w:rPr>
          <w:rFonts w:ascii="Times New Roman" w:hAnsi="Times New Roman"/>
        </w:rPr>
      </w:pPr>
      <w:r>
        <w:rPr>
          <w:rFonts w:ascii="Times New Roman" w:hAnsi="Times New Roman"/>
        </w:rPr>
        <w:t xml:space="preserve">Реализуйте на </w:t>
      </w:r>
      <w:r>
        <w:rPr>
          <w:rFonts w:ascii="Times New Roman" w:hAnsi="Times New Roman"/>
        </w:rPr>
        <w:t>Windows</w:t>
      </w:r>
      <w:r>
        <w:rPr>
          <w:rFonts w:ascii="Times New Roman" w:hAnsi="Times New Roman"/>
        </w:rPr>
        <w:t xml:space="preserve"> </w:t>
      </w:r>
      <w:r>
        <w:rPr>
          <w:rFonts w:ascii="Times New Roman" w:hAnsi="Times New Roman"/>
        </w:rPr>
        <w:t>Forms</w:t>
      </w:r>
      <w:r>
        <w:rPr>
          <w:rFonts w:ascii="Times New Roman" w:hAnsi="Times New Roman"/>
        </w:rPr>
        <w:t xml:space="preserve"> игру с моделью жизни по таким правилам: есть поле (напр. 50 на 50), оно поделено на клетки. В каждой клетке может жить инфузория. Изначально какое-то их число, (напр. 50) разбрасывается случайным образом по этому полю. Каждый ход пробегается все поле и для каждой клетки проверяются правила жизни:</w:t>
      </w:r>
    </w:p>
    <w:p w14:paraId="080F0000">
      <w:pPr>
        <w:rPr>
          <w:rFonts w:ascii="Times New Roman" w:hAnsi="Times New Roman"/>
        </w:rPr>
      </w:pPr>
    </w:p>
    <w:p w14:paraId="090F0000">
      <w:pPr>
        <w:ind w:firstLine="0" w:left="709"/>
        <w:rPr>
          <w:rFonts w:ascii="Times New Roman" w:hAnsi="Times New Roman"/>
        </w:rPr>
      </w:pPr>
      <w:r>
        <w:rPr>
          <w:rFonts w:ascii="Times New Roman" w:hAnsi="Times New Roman"/>
        </w:rPr>
        <w:t>Правило 1.</w:t>
      </w:r>
      <w:r>
        <w:rPr>
          <w:rFonts w:ascii="Times New Roman" w:hAnsi="Times New Roman"/>
        </w:rPr>
        <w:t xml:space="preserve"> Если клетка жива и у нее </w:t>
      </w:r>
      <w:r>
        <w:rPr>
          <w:rFonts w:ascii="Times New Roman" w:hAnsi="Times New Roman"/>
        </w:rPr>
        <w:t>2-3</w:t>
      </w:r>
      <w:r>
        <w:rPr>
          <w:rFonts w:ascii="Times New Roman" w:hAnsi="Times New Roman"/>
        </w:rPr>
        <w:t xml:space="preserve"> живых соседа, то она остается живой, иначе умирает.</w:t>
      </w:r>
    </w:p>
    <w:p w14:paraId="0A0F0000">
      <w:pPr>
        <w:ind w:firstLine="0" w:left="720"/>
        <w:rPr>
          <w:rFonts w:ascii="Times New Roman" w:hAnsi="Times New Roman"/>
        </w:rPr>
      </w:pPr>
      <w:r>
        <w:rPr>
          <w:rFonts w:ascii="Times New Roman" w:hAnsi="Times New Roman"/>
        </w:rPr>
        <w:t>Правило 2.</w:t>
      </w:r>
      <w:r>
        <w:rPr>
          <w:rFonts w:ascii="Times New Roman" w:hAnsi="Times New Roman"/>
        </w:rPr>
        <w:t xml:space="preserve"> Если клетка мертва и у нее 3 живых соседа, то она становится живой, иначе остается мертвой.</w:t>
      </w:r>
    </w:p>
    <w:p w14:paraId="0B0F0000">
      <w:pPr>
        <w:ind w:firstLine="0" w:left="720"/>
        <w:rPr>
          <w:rFonts w:ascii="Times New Roman" w:hAnsi="Times New Roman"/>
        </w:rPr>
      </w:pPr>
    </w:p>
    <w:p w14:paraId="0C0F0000">
      <w:pPr>
        <w:ind w:firstLine="0" w:left="720"/>
        <w:rPr>
          <w:rFonts w:ascii="Times New Roman" w:hAnsi="Times New Roman"/>
        </w:rPr>
      </w:pPr>
      <w:r>
        <w:rPr>
          <w:rFonts w:ascii="Times New Roman" w:hAnsi="Times New Roman"/>
        </w:rPr>
        <w:t>После каждого хода поле перерисовывается и начинается следующий ход. Должна быть кнопка запуска и остановки игры.</w:t>
      </w:r>
    </w:p>
    <w:p w14:paraId="0D0F0000">
      <w:pPr>
        <w:ind w:firstLine="0" w:left="720"/>
        <w:rPr>
          <w:rFonts w:ascii="Times New Roman" w:hAnsi="Times New Roman"/>
        </w:rPr>
      </w:pPr>
    </w:p>
    <w:p w14:paraId="0E0F0000">
      <w:pPr>
        <w:pStyle w:val="Style_1"/>
        <w:numPr>
          <w:ilvl w:val="0"/>
          <w:numId w:val="231"/>
        </w:numPr>
        <w:spacing w:line="252" w:lineRule="auto"/>
        <w:ind w:right="-132"/>
        <w:jc w:val="both"/>
        <w:rPr>
          <w:rFonts w:ascii="Times New Roman" w:hAnsi="Times New Roman"/>
        </w:rPr>
      </w:pPr>
      <w:r>
        <w:rPr>
          <w:rFonts w:ascii="Times New Roman" w:hAnsi="Times New Roman"/>
        </w:rPr>
        <w:t>Настало время для новых требований. Переработайте свой объектно-ориентированный дизайн для их учета.</w:t>
      </w:r>
    </w:p>
    <w:p w14:paraId="0F0F0000">
      <w:pPr>
        <w:pStyle w:val="Style_1"/>
        <w:spacing w:line="252" w:lineRule="auto"/>
        <w:ind w:right="-132"/>
        <w:jc w:val="both"/>
        <w:rPr>
          <w:rFonts w:ascii="Times New Roman" w:hAnsi="Times New Roman"/>
        </w:rPr>
      </w:pPr>
    </w:p>
    <w:p w14:paraId="100F0000">
      <w:pPr>
        <w:pStyle w:val="Style_1"/>
        <w:spacing w:line="252" w:lineRule="auto"/>
        <w:ind w:right="-132"/>
        <w:jc w:val="both"/>
        <w:rPr>
          <w:rFonts w:ascii="Times New Roman" w:hAnsi="Times New Roman"/>
        </w:rPr>
      </w:pPr>
      <w:r>
        <w:rPr>
          <w:rFonts w:ascii="Times New Roman" w:hAnsi="Times New Roman"/>
        </w:rPr>
        <w:t>Вначале особи рождаются и умирают, как обычно. Назовем их белыми. Ход передается от первой до последней ячейки, как и раньше. Когда появляется устойчивый паттерн, то они самоорганизуются “в колонию” и становятся черными. Цель этой колонии – двигаться, захватывать белых и объединяться с другими колониями. Колония определяет сторону, в которую идти шаг за шагом, и ее особи идут туда до тех пор, пока не наткнутся на белых, стену или черных.</w:t>
      </w:r>
    </w:p>
    <w:p w14:paraId="110F0000">
      <w:pPr>
        <w:pStyle w:val="Style_1"/>
        <w:spacing w:line="252" w:lineRule="auto"/>
        <w:ind w:right="-132"/>
        <w:jc w:val="both"/>
        <w:rPr>
          <w:rFonts w:ascii="Times New Roman" w:hAnsi="Times New Roman"/>
        </w:rPr>
      </w:pPr>
    </w:p>
    <w:p w14:paraId="120F0000">
      <w:pPr>
        <w:pStyle w:val="Style_1"/>
        <w:spacing w:line="252" w:lineRule="auto"/>
        <w:ind w:right="-132"/>
        <w:jc w:val="both"/>
        <w:rPr>
          <w:rFonts w:ascii="Times New Roman" w:hAnsi="Times New Roman"/>
        </w:rPr>
      </w:pPr>
      <w:r>
        <w:rPr>
          <w:rFonts w:ascii="Times New Roman" w:hAnsi="Times New Roman"/>
        </w:rPr>
        <w:t>a) Белая особь становится черной и присоединяется к колонии, если число ее белых соседей плюс один (она сама) меньше черных соседей.</w:t>
      </w:r>
    </w:p>
    <w:p w14:paraId="130F0000">
      <w:pPr>
        <w:pStyle w:val="Style_1"/>
        <w:spacing w:line="252" w:lineRule="auto"/>
        <w:ind w:right="-132"/>
        <w:jc w:val="both"/>
        <w:rPr>
          <w:rFonts w:ascii="Times New Roman" w:hAnsi="Times New Roman"/>
        </w:rPr>
      </w:pPr>
    </w:p>
    <w:p w14:paraId="140F0000">
      <w:pPr>
        <w:pStyle w:val="Style_1"/>
        <w:spacing w:line="252" w:lineRule="auto"/>
        <w:ind w:right="-132"/>
        <w:jc w:val="both"/>
        <w:rPr>
          <w:rFonts w:ascii="Times New Roman" w:hAnsi="Times New Roman"/>
        </w:rPr>
      </w:pPr>
      <w:r>
        <w:rPr>
          <w:rFonts w:ascii="Times New Roman" w:hAnsi="Times New Roman"/>
        </w:rPr>
        <w:t>b) Черная особь становится белой, по аналогичному правилу.</w:t>
      </w:r>
    </w:p>
    <w:p w14:paraId="150F0000">
      <w:pPr>
        <w:pStyle w:val="Style_1"/>
        <w:spacing w:line="252" w:lineRule="auto"/>
        <w:ind w:right="-132"/>
        <w:jc w:val="both"/>
        <w:rPr>
          <w:rFonts w:ascii="Times New Roman" w:hAnsi="Times New Roman"/>
        </w:rPr>
      </w:pPr>
    </w:p>
    <w:p w14:paraId="160F0000">
      <w:pPr>
        <w:pStyle w:val="Style_1"/>
        <w:spacing w:line="252" w:lineRule="auto"/>
        <w:ind w:right="-132"/>
        <w:jc w:val="both"/>
        <w:rPr>
          <w:rFonts w:ascii="Times New Roman" w:hAnsi="Times New Roman"/>
        </w:rPr>
      </w:pPr>
      <w:r>
        <w:rPr>
          <w:rFonts w:ascii="Times New Roman" w:hAnsi="Times New Roman"/>
        </w:rPr>
        <w:t>c) Черная особь больше не рождается, но умирает, как и белая.</w:t>
      </w:r>
    </w:p>
    <w:p w14:paraId="170F0000">
      <w:pPr>
        <w:pStyle w:val="Style_1"/>
        <w:spacing w:line="252" w:lineRule="auto"/>
        <w:ind w:right="-132"/>
        <w:jc w:val="both"/>
        <w:rPr>
          <w:rFonts w:ascii="Times New Roman" w:hAnsi="Times New Roman"/>
        </w:rPr>
      </w:pPr>
    </w:p>
    <w:p w14:paraId="180F0000">
      <w:pPr>
        <w:pStyle w:val="Style_1"/>
        <w:spacing w:line="252" w:lineRule="auto"/>
        <w:ind w:right="-132"/>
        <w:jc w:val="both"/>
        <w:rPr>
          <w:rFonts w:ascii="Times New Roman" w:hAnsi="Times New Roman"/>
        </w:rPr>
      </w:pPr>
      <w:r>
        <w:rPr>
          <w:rFonts w:ascii="Times New Roman" w:hAnsi="Times New Roman"/>
        </w:rPr>
        <w:t>d) При столкновении колония пропускает ход. После завершения захвата, объединения или столкновения с препятствием, определяется новое случайное направление движения.</w:t>
      </w:r>
    </w:p>
    <w:p w14:paraId="190F0000">
      <w:pPr>
        <w:pStyle w:val="Style_1"/>
        <w:spacing w:line="252" w:lineRule="auto"/>
        <w:ind w:right="-132"/>
        <w:jc w:val="both"/>
        <w:rPr>
          <w:rFonts w:ascii="Times New Roman" w:hAnsi="Times New Roman"/>
        </w:rPr>
      </w:pPr>
    </w:p>
    <w:p w14:paraId="1A0F0000">
      <w:pPr>
        <w:pStyle w:val="Style_1"/>
        <w:spacing w:line="252" w:lineRule="auto"/>
        <w:ind w:right="-132"/>
        <w:jc w:val="both"/>
        <w:rPr>
          <w:rFonts w:ascii="Times New Roman" w:hAnsi="Times New Roman"/>
        </w:rPr>
      </w:pPr>
      <w:r>
        <w:rPr>
          <w:rFonts w:ascii="Times New Roman" w:hAnsi="Times New Roman"/>
        </w:rPr>
        <w:t>e) При встрече двух колоний, они объединяются в одну.</w:t>
      </w:r>
    </w:p>
    <w:p w14:paraId="1B0F0000">
      <w:pPr>
        <w:pStyle w:val="Style_1"/>
        <w:spacing w:line="252" w:lineRule="auto"/>
        <w:ind w:right="-132"/>
        <w:jc w:val="both"/>
        <w:rPr>
          <w:rFonts w:ascii="Times New Roman" w:hAnsi="Times New Roman"/>
        </w:rPr>
      </w:pPr>
    </w:p>
    <w:p w14:paraId="1C0F0000">
      <w:pPr>
        <w:pStyle w:val="Style_1"/>
        <w:spacing w:line="252" w:lineRule="auto"/>
        <w:ind w:right="-132"/>
        <w:jc w:val="both"/>
        <w:rPr>
          <w:rFonts w:ascii="Times New Roman" w:hAnsi="Times New Roman"/>
        </w:rPr>
      </w:pPr>
      <w:r>
        <w:rPr>
          <w:rFonts w:ascii="Times New Roman" w:hAnsi="Times New Roman"/>
        </w:rPr>
        <w:t>f) В неопределенных случаях придумайте свои правила.</w:t>
      </w:r>
    </w:p>
    <w:p w14:paraId="1D0F0000">
      <w:pPr>
        <w:pStyle w:val="Style_1"/>
        <w:spacing w:line="252" w:lineRule="auto"/>
        <w:ind w:right="-132"/>
        <w:jc w:val="both"/>
        <w:rPr>
          <w:rFonts w:ascii="Times New Roman" w:hAnsi="Times New Roman"/>
        </w:rPr>
      </w:pPr>
    </w:p>
    <w:p w14:paraId="1E0F0000">
      <w:pPr>
        <w:pStyle w:val="Style_1"/>
        <w:spacing w:line="252" w:lineRule="auto"/>
        <w:ind w:firstLine="720" w:left="0" w:right="-132"/>
        <w:jc w:val="both"/>
        <w:rPr>
          <w:rFonts w:ascii="Times New Roman" w:hAnsi="Times New Roman"/>
        </w:rPr>
      </w:pPr>
      <w:r>
        <w:rPr>
          <w:rFonts w:ascii="Times New Roman" w:hAnsi="Times New Roman"/>
        </w:rPr>
        <w:t>Вопрос</w:t>
      </w:r>
      <w:r>
        <w:rPr>
          <w:rFonts w:ascii="Times New Roman" w:hAnsi="Times New Roman"/>
        </w:rPr>
        <w:t>: Могут</w:t>
      </w:r>
      <w:r>
        <w:rPr>
          <w:rFonts w:ascii="Times New Roman" w:hAnsi="Times New Roman"/>
        </w:rPr>
        <w:t xml:space="preserve"> ли черные не захватить весь мир в принципе?</w:t>
      </w:r>
    </w:p>
    <w:p w14:paraId="1F0F0000">
      <w:pPr>
        <w:pStyle w:val="Style_1"/>
        <w:spacing w:line="252" w:lineRule="auto"/>
        <w:ind w:firstLine="0" w:left="0" w:right="-132"/>
        <w:jc w:val="both"/>
        <w:rPr>
          <w:rFonts w:ascii="Times New Roman" w:hAnsi="Times New Roman"/>
          <w:b w:val="1"/>
          <w:i w:val="1"/>
        </w:rPr>
      </w:pPr>
    </w:p>
    <w:p w14:paraId="200F0000">
      <w:pPr>
        <w:pStyle w:val="Style_1"/>
        <w:spacing w:line="252" w:lineRule="auto"/>
        <w:ind w:firstLine="0" w:left="0" w:right="-132"/>
        <w:jc w:val="both"/>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ПКП-4, УКБ-3.</w:t>
      </w:r>
    </w:p>
    <w:p w14:paraId="210F0000">
      <w:pPr>
        <w:spacing w:line="252" w:lineRule="auto"/>
        <w:ind w:right="-132"/>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 xml:space="preserve">решения пунктов задачи оцениваются от 0 (нет решения или решение имеет существенные недостатки) до 1 балла (решение работоспособно, аккуратно реализовано, а </w:t>
      </w:r>
      <w:r>
        <w:rPr>
          <w:rFonts w:ascii="Times New Roman" w:hAnsi="Times New Roman"/>
        </w:rPr>
        <w:t>обучающийся</w:t>
      </w:r>
      <w:r>
        <w:rPr>
          <w:rFonts w:ascii="Times New Roman" w:hAnsi="Times New Roman"/>
        </w:rPr>
        <w:t xml:space="preserve"> </w:t>
      </w:r>
      <w:r>
        <w:rPr>
          <w:rFonts w:ascii="Times New Roman" w:hAnsi="Times New Roman"/>
        </w:rPr>
        <w:t>может полностью пояснить детали реализации)</w:t>
      </w:r>
      <w:r>
        <w:rPr>
          <w:rFonts w:ascii="Times New Roman" w:hAnsi="Times New Roman"/>
        </w:rPr>
        <w:t>.</w:t>
      </w:r>
    </w:p>
    <w:p w14:paraId="220F0000">
      <w:pPr>
        <w:ind/>
        <w:jc w:val="both"/>
        <w:rPr>
          <w:rFonts w:ascii="Times New Roman" w:hAnsi="Times New Roman"/>
          <w:b w:val="1"/>
          <w:i w:val="1"/>
        </w:rPr>
      </w:pPr>
    </w:p>
    <w:p w14:paraId="230F0000">
      <w:pPr>
        <w:ind/>
        <w:jc w:val="both"/>
        <w:rPr>
          <w:rFonts w:ascii="Times New Roman" w:hAnsi="Times New Roman"/>
          <w:b w:val="1"/>
          <w:i w:val="1"/>
        </w:rPr>
      </w:pPr>
      <w:r>
        <w:rPr>
          <w:rFonts w:ascii="Times New Roman" w:hAnsi="Times New Roman"/>
          <w:b w:val="1"/>
          <w:i w:val="1"/>
        </w:rPr>
        <w:t xml:space="preserve">Домашняя работа </w:t>
      </w:r>
      <w:del w:author="Yurii Litvinov" w:date="2023-01-23T15:24:00" w:id="2671">
        <w:r>
          <w:rPr>
            <w:rFonts w:ascii="Times New Roman" w:hAnsi="Times New Roman"/>
            <w:b w:val="1"/>
            <w:i w:val="1"/>
          </w:rPr>
          <w:delText>4</w:delText>
        </w:r>
      </w:del>
      <w:ins w:author="Yurii Litvinov" w:date="2023-01-23T15:24:00" w:id="2672">
        <w:r>
          <w:rPr>
            <w:rFonts w:ascii="Times New Roman" w:hAnsi="Times New Roman"/>
            <w:b w:val="1"/>
            <w:i w:val="1"/>
          </w:rPr>
          <w:t>3</w:t>
        </w:r>
      </w:ins>
      <w:r>
        <w:rPr>
          <w:rFonts w:ascii="Times New Roman" w:hAnsi="Times New Roman"/>
          <w:b w:val="1"/>
          <w:i w:val="1"/>
        </w:rPr>
        <w:t>:</w:t>
      </w:r>
    </w:p>
    <w:p w14:paraId="240F0000">
      <w:pPr>
        <w:rPr>
          <w:rFonts w:ascii="Times New Roman" w:hAnsi="Times New Roman"/>
        </w:rPr>
      </w:pPr>
      <w:r>
        <w:rPr>
          <w:rFonts w:ascii="Times New Roman" w:hAnsi="Times New Roman"/>
        </w:rPr>
        <w:t>1. В рамках гит-хаб проекта необходимо написать личный файловый менеджер. У него может быть две панели, или одна. Минимальный набор операций:</w:t>
      </w:r>
    </w:p>
    <w:p w14:paraId="250F0000">
      <w:pPr>
        <w:ind w:firstLine="0" w:left="720"/>
        <w:rPr>
          <w:rFonts w:ascii="Times New Roman" w:hAnsi="Times New Roman"/>
        </w:rPr>
      </w:pPr>
    </w:p>
    <w:p w14:paraId="260F0000">
      <w:pPr>
        <w:ind w:firstLine="0" w:left="720"/>
        <w:rPr>
          <w:rFonts w:ascii="Times New Roman" w:hAnsi="Times New Roman"/>
        </w:rPr>
      </w:pPr>
      <w:r>
        <w:rPr>
          <w:rFonts w:ascii="Times New Roman" w:hAnsi="Times New Roman"/>
        </w:rPr>
        <w:t>1) Навигация по дискам, файлам и папкам.</w:t>
      </w:r>
    </w:p>
    <w:p w14:paraId="270F0000">
      <w:pPr>
        <w:ind w:firstLine="0" w:left="720"/>
        <w:rPr>
          <w:rFonts w:ascii="Times New Roman" w:hAnsi="Times New Roman"/>
        </w:rPr>
      </w:pPr>
      <w:r>
        <w:rPr>
          <w:rFonts w:ascii="Times New Roman" w:hAnsi="Times New Roman"/>
        </w:rPr>
        <w:t>2) Копирование и перемещение файлов (через Stream) и папок.</w:t>
      </w:r>
    </w:p>
    <w:p w14:paraId="280F0000">
      <w:pPr>
        <w:ind w:firstLine="0" w:left="720"/>
        <w:rPr>
          <w:rFonts w:ascii="Times New Roman" w:hAnsi="Times New Roman"/>
        </w:rPr>
      </w:pPr>
      <w:r>
        <w:rPr>
          <w:rFonts w:ascii="Times New Roman" w:hAnsi="Times New Roman"/>
        </w:rPr>
        <w:t>3) Переименование, удаление.</w:t>
      </w:r>
    </w:p>
    <w:p w14:paraId="290F0000">
      <w:pPr>
        <w:ind w:firstLine="0" w:left="720"/>
        <w:rPr>
          <w:rFonts w:ascii="Times New Roman" w:hAnsi="Times New Roman"/>
        </w:rPr>
      </w:pPr>
      <w:r>
        <w:rPr>
          <w:rFonts w:ascii="Times New Roman" w:hAnsi="Times New Roman"/>
        </w:rPr>
        <w:t>4) Архивация файлов и папок.</w:t>
      </w:r>
    </w:p>
    <w:p w14:paraId="2A0F0000">
      <w:pPr>
        <w:ind w:firstLine="0" w:left="720"/>
        <w:rPr>
          <w:rFonts w:ascii="Times New Roman" w:hAnsi="Times New Roman"/>
        </w:rPr>
      </w:pPr>
    </w:p>
    <w:p w14:paraId="2B0F0000">
      <w:pPr>
        <w:rPr>
          <w:rFonts w:ascii="Times New Roman" w:hAnsi="Times New Roman"/>
        </w:rPr>
      </w:pPr>
      <w:r>
        <w:rPr>
          <w:rFonts w:ascii="Times New Roman" w:hAnsi="Times New Roman"/>
        </w:rPr>
        <w:t xml:space="preserve">В выбранной в нем папке мы отслеживаем изменения с помощью класса </w:t>
      </w:r>
      <w:r>
        <w:rPr>
          <w:rFonts w:ascii="Times New Roman" w:hAnsi="Times New Roman"/>
        </w:rPr>
        <w:t>FileSystemWatcher</w:t>
      </w:r>
      <w:r>
        <w:rPr>
          <w:rFonts w:ascii="Times New Roman" w:hAnsi="Times New Roman"/>
        </w:rPr>
        <w:t>.</w:t>
      </w:r>
    </w:p>
    <w:p w14:paraId="2C0F0000">
      <w:pPr>
        <w:rPr>
          <w:rFonts w:ascii="Times New Roman" w:hAnsi="Times New Roman"/>
        </w:rPr>
      </w:pPr>
    </w:p>
    <w:p w14:paraId="2D0F0000">
      <w:pPr>
        <w:rPr>
          <w:rFonts w:ascii="Times New Roman" w:hAnsi="Times New Roman"/>
        </w:rPr>
      </w:pPr>
      <w:r>
        <w:rPr>
          <w:rFonts w:ascii="Times New Roman" w:hAnsi="Times New Roman"/>
        </w:rPr>
        <w:t xml:space="preserve">2. </w:t>
      </w:r>
      <w:r>
        <w:rPr>
          <w:rFonts w:ascii="Times New Roman" w:hAnsi="Times New Roman"/>
        </w:rPr>
        <w:t xml:space="preserve">Необходимо придумать и реализовать как можно больше настроек для файлового менеджера (логин, пароль, картинка фона, шрифт и все, что придумаете). Настройки </w:t>
      </w:r>
      <w:r>
        <w:rPr>
          <w:rFonts w:ascii="Times New Roman" w:hAnsi="Times New Roman"/>
        </w:rPr>
        <w:t>сериализуем</w:t>
      </w:r>
      <w:r>
        <w:rPr>
          <w:rFonts w:ascii="Times New Roman" w:hAnsi="Times New Roman"/>
        </w:rPr>
        <w:t xml:space="preserve"> в файл в директории пользовательских документов. С помощью атрибутов </w:t>
      </w:r>
      <w:r>
        <w:rPr>
          <w:rFonts w:ascii="Times New Roman" w:hAnsi="Times New Roman"/>
        </w:rPr>
        <w:t>OnSerializ</w:t>
      </w:r>
      <w:r>
        <w:rPr>
          <w:rFonts w:ascii="Times New Roman" w:hAnsi="Times New Roman"/>
        </w:rPr>
        <w:t>ed</w:t>
      </w:r>
      <w:r>
        <w:rPr>
          <w:rFonts w:ascii="Times New Roman" w:hAnsi="Times New Roman"/>
        </w:rPr>
        <w:t xml:space="preserve">, </w:t>
      </w:r>
      <w:r>
        <w:rPr>
          <w:rFonts w:ascii="Times New Roman" w:hAnsi="Times New Roman"/>
        </w:rPr>
        <w:t>OnDeserialized</w:t>
      </w:r>
      <w:r>
        <w:rPr>
          <w:rFonts w:ascii="Times New Roman" w:hAnsi="Times New Roman"/>
        </w:rPr>
        <w:t xml:space="preserve"> необходимо обеспечить шифрование и восстановление логина и пароля при записи и чтении с диска. Они должны хранит</w:t>
      </w:r>
      <w:r>
        <w:rPr>
          <w:rFonts w:ascii="Times New Roman" w:hAnsi="Times New Roman"/>
        </w:rPr>
        <w:t>ь</w:t>
      </w:r>
      <w:r>
        <w:rPr>
          <w:rFonts w:ascii="Times New Roman" w:hAnsi="Times New Roman"/>
        </w:rPr>
        <w:t xml:space="preserve">ся в зашифрованном виде и восстанавливаться в процессе </w:t>
      </w:r>
      <w:r>
        <w:rPr>
          <w:rFonts w:ascii="Times New Roman" w:hAnsi="Times New Roman"/>
        </w:rPr>
        <w:t>сериализации</w:t>
      </w:r>
      <w:r>
        <w:rPr>
          <w:rFonts w:ascii="Times New Roman" w:hAnsi="Times New Roman"/>
        </w:rPr>
        <w:t>. Способ шифрования выбирается самостоятельно.</w:t>
      </w:r>
    </w:p>
    <w:p w14:paraId="2E0F0000">
      <w:pPr>
        <w:rPr>
          <w:rFonts w:ascii="Times New Roman" w:hAnsi="Times New Roman"/>
        </w:rPr>
      </w:pPr>
    </w:p>
    <w:p w14:paraId="2F0F0000">
      <w:pPr>
        <w:rPr>
          <w:rFonts w:ascii="Times New Roman" w:hAnsi="Times New Roman"/>
        </w:rPr>
      </w:pPr>
      <w:r>
        <w:rPr>
          <w:rFonts w:ascii="Times New Roman" w:hAnsi="Times New Roman"/>
        </w:rPr>
        <w:t xml:space="preserve">3. Реализуйте отдельный </w:t>
      </w:r>
      <w:r>
        <w:rPr>
          <w:rFonts w:ascii="Times New Roman" w:hAnsi="Times New Roman"/>
        </w:rPr>
        <w:t>форк</w:t>
      </w:r>
      <w:r>
        <w:rPr>
          <w:rFonts w:ascii="Times New Roman" w:hAnsi="Times New Roman"/>
        </w:rPr>
        <w:t xml:space="preserve"> своего файлового менеджера, который отображает не файлы и папки, а книги по нужной тематике с сайта Amazon, полученные с помощью регулярных выражений. </w:t>
      </w:r>
    </w:p>
    <w:p w14:paraId="300F0000">
      <w:pPr>
        <w:rPr>
          <w:rFonts w:ascii="Times New Roman" w:hAnsi="Times New Roman"/>
        </w:rPr>
      </w:pPr>
      <w:r>
        <w:rPr>
          <w:rFonts w:ascii="Times New Roman" w:hAnsi="Times New Roman"/>
        </w:rPr>
        <w:t> </w:t>
      </w:r>
    </w:p>
    <w:p w14:paraId="310F0000">
      <w:pPr>
        <w:rPr>
          <w:rFonts w:ascii="Times New Roman" w:hAnsi="Times New Roman"/>
        </w:rPr>
      </w:pPr>
      <w:r>
        <w:rPr>
          <w:rFonts w:ascii="Times New Roman" w:hAnsi="Times New Roman"/>
        </w:rPr>
        <w:t xml:space="preserve">В поле, где выбираете диск, сделайте пункты с известными вам языками программирования. С помощью </w:t>
      </w:r>
      <w:r>
        <w:rPr>
          <w:rFonts w:ascii="Times New Roman" w:hAnsi="Times New Roman"/>
        </w:rPr>
        <w:t>автокомплита</w:t>
      </w:r>
      <w:r>
        <w:rPr>
          <w:rFonts w:ascii="Times New Roman" w:hAnsi="Times New Roman"/>
        </w:rPr>
        <w:t xml:space="preserve"> дайте возможность вводить в нем же собственный язык и поле для количества книг для вывода (напр. 100).</w:t>
      </w:r>
    </w:p>
    <w:p w14:paraId="320F0000">
      <w:pPr>
        <w:rPr>
          <w:rFonts w:ascii="Times New Roman" w:hAnsi="Times New Roman"/>
        </w:rPr>
      </w:pPr>
      <w:r>
        <w:rPr>
          <w:rFonts w:ascii="Times New Roman" w:hAnsi="Times New Roman"/>
        </w:rPr>
        <w:t>  </w:t>
      </w:r>
    </w:p>
    <w:p w14:paraId="330F0000">
      <w:pPr>
        <w:rPr>
          <w:rFonts w:ascii="Times New Roman" w:hAnsi="Times New Roman"/>
        </w:rPr>
      </w:pPr>
      <w:r>
        <w:rPr>
          <w:rFonts w:ascii="Times New Roman" w:hAnsi="Times New Roman"/>
        </w:rPr>
        <w:t xml:space="preserve">Если число обнаруженных книг меньше заданного, найдите регулярными выражениями ссылку на следующую страницу с книгами и обработайте ее так же. Необходимо в списке вывести название, автора, оценку, дату выхода (при наличии) и цену. </w:t>
      </w:r>
      <w:r>
        <w:rPr>
          <w:rFonts w:ascii="Times New Roman" w:hAnsi="Times New Roman"/>
        </w:rPr>
        <w:t>При щелчке на книге,</w:t>
      </w:r>
      <w:r>
        <w:rPr>
          <w:rFonts w:ascii="Times New Roman" w:hAnsi="Times New Roman"/>
        </w:rPr>
        <w:t xml:space="preserve"> ее страница открывается в браузере (аналогично запуску файла в вашем менеджере).</w:t>
      </w:r>
    </w:p>
    <w:p w14:paraId="340F0000">
      <w:pPr>
        <w:rPr>
          <w:rFonts w:ascii="Times New Roman" w:hAnsi="Times New Roman"/>
        </w:rPr>
      </w:pPr>
    </w:p>
    <w:p w14:paraId="350F0000">
      <w:pPr>
        <w:spacing w:line="252" w:lineRule="auto"/>
        <w:ind w:right="-132"/>
        <w:jc w:val="both"/>
        <w:rPr>
          <w:rFonts w:ascii="Times New Roman" w:hAnsi="Times New Roman"/>
          <w:b w:val="1"/>
          <w:i w:val="1"/>
        </w:rPr>
      </w:pPr>
    </w:p>
    <w:p w14:paraId="360F0000">
      <w:pPr>
        <w:pStyle w:val="Style_1"/>
        <w:spacing w:line="252" w:lineRule="auto"/>
        <w:ind w:firstLine="0" w:left="0" w:right="-132"/>
        <w:jc w:val="both"/>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ПКП-4, УКБ-3.</w:t>
      </w:r>
    </w:p>
    <w:p w14:paraId="370F0000">
      <w:pPr>
        <w:spacing w:line="252" w:lineRule="auto"/>
        <w:ind w:right="-132"/>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 xml:space="preserve">решения пунктов задачи оцениваются от 0 (нет решения или решение имеет существенные недостатки) до 1 балла (решение работоспособно, аккуратно реализовано, а </w:t>
      </w:r>
      <w:r>
        <w:rPr>
          <w:rFonts w:ascii="Times New Roman" w:hAnsi="Times New Roman"/>
        </w:rPr>
        <w:t>обучающийся</w:t>
      </w:r>
      <w:r>
        <w:rPr>
          <w:rFonts w:ascii="Times New Roman" w:hAnsi="Times New Roman"/>
        </w:rPr>
        <w:t xml:space="preserve"> </w:t>
      </w:r>
      <w:r>
        <w:rPr>
          <w:rFonts w:ascii="Times New Roman" w:hAnsi="Times New Roman"/>
        </w:rPr>
        <w:t>может полностью пояснить детали реализации)</w:t>
      </w:r>
      <w:r>
        <w:rPr>
          <w:rFonts w:ascii="Times New Roman" w:hAnsi="Times New Roman"/>
        </w:rPr>
        <w:t>.</w:t>
      </w:r>
    </w:p>
    <w:p w14:paraId="380F0000">
      <w:pPr>
        <w:ind/>
        <w:jc w:val="both"/>
        <w:rPr>
          <w:rFonts w:ascii="Times New Roman" w:hAnsi="Times New Roman"/>
          <w:b w:val="1"/>
          <w:i w:val="1"/>
        </w:rPr>
      </w:pPr>
    </w:p>
    <w:p w14:paraId="390F0000">
      <w:pPr>
        <w:ind/>
        <w:jc w:val="both"/>
        <w:rPr>
          <w:rFonts w:ascii="Times New Roman" w:hAnsi="Times New Roman"/>
          <w:b w:val="1"/>
          <w:i w:val="1"/>
        </w:rPr>
      </w:pPr>
      <w:r>
        <w:rPr>
          <w:rFonts w:ascii="Times New Roman" w:hAnsi="Times New Roman"/>
          <w:b w:val="1"/>
          <w:i w:val="1"/>
        </w:rPr>
        <w:t xml:space="preserve">Домашняя работа </w:t>
      </w:r>
      <w:del w:author="Yurii Litvinov" w:date="2023-01-23T15:25:00" w:id="2673">
        <w:r>
          <w:rPr>
            <w:rFonts w:ascii="Times New Roman" w:hAnsi="Times New Roman"/>
            <w:b w:val="1"/>
            <w:i w:val="1"/>
          </w:rPr>
          <w:delText>5</w:delText>
        </w:r>
      </w:del>
      <w:ins w:author="Yurii Litvinov" w:date="2023-01-23T15:25:00" w:id="2674">
        <w:r>
          <w:rPr>
            <w:rFonts w:ascii="Times New Roman" w:hAnsi="Times New Roman"/>
            <w:b w:val="1"/>
            <w:i w:val="1"/>
          </w:rPr>
          <w:t>4</w:t>
        </w:r>
      </w:ins>
      <w:r>
        <w:rPr>
          <w:rFonts w:ascii="Times New Roman" w:hAnsi="Times New Roman"/>
          <w:b w:val="1"/>
          <w:i w:val="1"/>
        </w:rPr>
        <w:t>:</w:t>
      </w:r>
    </w:p>
    <w:p w14:paraId="3A0F0000">
      <w:pPr>
        <w:rPr>
          <w:rFonts w:ascii="Times New Roman" w:hAnsi="Times New Roman"/>
        </w:rPr>
      </w:pPr>
      <w:r>
        <w:rPr>
          <w:rFonts w:ascii="Times New Roman" w:hAnsi="Times New Roman"/>
        </w:rPr>
        <w:t xml:space="preserve">1. </w:t>
      </w:r>
      <w:r>
        <w:rPr>
          <w:rFonts w:ascii="Times New Roman" w:hAnsi="Times New Roman"/>
        </w:rPr>
        <w:t xml:space="preserve">Проведите эксперимент с измерением накладных расходов на сборку мусора. Напишите программу, которая создает множество мусорных объектов. Определите (с помощью </w:t>
      </w:r>
      <w:r>
        <w:rPr>
          <w:rFonts w:ascii="Times New Roman" w:hAnsi="Times New Roman"/>
        </w:rPr>
        <w:t>финализатора</w:t>
      </w:r>
      <w:r>
        <w:rPr>
          <w:rFonts w:ascii="Times New Roman" w:hAnsi="Times New Roman"/>
        </w:rPr>
        <w:t>) кол-во этих объектов, после которого начинается сборка мусора. Замерьте время выполнения программы со сборкой мусора.</w:t>
      </w:r>
    </w:p>
    <w:p w14:paraId="3B0F0000">
      <w:pPr>
        <w:spacing w:line="252" w:lineRule="auto"/>
        <w:ind w:right="-132"/>
        <w:jc w:val="both"/>
        <w:rPr>
          <w:rFonts w:ascii="Times New Roman" w:hAnsi="Times New Roman"/>
          <w:b w:val="1"/>
          <w:i w:val="1"/>
        </w:rPr>
      </w:pPr>
    </w:p>
    <w:p w14:paraId="3C0F0000">
      <w:pPr>
        <w:pStyle w:val="Style_1"/>
        <w:spacing w:line="252" w:lineRule="auto"/>
        <w:ind w:firstLine="0" w:left="0" w:right="-132"/>
        <w:jc w:val="both"/>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ПКП-4, УКБ-3.</w:t>
      </w:r>
    </w:p>
    <w:p w14:paraId="3D0F0000">
      <w:pPr>
        <w:spacing w:line="252" w:lineRule="auto"/>
        <w:ind w:right="-132"/>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 xml:space="preserve">решения пунктов задачи оцениваются от 0 (нет решения или решение имеет существенные недостатки) до 1 балла (решение работоспособно, аккуратно реализовано, а </w:t>
      </w:r>
      <w:r>
        <w:rPr>
          <w:rFonts w:ascii="Times New Roman" w:hAnsi="Times New Roman"/>
        </w:rPr>
        <w:t>обучающийся</w:t>
      </w:r>
      <w:r>
        <w:rPr>
          <w:rFonts w:ascii="Times New Roman" w:hAnsi="Times New Roman"/>
        </w:rPr>
        <w:t xml:space="preserve"> </w:t>
      </w:r>
      <w:r>
        <w:rPr>
          <w:rFonts w:ascii="Times New Roman" w:hAnsi="Times New Roman"/>
        </w:rPr>
        <w:t>может полностью пояснить детали реализации)</w:t>
      </w:r>
      <w:r>
        <w:rPr>
          <w:rFonts w:ascii="Times New Roman" w:hAnsi="Times New Roman"/>
        </w:rPr>
        <w:t>.</w:t>
      </w:r>
    </w:p>
    <w:p w14:paraId="3E0F0000">
      <w:pPr>
        <w:rPr>
          <w:rFonts w:ascii="Times New Roman" w:hAnsi="Times New Roman"/>
        </w:rPr>
      </w:pPr>
    </w:p>
    <w:p w14:paraId="3F0F0000">
      <w:pPr>
        <w:ind/>
        <w:jc w:val="both"/>
        <w:rPr>
          <w:rFonts w:ascii="Times New Roman" w:hAnsi="Times New Roman"/>
        </w:rPr>
      </w:pPr>
      <w:r>
        <w:rPr>
          <w:rFonts w:ascii="Times New Roman" w:hAnsi="Times New Roman"/>
          <w:b w:val="1"/>
        </w:rPr>
        <w:t>Семестр 3.</w:t>
      </w:r>
    </w:p>
    <w:p w14:paraId="400F0000">
      <w:pPr>
        <w:ind/>
        <w:jc w:val="both"/>
        <w:rPr>
          <w:rFonts w:ascii="Times New Roman" w:hAnsi="Times New Roman"/>
        </w:rPr>
      </w:pPr>
    </w:p>
    <w:p w14:paraId="410F0000">
      <w:pPr>
        <w:ind/>
        <w:jc w:val="both"/>
        <w:rPr>
          <w:rFonts w:ascii="Times New Roman" w:hAnsi="Times New Roman"/>
          <w:b w:val="1"/>
          <w:i w:val="1"/>
        </w:rPr>
      </w:pPr>
      <w:r>
        <w:rPr>
          <w:rFonts w:ascii="Times New Roman" w:hAnsi="Times New Roman"/>
          <w:b w:val="1"/>
          <w:i w:val="1"/>
        </w:rPr>
        <w:t>Домашняя работа 1:</w:t>
      </w:r>
    </w:p>
    <w:p w14:paraId="420F0000">
      <w:pPr>
        <w:pStyle w:val="Style_1"/>
        <w:numPr>
          <w:ilvl w:val="0"/>
          <w:numId w:val="232"/>
        </w:numPr>
        <w:spacing w:afterAutospacing="on" w:beforeAutospacing="on"/>
        <w:ind/>
        <w:rPr>
          <w:rFonts w:ascii="Times New Roman" w:hAnsi="Times New Roman"/>
        </w:rPr>
      </w:pPr>
      <w:r>
        <w:rPr>
          <w:rFonts w:ascii="Times New Roman" w:hAnsi="Times New Roman"/>
        </w:rPr>
        <w:t xml:space="preserve">Реализуйте в файловом менеджере параллельную архивацию файлов в директории с помощью </w:t>
      </w:r>
      <w:r>
        <w:rPr>
          <w:rFonts w:ascii="Times New Roman" w:hAnsi="Times New Roman"/>
        </w:rPr>
        <w:t>Parallel</w:t>
      </w:r>
      <w:r>
        <w:rPr>
          <w:rFonts w:ascii="Times New Roman" w:hAnsi="Times New Roman"/>
        </w:rPr>
        <w:t>.</w:t>
      </w:r>
      <w:r>
        <w:rPr>
          <w:rFonts w:ascii="Times New Roman" w:hAnsi="Times New Roman"/>
        </w:rPr>
        <w:t>For.</w:t>
      </w:r>
    </w:p>
    <w:p w14:paraId="430F0000">
      <w:pPr>
        <w:pStyle w:val="Style_1"/>
        <w:numPr>
          <w:ilvl w:val="0"/>
          <w:numId w:val="232"/>
        </w:numPr>
        <w:rPr>
          <w:rFonts w:ascii="Times New Roman" w:hAnsi="Times New Roman"/>
        </w:rPr>
      </w:pPr>
      <w:r>
        <w:rPr>
          <w:rFonts w:ascii="Times New Roman" w:hAnsi="Times New Roman"/>
        </w:rPr>
        <w:t xml:space="preserve">Необходимо написать консольное приложение, которое имитирует этап загрузки любого коммерческого приложения из следующих стадий: </w:t>
      </w:r>
    </w:p>
    <w:p w14:paraId="440F0000">
      <w:pPr>
        <w:ind w:firstLine="0" w:left="360"/>
        <w:rPr>
          <w:rFonts w:ascii="Times New Roman" w:hAnsi="Times New Roman"/>
        </w:rPr>
      </w:pPr>
      <w:r>
        <w:rPr>
          <w:rFonts w:ascii="Times New Roman" w:hAnsi="Times New Roman"/>
        </w:rPr>
        <w:drawing>
          <wp:inline>
            <wp:extent cx="1280160" cy="3888934"/>
            <wp:effectExtent b="0" l="0" r="0" t="0"/>
            <wp:docPr hidden="false" id="2" name="Picture 2"/>
            <a:graphic>
              <a:graphicData uri="http://schemas.openxmlformats.org/drawingml/2006/picture">
                <pic:pic>
                  <pic:nvPicPr>
                    <pic:cNvPr hidden="false" id="1" name="Picture 1"/>
                    <pic:cNvPicPr preferRelativeResize="true"/>
                  </pic:nvPicPr>
                  <pic:blipFill>
                    <a:blip r:embed="rId4"/>
                    <a:srcRect b="0" l="0" r="0" t="0"/>
                    <a:stretch/>
                  </pic:blipFill>
                  <pic:spPr>
                    <a:xfrm flipH="false" flipV="false" rot="0">
                      <a:ext cx="1280160" cy="3888934"/>
                    </a:xfrm>
                    <a:prstGeom prst="rect"/>
                  </pic:spPr>
                </pic:pic>
              </a:graphicData>
            </a:graphic>
          </wp:inline>
        </w:drawing>
      </w:r>
      <w:r>
        <w:rPr>
          <w:rFonts w:ascii="Times New Roman" w:hAnsi="Times New Roman"/>
        </w:rPr>
        <w:drawing>
          <wp:inline>
            <wp:extent cx="3824578" cy="3800142"/>
            <wp:effectExtent b="0" l="0" r="0" t="0"/>
            <wp:docPr hidden="false" id="4" name="Picture 4"/>
            <a:graphic>
              <a:graphicData uri="http://schemas.openxmlformats.org/drawingml/2006/picture">
                <pic:pic>
                  <pic:nvPicPr>
                    <pic:cNvPr hidden="false" id="3" name="Picture 3"/>
                    <pic:cNvPicPr preferRelativeResize="true"/>
                  </pic:nvPicPr>
                  <pic:blipFill>
                    <a:blip r:embed="rId5"/>
                    <a:srcRect b="0" l="0" r="0" t="0"/>
                    <a:stretch/>
                  </pic:blipFill>
                  <pic:spPr>
                    <a:xfrm flipH="false" flipV="false" rot="0">
                      <a:ext cx="3824578" cy="3800142"/>
                    </a:xfrm>
                    <a:prstGeom prst="rect"/>
                  </pic:spPr>
                </pic:pic>
              </a:graphicData>
            </a:graphic>
          </wp:inline>
        </w:drawing>
      </w:r>
    </w:p>
    <w:p w14:paraId="450F0000">
      <w:pPr>
        <w:pStyle w:val="Style_1"/>
        <w:rPr>
          <w:rFonts w:ascii="Times New Roman" w:hAnsi="Times New Roman"/>
        </w:rPr>
      </w:pPr>
      <w:r>
        <w:rPr>
          <w:rFonts w:ascii="Times New Roman" w:hAnsi="Times New Roman"/>
        </w:rPr>
        <w:t xml:space="preserve">На каждой стадии наша программа просто выводит ее название. С помощью продолжений </w:t>
      </w:r>
      <w:r>
        <w:rPr>
          <w:rFonts w:ascii="Times New Roman" w:hAnsi="Times New Roman"/>
        </w:rPr>
        <w:t>Tasks</w:t>
      </w:r>
      <w:r>
        <w:rPr>
          <w:rFonts w:ascii="Times New Roman" w:hAnsi="Times New Roman"/>
        </w:rPr>
        <w:t xml:space="preserve"> (</w:t>
      </w:r>
      <w:r>
        <w:rPr>
          <w:rFonts w:ascii="Times New Roman" w:hAnsi="Times New Roman"/>
        </w:rPr>
        <w:t>continuations</w:t>
      </w:r>
      <w:r>
        <w:rPr>
          <w:rFonts w:ascii="Times New Roman" w:hAnsi="Times New Roman"/>
        </w:rPr>
        <w:t>) перепроектируйте его на параллельное выполнение.</w:t>
      </w:r>
      <w:r>
        <w:rPr>
          <w:rFonts w:ascii="Times New Roman" w:hAnsi="Times New Roman"/>
        </w:rPr>
        <w:t xml:space="preserve"> </w:t>
      </w:r>
      <w:r>
        <w:rPr>
          <w:rFonts w:ascii="Times New Roman" w:hAnsi="Times New Roman"/>
        </w:rPr>
        <w:t>Учтите, что некоторые стадии могут выбросить исключения (напр. нет доступа в сеть, не действует лицензия и пр.</w:t>
      </w:r>
      <w:r>
        <w:rPr>
          <w:rFonts w:ascii="Times New Roman" w:hAnsi="Times New Roman"/>
        </w:rPr>
        <w:t>)</w:t>
      </w:r>
      <w:r>
        <w:rPr>
          <w:rFonts w:ascii="Times New Roman" w:hAnsi="Times New Roman"/>
        </w:rPr>
        <w:t xml:space="preserve"> Пусть они генерируются случайным образом в коде, и в случае их появления, программа пишет соответствующее сообщение и, стадии, зависимые от ошибочной – не выполняются. В самом конце выводится сообщение, успешно ли загрузилась программа или нет. </w:t>
      </w:r>
    </w:p>
    <w:p w14:paraId="460F0000">
      <w:pPr>
        <w:pStyle w:val="Style_1"/>
        <w:numPr>
          <w:ilvl w:val="0"/>
          <w:numId w:val="232"/>
        </w:numPr>
        <w:spacing w:afterAutospacing="on" w:beforeAutospacing="on"/>
        <w:ind/>
        <w:rPr>
          <w:rFonts w:ascii="Times New Roman" w:hAnsi="Times New Roman"/>
        </w:rPr>
      </w:pPr>
      <w:r>
        <w:rPr>
          <w:rFonts w:ascii="Times New Roman" w:hAnsi="Times New Roman"/>
        </w:rPr>
        <w:t>Реализуйте механизм поиска названий файлов и папок в текущей директории по маске (выражение, где "*" обозначает любое кол-во любых символов, "?" - один любой символ. Например, "</w:t>
      </w:r>
      <w:r>
        <w:rPr>
          <w:rFonts w:ascii="Times New Roman" w:hAnsi="Times New Roman"/>
        </w:rPr>
        <w:t>MyLog</w:t>
      </w:r>
      <w:r>
        <w:rPr>
          <w:rFonts w:ascii="Times New Roman" w:hAnsi="Times New Roman"/>
        </w:rPr>
        <w:t>*.</w:t>
      </w:r>
      <w:r>
        <w:rPr>
          <w:rFonts w:ascii="Times New Roman" w:hAnsi="Times New Roman"/>
        </w:rPr>
        <w:t>txt</w:t>
      </w:r>
      <w:r>
        <w:rPr>
          <w:rFonts w:ascii="Times New Roman" w:hAnsi="Times New Roman"/>
        </w:rPr>
        <w:t xml:space="preserve">" должно обнаружить все </w:t>
      </w:r>
      <w:r>
        <w:rPr>
          <w:rFonts w:ascii="Times New Roman" w:hAnsi="Times New Roman"/>
        </w:rPr>
        <w:t>txt</w:t>
      </w:r>
      <w:r>
        <w:rPr>
          <w:rFonts w:ascii="Times New Roman" w:hAnsi="Times New Roman"/>
        </w:rPr>
        <w:t xml:space="preserve">-файлы, чьи имена начинаются с </w:t>
      </w:r>
      <w:r>
        <w:rPr>
          <w:rFonts w:ascii="Times New Roman" w:hAnsi="Times New Roman"/>
        </w:rPr>
        <w:t>MyLog</w:t>
      </w:r>
      <w:r>
        <w:rPr>
          <w:rFonts w:ascii="Times New Roman" w:hAnsi="Times New Roman"/>
        </w:rPr>
        <w:t>). Поиск происходит также во вложенных папках и в именах самих папок. Маску нужно вводить в отдельное поле и, как только в нем происходит изменение, поиск запускается заново (аналогично проводнику Windows). Обнаруженные названия файлов и папок отображаются в панели текущей папки. Используйте многопоточность, метод List&lt;T&gt;.</w:t>
      </w:r>
      <w:r>
        <w:rPr>
          <w:rFonts w:ascii="Times New Roman" w:hAnsi="Times New Roman"/>
        </w:rPr>
        <w:t>FindAll</w:t>
      </w:r>
      <w:r>
        <w:rPr>
          <w:rFonts w:ascii="Times New Roman" w:hAnsi="Times New Roman"/>
        </w:rPr>
        <w:t>(</w:t>
      </w:r>
      <w:r>
        <w:rPr>
          <w:rFonts w:ascii="Times New Roman" w:hAnsi="Times New Roman"/>
        </w:rPr>
        <w:t>Predicate</w:t>
      </w:r>
      <w:r>
        <w:rPr>
          <w:rFonts w:ascii="Times New Roman" w:hAnsi="Times New Roman"/>
        </w:rPr>
        <w:t>&lt;T&gt;) и соответствующее лямбда выражение.</w:t>
      </w:r>
    </w:p>
    <w:p w14:paraId="470F0000">
      <w:pPr>
        <w:pStyle w:val="Style_1"/>
        <w:spacing w:line="252" w:lineRule="auto"/>
        <w:ind w:firstLine="0" w:left="0" w:right="-132"/>
        <w:jc w:val="both"/>
        <w:rPr>
          <w:rFonts w:ascii="Times New Roman" w:hAnsi="Times New Roman"/>
          <w:b w:val="1"/>
          <w:i w:val="1"/>
        </w:rPr>
      </w:pPr>
    </w:p>
    <w:p w14:paraId="480F0000">
      <w:pPr>
        <w:pStyle w:val="Style_1"/>
        <w:spacing w:line="252" w:lineRule="auto"/>
        <w:ind w:firstLine="0" w:left="0" w:right="-132"/>
        <w:jc w:val="both"/>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ПКП-4, УКБ-3.</w:t>
      </w:r>
    </w:p>
    <w:p w14:paraId="490F0000">
      <w:pPr>
        <w:spacing w:line="252" w:lineRule="auto"/>
        <w:ind w:right="-132"/>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 xml:space="preserve">решения пунктов задачи оцениваются от 0 (нет решения или решение имеет существенные недостатки) до 1 балла (решение работоспособно, аккуратно реализовано, а </w:t>
      </w:r>
      <w:r>
        <w:rPr>
          <w:rFonts w:ascii="Times New Roman" w:hAnsi="Times New Roman"/>
        </w:rPr>
        <w:t>обучающийся</w:t>
      </w:r>
      <w:r>
        <w:rPr>
          <w:rFonts w:ascii="Times New Roman" w:hAnsi="Times New Roman"/>
        </w:rPr>
        <w:t xml:space="preserve"> </w:t>
      </w:r>
      <w:r>
        <w:rPr>
          <w:rFonts w:ascii="Times New Roman" w:hAnsi="Times New Roman"/>
        </w:rPr>
        <w:t>может полностью пояснить детали реализации)</w:t>
      </w:r>
      <w:r>
        <w:rPr>
          <w:rFonts w:ascii="Times New Roman" w:hAnsi="Times New Roman"/>
        </w:rPr>
        <w:t>.</w:t>
      </w:r>
    </w:p>
    <w:p w14:paraId="4A0F0000">
      <w:pPr>
        <w:ind/>
        <w:jc w:val="both"/>
        <w:rPr>
          <w:rFonts w:ascii="Times New Roman" w:hAnsi="Times New Roman"/>
          <w:b w:val="1"/>
          <w:i w:val="1"/>
        </w:rPr>
      </w:pPr>
    </w:p>
    <w:p w14:paraId="4B0F0000">
      <w:pPr>
        <w:ind/>
        <w:jc w:val="both"/>
        <w:rPr>
          <w:rFonts w:ascii="Times New Roman" w:hAnsi="Times New Roman"/>
          <w:b w:val="1"/>
          <w:i w:val="1"/>
        </w:rPr>
      </w:pPr>
      <w:r>
        <w:rPr>
          <w:rFonts w:ascii="Times New Roman" w:hAnsi="Times New Roman"/>
          <w:b w:val="1"/>
          <w:i w:val="1"/>
        </w:rPr>
        <w:t>Домашняя работа 2:</w:t>
      </w:r>
    </w:p>
    <w:p w14:paraId="4C0F0000">
      <w:pPr>
        <w:pStyle w:val="Style_1"/>
        <w:numPr>
          <w:ilvl w:val="0"/>
          <w:numId w:val="233"/>
        </w:numPr>
        <w:spacing w:afterAutospacing="on" w:beforeAutospacing="on"/>
        <w:ind/>
        <w:rPr>
          <w:rFonts w:ascii="Times New Roman" w:hAnsi="Times New Roman"/>
        </w:rPr>
      </w:pPr>
      <w:r>
        <w:rPr>
          <w:rFonts w:ascii="Times New Roman" w:hAnsi="Times New Roman"/>
        </w:rPr>
        <w:t xml:space="preserve">Реализуйте операцию архивации асинхронным образом через </w:t>
      </w:r>
      <w:r>
        <w:rPr>
          <w:rFonts w:ascii="Times New Roman" w:hAnsi="Times New Roman"/>
        </w:rPr>
        <w:t>async</w:t>
      </w:r>
      <w:r>
        <w:rPr>
          <w:rFonts w:ascii="Times New Roman" w:hAnsi="Times New Roman"/>
        </w:rPr>
        <w:t>/</w:t>
      </w:r>
      <w:r>
        <w:rPr>
          <w:rFonts w:ascii="Times New Roman" w:hAnsi="Times New Roman"/>
        </w:rPr>
        <w:t>await</w:t>
      </w:r>
      <w:r>
        <w:rPr>
          <w:rFonts w:ascii="Times New Roman" w:hAnsi="Times New Roman"/>
        </w:rPr>
        <w:t>.</w:t>
      </w:r>
    </w:p>
    <w:p w14:paraId="4D0F0000">
      <w:pPr>
        <w:pStyle w:val="Style_1"/>
        <w:numPr>
          <w:ilvl w:val="0"/>
          <w:numId w:val="233"/>
        </w:numPr>
        <w:spacing w:afterAutospacing="on" w:beforeAutospacing="on"/>
        <w:ind/>
        <w:rPr>
          <w:rFonts w:ascii="Times New Roman" w:hAnsi="Times New Roman"/>
        </w:rPr>
      </w:pPr>
      <w:r>
        <w:rPr>
          <w:rFonts w:ascii="Times New Roman" w:hAnsi="Times New Roman"/>
        </w:rPr>
        <w:t xml:space="preserve">Реализуйте асинхронный менеджер множественной закачки файлов по введенным </w:t>
      </w:r>
      <w:r>
        <w:rPr>
          <w:rFonts w:ascii="Times New Roman" w:hAnsi="Times New Roman"/>
        </w:rPr>
        <w:t>URL</w:t>
      </w:r>
      <w:r>
        <w:rPr>
          <w:rFonts w:ascii="Times New Roman" w:hAnsi="Times New Roman"/>
        </w:rPr>
        <w:t>’</w:t>
      </w:r>
      <w:r>
        <w:rPr>
          <w:rFonts w:ascii="Times New Roman" w:hAnsi="Times New Roman"/>
        </w:rPr>
        <w:t>ам</w:t>
      </w:r>
      <w:r>
        <w:rPr>
          <w:rFonts w:ascii="Times New Roman" w:hAnsi="Times New Roman"/>
        </w:rPr>
        <w:t>.</w:t>
      </w:r>
    </w:p>
    <w:p w14:paraId="4E0F0000">
      <w:pPr>
        <w:pStyle w:val="Style_1"/>
        <w:numPr>
          <w:ilvl w:val="0"/>
          <w:numId w:val="233"/>
        </w:numPr>
        <w:spacing w:afterAutospacing="on" w:beforeAutospacing="on"/>
        <w:ind/>
        <w:rPr>
          <w:rFonts w:ascii="Times New Roman" w:hAnsi="Times New Roman"/>
        </w:rPr>
      </w:pPr>
      <w:r>
        <w:rPr>
          <w:rFonts w:ascii="Times New Roman" w:hAnsi="Times New Roman"/>
        </w:rPr>
        <w:t xml:space="preserve">Они оба должны поддерживать операции отмены и прогресса на базе </w:t>
      </w:r>
      <w:r>
        <w:rPr>
          <w:rFonts w:ascii="Times New Roman" w:hAnsi="Times New Roman"/>
        </w:rPr>
        <w:t>CancellationToken</w:t>
      </w:r>
      <w:r>
        <w:rPr>
          <w:rFonts w:ascii="Times New Roman" w:hAnsi="Times New Roman"/>
        </w:rPr>
        <w:t xml:space="preserve"> и </w:t>
      </w:r>
      <w:r>
        <w:rPr>
          <w:rFonts w:ascii="Times New Roman" w:hAnsi="Times New Roman"/>
        </w:rPr>
        <w:t>IProgress</w:t>
      </w:r>
      <w:r>
        <w:rPr>
          <w:rFonts w:ascii="Times New Roman" w:hAnsi="Times New Roman"/>
        </w:rPr>
        <w:t xml:space="preserve">&lt;T&gt;. Для этого необходимо реализовать асинхронную функцию закачки на основе </w:t>
      </w:r>
      <w:r>
        <w:rPr>
          <w:rFonts w:ascii="Times New Roman" w:hAnsi="Times New Roman"/>
        </w:rPr>
        <w:t>FileWebRequest.GetResponse</w:t>
      </w:r>
      <w:r>
        <w:rPr>
          <w:rFonts w:ascii="Times New Roman" w:hAnsi="Times New Roman"/>
        </w:rPr>
        <w:t>.</w:t>
      </w:r>
    </w:p>
    <w:p w14:paraId="4F0F0000">
      <w:pPr>
        <w:spacing w:line="252" w:lineRule="auto"/>
        <w:ind w:right="-132"/>
        <w:jc w:val="both"/>
        <w:rPr>
          <w:rFonts w:ascii="Times New Roman" w:hAnsi="Times New Roman"/>
          <w:b w:val="1"/>
          <w:i w:val="1"/>
        </w:rPr>
      </w:pPr>
    </w:p>
    <w:p w14:paraId="500F0000">
      <w:pPr>
        <w:pStyle w:val="Style_1"/>
        <w:spacing w:line="252" w:lineRule="auto"/>
        <w:ind w:firstLine="0" w:left="0" w:right="-132"/>
        <w:jc w:val="both"/>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ПКП-4, УКБ-3.</w:t>
      </w:r>
    </w:p>
    <w:p w14:paraId="510F0000">
      <w:pPr>
        <w:spacing w:line="252" w:lineRule="auto"/>
        <w:ind w:right="-132"/>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 xml:space="preserve">решения пунктов задачи оцениваются от 0 (нет решения или решение имеет существенные недостатки) до 1 балла (решение работоспособно, аккуратно реализовано, а </w:t>
      </w:r>
      <w:r>
        <w:rPr>
          <w:rFonts w:ascii="Times New Roman" w:hAnsi="Times New Roman"/>
        </w:rPr>
        <w:t>обучающийся</w:t>
      </w:r>
      <w:r>
        <w:rPr>
          <w:rFonts w:ascii="Times New Roman" w:hAnsi="Times New Roman"/>
        </w:rPr>
        <w:t xml:space="preserve"> </w:t>
      </w:r>
      <w:r>
        <w:rPr>
          <w:rFonts w:ascii="Times New Roman" w:hAnsi="Times New Roman"/>
        </w:rPr>
        <w:t>может полностью пояснить детали реализации)</w:t>
      </w:r>
      <w:r>
        <w:rPr>
          <w:rFonts w:ascii="Times New Roman" w:hAnsi="Times New Roman"/>
        </w:rPr>
        <w:t>.</w:t>
      </w:r>
    </w:p>
    <w:p w14:paraId="520F0000">
      <w:pPr>
        <w:ind/>
        <w:jc w:val="both"/>
        <w:rPr>
          <w:rFonts w:ascii="Times New Roman" w:hAnsi="Times New Roman"/>
          <w:b w:val="1"/>
          <w:i w:val="1"/>
        </w:rPr>
      </w:pPr>
    </w:p>
    <w:p w14:paraId="530F0000">
      <w:pPr>
        <w:ind/>
        <w:jc w:val="both"/>
        <w:rPr>
          <w:rFonts w:ascii="Times New Roman" w:hAnsi="Times New Roman"/>
          <w:b w:val="1"/>
          <w:i w:val="1"/>
        </w:rPr>
      </w:pPr>
      <w:r>
        <w:rPr>
          <w:rFonts w:ascii="Times New Roman" w:hAnsi="Times New Roman"/>
          <w:b w:val="1"/>
          <w:i w:val="1"/>
        </w:rPr>
        <w:t>Домашняя работа 3:</w:t>
      </w:r>
    </w:p>
    <w:p w14:paraId="540F0000">
      <w:pPr>
        <w:spacing w:line="252" w:lineRule="auto"/>
        <w:ind w:right="-132"/>
        <w:jc w:val="both"/>
        <w:rPr>
          <w:rFonts w:ascii="Times New Roman" w:hAnsi="Times New Roman"/>
          <w:b w:val="1"/>
          <w:i w:val="1"/>
        </w:rPr>
      </w:pPr>
    </w:p>
    <w:p w14:paraId="550F0000">
      <w:pPr>
        <w:spacing w:line="252" w:lineRule="auto"/>
        <w:ind w:right="-132"/>
        <w:jc w:val="both"/>
        <w:rPr>
          <w:rFonts w:ascii="Times New Roman" w:hAnsi="Times New Roman"/>
        </w:rPr>
      </w:pPr>
      <w:r>
        <w:rPr>
          <w:rFonts w:ascii="Times New Roman" w:hAnsi="Times New Roman"/>
        </w:rPr>
        <w:t>1. С помощью паттерна (</w:t>
      </w:r>
      <w:r>
        <w:rPr>
          <w:rFonts w:ascii="Times New Roman" w:hAnsi="Times New Roman"/>
        </w:rPr>
        <w:t>Decorator</w:t>
      </w:r>
      <w:r>
        <w:rPr>
          <w:rFonts w:ascii="Times New Roman" w:hAnsi="Times New Roman"/>
        </w:rPr>
        <w:t xml:space="preserve">) введите дополнительный уровень с классами </w:t>
      </w:r>
      <w:r>
        <w:rPr>
          <w:rFonts w:ascii="Times New Roman" w:hAnsi="Times New Roman"/>
        </w:rPr>
        <w:t>Entry</w:t>
      </w:r>
      <w:r>
        <w:rPr>
          <w:rFonts w:ascii="Times New Roman" w:hAnsi="Times New Roman"/>
        </w:rPr>
        <w:t xml:space="preserve">, </w:t>
      </w:r>
      <w:r>
        <w:rPr>
          <w:rFonts w:ascii="Times New Roman" w:hAnsi="Times New Roman"/>
        </w:rPr>
        <w:t>Folder</w:t>
      </w:r>
      <w:r>
        <w:rPr>
          <w:rFonts w:ascii="Times New Roman" w:hAnsi="Times New Roman"/>
        </w:rPr>
        <w:t xml:space="preserve">, File, изолирующий файловый менеджер </w:t>
      </w:r>
      <w:r>
        <w:rPr>
          <w:rFonts w:ascii="Times New Roman" w:hAnsi="Times New Roman"/>
        </w:rPr>
        <w:t xml:space="preserve">от классов System.IO: Directory, </w:t>
      </w:r>
      <w:r>
        <w:rPr>
          <w:rFonts w:ascii="Times New Roman" w:hAnsi="Times New Roman"/>
        </w:rPr>
        <w:t>DirectoryInfo</w:t>
      </w:r>
      <w:r>
        <w:rPr>
          <w:rFonts w:ascii="Times New Roman" w:hAnsi="Times New Roman"/>
        </w:rPr>
        <w:t xml:space="preserve">, File, </w:t>
      </w:r>
      <w:r>
        <w:rPr>
          <w:rFonts w:ascii="Times New Roman" w:hAnsi="Times New Roman"/>
        </w:rPr>
        <w:t>FileInfo</w:t>
      </w:r>
      <w:r>
        <w:rPr>
          <w:rFonts w:ascii="Times New Roman" w:hAnsi="Times New Roman"/>
        </w:rPr>
        <w:t xml:space="preserve">. </w:t>
      </w:r>
      <w:r>
        <w:rPr>
          <w:rFonts w:ascii="Times New Roman" w:hAnsi="Times New Roman"/>
        </w:rPr>
        <w:t>П</w:t>
      </w:r>
      <w:r>
        <w:rPr>
          <w:rFonts w:ascii="Times New Roman" w:hAnsi="Times New Roman"/>
        </w:rPr>
        <w:t>еренес</w:t>
      </w:r>
      <w:r>
        <w:rPr>
          <w:rFonts w:ascii="Times New Roman" w:hAnsi="Times New Roman"/>
        </w:rPr>
        <w:t>ите</w:t>
      </w:r>
      <w:r>
        <w:rPr>
          <w:rFonts w:ascii="Times New Roman" w:hAnsi="Times New Roman"/>
        </w:rPr>
        <w:t xml:space="preserve"> в методы новых классов обработку каких-нибудь ситуаций, которые можно локально обработать, напр. исключений.</w:t>
      </w:r>
    </w:p>
    <w:p w14:paraId="560F0000">
      <w:pPr>
        <w:spacing w:line="252" w:lineRule="auto"/>
        <w:ind w:right="-132"/>
        <w:jc w:val="both"/>
        <w:rPr>
          <w:rFonts w:ascii="Times New Roman" w:hAnsi="Times New Roman"/>
        </w:rPr>
      </w:pPr>
    </w:p>
    <w:p w14:paraId="570F0000">
      <w:pPr>
        <w:spacing w:line="252" w:lineRule="auto"/>
        <w:ind w:right="-132"/>
        <w:jc w:val="both"/>
        <w:rPr>
          <w:rFonts w:ascii="Times New Roman" w:hAnsi="Times New Roman"/>
        </w:rPr>
      </w:pPr>
      <w:r>
        <w:rPr>
          <w:rFonts w:ascii="Times New Roman" w:hAnsi="Times New Roman"/>
        </w:rPr>
        <w:t xml:space="preserve">2. С учетом наличия в текущей архитектуре классов </w:t>
      </w:r>
      <w:r>
        <w:rPr>
          <w:rFonts w:ascii="Times New Roman" w:hAnsi="Times New Roman"/>
        </w:rPr>
        <w:t>Entity</w:t>
      </w:r>
      <w:r>
        <w:rPr>
          <w:rFonts w:ascii="Times New Roman" w:hAnsi="Times New Roman"/>
        </w:rPr>
        <w:t xml:space="preserve">, </w:t>
      </w:r>
      <w:r>
        <w:rPr>
          <w:rFonts w:ascii="Times New Roman" w:hAnsi="Times New Roman"/>
        </w:rPr>
        <w:t>Folder</w:t>
      </w:r>
      <w:r>
        <w:rPr>
          <w:rFonts w:ascii="Times New Roman" w:hAnsi="Times New Roman"/>
        </w:rPr>
        <w:t xml:space="preserve"> и File, </w:t>
      </w:r>
      <w:r>
        <w:rPr>
          <w:rFonts w:ascii="Times New Roman" w:hAnsi="Times New Roman"/>
        </w:rPr>
        <w:t>cпроектируйте</w:t>
      </w:r>
      <w:r>
        <w:rPr>
          <w:rFonts w:ascii="Times New Roman" w:hAnsi="Times New Roman"/>
        </w:rPr>
        <w:t xml:space="preserve"> и реализуйте поиск личных данных, файлов и папок по имени также и внутри </w:t>
      </w:r>
      <w:r>
        <w:rPr>
          <w:rFonts w:ascii="Times New Roman" w:hAnsi="Times New Roman"/>
        </w:rPr>
        <w:t>zip</w:t>
      </w:r>
      <w:r>
        <w:rPr>
          <w:rFonts w:ascii="Times New Roman" w:hAnsi="Times New Roman"/>
        </w:rPr>
        <w:t xml:space="preserve">-архивов. Попробуйте достичь этого созданием классов </w:t>
      </w:r>
      <w:r>
        <w:rPr>
          <w:rFonts w:ascii="Times New Roman" w:hAnsi="Times New Roman"/>
        </w:rPr>
        <w:t>ZippedFolder</w:t>
      </w:r>
      <w:r>
        <w:rPr>
          <w:rFonts w:ascii="Times New Roman" w:hAnsi="Times New Roman"/>
        </w:rPr>
        <w:t xml:space="preserve"> и </w:t>
      </w:r>
      <w:r>
        <w:rPr>
          <w:rFonts w:ascii="Times New Roman" w:hAnsi="Times New Roman"/>
        </w:rPr>
        <w:t>ZippedFile</w:t>
      </w:r>
      <w:r>
        <w:rPr>
          <w:rFonts w:ascii="Times New Roman" w:hAnsi="Times New Roman"/>
        </w:rPr>
        <w:t xml:space="preserve"> в нашей иерархии, так чтобы код файлового менеджера был изолирован от того, с какими папками и файлами мы работаем на самом деле. Используйте для этого </w:t>
      </w:r>
      <w:r>
        <w:rPr>
          <w:rFonts w:ascii="Times New Roman" w:hAnsi="Times New Roman"/>
        </w:rPr>
        <w:t>DotNetZip</w:t>
      </w:r>
      <w:r>
        <w:rPr>
          <w:rFonts w:ascii="Times New Roman" w:hAnsi="Times New Roman"/>
        </w:rPr>
        <w:t>. Операции по распаковке производите в памяти, не создавая временных файлов.</w:t>
      </w:r>
      <w:r>
        <w:rPr>
          <w:rFonts w:ascii="Times New Roman" w:hAnsi="Times New Roman"/>
        </w:rPr>
        <w:br/>
      </w:r>
      <w:r>
        <w:rPr>
          <w:rFonts w:ascii="Times New Roman" w:hAnsi="Times New Roman"/>
        </w:rPr>
        <w:br/>
      </w:r>
      <w:r>
        <w:rPr>
          <w:rFonts w:ascii="Times New Roman" w:hAnsi="Times New Roman"/>
        </w:rPr>
        <w:t xml:space="preserve">3. Необходимо реализовать просмотр содержимого и навигацию по </w:t>
      </w:r>
      <w:r>
        <w:rPr>
          <w:rFonts w:ascii="Times New Roman" w:hAnsi="Times New Roman"/>
        </w:rPr>
        <w:t>zip</w:t>
      </w:r>
      <w:r>
        <w:rPr>
          <w:rFonts w:ascii="Times New Roman" w:hAnsi="Times New Roman"/>
        </w:rPr>
        <w:t>-файлу. А также создание, удаление и копиро</w:t>
      </w:r>
      <w:r>
        <w:rPr>
          <w:rFonts w:ascii="Times New Roman" w:hAnsi="Times New Roman"/>
        </w:rPr>
        <w:t xml:space="preserve">вание файлов и папок внутри </w:t>
      </w:r>
      <w:r>
        <w:rPr>
          <w:rFonts w:ascii="Times New Roman" w:hAnsi="Times New Roman"/>
        </w:rPr>
        <w:t>zip</w:t>
      </w:r>
      <w:r>
        <w:rPr>
          <w:rFonts w:ascii="Times New Roman" w:hAnsi="Times New Roman"/>
        </w:rPr>
        <w:t>-</w:t>
      </w:r>
      <w:r>
        <w:rPr>
          <w:rFonts w:ascii="Times New Roman" w:hAnsi="Times New Roman"/>
        </w:rPr>
        <w:t>архива и вне его.</w:t>
      </w:r>
    </w:p>
    <w:p w14:paraId="580F0000">
      <w:pPr>
        <w:spacing w:line="252" w:lineRule="auto"/>
        <w:ind w:right="-132"/>
        <w:jc w:val="both"/>
        <w:rPr>
          <w:rFonts w:ascii="Times New Roman" w:hAnsi="Times New Roman"/>
        </w:rPr>
      </w:pPr>
    </w:p>
    <w:p w14:paraId="590F0000">
      <w:pPr>
        <w:spacing w:line="252" w:lineRule="auto"/>
        <w:ind w:right="-132"/>
        <w:jc w:val="both"/>
        <w:rPr>
          <w:rFonts w:ascii="Times New Roman" w:hAnsi="Times New Roman"/>
          <w:b w:val="1"/>
          <w:i w:val="1"/>
        </w:rPr>
      </w:pPr>
    </w:p>
    <w:p w14:paraId="5A0F0000">
      <w:pPr>
        <w:pStyle w:val="Style_1"/>
        <w:spacing w:line="252" w:lineRule="auto"/>
        <w:ind w:firstLine="0" w:left="0" w:right="-132"/>
        <w:jc w:val="both"/>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ПКП-4, УКБ-3.</w:t>
      </w:r>
    </w:p>
    <w:p w14:paraId="5B0F0000">
      <w:pPr>
        <w:spacing w:line="252" w:lineRule="auto"/>
        <w:ind w:right="-132"/>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 xml:space="preserve">решения пунктов задачи оцениваются от 0 (нет решения или решение имеет существенные недостатки) до 1 балла (решение работоспособно, аккуратно реализовано, а </w:t>
      </w:r>
      <w:r>
        <w:rPr>
          <w:rFonts w:ascii="Times New Roman" w:hAnsi="Times New Roman"/>
        </w:rPr>
        <w:t>обучающийся</w:t>
      </w:r>
      <w:r>
        <w:rPr>
          <w:rFonts w:ascii="Times New Roman" w:hAnsi="Times New Roman"/>
        </w:rPr>
        <w:t xml:space="preserve"> </w:t>
      </w:r>
      <w:r>
        <w:rPr>
          <w:rFonts w:ascii="Times New Roman" w:hAnsi="Times New Roman"/>
        </w:rPr>
        <w:t>может полностью пояснить детали реализации)</w:t>
      </w:r>
      <w:r>
        <w:rPr>
          <w:rFonts w:ascii="Times New Roman" w:hAnsi="Times New Roman"/>
        </w:rPr>
        <w:t>.</w:t>
      </w:r>
    </w:p>
    <w:p w14:paraId="5C0F0000">
      <w:pPr>
        <w:ind/>
        <w:jc w:val="both"/>
        <w:rPr>
          <w:rFonts w:ascii="Times New Roman" w:hAnsi="Times New Roman"/>
          <w:b w:val="1"/>
          <w:i w:val="1"/>
        </w:rPr>
      </w:pPr>
    </w:p>
    <w:p w14:paraId="5D0F0000">
      <w:pPr>
        <w:ind/>
        <w:jc w:val="both"/>
        <w:rPr>
          <w:rFonts w:ascii="Times New Roman" w:hAnsi="Times New Roman"/>
          <w:b w:val="1"/>
          <w:i w:val="1"/>
        </w:rPr>
      </w:pPr>
      <w:r>
        <w:rPr>
          <w:rFonts w:ascii="Times New Roman" w:hAnsi="Times New Roman"/>
          <w:b w:val="1"/>
          <w:i w:val="1"/>
        </w:rPr>
        <w:t>Домашняя работа 4:</w:t>
      </w:r>
    </w:p>
    <w:p w14:paraId="5E0F0000">
      <w:pPr>
        <w:spacing w:line="252" w:lineRule="auto"/>
        <w:ind w:right="-132"/>
        <w:jc w:val="both"/>
        <w:rPr>
          <w:rFonts w:ascii="Times New Roman" w:hAnsi="Times New Roman"/>
          <w:b w:val="1"/>
          <w:i w:val="1"/>
        </w:rPr>
      </w:pPr>
    </w:p>
    <w:p w14:paraId="5F0F0000">
      <w:pPr>
        <w:spacing w:line="252" w:lineRule="auto"/>
        <w:ind w:right="-132"/>
        <w:jc w:val="both"/>
        <w:rPr>
          <w:rFonts w:ascii="Times New Roman" w:hAnsi="Times New Roman"/>
        </w:rPr>
      </w:pPr>
      <w:r>
        <w:rPr>
          <w:rFonts w:ascii="Times New Roman" w:hAnsi="Times New Roman"/>
        </w:rPr>
        <w:t xml:space="preserve">1. Переделайте с помощью </w:t>
      </w:r>
      <w:r>
        <w:rPr>
          <w:rFonts w:ascii="Times New Roman" w:hAnsi="Times New Roman"/>
        </w:rPr>
        <w:t>Visitor</w:t>
      </w:r>
      <w:r>
        <w:rPr>
          <w:rFonts w:ascii="Times New Roman" w:hAnsi="Times New Roman"/>
        </w:rPr>
        <w:t xml:space="preserve"> реализацию подсчета MD5-хэша файла, так чтобы было возможно посчитать и хэш значение директории. Для этого производится обход ее файлов и поддиректорий и на основе содержимого всех файлов вычисляется общий MD5-хэш.</w:t>
      </w:r>
    </w:p>
    <w:p w14:paraId="600F0000">
      <w:pPr>
        <w:spacing w:line="252" w:lineRule="auto"/>
        <w:ind w:right="-132"/>
        <w:jc w:val="both"/>
        <w:rPr>
          <w:rFonts w:ascii="Times New Roman" w:hAnsi="Times New Roman"/>
        </w:rPr>
      </w:pPr>
    </w:p>
    <w:p w14:paraId="610F0000">
      <w:pPr>
        <w:spacing w:line="252" w:lineRule="auto"/>
        <w:ind w:right="-132"/>
        <w:jc w:val="both"/>
        <w:rPr>
          <w:rFonts w:ascii="Times New Roman" w:hAnsi="Times New Roman"/>
        </w:rPr>
      </w:pPr>
      <w:r>
        <w:rPr>
          <w:rFonts w:ascii="Times New Roman" w:hAnsi="Times New Roman"/>
        </w:rPr>
        <w:t>2.</w:t>
      </w:r>
      <w:r>
        <w:rPr>
          <w:rFonts w:ascii="Times New Roman" w:hAnsi="Times New Roman"/>
        </w:rPr>
        <w:t xml:space="preserve"> Реализуйте с помощью паттерна </w:t>
      </w:r>
      <w:r>
        <w:rPr>
          <w:rFonts w:ascii="Times New Roman" w:hAnsi="Times New Roman"/>
        </w:rPr>
        <w:t>Visitor</w:t>
      </w:r>
      <w:r>
        <w:rPr>
          <w:rFonts w:ascii="Times New Roman" w:hAnsi="Times New Roman"/>
        </w:rPr>
        <w:t xml:space="preserve"> возможность шифрования выбранного файла или папки. При шифровании папки будут просто шифроваться все ее файлы (аналогично нашему сжатию). Перед процессом шифрования показывайте форму, в которой можно ввести ключ. Можно использовать любой метод шифрования. Естественно, нужен и механизм расшифровки по введенному ключу с помощью </w:t>
      </w:r>
      <w:r>
        <w:rPr>
          <w:rFonts w:ascii="Times New Roman" w:hAnsi="Times New Roman"/>
        </w:rPr>
        <w:t>Visitor</w:t>
      </w:r>
      <w:r>
        <w:rPr>
          <w:rFonts w:ascii="Times New Roman" w:hAnsi="Times New Roman"/>
        </w:rPr>
        <w:t>.</w:t>
      </w:r>
    </w:p>
    <w:p w14:paraId="620F0000">
      <w:pPr>
        <w:spacing w:line="252" w:lineRule="auto"/>
        <w:ind w:right="-132"/>
        <w:jc w:val="both"/>
        <w:rPr>
          <w:rFonts w:ascii="Times New Roman" w:hAnsi="Times New Roman"/>
          <w:b w:val="1"/>
          <w:i w:val="1"/>
        </w:rPr>
      </w:pPr>
    </w:p>
    <w:p w14:paraId="630F0000">
      <w:pPr>
        <w:spacing w:line="252" w:lineRule="auto"/>
        <w:ind w:right="-132"/>
        <w:jc w:val="both"/>
        <w:rPr>
          <w:rFonts w:ascii="Times New Roman" w:hAnsi="Times New Roman"/>
          <w:b w:val="1"/>
          <w:i w:val="1"/>
        </w:rPr>
      </w:pPr>
    </w:p>
    <w:p w14:paraId="640F0000">
      <w:pPr>
        <w:pStyle w:val="Style_1"/>
        <w:spacing w:line="252" w:lineRule="auto"/>
        <w:ind w:firstLine="0" w:left="0" w:right="-132"/>
        <w:jc w:val="both"/>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ПКП-4, УКБ-3.</w:t>
      </w:r>
    </w:p>
    <w:p w14:paraId="650F0000">
      <w:pPr>
        <w:spacing w:line="252" w:lineRule="auto"/>
        <w:ind w:right="-132"/>
        <w:jc w:val="both"/>
        <w:rPr>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 xml:space="preserve">решения пунктов задачи оцениваются от 0 (нет решения или решение имеет существенные недостатки) до 1 балла (решение работоспособно, аккуратно реализовано, а </w:t>
      </w:r>
      <w:r>
        <w:rPr>
          <w:rFonts w:ascii="Times New Roman" w:hAnsi="Times New Roman"/>
        </w:rPr>
        <w:t>обучающийся</w:t>
      </w:r>
      <w:r>
        <w:rPr>
          <w:rFonts w:ascii="Times New Roman" w:hAnsi="Times New Roman"/>
        </w:rPr>
        <w:t xml:space="preserve"> </w:t>
      </w:r>
      <w:r>
        <w:rPr>
          <w:rFonts w:ascii="Times New Roman" w:hAnsi="Times New Roman"/>
        </w:rPr>
        <w:t>может полностью пояснить детали реализации)</w:t>
      </w:r>
      <w:r>
        <w:rPr>
          <w:rFonts w:ascii="Times New Roman" w:hAnsi="Times New Roman"/>
        </w:rPr>
        <w:t>.</w:t>
      </w:r>
    </w:p>
    <w:p w14:paraId="660F0000">
      <w:pPr>
        <w:ind/>
        <w:jc w:val="both"/>
        <w:rPr>
          <w:rFonts w:ascii="Times New Roman" w:hAnsi="Times New Roman"/>
          <w:b w:val="1"/>
          <w:i w:val="1"/>
        </w:rPr>
      </w:pPr>
    </w:p>
    <w:p w14:paraId="670F0000">
      <w:pPr>
        <w:ind/>
        <w:jc w:val="both"/>
        <w:rPr>
          <w:rFonts w:ascii="Times New Roman" w:hAnsi="Times New Roman"/>
          <w:b w:val="1"/>
          <w:i w:val="1"/>
        </w:rPr>
      </w:pPr>
      <w:r>
        <w:rPr>
          <w:rFonts w:ascii="Times New Roman" w:hAnsi="Times New Roman"/>
          <w:b w:val="1"/>
          <w:i w:val="1"/>
        </w:rPr>
        <w:t>Домашняя работа 5</w:t>
      </w:r>
      <w:r>
        <w:rPr>
          <w:rFonts w:ascii="Times New Roman" w:hAnsi="Times New Roman"/>
          <w:b w:val="1"/>
          <w:i w:val="1"/>
        </w:rPr>
        <w:t>:</w:t>
      </w:r>
    </w:p>
    <w:p w14:paraId="680F0000">
      <w:pPr>
        <w:spacing w:line="252" w:lineRule="auto"/>
        <w:ind w:right="-132"/>
        <w:jc w:val="both"/>
        <w:rPr>
          <w:rFonts w:ascii="Times New Roman" w:hAnsi="Times New Roman"/>
          <w:b w:val="1"/>
          <w:i w:val="1"/>
        </w:rPr>
      </w:pPr>
    </w:p>
    <w:p w14:paraId="690F0000">
      <w:pPr>
        <w:spacing w:line="252" w:lineRule="auto"/>
        <w:ind w:right="-132"/>
        <w:jc w:val="both"/>
        <w:rPr>
          <w:rFonts w:ascii="Times New Roman" w:hAnsi="Times New Roman"/>
        </w:rPr>
      </w:pPr>
      <w:r>
        <w:rPr>
          <w:rFonts w:ascii="Times New Roman" w:hAnsi="Times New Roman"/>
        </w:rPr>
        <w:t xml:space="preserve">1. </w:t>
      </w:r>
      <w:r>
        <w:rPr>
          <w:rFonts w:ascii="Times New Roman" w:hAnsi="Times New Roman"/>
        </w:rPr>
        <w:t>Разорвите зависимость между бизнес-логикой файлового менеджера и формами с помощью паттерна MVP (</w:t>
      </w:r>
      <w:r>
        <w:rPr>
          <w:rFonts w:ascii="Times New Roman" w:hAnsi="Times New Roman"/>
        </w:rPr>
        <w:t>Passive</w:t>
      </w:r>
      <w:r>
        <w:rPr>
          <w:rFonts w:ascii="Times New Roman" w:hAnsi="Times New Roman"/>
        </w:rPr>
        <w:t xml:space="preserve"> View). Для нашей задачи лучше объединить </w:t>
      </w:r>
      <w:r>
        <w:rPr>
          <w:rFonts w:ascii="Times New Roman" w:hAnsi="Times New Roman"/>
        </w:rPr>
        <w:t>Presenter</w:t>
      </w:r>
      <w:r>
        <w:rPr>
          <w:rFonts w:ascii="Times New Roman" w:hAnsi="Times New Roman"/>
        </w:rPr>
        <w:t xml:space="preserve"> с моделью. </w:t>
      </w:r>
      <w:r>
        <w:rPr>
          <w:rFonts w:ascii="Times New Roman" w:hAnsi="Times New Roman"/>
        </w:rPr>
        <w:t>т.е.</w:t>
      </w:r>
      <w:r>
        <w:rPr>
          <w:rFonts w:ascii="Times New Roman" w:hAnsi="Times New Roman"/>
        </w:rPr>
        <w:t xml:space="preserve"> раньше код формы содержал бизнес-логику, а теперь выделяем из каждой формы интерфейс с методами и событиями </w:t>
      </w:r>
      <w:r>
        <w:rPr>
          <w:rFonts w:ascii="Times New Roman" w:hAnsi="Times New Roman"/>
        </w:rPr>
        <w:t>IView</w:t>
      </w:r>
      <w:r>
        <w:rPr>
          <w:rFonts w:ascii="Times New Roman" w:hAnsi="Times New Roman"/>
        </w:rPr>
        <w:t xml:space="preserve">, пишем класс формы, который его реализует. В его обработчиках мы просто вызываем события. Наконец, пишем </w:t>
      </w:r>
      <w:r>
        <w:rPr>
          <w:rFonts w:ascii="Times New Roman" w:hAnsi="Times New Roman"/>
        </w:rPr>
        <w:t>Presenter</w:t>
      </w:r>
      <w:r>
        <w:rPr>
          <w:rFonts w:ascii="Times New Roman" w:hAnsi="Times New Roman"/>
        </w:rPr>
        <w:t xml:space="preserve"> формы, который подписывается на события </w:t>
      </w:r>
      <w:r>
        <w:rPr>
          <w:rFonts w:ascii="Times New Roman" w:hAnsi="Times New Roman"/>
        </w:rPr>
        <w:t>IView</w:t>
      </w:r>
      <w:r>
        <w:rPr>
          <w:rFonts w:ascii="Times New Roman" w:hAnsi="Times New Roman"/>
        </w:rPr>
        <w:t xml:space="preserve">, их ловит, отрабатывает и вызывает методы </w:t>
      </w:r>
      <w:r>
        <w:rPr>
          <w:rFonts w:ascii="Times New Roman" w:hAnsi="Times New Roman"/>
        </w:rPr>
        <w:t>IView</w:t>
      </w:r>
      <w:r>
        <w:rPr>
          <w:rFonts w:ascii="Times New Roman" w:hAnsi="Times New Roman"/>
        </w:rPr>
        <w:t xml:space="preserve"> для отображения. Если необходимо, добавьте события в </w:t>
      </w:r>
      <w:r>
        <w:rPr>
          <w:rFonts w:ascii="Times New Roman" w:hAnsi="Times New Roman"/>
        </w:rPr>
        <w:t>Presenter</w:t>
      </w:r>
      <w:r>
        <w:rPr>
          <w:rFonts w:ascii="Times New Roman" w:hAnsi="Times New Roman"/>
        </w:rPr>
        <w:t xml:space="preserve">, на которые будет подписываться форма и отображать содержимое. </w:t>
      </w:r>
      <w:r>
        <w:rPr>
          <w:rFonts w:ascii="Times New Roman" w:hAnsi="Times New Roman"/>
        </w:rPr>
        <w:t>Presenter</w:t>
      </w:r>
      <w:r>
        <w:rPr>
          <w:rFonts w:ascii="Times New Roman" w:hAnsi="Times New Roman"/>
        </w:rPr>
        <w:t xml:space="preserve"> и форма не должны общаться напрямую, только через события и методы </w:t>
      </w:r>
      <w:r>
        <w:rPr>
          <w:rFonts w:ascii="Times New Roman" w:hAnsi="Times New Roman"/>
        </w:rPr>
        <w:t>IView</w:t>
      </w:r>
      <w:r>
        <w:rPr>
          <w:rFonts w:ascii="Times New Roman" w:hAnsi="Times New Roman"/>
        </w:rPr>
        <w:t>.</w:t>
      </w:r>
    </w:p>
    <w:p w14:paraId="6A0F0000">
      <w:pPr>
        <w:spacing w:line="252" w:lineRule="auto"/>
        <w:ind w:right="-132"/>
        <w:jc w:val="both"/>
        <w:rPr>
          <w:rFonts w:ascii="Times New Roman" w:hAnsi="Times New Roman"/>
        </w:rPr>
      </w:pPr>
    </w:p>
    <w:p w14:paraId="6B0F0000">
      <w:pPr>
        <w:spacing w:line="252" w:lineRule="auto"/>
        <w:ind w:right="-132"/>
        <w:jc w:val="both"/>
        <w:rPr>
          <w:rFonts w:ascii="Times New Roman" w:hAnsi="Times New Roman"/>
        </w:rPr>
      </w:pPr>
      <w:r>
        <w:rPr>
          <w:rFonts w:ascii="Times New Roman" w:hAnsi="Times New Roman"/>
        </w:rPr>
        <w:t xml:space="preserve">2. У нашего файлового менеджера есть навигация по </w:t>
      </w:r>
      <w:r>
        <w:rPr>
          <w:rFonts w:ascii="Times New Roman" w:hAnsi="Times New Roman"/>
        </w:rPr>
        <w:t>zip</w:t>
      </w:r>
      <w:r>
        <w:rPr>
          <w:rFonts w:ascii="Times New Roman" w:hAnsi="Times New Roman"/>
        </w:rPr>
        <w:t xml:space="preserve">-папкам. </w:t>
      </w:r>
      <w:r>
        <w:rPr>
          <w:rFonts w:ascii="Times New Roman" w:hAnsi="Times New Roman"/>
        </w:rPr>
        <w:t>Presenter</w:t>
      </w:r>
      <w:r>
        <w:rPr>
          <w:rFonts w:ascii="Times New Roman" w:hAnsi="Times New Roman"/>
        </w:rPr>
        <w:t xml:space="preserve"> стоит изолировать от конкретного вида папки, </w:t>
      </w:r>
      <w:r>
        <w:rPr>
          <w:rFonts w:ascii="Times New Roman" w:hAnsi="Times New Roman"/>
        </w:rPr>
        <w:t>т.к.</w:t>
      </w:r>
      <w:r>
        <w:rPr>
          <w:rFonts w:ascii="Times New Roman" w:hAnsi="Times New Roman"/>
        </w:rPr>
        <w:t xml:space="preserve"> возможные будущие требования коснутся добавления работы с другими архивами, </w:t>
      </w:r>
      <w:r>
        <w:rPr>
          <w:rFonts w:ascii="Times New Roman" w:hAnsi="Times New Roman"/>
        </w:rPr>
        <w:t>ftp</w:t>
      </w:r>
      <w:r>
        <w:rPr>
          <w:rFonts w:ascii="Times New Roman" w:hAnsi="Times New Roman"/>
        </w:rPr>
        <w:t xml:space="preserve">-папки и пр. Поэтому выражений в коде вида </w:t>
      </w:r>
    </w:p>
    <w:p w14:paraId="6C0F0000">
      <w:pPr>
        <w:spacing w:line="252" w:lineRule="auto"/>
        <w:ind w:right="-132"/>
        <w:jc w:val="both"/>
        <w:rPr>
          <w:rFonts w:ascii="Times New Roman" w:hAnsi="Times New Roman"/>
        </w:rPr>
      </w:pPr>
      <w:r>
        <w:rPr>
          <w:rFonts w:ascii="Times New Roman" w:hAnsi="Times New Roman"/>
        </w:rPr>
        <w:t>if</w:t>
      </w:r>
      <w:r>
        <w:rPr>
          <w:rFonts w:ascii="Times New Roman" w:hAnsi="Times New Roman"/>
        </w:rPr>
        <w:t xml:space="preserve"> </w:t>
      </w:r>
      <w:r>
        <w:rPr>
          <w:rFonts w:ascii="Times New Roman" w:hAnsi="Times New Roman"/>
        </w:rPr>
        <w:t>x.Contains</w:t>
      </w:r>
      <w:r>
        <w:rPr>
          <w:rFonts w:ascii="Times New Roman" w:hAnsi="Times New Roman"/>
        </w:rPr>
        <w:t>(".</w:t>
      </w:r>
      <w:r>
        <w:rPr>
          <w:rFonts w:ascii="Times New Roman" w:hAnsi="Times New Roman"/>
        </w:rPr>
        <w:t>zip</w:t>
      </w:r>
      <w:r>
        <w:rPr>
          <w:rFonts w:ascii="Times New Roman" w:hAnsi="Times New Roman"/>
        </w:rPr>
        <w:t xml:space="preserve">") в нем быть не должно. Вынесите их в отдельный класс – фабрику. Она принимает на вход путь и выдает соответствующий </w:t>
      </w:r>
      <w:r>
        <w:rPr>
          <w:rFonts w:ascii="Times New Roman" w:hAnsi="Times New Roman"/>
        </w:rPr>
        <w:t>Entry</w:t>
      </w:r>
      <w:r>
        <w:rPr>
          <w:rFonts w:ascii="Times New Roman" w:hAnsi="Times New Roman"/>
        </w:rPr>
        <w:t xml:space="preserve">. Теперь </w:t>
      </w:r>
      <w:r>
        <w:rPr>
          <w:rFonts w:ascii="Times New Roman" w:hAnsi="Times New Roman"/>
        </w:rPr>
        <w:t>Presenter</w:t>
      </w:r>
      <w:r>
        <w:rPr>
          <w:rFonts w:ascii="Times New Roman" w:hAnsi="Times New Roman"/>
        </w:rPr>
        <w:t xml:space="preserve"> работает только с этим </w:t>
      </w:r>
      <w:r>
        <w:rPr>
          <w:rFonts w:ascii="Times New Roman" w:hAnsi="Times New Roman"/>
        </w:rPr>
        <w:t>Entry</w:t>
      </w:r>
      <w:r>
        <w:rPr>
          <w:rFonts w:ascii="Times New Roman" w:hAnsi="Times New Roman"/>
        </w:rPr>
        <w:t xml:space="preserve">, а какой класс его фактически реализует - знает только фабрика. Поэтому в </w:t>
      </w:r>
      <w:r>
        <w:rPr>
          <w:rFonts w:ascii="Times New Roman" w:hAnsi="Times New Roman"/>
        </w:rPr>
        <w:t>Entry</w:t>
      </w:r>
      <w:r>
        <w:rPr>
          <w:rFonts w:ascii="Times New Roman" w:hAnsi="Times New Roman"/>
        </w:rPr>
        <w:t xml:space="preserve"> необходимо вынести все нужные операции напр.:</w:t>
      </w:r>
      <w:r>
        <w:rPr>
          <w:rFonts w:ascii="Times New Roman" w:hAnsi="Times New Roman"/>
        </w:rPr>
        <w:br/>
      </w:r>
    </w:p>
    <w:p w14:paraId="6D0F0000">
      <w:pPr>
        <w:spacing w:line="252" w:lineRule="auto"/>
        <w:ind w:right="-132"/>
        <w:rPr>
          <w:rFonts w:ascii="Times New Roman" w:hAnsi="Times New Roman"/>
        </w:rPr>
      </w:pPr>
      <w:r>
        <w:rPr>
          <w:rFonts w:ascii="Times New Roman" w:hAnsi="Times New Roman"/>
        </w:rPr>
        <w:t>...</w:t>
      </w:r>
      <w:r>
        <w:rPr>
          <w:rFonts w:ascii="Times New Roman" w:hAnsi="Times New Roman"/>
        </w:rPr>
        <w:br/>
      </w:r>
      <w:r>
        <w:rPr>
          <w:rFonts w:ascii="Times New Roman" w:hAnsi="Times New Roman"/>
        </w:rPr>
        <w:t>List&lt;</w:t>
      </w:r>
      <w:r>
        <w:rPr>
          <w:rFonts w:ascii="Times New Roman" w:hAnsi="Times New Roman"/>
        </w:rPr>
        <w:t>Entry</w:t>
      </w:r>
      <w:r>
        <w:rPr>
          <w:rFonts w:ascii="Times New Roman" w:hAnsi="Times New Roman"/>
        </w:rPr>
        <w:t xml:space="preserve">&gt; </w:t>
      </w:r>
      <w:r>
        <w:rPr>
          <w:rFonts w:ascii="Times New Roman" w:hAnsi="Times New Roman"/>
        </w:rPr>
        <w:t>GetAll</w:t>
      </w:r>
      <w:r>
        <w:rPr>
          <w:rFonts w:ascii="Times New Roman" w:hAnsi="Times New Roman"/>
        </w:rPr>
        <w:t>();</w:t>
      </w:r>
      <w:r>
        <w:rPr>
          <w:rFonts w:ascii="Times New Roman" w:hAnsi="Times New Roman"/>
        </w:rPr>
        <w:br/>
      </w:r>
      <w:r>
        <w:rPr>
          <w:rFonts w:ascii="Times New Roman" w:hAnsi="Times New Roman"/>
        </w:rPr>
        <w:t>...</w:t>
      </w:r>
      <w:r>
        <w:rPr>
          <w:rFonts w:ascii="Times New Roman" w:hAnsi="Times New Roman"/>
        </w:rPr>
        <w:br/>
      </w:r>
      <w:r>
        <w:rPr>
          <w:rFonts w:ascii="Times New Roman" w:hAnsi="Times New Roman"/>
        </w:rPr>
        <w:br/>
      </w:r>
      <w:r>
        <w:rPr>
          <w:rFonts w:ascii="Times New Roman" w:hAnsi="Times New Roman"/>
        </w:rPr>
        <w:t xml:space="preserve">Далее, нам нужно уметь создавать файлики и папки внутри папок и </w:t>
      </w:r>
      <w:r>
        <w:rPr>
          <w:rFonts w:ascii="Times New Roman" w:hAnsi="Times New Roman"/>
        </w:rPr>
        <w:t>zip</w:t>
      </w:r>
      <w:r>
        <w:rPr>
          <w:rFonts w:ascii="Times New Roman" w:hAnsi="Times New Roman"/>
        </w:rPr>
        <w:t xml:space="preserve">-папок. Аналогично, </w:t>
      </w:r>
      <w:r>
        <w:rPr>
          <w:rFonts w:ascii="Times New Roman" w:hAnsi="Times New Roman"/>
        </w:rPr>
        <w:t>if</w:t>
      </w:r>
      <w:r>
        <w:rPr>
          <w:rFonts w:ascii="Times New Roman" w:hAnsi="Times New Roman"/>
        </w:rPr>
        <w:t xml:space="preserve">-ы не нужны здесь. Самое простое решение - в </w:t>
      </w:r>
      <w:r>
        <w:rPr>
          <w:rFonts w:ascii="Times New Roman" w:hAnsi="Times New Roman"/>
        </w:rPr>
        <w:t>Entry</w:t>
      </w:r>
      <w:r>
        <w:rPr>
          <w:rFonts w:ascii="Times New Roman" w:hAnsi="Times New Roman"/>
        </w:rPr>
        <w:t xml:space="preserve"> добавить методы </w:t>
      </w:r>
      <w:r>
        <w:rPr>
          <w:rFonts w:ascii="Times New Roman" w:hAnsi="Times New Roman"/>
        </w:rPr>
        <w:t>CreateFolder</w:t>
      </w:r>
      <w:r>
        <w:rPr>
          <w:rFonts w:ascii="Times New Roman" w:hAnsi="Times New Roman"/>
        </w:rPr>
        <w:t xml:space="preserve"> и </w:t>
      </w:r>
      <w:r>
        <w:rPr>
          <w:rFonts w:ascii="Times New Roman" w:hAnsi="Times New Roman"/>
        </w:rPr>
        <w:t>CreateFile</w:t>
      </w:r>
      <w:r>
        <w:rPr>
          <w:rFonts w:ascii="Times New Roman" w:hAnsi="Times New Roman"/>
        </w:rPr>
        <w:t xml:space="preserve"> и реализовать их в наследниках. Наследники будут также создаваться по их пути фабрикой.</w:t>
      </w:r>
    </w:p>
    <w:p w14:paraId="6E0F0000">
      <w:pPr>
        <w:spacing w:line="252" w:lineRule="auto"/>
        <w:ind w:right="-132"/>
        <w:jc w:val="both"/>
        <w:rPr>
          <w:rFonts w:ascii="Times New Roman" w:hAnsi="Times New Roman"/>
          <w:b w:val="1"/>
          <w:i w:val="1"/>
        </w:rPr>
      </w:pPr>
    </w:p>
    <w:p w14:paraId="6F0F0000">
      <w:pPr>
        <w:spacing w:line="252" w:lineRule="auto"/>
        <w:ind w:right="-132"/>
        <w:jc w:val="both"/>
        <w:rPr>
          <w:rFonts w:ascii="Times New Roman" w:hAnsi="Times New Roman"/>
          <w:b w:val="1"/>
          <w:i w:val="1"/>
        </w:rPr>
      </w:pPr>
    </w:p>
    <w:p w14:paraId="700F0000">
      <w:pPr>
        <w:pStyle w:val="Style_1"/>
        <w:spacing w:line="252" w:lineRule="auto"/>
        <w:ind w:firstLine="0" w:left="0" w:right="-132"/>
        <w:jc w:val="both"/>
        <w:rPr>
          <w:rFonts w:ascii="Times New Roman" w:hAnsi="Times New Roman"/>
        </w:rPr>
      </w:pPr>
      <w:r>
        <w:rPr>
          <w:rFonts w:ascii="Times New Roman" w:hAnsi="Times New Roman"/>
          <w:b w:val="1"/>
          <w:i w:val="1"/>
        </w:rPr>
        <w:t>Проверяемые компетенции:</w:t>
      </w:r>
      <w:r>
        <w:rPr>
          <w:rFonts w:ascii="Times New Roman" w:hAnsi="Times New Roman"/>
          <w:b w:val="1"/>
        </w:rPr>
        <w:t xml:space="preserve"> </w:t>
      </w:r>
      <w:r>
        <w:rPr>
          <w:rFonts w:ascii="Times New Roman" w:hAnsi="Times New Roman"/>
        </w:rPr>
        <w:t>ОПК-2, ОПК-4, ОПК-5, ПКП-4, УКБ-3.</w:t>
      </w:r>
    </w:p>
    <w:p w14:paraId="710F0000">
      <w:pPr>
        <w:spacing w:line="252" w:lineRule="auto"/>
        <w:ind w:right="-132"/>
        <w:jc w:val="both"/>
        <w:rPr>
          <w:ins w:author="Yurii Litvinov" w:date="2023-01-22T21:02:00" w:id="2675"/>
          <w:rFonts w:ascii="Times New Roman" w:hAnsi="Times New Roman"/>
        </w:rPr>
      </w:pPr>
      <w:r>
        <w:rPr>
          <w:rFonts w:ascii="Times New Roman" w:hAnsi="Times New Roman"/>
          <w:b w:val="1"/>
          <w:i w:val="1"/>
        </w:rPr>
        <w:t>Критерии оценивания</w:t>
      </w:r>
      <w:r>
        <w:rPr>
          <w:rFonts w:ascii="Times New Roman" w:hAnsi="Times New Roman"/>
          <w:b w:val="1"/>
        </w:rPr>
        <w:t xml:space="preserve">: </w:t>
      </w:r>
      <w:r>
        <w:rPr>
          <w:rFonts w:ascii="Times New Roman" w:hAnsi="Times New Roman"/>
        </w:rPr>
        <w:t xml:space="preserve">решения пунктов задачи оцениваются от 0 (нет решения или решение имеет существенные недостатки) до 1 балла (решение работоспособно, аккуратно реализовано, а </w:t>
      </w:r>
      <w:r>
        <w:rPr>
          <w:rFonts w:ascii="Times New Roman" w:hAnsi="Times New Roman"/>
        </w:rPr>
        <w:t>обучающийся</w:t>
      </w:r>
      <w:r>
        <w:rPr>
          <w:rFonts w:ascii="Times New Roman" w:hAnsi="Times New Roman"/>
        </w:rPr>
        <w:t xml:space="preserve"> </w:t>
      </w:r>
      <w:r>
        <w:rPr>
          <w:rFonts w:ascii="Times New Roman" w:hAnsi="Times New Roman"/>
        </w:rPr>
        <w:t>может полностью пояснить детали реализации)</w:t>
      </w:r>
      <w:r>
        <w:rPr>
          <w:rFonts w:ascii="Times New Roman" w:hAnsi="Times New Roman"/>
        </w:rPr>
        <w:t>.</w:t>
      </w:r>
    </w:p>
    <w:p w14:paraId="720F0000">
      <w:pPr>
        <w:spacing w:line="252" w:lineRule="auto"/>
        <w:ind w:right="-132"/>
        <w:jc w:val="both"/>
        <w:rPr>
          <w:ins w:author="Yurii Litvinov" w:date="2023-01-22T21:02:00" w:id="2676"/>
          <w:rFonts w:ascii="Times New Roman" w:hAnsi="Times New Roman"/>
        </w:rPr>
      </w:pPr>
    </w:p>
    <w:p w14:paraId="730F0000">
      <w:pPr>
        <w:spacing w:line="252" w:lineRule="auto"/>
        <w:ind w:right="-132"/>
        <w:jc w:val="both"/>
        <w:rPr>
          <w:ins w:author="Yurii Litvinov" w:date="2023-01-22T21:02:00" w:id="2677"/>
          <w:rFonts w:ascii="Times New Roman" w:hAnsi="Times New Roman"/>
          <w:b w:val="1"/>
        </w:rPr>
      </w:pPr>
      <w:ins w:author="Yurii Litvinov" w:date="2023-01-22T21:02:00" w:id="2678">
        <w:r>
          <w:rPr>
            <w:rFonts w:ascii="Times New Roman" w:hAnsi="Times New Roman"/>
            <w:b w:val="1"/>
            <w:rPrChange w:author="Yurii Litvinov" w:date="2023-01-22T21:02:00" w:id="2679">
              <w:rPr>
                <w:rFonts w:ascii="Times New Roman" w:hAnsi="Times New Roman"/>
              </w:rPr>
            </w:rPrChange>
          </w:rPr>
          <w:t>Семестр 4.</w:t>
        </w:r>
      </w:ins>
    </w:p>
    <w:p w14:paraId="740F0000">
      <w:pPr>
        <w:spacing w:line="252" w:lineRule="auto"/>
        <w:ind w:right="-132"/>
        <w:jc w:val="both"/>
        <w:rPr>
          <w:ins w:author="Yurii Litvinov" w:date="2023-01-22T21:02:00" w:id="2680"/>
          <w:rFonts w:ascii="Times New Roman" w:hAnsi="Times New Roman"/>
          <w:b w:val="1"/>
        </w:rPr>
      </w:pPr>
    </w:p>
    <w:p w14:paraId="750F0000">
      <w:pPr>
        <w:spacing w:line="252" w:lineRule="auto"/>
        <w:ind w:right="-132"/>
        <w:jc w:val="both"/>
        <w:rPr>
          <w:rFonts w:ascii="Times New Roman" w:hAnsi="Times New Roman"/>
        </w:rPr>
      </w:pPr>
      <w:ins w:author="Yurii Litvinov" w:date="2023-01-23T13:00:00" w:id="2681">
        <w:r>
          <w:rPr>
            <w:rFonts w:ascii="Times New Roman" w:hAnsi="Times New Roman"/>
            <w:rPrChange w:author="Yurii Litvinov" w:date="2023-01-23T13:00:00" w:id="2682">
              <w:rPr>
                <w:rFonts w:ascii="Times New Roman" w:hAnsi="Times New Roman"/>
                <w:b w:val="1"/>
              </w:rPr>
            </w:rPrChange>
          </w:rPr>
          <w:t xml:space="preserve">См. вариант </w:t>
        </w:r>
        <w:r>
          <w:rPr>
            <w:rFonts w:ascii="Times New Roman" w:hAnsi="Times New Roman"/>
          </w:rPr>
          <w:t xml:space="preserve">реализации </w:t>
        </w:r>
        <w:r>
          <w:rPr>
            <w:rFonts w:ascii="Times New Roman" w:hAnsi="Times New Roman"/>
            <w:rPrChange w:author="Yurii Litvinov" w:date="2023-01-23T13:00:00" w:id="2683">
              <w:rPr>
                <w:rFonts w:ascii="Times New Roman" w:hAnsi="Times New Roman"/>
                <w:b w:val="1"/>
              </w:rPr>
            </w:rPrChange>
          </w:rPr>
          <w:t>4.</w:t>
        </w:r>
      </w:ins>
    </w:p>
    <w:p w14:paraId="760F0000">
      <w:pPr>
        <w:spacing w:after="240"/>
        <w:ind/>
        <w:rPr>
          <w:rFonts w:ascii="Times New Roman" w:hAnsi="Times New Roman"/>
          <w:b w:val="1"/>
          <w:i w:val="1"/>
        </w:rPr>
      </w:pPr>
    </w:p>
    <w:p w14:paraId="770F0000">
      <w:pPr>
        <w:rPr>
          <w:rFonts w:ascii="Times New Roman" w:hAnsi="Times New Roman"/>
          <w:b w:val="1"/>
          <w:i w:val="1"/>
        </w:rPr>
      </w:pPr>
      <w:r>
        <w:rPr>
          <w:rFonts w:ascii="Times New Roman" w:hAnsi="Times New Roman"/>
          <w:b w:val="1"/>
          <w:i w:val="1"/>
        </w:rPr>
        <w:br w:type="page"/>
      </w:r>
    </w:p>
    <w:p w14:paraId="780F0000">
      <w:pPr>
        <w:spacing w:after="240"/>
        <w:ind/>
        <w:rPr>
          <w:rFonts w:ascii="Times New Roman" w:hAnsi="Times New Roman"/>
          <w:b w:val="1"/>
          <w:i w:val="1"/>
        </w:rPr>
      </w:pPr>
      <w:r>
        <w:rPr>
          <w:rFonts w:ascii="Times New Roman" w:hAnsi="Times New Roman"/>
          <w:b w:val="1"/>
          <w:i w:val="1"/>
        </w:rPr>
        <w:t>3.1.4.3. Соответствие индикаторов достижения компетенций и контрольно-измерительных материалов</w:t>
      </w:r>
    </w:p>
    <w:tbl>
      <w:tblPr>
        <w:tblStyle w:val="Style_2"/>
        <w:tblW w:type="auto" w:w="0"/>
        <w:tblInd w:type="dxa" w:w="-176"/>
        <w:tblLayout w:type="fixed"/>
      </w:tblPr>
      <w:tblGrid>
        <w:gridCol w:w="568"/>
        <w:gridCol w:w="2977"/>
        <w:gridCol w:w="6095"/>
      </w:tblGrid>
      <w:tr>
        <w:tc>
          <w:tcPr>
            <w:tcW w:type="dxa" w:w="568"/>
          </w:tcPr>
          <w:p w14:paraId="790F0000">
            <w:pPr>
              <w:pStyle w:val="Style_3"/>
              <w:ind w:right="105"/>
              <w:jc w:val="center"/>
            </w:pPr>
            <w:r>
              <w:t>№</w:t>
            </w:r>
          </w:p>
        </w:tc>
        <w:tc>
          <w:tcPr>
            <w:tcW w:type="dxa" w:w="2977"/>
          </w:tcPr>
          <w:p w14:paraId="7A0F0000">
            <w:pPr>
              <w:pStyle w:val="Style_3"/>
              <w:ind w:right="105"/>
              <w:jc w:val="center"/>
            </w:pPr>
            <w:r>
              <w:t>Код индикатора и индикатор достижения универсальной компетенции</w:t>
            </w:r>
          </w:p>
        </w:tc>
        <w:tc>
          <w:tcPr>
            <w:tcW w:type="dxa" w:w="6095"/>
          </w:tcPr>
          <w:p w14:paraId="7B0F0000">
            <w:pPr>
              <w:pStyle w:val="Style_3"/>
              <w:ind w:right="105"/>
              <w:jc w:val="center"/>
            </w:pPr>
            <w:r>
              <w:t>Контрольно-измерительные материалы (КИМ) (тестовые вопросы, контрольные задания, кейсы и пр.)</w:t>
            </w:r>
          </w:p>
        </w:tc>
      </w:tr>
      <w:tr>
        <w:tc>
          <w:tcPr>
            <w:tcW w:type="dxa" w:w="568"/>
          </w:tcPr>
          <w:p w14:paraId="7C0F0000">
            <w:pPr>
              <w:pStyle w:val="Style_3"/>
              <w:ind w:right="43"/>
              <w:jc w:val="center"/>
            </w:pPr>
          </w:p>
        </w:tc>
        <w:tc>
          <w:tcPr>
            <w:tcW w:type="dxa" w:w="2977"/>
          </w:tcPr>
          <w:p w14:paraId="7D0F0000">
            <w:pPr>
              <w:pStyle w:val="Style_3"/>
              <w:ind w:right="43"/>
              <w:jc w:val="center"/>
            </w:pPr>
            <w:r>
              <w:t>1</w:t>
            </w:r>
          </w:p>
        </w:tc>
        <w:tc>
          <w:tcPr>
            <w:tcW w:type="dxa" w:w="6095"/>
          </w:tcPr>
          <w:p w14:paraId="7E0F0000">
            <w:pPr>
              <w:ind/>
              <w:jc w:val="center"/>
              <w:rPr>
                <w:rFonts w:ascii="Times New Roman" w:hAnsi="Times New Roman"/>
              </w:rPr>
            </w:pPr>
            <w:r>
              <w:rPr>
                <w:rFonts w:ascii="Times New Roman" w:hAnsi="Times New Roman"/>
              </w:rPr>
              <w:t>2</w:t>
            </w:r>
          </w:p>
        </w:tc>
      </w:tr>
      <w:tr>
        <w:trPr>
          <w:ins w:author="Yurii Litvinov" w:date="2023-01-23T13:02:00" w:id="2684"/>
        </w:trPr>
        <w:tc>
          <w:tcPr>
            <w:tcW w:type="dxa" w:w="568"/>
          </w:tcPr>
          <w:p w14:paraId="7F0F0000">
            <w:pPr>
              <w:pStyle w:val="Style_3"/>
              <w:ind w:right="43"/>
              <w:rPr>
                <w:ins w:author="Yurii Litvinov" w:date="2023-01-23T13:02:00" w:id="2685"/>
              </w:rPr>
            </w:pPr>
            <w:ins w:author="Yurii Litvinov" w:date="2023-01-23T13:02:00" w:id="2686">
              <w:r>
                <w:t>1</w:t>
              </w:r>
            </w:ins>
          </w:p>
        </w:tc>
        <w:tc>
          <w:tcPr>
            <w:tcW w:type="dxa" w:w="2977"/>
          </w:tcPr>
          <w:p w14:paraId="800F0000">
            <w:pPr>
              <w:pStyle w:val="Style_3"/>
              <w:ind w:right="43"/>
              <w:rPr>
                <w:ins w:author="Yurii Litvinov" w:date="2023-01-23T13:02:00" w:id="2687"/>
              </w:rPr>
            </w:pPr>
            <w:ins w:author="Yurii Litvinov" w:date="2023-01-23T13:02:00" w:id="2688">
              <w:r>
                <w:t>ОПК-1.002212.1. Пишет программы императивном и функциональном стиле.</w:t>
              </w:r>
            </w:ins>
          </w:p>
        </w:tc>
        <w:tc>
          <w:tcPr>
            <w:tcW w:type="dxa" w:w="6095"/>
          </w:tcPr>
          <w:p w14:paraId="810F0000">
            <w:pPr>
              <w:rPr>
                <w:ins w:author="Yurii Litvinov" w:date="2023-01-23T13:03:00" w:id="2689"/>
                <w:rFonts w:ascii="Times New Roman" w:hAnsi="Times New Roman"/>
                <w:i w:val="1"/>
              </w:rPr>
            </w:pPr>
            <w:ins w:author="Yurii Litvinov" w:date="2023-01-23T13:03:00" w:id="2690">
              <w:r>
                <w:rPr>
                  <w:rFonts w:ascii="Times New Roman" w:hAnsi="Times New Roman"/>
                  <w:i w:val="1"/>
                </w:rPr>
                <w:t>Вариант реализации 1:</w:t>
              </w:r>
            </w:ins>
          </w:p>
          <w:p w14:paraId="820F0000">
            <w:pPr>
              <w:rPr>
                <w:ins w:author="Yurii Litvinov" w:date="2023-01-23T13:03:00" w:id="2691"/>
                <w:rFonts w:ascii="Times New Roman" w:hAnsi="Times New Roman"/>
              </w:rPr>
            </w:pPr>
            <w:ins w:author="Yurii Litvinov" w:date="2023-01-23T13:03:00" w:id="2692">
              <w:r>
                <w:rPr>
                  <w:rFonts w:ascii="Times New Roman" w:hAnsi="Times New Roman"/>
                </w:rPr>
                <w:t>Все домашние, контрольные и зачётные работы.</w:t>
              </w:r>
            </w:ins>
          </w:p>
          <w:p w14:paraId="830F0000">
            <w:pPr>
              <w:rPr>
                <w:ins w:author="Yurii Litvinov" w:date="2023-01-23T13:03:00" w:id="2693"/>
                <w:rFonts w:ascii="Times New Roman" w:hAnsi="Times New Roman"/>
              </w:rPr>
            </w:pPr>
          </w:p>
          <w:p w14:paraId="840F0000">
            <w:pPr>
              <w:rPr>
                <w:ins w:author="Yurii Litvinov" w:date="2023-01-23T13:03:00" w:id="2694"/>
                <w:rFonts w:ascii="Times New Roman" w:hAnsi="Times New Roman"/>
                <w:i w:val="1"/>
              </w:rPr>
            </w:pPr>
            <w:ins w:author="Yurii Litvinov" w:date="2023-01-23T13:03:00" w:id="2695">
              <w:r>
                <w:rPr>
                  <w:rFonts w:ascii="Times New Roman" w:hAnsi="Times New Roman"/>
                  <w:i w:val="1"/>
                </w:rPr>
                <w:t>Вариант реализации 2</w:t>
              </w:r>
              <w:r>
                <w:rPr>
                  <w:rFonts w:ascii="Times New Roman" w:hAnsi="Times New Roman"/>
                  <w:i w:val="1"/>
                </w:rPr>
                <w:t>:</w:t>
              </w:r>
            </w:ins>
          </w:p>
          <w:p w14:paraId="850F0000">
            <w:pPr>
              <w:rPr>
                <w:ins w:author="Yurii Litvinov" w:date="2023-01-23T13:03:00" w:id="2696"/>
                <w:rFonts w:ascii="Times New Roman" w:hAnsi="Times New Roman"/>
              </w:rPr>
            </w:pPr>
            <w:ins w:author="Yurii Litvinov" w:date="2023-01-23T13:03:00" w:id="2697">
              <w:r>
                <w:rPr>
                  <w:rFonts w:ascii="Times New Roman" w:hAnsi="Times New Roman"/>
                </w:rPr>
                <w:t>Все домашние работы.</w:t>
              </w:r>
            </w:ins>
          </w:p>
          <w:p w14:paraId="860F0000">
            <w:pPr>
              <w:rPr>
                <w:ins w:author="Yurii Litvinov" w:date="2023-01-23T13:03:00" w:id="2698"/>
                <w:rFonts w:ascii="Times New Roman" w:hAnsi="Times New Roman"/>
              </w:rPr>
            </w:pPr>
          </w:p>
          <w:p w14:paraId="870F0000">
            <w:pPr>
              <w:rPr>
                <w:ins w:author="Yurii Litvinov" w:date="2023-01-23T13:03:00" w:id="2699"/>
                <w:rFonts w:ascii="Times New Roman" w:hAnsi="Times New Roman"/>
                <w:i w:val="1"/>
              </w:rPr>
            </w:pPr>
            <w:ins w:author="Yurii Litvinov" w:date="2023-01-23T13:03:00" w:id="2700">
              <w:r>
                <w:rPr>
                  <w:rFonts w:ascii="Times New Roman" w:hAnsi="Times New Roman"/>
                  <w:i w:val="1"/>
                </w:rPr>
                <w:t>Вариант реализации 3:</w:t>
              </w:r>
            </w:ins>
          </w:p>
          <w:p w14:paraId="880F0000">
            <w:pPr>
              <w:rPr>
                <w:ins w:author="Yurii Litvinov" w:date="2023-01-23T13:03:00" w:id="2701"/>
                <w:rFonts w:ascii="Times New Roman" w:hAnsi="Times New Roman"/>
              </w:rPr>
            </w:pPr>
            <w:ins w:author="Yurii Litvinov" w:date="2023-01-23T13:03:00" w:id="2702">
              <w:r>
                <w:rPr>
                  <w:rFonts w:ascii="Times New Roman" w:hAnsi="Times New Roman"/>
                </w:rPr>
                <w:t>Все домашние работы.</w:t>
              </w:r>
            </w:ins>
          </w:p>
          <w:p w14:paraId="890F0000">
            <w:pPr>
              <w:rPr>
                <w:ins w:author="Yurii Litvinov" w:date="2023-01-23T13:03:00" w:id="2703"/>
                <w:rFonts w:ascii="Times New Roman" w:hAnsi="Times New Roman"/>
              </w:rPr>
            </w:pPr>
          </w:p>
          <w:p w14:paraId="8A0F0000">
            <w:pPr>
              <w:rPr>
                <w:ins w:author="Yurii Litvinov" w:date="2023-01-23T13:03:00" w:id="2704"/>
                <w:rFonts w:ascii="Times New Roman" w:hAnsi="Times New Roman"/>
                <w:i w:val="1"/>
              </w:rPr>
            </w:pPr>
            <w:ins w:author="Yurii Litvinov" w:date="2023-01-23T13:03:00" w:id="2705">
              <w:r>
                <w:rPr>
                  <w:rFonts w:ascii="Times New Roman" w:hAnsi="Times New Roman"/>
                  <w:i w:val="1"/>
                </w:rPr>
                <w:t>Вариант реализации 4:</w:t>
              </w:r>
            </w:ins>
          </w:p>
          <w:p w14:paraId="8B0F0000">
            <w:pPr>
              <w:rPr>
                <w:ins w:author="Yurii Litvinov" w:date="2023-01-23T13:03:00" w:id="2706"/>
                <w:rFonts w:ascii="Times New Roman" w:hAnsi="Times New Roman"/>
              </w:rPr>
            </w:pPr>
            <w:ins w:author="Yurii Litvinov" w:date="2023-01-23T13:03:00" w:id="2707">
              <w:r>
                <w:rPr>
                  <w:rFonts w:ascii="Times New Roman" w:hAnsi="Times New Roman"/>
                </w:rPr>
                <w:t>Все контрольные работы.</w:t>
              </w:r>
            </w:ins>
          </w:p>
          <w:p w14:paraId="8C0F0000">
            <w:pPr>
              <w:rPr>
                <w:ins w:author="Yurii Litvinov" w:date="2023-01-23T13:03:00" w:id="2708"/>
                <w:rFonts w:ascii="Times New Roman" w:hAnsi="Times New Roman"/>
              </w:rPr>
            </w:pPr>
          </w:p>
          <w:p w14:paraId="8D0F0000">
            <w:pPr>
              <w:rPr>
                <w:ins w:author="Yurii Litvinov" w:date="2023-01-23T13:03:00" w:id="2709"/>
                <w:rFonts w:ascii="Times New Roman" w:hAnsi="Times New Roman"/>
                <w:i w:val="1"/>
              </w:rPr>
            </w:pPr>
            <w:ins w:author="Yurii Litvinov" w:date="2023-01-23T13:03:00" w:id="2710">
              <w:r>
                <w:rPr>
                  <w:rFonts w:ascii="Times New Roman" w:hAnsi="Times New Roman"/>
                  <w:i w:val="1"/>
                </w:rPr>
                <w:t xml:space="preserve">Вариант реализации </w:t>
              </w:r>
            </w:ins>
            <w:ins w:author="Yurii Litvinov" w:date="2023-01-23T13:55:00" w:id="2711">
              <w:r>
                <w:rPr>
                  <w:rFonts w:ascii="Times New Roman" w:hAnsi="Times New Roman"/>
                  <w:i w:val="1"/>
                </w:rPr>
                <w:t>5</w:t>
              </w:r>
            </w:ins>
            <w:ins w:author="Yurii Litvinov" w:date="2023-01-23T13:03:00" w:id="2712">
              <w:r>
                <w:rPr>
                  <w:rFonts w:ascii="Times New Roman" w:hAnsi="Times New Roman"/>
                  <w:i w:val="1"/>
                </w:rPr>
                <w:t>:</w:t>
              </w:r>
            </w:ins>
          </w:p>
          <w:p w14:paraId="8E0F0000">
            <w:pPr>
              <w:rPr>
                <w:ins w:author="Yurii Litvinov" w:date="2023-01-23T13:02:00" w:id="2713"/>
                <w:rFonts w:ascii="Times New Roman" w:hAnsi="Times New Roman"/>
                <w:i w:val="1"/>
              </w:rPr>
            </w:pPr>
            <w:ins w:author="Yurii Litvinov" w:date="2023-01-23T13:03:00" w:id="2714">
              <w:r>
                <w:rPr>
                  <w:rFonts w:ascii="Times New Roman" w:hAnsi="Times New Roman"/>
                </w:rPr>
                <w:t>Все домашние работы.</w:t>
              </w:r>
            </w:ins>
            <w:ins w:author="Yurii Litvinov" w:date="2023-01-23T13:02:00" w:id="2715">
              <w:r>
                <w:rPr>
                  <w:rFonts w:ascii="Times New Roman" w:hAnsi="Times New Roman"/>
                </w:rPr>
                <w:t xml:space="preserve">  </w:t>
              </w:r>
            </w:ins>
          </w:p>
        </w:tc>
      </w:tr>
      <w:tr>
        <w:tc>
          <w:tcPr>
            <w:tcW w:type="dxa" w:w="568"/>
          </w:tcPr>
          <w:p w14:paraId="8F0F0000">
            <w:pPr>
              <w:pStyle w:val="Style_3"/>
              <w:ind w:right="43"/>
            </w:pPr>
            <w:ins w:author="Yurii Litvinov" w:date="2023-01-23T13:03:00" w:id="2716">
              <w:r>
                <w:t>2</w:t>
              </w:r>
            </w:ins>
            <w:del w:author="Yurii Litvinov" w:date="2023-01-23T13:03:00" w:id="2717">
              <w:r>
                <w:delText>1</w:delText>
              </w:r>
            </w:del>
          </w:p>
        </w:tc>
        <w:tc>
          <w:tcPr>
            <w:tcW w:type="dxa" w:w="2977"/>
          </w:tcPr>
          <w:p w14:paraId="900F0000">
            <w:pPr>
              <w:pStyle w:val="Style_3"/>
              <w:ind w:right="43"/>
            </w:pPr>
            <w:r>
              <w:t>ОПК-2.002212.1. Способен оценить асимптотическую трудоёмкость алгоритма.</w:t>
            </w:r>
          </w:p>
        </w:tc>
        <w:tc>
          <w:tcPr>
            <w:tcW w:type="dxa" w:w="6095"/>
          </w:tcPr>
          <w:p w14:paraId="910F0000">
            <w:pPr>
              <w:rPr>
                <w:rFonts w:ascii="Times New Roman" w:hAnsi="Times New Roman"/>
                <w:i w:val="1"/>
              </w:rPr>
            </w:pPr>
            <w:r>
              <w:rPr>
                <w:rFonts w:ascii="Times New Roman" w:hAnsi="Times New Roman"/>
                <w:i w:val="1"/>
              </w:rPr>
              <w:t>Вариант реализации 1:</w:t>
            </w:r>
          </w:p>
          <w:p w14:paraId="920F0000">
            <w:pPr>
              <w:rPr>
                <w:rFonts w:ascii="Times New Roman" w:hAnsi="Times New Roman"/>
              </w:rPr>
            </w:pPr>
            <w:r>
              <w:rPr>
                <w:rFonts w:ascii="Times New Roman" w:hAnsi="Times New Roman"/>
              </w:rPr>
              <w:t xml:space="preserve">Семестр 1, домашние работы 2, 3, </w:t>
            </w:r>
            <w:r>
              <w:rPr>
                <w:rFonts w:ascii="Times New Roman" w:hAnsi="Times New Roman"/>
              </w:rPr>
              <w:t>6</w:t>
            </w:r>
            <w:r>
              <w:rPr>
                <w:rFonts w:ascii="Times New Roman" w:hAnsi="Times New Roman"/>
              </w:rPr>
              <w:t>-</w:t>
            </w:r>
            <w:r>
              <w:rPr>
                <w:rFonts w:ascii="Times New Roman" w:hAnsi="Times New Roman"/>
              </w:rPr>
              <w:t>12</w:t>
            </w:r>
            <w:r>
              <w:rPr>
                <w:rFonts w:ascii="Times New Roman" w:hAnsi="Times New Roman"/>
              </w:rPr>
              <w:t xml:space="preserve">, все контрольные и зачётная работы. Семестр 2, домашние работы </w:t>
            </w:r>
            <w:r>
              <w:rPr>
                <w:rFonts w:ascii="Times New Roman" w:hAnsi="Times New Roman"/>
              </w:rPr>
              <w:t>1</w:t>
            </w:r>
            <w:r>
              <w:rPr>
                <w:rFonts w:ascii="Times New Roman" w:hAnsi="Times New Roman"/>
              </w:rPr>
              <w:t>-</w:t>
            </w:r>
            <w:r>
              <w:rPr>
                <w:rFonts w:ascii="Times New Roman" w:hAnsi="Times New Roman"/>
              </w:rPr>
              <w:t>4</w:t>
            </w:r>
            <w:r>
              <w:rPr>
                <w:rFonts w:ascii="Times New Roman" w:hAnsi="Times New Roman"/>
              </w:rPr>
              <w:t xml:space="preserve">, 5.2, 6.1, контрольная и зачётная работы. </w:t>
            </w:r>
          </w:p>
          <w:p w14:paraId="930F0000">
            <w:pPr>
              <w:rPr>
                <w:rFonts w:ascii="Times New Roman" w:hAnsi="Times New Roman"/>
              </w:rPr>
            </w:pPr>
          </w:p>
          <w:p w14:paraId="940F0000">
            <w:pPr>
              <w:rPr>
                <w:rFonts w:ascii="Times New Roman" w:hAnsi="Times New Roman"/>
                <w:i w:val="1"/>
              </w:rPr>
            </w:pPr>
            <w:r>
              <w:rPr>
                <w:rFonts w:ascii="Times New Roman" w:hAnsi="Times New Roman"/>
                <w:i w:val="1"/>
              </w:rPr>
              <w:t>Вариант реализации 2:</w:t>
            </w:r>
          </w:p>
          <w:p w14:paraId="950F0000">
            <w:pPr>
              <w:rPr>
                <w:rFonts w:ascii="Times New Roman" w:hAnsi="Times New Roman"/>
              </w:rPr>
            </w:pPr>
            <w:r>
              <w:rPr>
                <w:rFonts w:ascii="Times New Roman" w:hAnsi="Times New Roman"/>
              </w:rPr>
              <w:t xml:space="preserve">Семестр 1, домашние работы </w:t>
            </w:r>
            <w:r>
              <w:rPr>
                <w:rFonts w:ascii="Times New Roman" w:hAnsi="Times New Roman"/>
              </w:rPr>
              <w:t>3-11</w:t>
            </w:r>
            <w:r>
              <w:rPr>
                <w:rFonts w:ascii="Times New Roman" w:hAnsi="Times New Roman"/>
              </w:rPr>
              <w:t xml:space="preserve">. Семестр 2, домашние работы 3-5. Семестр 3, домашние работы 1, 3. </w:t>
            </w:r>
          </w:p>
          <w:p w14:paraId="960F0000">
            <w:pPr>
              <w:rPr>
                <w:rFonts w:ascii="Times New Roman" w:hAnsi="Times New Roman"/>
              </w:rPr>
            </w:pPr>
          </w:p>
          <w:p w14:paraId="970F0000">
            <w:pPr>
              <w:rPr>
                <w:rFonts w:ascii="Times New Roman" w:hAnsi="Times New Roman"/>
                <w:i w:val="1"/>
              </w:rPr>
            </w:pPr>
            <w:r>
              <w:rPr>
                <w:rFonts w:ascii="Times New Roman" w:hAnsi="Times New Roman"/>
                <w:i w:val="1"/>
              </w:rPr>
              <w:t>Вариант реализации 3:</w:t>
            </w:r>
          </w:p>
          <w:p w14:paraId="980F0000">
            <w:pPr>
              <w:rPr>
                <w:rFonts w:ascii="Times New Roman" w:hAnsi="Times New Roman"/>
              </w:rPr>
            </w:pPr>
            <w:r>
              <w:rPr>
                <w:rFonts w:ascii="Times New Roman" w:hAnsi="Times New Roman"/>
              </w:rPr>
              <w:t>Домашние задачи по темам «Сортировки», «Рекурсия», «Перебор», «Бинарные деревья и поиск», «Перестановки», «Графы», «Алгоритмы обхода графов», «Стек и очередь».</w:t>
            </w:r>
          </w:p>
          <w:p w14:paraId="990F0000">
            <w:pPr>
              <w:rPr>
                <w:rFonts w:ascii="Times New Roman" w:hAnsi="Times New Roman"/>
              </w:rPr>
            </w:pPr>
          </w:p>
          <w:p w14:paraId="9A0F0000">
            <w:pPr>
              <w:rPr>
                <w:rFonts w:ascii="Times New Roman" w:hAnsi="Times New Roman"/>
                <w:i w:val="1"/>
              </w:rPr>
            </w:pPr>
            <w:r>
              <w:rPr>
                <w:rFonts w:ascii="Times New Roman" w:hAnsi="Times New Roman"/>
                <w:i w:val="1"/>
              </w:rPr>
              <w:t>Вариант реализации 4:</w:t>
            </w:r>
          </w:p>
          <w:p w14:paraId="9B0F0000">
            <w:pPr>
              <w:rPr>
                <w:rFonts w:ascii="Times New Roman" w:hAnsi="Times New Roman"/>
              </w:rPr>
            </w:pPr>
            <w:r>
              <w:rPr>
                <w:rFonts w:ascii="Times New Roman" w:hAnsi="Times New Roman"/>
              </w:rPr>
              <w:t>Семестр 1, контрольная работа 2. Семестр 2, контрольная работа 2. Семестр 3, контрольная работа 2.</w:t>
            </w:r>
          </w:p>
          <w:p w14:paraId="9C0F0000">
            <w:pPr>
              <w:rPr>
                <w:rFonts w:ascii="Times New Roman" w:hAnsi="Times New Roman"/>
              </w:rPr>
            </w:pPr>
          </w:p>
          <w:p w14:paraId="9D0F0000">
            <w:pPr>
              <w:rPr>
                <w:del w:author="Yurii Litvinov" w:date="2023-01-23T13:55:00" w:id="2718"/>
                <w:rFonts w:ascii="Times New Roman" w:hAnsi="Times New Roman"/>
                <w:i w:val="1"/>
              </w:rPr>
            </w:pPr>
            <w:del w:author="Yurii Litvinov" w:date="2023-01-23T13:55:00" w:id="2719">
              <w:r>
                <w:rPr>
                  <w:rFonts w:ascii="Times New Roman" w:hAnsi="Times New Roman"/>
                  <w:i w:val="1"/>
                </w:rPr>
                <w:delText>Вариант реализации 5:</w:delText>
              </w:r>
            </w:del>
          </w:p>
          <w:p w14:paraId="9E0F0000">
            <w:pPr>
              <w:rPr>
                <w:del w:author="Yurii Litvinov" w:date="2023-01-23T13:55:00" w:id="2720"/>
                <w:rFonts w:ascii="Times New Roman" w:hAnsi="Times New Roman"/>
              </w:rPr>
            </w:pPr>
            <w:del w:author="Yurii Litvinov" w:date="2023-01-23T13:55:00" w:id="2721">
              <w:r>
                <w:rPr>
                  <w:rFonts w:ascii="Times New Roman" w:hAnsi="Times New Roman"/>
                </w:rPr>
                <w:delText>Семестр 1, домашние работы 4, 6, 7, 8. Семестр 2, домашние работы 1, 2, 5, 6, 7.</w:delText>
              </w:r>
              <w:r>
                <w:rPr>
                  <w:rFonts w:ascii="Times New Roman" w:hAnsi="Times New Roman"/>
                </w:rPr>
                <w:delText xml:space="preserve"> </w:delText>
              </w:r>
              <w:r>
                <w:rPr>
                  <w:rFonts w:ascii="Times New Roman" w:hAnsi="Times New Roman"/>
                </w:rPr>
                <w:delText>Все контрольные и зачётные работы.</w:delText>
              </w:r>
            </w:del>
          </w:p>
          <w:p w14:paraId="9F0F0000">
            <w:pPr>
              <w:rPr>
                <w:del w:author="Yurii Litvinov" w:date="2023-01-23T13:55:00" w:id="2722"/>
                <w:rFonts w:ascii="Times New Roman" w:hAnsi="Times New Roman"/>
              </w:rPr>
            </w:pPr>
          </w:p>
          <w:p w14:paraId="A00F0000">
            <w:pPr>
              <w:rPr>
                <w:rFonts w:ascii="Times New Roman" w:hAnsi="Times New Roman"/>
                <w:i w:val="1"/>
              </w:rPr>
            </w:pPr>
            <w:r>
              <w:rPr>
                <w:rFonts w:ascii="Times New Roman" w:hAnsi="Times New Roman"/>
                <w:i w:val="1"/>
              </w:rPr>
              <w:t xml:space="preserve">Вариант реализации </w:t>
            </w:r>
            <w:del w:author="Yurii Litvinov" w:date="2023-01-23T13:55:00" w:id="2723">
              <w:r>
                <w:rPr>
                  <w:rFonts w:ascii="Times New Roman" w:hAnsi="Times New Roman"/>
                  <w:i w:val="1"/>
                </w:rPr>
                <w:delText>6</w:delText>
              </w:r>
            </w:del>
            <w:ins w:author="Yurii Litvinov" w:date="2023-01-23T13:55:00" w:id="2724">
              <w:r>
                <w:rPr>
                  <w:rFonts w:ascii="Times New Roman" w:hAnsi="Times New Roman"/>
                  <w:i w:val="1"/>
                </w:rPr>
                <w:t>5</w:t>
              </w:r>
            </w:ins>
            <w:r>
              <w:rPr>
                <w:rFonts w:ascii="Times New Roman" w:hAnsi="Times New Roman"/>
                <w:i w:val="1"/>
              </w:rPr>
              <w:t>:</w:t>
            </w:r>
          </w:p>
          <w:p w14:paraId="A10F0000">
            <w:pPr>
              <w:rPr>
                <w:rFonts w:ascii="Times New Roman" w:hAnsi="Times New Roman"/>
              </w:rPr>
            </w:pPr>
            <w:r>
              <w:rPr>
                <w:rFonts w:ascii="Times New Roman" w:hAnsi="Times New Roman"/>
              </w:rPr>
              <w:t xml:space="preserve">Семестр 1, домашние работы 3, 5.  </w:t>
            </w:r>
          </w:p>
        </w:tc>
      </w:tr>
      <w:tr>
        <w:tc>
          <w:tcPr>
            <w:tcW w:type="dxa" w:w="568"/>
          </w:tcPr>
          <w:p w14:paraId="A20F0000">
            <w:pPr>
              <w:pStyle w:val="Style_3"/>
              <w:ind w:right="43"/>
            </w:pPr>
            <w:del w:author="Yurii Litvinov" w:date="2023-01-23T13:04:00" w:id="2725">
              <w:r>
                <w:delText>2</w:delText>
              </w:r>
            </w:del>
            <w:ins w:author="Yurii Litvinov" w:date="2023-01-23T13:04:00" w:id="2726">
              <w:r>
                <w:t>3</w:t>
              </w:r>
            </w:ins>
          </w:p>
        </w:tc>
        <w:tc>
          <w:tcPr>
            <w:tcW w:type="dxa" w:w="2977"/>
          </w:tcPr>
          <w:p w14:paraId="A30F0000">
            <w:pPr>
              <w:pStyle w:val="Style_3"/>
              <w:ind w:right="43"/>
            </w:pPr>
            <w:r>
              <w:t xml:space="preserve">ОПК-2.002212.2. Применяет основы теории графов и дискретной </w:t>
            </w:r>
            <w:r>
              <w:t>математики для реализации классических алгоритмов и структур данных.</w:t>
            </w:r>
          </w:p>
        </w:tc>
        <w:tc>
          <w:tcPr>
            <w:tcW w:type="dxa" w:w="6095"/>
          </w:tcPr>
          <w:p w14:paraId="A40F0000">
            <w:pPr>
              <w:rPr>
                <w:rFonts w:ascii="Times New Roman" w:hAnsi="Times New Roman"/>
                <w:i w:val="1"/>
              </w:rPr>
            </w:pPr>
            <w:r>
              <w:rPr>
                <w:rFonts w:ascii="Times New Roman" w:hAnsi="Times New Roman"/>
                <w:i w:val="1"/>
              </w:rPr>
              <w:t>Вариант реализации 1:</w:t>
            </w:r>
          </w:p>
          <w:p w14:paraId="A50F0000">
            <w:pPr>
              <w:rPr>
                <w:rFonts w:ascii="Times New Roman" w:hAnsi="Times New Roman"/>
              </w:rPr>
            </w:pPr>
            <w:r>
              <w:rPr>
                <w:rFonts w:ascii="Times New Roman" w:hAnsi="Times New Roman"/>
              </w:rPr>
              <w:t xml:space="preserve">Семестр 1, </w:t>
            </w:r>
            <w:r>
              <w:rPr>
                <w:rFonts w:ascii="Times New Roman" w:hAnsi="Times New Roman"/>
              </w:rPr>
              <w:t xml:space="preserve">домашние работы </w:t>
            </w:r>
            <w:r>
              <w:rPr>
                <w:rFonts w:ascii="Times New Roman" w:hAnsi="Times New Roman"/>
              </w:rPr>
              <w:t>2-11</w:t>
            </w:r>
            <w:r>
              <w:rPr>
                <w:rFonts w:ascii="Times New Roman" w:hAnsi="Times New Roman"/>
              </w:rPr>
              <w:t xml:space="preserve">, все контрольные и зачётная работы. Семестр 2, домашние работы </w:t>
            </w:r>
            <w:r>
              <w:rPr>
                <w:rFonts w:ascii="Times New Roman" w:hAnsi="Times New Roman"/>
              </w:rPr>
              <w:t>1-5</w:t>
            </w:r>
            <w:r>
              <w:rPr>
                <w:rFonts w:ascii="Times New Roman" w:hAnsi="Times New Roman"/>
              </w:rPr>
              <w:t xml:space="preserve">, </w:t>
            </w:r>
            <w:r>
              <w:rPr>
                <w:rFonts w:ascii="Times New Roman" w:hAnsi="Times New Roman"/>
              </w:rPr>
              <w:t>контрольная и зачётная работы.</w:t>
            </w:r>
          </w:p>
          <w:p w14:paraId="A60F0000">
            <w:pPr>
              <w:rPr>
                <w:rFonts w:ascii="Times New Roman" w:hAnsi="Times New Roman"/>
              </w:rPr>
            </w:pPr>
          </w:p>
          <w:p w14:paraId="A70F0000">
            <w:pPr>
              <w:rPr>
                <w:rFonts w:ascii="Times New Roman" w:hAnsi="Times New Roman"/>
                <w:i w:val="1"/>
              </w:rPr>
            </w:pPr>
            <w:r>
              <w:rPr>
                <w:rFonts w:ascii="Times New Roman" w:hAnsi="Times New Roman"/>
                <w:i w:val="1"/>
              </w:rPr>
              <w:t>Вариант реализации 2:</w:t>
            </w:r>
          </w:p>
          <w:p w14:paraId="A80F0000">
            <w:pPr>
              <w:rPr>
                <w:rFonts w:ascii="Times New Roman" w:hAnsi="Times New Roman"/>
              </w:rPr>
            </w:pPr>
            <w:r>
              <w:rPr>
                <w:rFonts w:ascii="Times New Roman" w:hAnsi="Times New Roman"/>
              </w:rPr>
              <w:t xml:space="preserve">Семестр 1, домашние работы </w:t>
            </w:r>
            <w:r>
              <w:rPr>
                <w:rFonts w:ascii="Times New Roman" w:hAnsi="Times New Roman"/>
              </w:rPr>
              <w:t>3-9</w:t>
            </w:r>
            <w:r>
              <w:rPr>
                <w:rFonts w:ascii="Times New Roman" w:hAnsi="Times New Roman"/>
              </w:rPr>
              <w:t>. Семестр 2, домашние работы 3, 4. Семестр 3, домашние работы 1, 5.</w:t>
            </w:r>
          </w:p>
          <w:p w14:paraId="A90F0000">
            <w:pPr>
              <w:rPr>
                <w:rFonts w:ascii="Times New Roman" w:hAnsi="Times New Roman"/>
              </w:rPr>
            </w:pPr>
          </w:p>
          <w:p w14:paraId="AA0F0000">
            <w:pPr>
              <w:rPr>
                <w:rFonts w:ascii="Times New Roman" w:hAnsi="Times New Roman"/>
                <w:i w:val="1"/>
              </w:rPr>
            </w:pPr>
            <w:r>
              <w:rPr>
                <w:rFonts w:ascii="Times New Roman" w:hAnsi="Times New Roman"/>
                <w:i w:val="1"/>
              </w:rPr>
              <w:t>Вариант реализации 3:</w:t>
            </w:r>
          </w:p>
          <w:p w14:paraId="AB0F0000">
            <w:pPr>
              <w:rPr>
                <w:rFonts w:ascii="Times New Roman" w:hAnsi="Times New Roman"/>
              </w:rPr>
            </w:pPr>
            <w:r>
              <w:rPr>
                <w:rFonts w:ascii="Times New Roman" w:hAnsi="Times New Roman"/>
              </w:rPr>
              <w:t>Домашние задачи по темам «Сортировки», «Рекурсия», «Двоичное представление», «Матрицы и массивы», «Перебор», «Бинарные деревья и поиск», «Перестановки», «Графы», «Алгоритмы обхода графов», «Стек и очередь».</w:t>
            </w:r>
          </w:p>
          <w:p w14:paraId="AC0F0000">
            <w:pPr>
              <w:rPr>
                <w:rFonts w:ascii="Times New Roman" w:hAnsi="Times New Roman"/>
              </w:rPr>
            </w:pPr>
          </w:p>
          <w:p w14:paraId="AD0F0000">
            <w:pPr>
              <w:rPr>
                <w:rFonts w:ascii="Times New Roman" w:hAnsi="Times New Roman"/>
                <w:i w:val="1"/>
              </w:rPr>
            </w:pPr>
            <w:r>
              <w:rPr>
                <w:rFonts w:ascii="Times New Roman" w:hAnsi="Times New Roman"/>
                <w:i w:val="1"/>
              </w:rPr>
              <w:t>Вариант реализации 4:</w:t>
            </w:r>
          </w:p>
          <w:p w14:paraId="AE0F0000">
            <w:pPr>
              <w:rPr>
                <w:rFonts w:ascii="Times New Roman" w:hAnsi="Times New Roman"/>
              </w:rPr>
            </w:pPr>
            <w:r>
              <w:rPr>
                <w:rFonts w:ascii="Times New Roman" w:hAnsi="Times New Roman"/>
              </w:rPr>
              <w:t>Семестр 1, контрольная работа 2. Семестр 2, контрольная работа 2. Семестр 3, контрольные работы 1 и 2.</w:t>
            </w:r>
          </w:p>
          <w:p w14:paraId="AF0F0000">
            <w:pPr>
              <w:rPr>
                <w:rFonts w:ascii="Times New Roman" w:hAnsi="Times New Roman"/>
              </w:rPr>
            </w:pPr>
          </w:p>
          <w:p w14:paraId="B00F0000">
            <w:pPr>
              <w:rPr>
                <w:del w:author="Yurii Litvinov" w:date="2023-01-23T13:56:00" w:id="2727"/>
                <w:rFonts w:ascii="Times New Roman" w:hAnsi="Times New Roman"/>
                <w:i w:val="1"/>
              </w:rPr>
            </w:pPr>
            <w:del w:author="Yurii Litvinov" w:date="2023-01-23T13:56:00" w:id="2728">
              <w:r>
                <w:rPr>
                  <w:rFonts w:ascii="Times New Roman" w:hAnsi="Times New Roman"/>
                  <w:i w:val="1"/>
                </w:rPr>
                <w:delText>Вариант реализации 5:</w:delText>
              </w:r>
            </w:del>
          </w:p>
          <w:p w14:paraId="B10F0000">
            <w:pPr>
              <w:rPr>
                <w:del w:author="Yurii Litvinov" w:date="2023-01-23T13:56:00" w:id="2729"/>
                <w:rFonts w:ascii="Times New Roman" w:hAnsi="Times New Roman"/>
              </w:rPr>
            </w:pPr>
            <w:del w:author="Yurii Litvinov" w:date="2023-01-23T13:56:00" w:id="2730">
              <w:r>
                <w:rPr>
                  <w:rFonts w:ascii="Times New Roman" w:hAnsi="Times New Roman"/>
                </w:rPr>
                <w:delText>Семестр 1, домашние работы 2, 3, 4.2, 4.3, 4.4, 5-9. Семестр 2, домашние работы 1, 2, 3.2, 4.2, 5, 6. Все контрольные и зачётные работы.</w:delText>
              </w:r>
            </w:del>
          </w:p>
          <w:p w14:paraId="B20F0000">
            <w:pPr>
              <w:rPr>
                <w:del w:author="Yurii Litvinov" w:date="2023-01-23T13:56:00" w:id="2731"/>
                <w:rFonts w:ascii="Times New Roman" w:hAnsi="Times New Roman"/>
              </w:rPr>
            </w:pPr>
          </w:p>
          <w:p w14:paraId="B30F0000">
            <w:pPr>
              <w:rPr>
                <w:rFonts w:ascii="Times New Roman" w:hAnsi="Times New Roman"/>
                <w:i w:val="1"/>
              </w:rPr>
            </w:pPr>
            <w:r>
              <w:rPr>
                <w:rFonts w:ascii="Times New Roman" w:hAnsi="Times New Roman"/>
                <w:i w:val="1"/>
              </w:rPr>
              <w:t xml:space="preserve">Вариант реализации </w:t>
            </w:r>
            <w:ins w:author="Yurii Litvinov" w:date="2023-01-23T13:56:00" w:id="2732">
              <w:r>
                <w:rPr>
                  <w:rFonts w:ascii="Times New Roman" w:hAnsi="Times New Roman"/>
                  <w:i w:val="1"/>
                </w:rPr>
                <w:t>5</w:t>
              </w:r>
            </w:ins>
            <w:del w:author="Yurii Litvinov" w:date="2023-01-23T13:56:00" w:id="2733">
              <w:r>
                <w:rPr>
                  <w:rFonts w:ascii="Times New Roman" w:hAnsi="Times New Roman"/>
                  <w:i w:val="1"/>
                </w:rPr>
                <w:delText>6</w:delText>
              </w:r>
            </w:del>
            <w:r>
              <w:rPr>
                <w:rFonts w:ascii="Times New Roman" w:hAnsi="Times New Roman"/>
                <w:i w:val="1"/>
              </w:rPr>
              <w:t>:</w:t>
            </w:r>
          </w:p>
          <w:p w14:paraId="B40F0000">
            <w:pPr>
              <w:rPr>
                <w:rFonts w:ascii="Times New Roman" w:hAnsi="Times New Roman"/>
              </w:rPr>
            </w:pPr>
            <w:r>
              <w:rPr>
                <w:rFonts w:ascii="Times New Roman" w:hAnsi="Times New Roman"/>
              </w:rPr>
              <w:t xml:space="preserve">Семестр 1, домашние работы </w:t>
            </w:r>
            <w:r>
              <w:rPr>
                <w:rFonts w:ascii="Times New Roman" w:hAnsi="Times New Roman"/>
              </w:rPr>
              <w:t>1-3</w:t>
            </w:r>
            <w:r>
              <w:rPr>
                <w:rFonts w:ascii="Times New Roman" w:hAnsi="Times New Roman"/>
              </w:rPr>
              <w:t>, 5. Семестр 2, домашняя работа 1.</w:t>
            </w:r>
          </w:p>
        </w:tc>
      </w:tr>
      <w:tr>
        <w:trPr>
          <w:ins w:author="Yurii Litvinov" w:date="2023-01-23T13:04:00" w:id="2734"/>
        </w:trPr>
        <w:tc>
          <w:tcPr>
            <w:tcW w:type="dxa" w:w="568"/>
          </w:tcPr>
          <w:p w14:paraId="B50F0000">
            <w:pPr>
              <w:pStyle w:val="Style_3"/>
              <w:ind w:right="43"/>
              <w:rPr>
                <w:ins w:author="Yurii Litvinov" w:date="2023-01-23T13:04:00" w:id="2735"/>
              </w:rPr>
            </w:pPr>
            <w:ins w:author="Yurii Litvinov" w:date="2023-01-23T13:04:00" w:id="2736">
              <w:r>
                <w:t>4</w:t>
              </w:r>
            </w:ins>
          </w:p>
        </w:tc>
        <w:tc>
          <w:tcPr>
            <w:tcW w:type="dxa" w:w="2977"/>
          </w:tcPr>
          <w:p w14:paraId="B60F0000">
            <w:pPr>
              <w:pStyle w:val="Style_3"/>
              <w:ind w:right="43"/>
              <w:rPr>
                <w:ins w:author="Yurii Litvinov" w:date="2023-01-23T13:04:00" w:id="2737"/>
              </w:rPr>
            </w:pPr>
            <w:ins w:author="Yurii Litvinov" w:date="2023-01-23T13:04:00" w:id="2738">
              <w:r>
                <w:t>ОПК-3.002212.1. Ведёт разработку программного обеспечения с использованием интегрированных сред разработки, систем контроля версий, отладчиков.</w:t>
              </w:r>
            </w:ins>
          </w:p>
        </w:tc>
        <w:tc>
          <w:tcPr>
            <w:tcW w:type="dxa" w:w="6095"/>
          </w:tcPr>
          <w:p w14:paraId="B70F0000">
            <w:pPr>
              <w:rPr>
                <w:ins w:author="Yurii Litvinov" w:date="2023-01-23T13:04:00" w:id="2739"/>
                <w:rFonts w:ascii="Times New Roman" w:hAnsi="Times New Roman"/>
                <w:i w:val="1"/>
              </w:rPr>
            </w:pPr>
            <w:ins w:author="Yurii Litvinov" w:date="2023-01-23T13:04:00" w:id="2740">
              <w:r>
                <w:rPr>
                  <w:rFonts w:ascii="Times New Roman" w:hAnsi="Times New Roman"/>
                  <w:i w:val="1"/>
                </w:rPr>
                <w:t>Вариант реализации 1:</w:t>
              </w:r>
            </w:ins>
          </w:p>
          <w:p w14:paraId="B80F0000">
            <w:pPr>
              <w:rPr>
                <w:ins w:author="Yurii Litvinov" w:date="2023-01-23T13:04:00" w:id="2741"/>
                <w:rFonts w:ascii="Times New Roman" w:hAnsi="Times New Roman"/>
              </w:rPr>
            </w:pPr>
            <w:ins w:author="Yurii Litvinov" w:date="2023-01-23T13:04:00" w:id="2742">
              <w:r>
                <w:rPr>
                  <w:rFonts w:ascii="Times New Roman" w:hAnsi="Times New Roman"/>
                </w:rPr>
                <w:t>Все домашние, контрольные и зачётные работы.</w:t>
              </w:r>
            </w:ins>
          </w:p>
          <w:p w14:paraId="B90F0000">
            <w:pPr>
              <w:rPr>
                <w:ins w:author="Yurii Litvinov" w:date="2023-01-23T13:04:00" w:id="2743"/>
                <w:rFonts w:ascii="Times New Roman" w:hAnsi="Times New Roman"/>
              </w:rPr>
            </w:pPr>
          </w:p>
          <w:p w14:paraId="BA0F0000">
            <w:pPr>
              <w:rPr>
                <w:ins w:author="Yurii Litvinov" w:date="2023-01-23T13:04:00" w:id="2744"/>
                <w:rFonts w:ascii="Times New Roman" w:hAnsi="Times New Roman"/>
                <w:i w:val="1"/>
              </w:rPr>
            </w:pPr>
            <w:ins w:author="Yurii Litvinov" w:date="2023-01-23T13:04:00" w:id="2745">
              <w:r>
                <w:rPr>
                  <w:rFonts w:ascii="Times New Roman" w:hAnsi="Times New Roman"/>
                  <w:i w:val="1"/>
                </w:rPr>
                <w:t>Вариант реализации 2</w:t>
              </w:r>
              <w:r>
                <w:rPr>
                  <w:rFonts w:ascii="Times New Roman" w:hAnsi="Times New Roman"/>
                  <w:i w:val="1"/>
                </w:rPr>
                <w:t>:</w:t>
              </w:r>
            </w:ins>
          </w:p>
          <w:p w14:paraId="BB0F0000">
            <w:pPr>
              <w:rPr>
                <w:ins w:author="Yurii Litvinov" w:date="2023-01-23T13:04:00" w:id="2746"/>
                <w:rFonts w:ascii="Times New Roman" w:hAnsi="Times New Roman"/>
              </w:rPr>
            </w:pPr>
            <w:ins w:author="Yurii Litvinov" w:date="2023-01-23T13:04:00" w:id="2747">
              <w:r>
                <w:rPr>
                  <w:rFonts w:ascii="Times New Roman" w:hAnsi="Times New Roman"/>
                </w:rPr>
                <w:t>Все домашние работы.</w:t>
              </w:r>
            </w:ins>
          </w:p>
          <w:p w14:paraId="BC0F0000">
            <w:pPr>
              <w:rPr>
                <w:ins w:author="Yurii Litvinov" w:date="2023-01-23T13:04:00" w:id="2748"/>
                <w:rFonts w:ascii="Times New Roman" w:hAnsi="Times New Roman"/>
              </w:rPr>
            </w:pPr>
          </w:p>
          <w:p w14:paraId="BD0F0000">
            <w:pPr>
              <w:rPr>
                <w:ins w:author="Yurii Litvinov" w:date="2023-01-23T13:04:00" w:id="2749"/>
                <w:rFonts w:ascii="Times New Roman" w:hAnsi="Times New Roman"/>
                <w:i w:val="1"/>
              </w:rPr>
            </w:pPr>
            <w:ins w:author="Yurii Litvinov" w:date="2023-01-23T13:04:00" w:id="2750">
              <w:r>
                <w:rPr>
                  <w:rFonts w:ascii="Times New Roman" w:hAnsi="Times New Roman"/>
                  <w:i w:val="1"/>
                </w:rPr>
                <w:t>Вариант реализации 3:</w:t>
              </w:r>
            </w:ins>
          </w:p>
          <w:p w14:paraId="BE0F0000">
            <w:pPr>
              <w:rPr>
                <w:ins w:author="Yurii Litvinov" w:date="2023-01-23T13:04:00" w:id="2751"/>
                <w:rFonts w:ascii="Times New Roman" w:hAnsi="Times New Roman"/>
              </w:rPr>
            </w:pPr>
            <w:ins w:author="Yurii Litvinov" w:date="2023-01-23T13:04:00" w:id="2752">
              <w:r>
                <w:rPr>
                  <w:rFonts w:ascii="Times New Roman" w:hAnsi="Times New Roman"/>
                </w:rPr>
                <w:t>Все домашние работы.</w:t>
              </w:r>
            </w:ins>
          </w:p>
          <w:p w14:paraId="BF0F0000">
            <w:pPr>
              <w:rPr>
                <w:ins w:author="Yurii Litvinov" w:date="2023-01-23T13:04:00" w:id="2753"/>
                <w:rFonts w:ascii="Times New Roman" w:hAnsi="Times New Roman"/>
              </w:rPr>
            </w:pPr>
          </w:p>
          <w:p w14:paraId="C00F0000">
            <w:pPr>
              <w:rPr>
                <w:ins w:author="Yurii Litvinov" w:date="2023-01-23T13:04:00" w:id="2754"/>
                <w:rFonts w:ascii="Times New Roman" w:hAnsi="Times New Roman"/>
                <w:i w:val="1"/>
              </w:rPr>
            </w:pPr>
            <w:ins w:author="Yurii Litvinov" w:date="2023-01-23T13:04:00" w:id="2755">
              <w:r>
                <w:rPr>
                  <w:rFonts w:ascii="Times New Roman" w:hAnsi="Times New Roman"/>
                  <w:i w:val="1"/>
                </w:rPr>
                <w:t>Вариант реализации 4:</w:t>
              </w:r>
            </w:ins>
          </w:p>
          <w:p w14:paraId="C10F0000">
            <w:pPr>
              <w:rPr>
                <w:ins w:author="Yurii Litvinov" w:date="2023-01-23T13:04:00" w:id="2756"/>
                <w:rFonts w:ascii="Times New Roman" w:hAnsi="Times New Roman"/>
              </w:rPr>
            </w:pPr>
            <w:ins w:author="Yurii Litvinov" w:date="2023-01-23T13:04:00" w:id="2757">
              <w:r>
                <w:rPr>
                  <w:rFonts w:ascii="Times New Roman" w:hAnsi="Times New Roman"/>
                </w:rPr>
                <w:t>Все контрольные работы.</w:t>
              </w:r>
            </w:ins>
          </w:p>
          <w:p w14:paraId="C20F0000">
            <w:pPr>
              <w:rPr>
                <w:ins w:author="Yurii Litvinov" w:date="2023-01-23T13:04:00" w:id="2758"/>
                <w:rFonts w:ascii="Times New Roman" w:hAnsi="Times New Roman"/>
              </w:rPr>
            </w:pPr>
          </w:p>
          <w:p w14:paraId="C30F0000">
            <w:pPr>
              <w:rPr>
                <w:ins w:author="Yurii Litvinov" w:date="2023-01-23T13:04:00" w:id="2759"/>
                <w:rFonts w:ascii="Times New Roman" w:hAnsi="Times New Roman"/>
                <w:i w:val="1"/>
              </w:rPr>
            </w:pPr>
            <w:ins w:author="Yurii Litvinov" w:date="2023-01-23T13:04:00" w:id="2760">
              <w:r>
                <w:rPr>
                  <w:rFonts w:ascii="Times New Roman" w:hAnsi="Times New Roman"/>
                  <w:i w:val="1"/>
                </w:rPr>
                <w:t>Вариант реализации 6:</w:t>
              </w:r>
            </w:ins>
          </w:p>
          <w:p w14:paraId="C40F0000">
            <w:pPr>
              <w:rPr>
                <w:ins w:author="Yurii Litvinov" w:date="2023-01-23T13:04:00" w:id="2761"/>
                <w:rFonts w:ascii="Times New Roman" w:hAnsi="Times New Roman"/>
                <w:i w:val="1"/>
              </w:rPr>
            </w:pPr>
            <w:ins w:author="Yurii Litvinov" w:date="2023-01-23T13:04:00" w:id="2762">
              <w:r>
                <w:rPr>
                  <w:rFonts w:ascii="Times New Roman" w:hAnsi="Times New Roman"/>
                </w:rPr>
                <w:t xml:space="preserve">Все домашние работы.  </w:t>
              </w:r>
            </w:ins>
          </w:p>
        </w:tc>
      </w:tr>
      <w:tr>
        <w:tc>
          <w:tcPr>
            <w:tcW w:type="dxa" w:w="568"/>
          </w:tcPr>
          <w:p w14:paraId="C50F0000">
            <w:pPr>
              <w:pStyle w:val="Style_3"/>
              <w:ind w:right="43"/>
            </w:pPr>
            <w:ins w:author="Yurii Litvinov" w:date="2023-01-23T13:05:00" w:id="2763">
              <w:r>
                <w:t>5</w:t>
              </w:r>
            </w:ins>
            <w:del w:author="Yurii Litvinov" w:date="2023-01-23T13:05:00" w:id="2764">
              <w:r>
                <w:delText>3</w:delText>
              </w:r>
            </w:del>
          </w:p>
        </w:tc>
        <w:tc>
          <w:tcPr>
            <w:tcW w:type="dxa" w:w="2977"/>
          </w:tcPr>
          <w:p w14:paraId="C60F0000">
            <w:pPr>
              <w:pStyle w:val="Style_3"/>
              <w:ind w:right="43"/>
            </w:pPr>
            <w:r>
              <w:t>ОПК-4.002212.1. Пишет комментарии к программному коду.</w:t>
            </w:r>
          </w:p>
        </w:tc>
        <w:tc>
          <w:tcPr>
            <w:tcW w:type="dxa" w:w="6095"/>
          </w:tcPr>
          <w:p w14:paraId="C70F0000">
            <w:pPr>
              <w:rPr>
                <w:rFonts w:ascii="Times New Roman" w:hAnsi="Times New Roman"/>
                <w:i w:val="1"/>
              </w:rPr>
            </w:pPr>
            <w:r>
              <w:rPr>
                <w:rFonts w:ascii="Times New Roman" w:hAnsi="Times New Roman"/>
                <w:i w:val="1"/>
              </w:rPr>
              <w:t>Вариант реализации 1:</w:t>
            </w:r>
          </w:p>
          <w:p w14:paraId="C80F0000">
            <w:pPr>
              <w:rPr>
                <w:rFonts w:ascii="Times New Roman" w:hAnsi="Times New Roman"/>
              </w:rPr>
            </w:pPr>
            <w:r>
              <w:rPr>
                <w:rFonts w:ascii="Times New Roman" w:hAnsi="Times New Roman"/>
              </w:rPr>
              <w:t>Все домашние, контрольные и зачётные работы, начиная с домашней работы 2 первого семестра</w:t>
            </w:r>
            <w:r>
              <w:rPr>
                <w:rFonts w:ascii="Times New Roman" w:hAnsi="Times New Roman"/>
              </w:rPr>
              <w:t>, требующие написания кода</w:t>
            </w:r>
            <w:r>
              <w:rPr>
                <w:rFonts w:ascii="Times New Roman" w:hAnsi="Times New Roman"/>
              </w:rPr>
              <w:t>.</w:t>
            </w:r>
          </w:p>
          <w:p w14:paraId="C90F0000">
            <w:pPr>
              <w:rPr>
                <w:rFonts w:ascii="Times New Roman" w:hAnsi="Times New Roman"/>
              </w:rPr>
            </w:pPr>
          </w:p>
          <w:p w14:paraId="CA0F0000">
            <w:pPr>
              <w:rPr>
                <w:rFonts w:ascii="Times New Roman" w:hAnsi="Times New Roman"/>
                <w:i w:val="1"/>
              </w:rPr>
            </w:pPr>
            <w:r>
              <w:rPr>
                <w:rFonts w:ascii="Times New Roman" w:hAnsi="Times New Roman"/>
                <w:i w:val="1"/>
              </w:rPr>
              <w:t>Вариант реализации 2:</w:t>
            </w:r>
          </w:p>
          <w:p w14:paraId="CB0F0000">
            <w:pPr>
              <w:rPr>
                <w:rFonts w:ascii="Times New Roman" w:hAnsi="Times New Roman"/>
              </w:rPr>
            </w:pPr>
            <w:r>
              <w:rPr>
                <w:rFonts w:ascii="Times New Roman" w:hAnsi="Times New Roman"/>
              </w:rPr>
              <w:t>Все домашние работы, требующие написания кода.</w:t>
            </w:r>
          </w:p>
          <w:p w14:paraId="CC0F0000">
            <w:pPr>
              <w:rPr>
                <w:rFonts w:ascii="Times New Roman" w:hAnsi="Times New Roman"/>
              </w:rPr>
            </w:pPr>
          </w:p>
          <w:p w14:paraId="CD0F0000">
            <w:pPr>
              <w:rPr>
                <w:rFonts w:ascii="Times New Roman" w:hAnsi="Times New Roman"/>
                <w:i w:val="1"/>
              </w:rPr>
            </w:pPr>
            <w:r>
              <w:rPr>
                <w:rFonts w:ascii="Times New Roman" w:hAnsi="Times New Roman"/>
                <w:i w:val="1"/>
              </w:rPr>
              <w:t>Вариант реализации 3:</w:t>
            </w:r>
          </w:p>
          <w:p w14:paraId="CE0F0000">
            <w:pPr>
              <w:rPr>
                <w:rFonts w:ascii="Times New Roman" w:hAnsi="Times New Roman"/>
                <w:i w:val="1"/>
              </w:rPr>
            </w:pPr>
            <w:r>
              <w:rPr>
                <w:rFonts w:ascii="Times New Roman" w:hAnsi="Times New Roman"/>
              </w:rPr>
              <w:t>Все домашние работы.</w:t>
            </w:r>
          </w:p>
          <w:p w14:paraId="CF0F0000">
            <w:pPr>
              <w:rPr>
                <w:rFonts w:ascii="Times New Roman" w:hAnsi="Times New Roman"/>
              </w:rPr>
            </w:pPr>
          </w:p>
          <w:p w14:paraId="D00F0000">
            <w:pPr>
              <w:rPr>
                <w:rFonts w:ascii="Times New Roman" w:hAnsi="Times New Roman"/>
                <w:i w:val="1"/>
              </w:rPr>
            </w:pPr>
            <w:r>
              <w:rPr>
                <w:rFonts w:ascii="Times New Roman" w:hAnsi="Times New Roman"/>
                <w:i w:val="1"/>
              </w:rPr>
              <w:t>Вариант реализации 4:</w:t>
            </w:r>
          </w:p>
          <w:p w14:paraId="D10F0000">
            <w:pPr>
              <w:rPr>
                <w:rFonts w:ascii="Times New Roman" w:hAnsi="Times New Roman"/>
              </w:rPr>
            </w:pPr>
            <w:r>
              <w:rPr>
                <w:rFonts w:ascii="Times New Roman" w:hAnsi="Times New Roman"/>
              </w:rPr>
              <w:t>Все контрольные работы.</w:t>
            </w:r>
          </w:p>
          <w:p w14:paraId="D20F0000">
            <w:pPr>
              <w:rPr>
                <w:rFonts w:ascii="Times New Roman" w:hAnsi="Times New Roman"/>
              </w:rPr>
            </w:pPr>
          </w:p>
          <w:p w14:paraId="D30F0000">
            <w:pPr>
              <w:rPr>
                <w:del w:author="Yurii Litvinov" w:date="2023-01-23T13:56:00" w:id="2765"/>
                <w:rFonts w:ascii="Times New Roman" w:hAnsi="Times New Roman"/>
                <w:i w:val="1"/>
              </w:rPr>
            </w:pPr>
            <w:del w:author="Yurii Litvinov" w:date="2023-01-23T13:56:00" w:id="2766">
              <w:r>
                <w:rPr>
                  <w:rFonts w:ascii="Times New Roman" w:hAnsi="Times New Roman"/>
                  <w:i w:val="1"/>
                </w:rPr>
                <w:delText>Вариант реализации 5:</w:delText>
              </w:r>
            </w:del>
          </w:p>
          <w:p w14:paraId="D40F0000">
            <w:pPr>
              <w:rPr>
                <w:del w:author="Yurii Litvinov" w:date="2023-01-23T13:56:00" w:id="2767"/>
                <w:rFonts w:ascii="Times New Roman" w:hAnsi="Times New Roman"/>
              </w:rPr>
            </w:pPr>
            <w:del w:author="Yurii Litvinov" w:date="2023-01-23T13:56:00" w:id="2768">
              <w:r>
                <w:rPr>
                  <w:rFonts w:ascii="Times New Roman" w:hAnsi="Times New Roman"/>
                </w:rPr>
                <w:delText>Все домашние, контрольные и зачётные работы.</w:delText>
              </w:r>
            </w:del>
          </w:p>
          <w:p w14:paraId="D50F0000">
            <w:pPr>
              <w:rPr>
                <w:del w:author="Yurii Litvinov" w:date="2023-01-23T13:56:00" w:id="2769"/>
                <w:rFonts w:ascii="Times New Roman" w:hAnsi="Times New Roman"/>
              </w:rPr>
            </w:pPr>
          </w:p>
          <w:p w14:paraId="D60F0000">
            <w:pPr>
              <w:rPr>
                <w:rFonts w:ascii="Times New Roman" w:hAnsi="Times New Roman"/>
                <w:i w:val="1"/>
              </w:rPr>
            </w:pPr>
            <w:r>
              <w:rPr>
                <w:rFonts w:ascii="Times New Roman" w:hAnsi="Times New Roman"/>
                <w:i w:val="1"/>
              </w:rPr>
              <w:t xml:space="preserve">Вариант реализации </w:t>
            </w:r>
            <w:ins w:author="Yurii Litvinov" w:date="2023-01-23T13:56:00" w:id="2770">
              <w:r>
                <w:rPr>
                  <w:rFonts w:ascii="Times New Roman" w:hAnsi="Times New Roman"/>
                  <w:i w:val="1"/>
                </w:rPr>
                <w:t>5</w:t>
              </w:r>
            </w:ins>
            <w:del w:author="Yurii Litvinov" w:date="2023-01-23T13:56:00" w:id="2771">
              <w:r>
                <w:rPr>
                  <w:rFonts w:ascii="Times New Roman" w:hAnsi="Times New Roman"/>
                  <w:i w:val="1"/>
                </w:rPr>
                <w:delText>6</w:delText>
              </w:r>
            </w:del>
            <w:r>
              <w:rPr>
                <w:rFonts w:ascii="Times New Roman" w:hAnsi="Times New Roman"/>
                <w:i w:val="1"/>
              </w:rPr>
              <w:t>:</w:t>
            </w:r>
          </w:p>
          <w:p w14:paraId="D70F0000">
            <w:pPr>
              <w:rPr>
                <w:rFonts w:ascii="Times New Roman" w:hAnsi="Times New Roman"/>
                <w:i w:val="1"/>
              </w:rPr>
            </w:pPr>
            <w:r>
              <w:rPr>
                <w:rFonts w:ascii="Times New Roman" w:hAnsi="Times New Roman"/>
              </w:rPr>
              <w:t>Все домашние работы.</w:t>
            </w:r>
          </w:p>
        </w:tc>
      </w:tr>
      <w:tr>
        <w:tc>
          <w:tcPr>
            <w:tcW w:type="dxa" w:w="568"/>
          </w:tcPr>
          <w:p w14:paraId="D80F0000">
            <w:pPr>
              <w:pStyle w:val="Style_3"/>
              <w:ind w:right="43"/>
            </w:pPr>
            <w:ins w:author="Yurii Litvinov" w:date="2023-01-23T13:05:00" w:id="2772">
              <w:r>
                <w:t>6</w:t>
              </w:r>
            </w:ins>
            <w:del w:author="Yurii Litvinov" w:date="2023-01-23T13:05:00" w:id="2773">
              <w:r>
                <w:delText>4</w:delText>
              </w:r>
            </w:del>
          </w:p>
        </w:tc>
        <w:tc>
          <w:tcPr>
            <w:tcW w:type="dxa" w:w="2977"/>
          </w:tcPr>
          <w:p w14:paraId="D90F0000">
            <w:pPr>
              <w:pStyle w:val="Style_3"/>
              <w:ind w:right="43"/>
            </w:pPr>
            <w:r>
              <w:t>ОПК-4.002212.2. Правильно использует терминологию.</w:t>
            </w:r>
          </w:p>
        </w:tc>
        <w:tc>
          <w:tcPr>
            <w:tcW w:type="dxa" w:w="6095"/>
          </w:tcPr>
          <w:p w14:paraId="DA0F0000">
            <w:pPr>
              <w:rPr>
                <w:rFonts w:ascii="Times New Roman" w:hAnsi="Times New Roman"/>
                <w:i w:val="1"/>
              </w:rPr>
            </w:pPr>
            <w:r>
              <w:rPr>
                <w:rFonts w:ascii="Times New Roman" w:hAnsi="Times New Roman"/>
                <w:i w:val="1"/>
              </w:rPr>
              <w:t>Вариант реализации 1:</w:t>
            </w:r>
          </w:p>
          <w:p w14:paraId="DB0F0000">
            <w:pPr>
              <w:rPr>
                <w:rFonts w:ascii="Times New Roman" w:hAnsi="Times New Roman"/>
              </w:rPr>
            </w:pPr>
            <w:r>
              <w:rPr>
                <w:rFonts w:ascii="Times New Roman" w:hAnsi="Times New Roman"/>
              </w:rPr>
              <w:t>Все домашние, контрольные и зачётные работы, начиная с домашней работы 2 первого семестра.</w:t>
            </w:r>
          </w:p>
          <w:p w14:paraId="DC0F0000">
            <w:pPr>
              <w:rPr>
                <w:rFonts w:ascii="Times New Roman" w:hAnsi="Times New Roman"/>
              </w:rPr>
            </w:pPr>
          </w:p>
          <w:p w14:paraId="DD0F0000">
            <w:pPr>
              <w:rPr>
                <w:rFonts w:ascii="Times New Roman" w:hAnsi="Times New Roman"/>
                <w:i w:val="1"/>
              </w:rPr>
            </w:pPr>
            <w:r>
              <w:rPr>
                <w:rFonts w:ascii="Times New Roman" w:hAnsi="Times New Roman"/>
                <w:i w:val="1"/>
              </w:rPr>
              <w:t>Вариант реализации 2</w:t>
            </w:r>
            <w:r>
              <w:rPr>
                <w:rFonts w:ascii="Times New Roman" w:hAnsi="Times New Roman"/>
                <w:i w:val="1"/>
              </w:rPr>
              <w:t>:</w:t>
            </w:r>
          </w:p>
          <w:p w14:paraId="DE0F0000">
            <w:pPr>
              <w:rPr>
                <w:rFonts w:ascii="Times New Roman" w:hAnsi="Times New Roman"/>
              </w:rPr>
            </w:pPr>
            <w:r>
              <w:rPr>
                <w:rFonts w:ascii="Times New Roman" w:hAnsi="Times New Roman"/>
              </w:rPr>
              <w:t>Все домашние работы.</w:t>
            </w:r>
          </w:p>
          <w:p w14:paraId="DF0F0000">
            <w:pPr>
              <w:rPr>
                <w:rFonts w:ascii="Times New Roman" w:hAnsi="Times New Roman"/>
              </w:rPr>
            </w:pPr>
          </w:p>
          <w:p w14:paraId="E00F0000">
            <w:pPr>
              <w:rPr>
                <w:rFonts w:ascii="Times New Roman" w:hAnsi="Times New Roman"/>
                <w:i w:val="1"/>
              </w:rPr>
            </w:pPr>
            <w:r>
              <w:rPr>
                <w:rFonts w:ascii="Times New Roman" w:hAnsi="Times New Roman"/>
                <w:i w:val="1"/>
              </w:rPr>
              <w:t>Вариант реализации 3:</w:t>
            </w:r>
          </w:p>
          <w:p w14:paraId="E10F0000">
            <w:pPr>
              <w:rPr>
                <w:rFonts w:ascii="Times New Roman" w:hAnsi="Times New Roman"/>
              </w:rPr>
            </w:pPr>
            <w:r>
              <w:rPr>
                <w:rFonts w:ascii="Times New Roman" w:hAnsi="Times New Roman"/>
              </w:rPr>
              <w:t>Все домашние работы, опросы и доклады.</w:t>
            </w:r>
          </w:p>
          <w:p w14:paraId="E20F0000">
            <w:pPr>
              <w:rPr>
                <w:rFonts w:ascii="Times New Roman" w:hAnsi="Times New Roman"/>
              </w:rPr>
            </w:pPr>
          </w:p>
          <w:p w14:paraId="E30F0000">
            <w:pPr>
              <w:rPr>
                <w:rFonts w:ascii="Times New Roman" w:hAnsi="Times New Roman"/>
                <w:i w:val="1"/>
              </w:rPr>
            </w:pPr>
            <w:r>
              <w:rPr>
                <w:rFonts w:ascii="Times New Roman" w:hAnsi="Times New Roman"/>
                <w:i w:val="1"/>
              </w:rPr>
              <w:t>Вариант реализации 4:</w:t>
            </w:r>
          </w:p>
          <w:p w14:paraId="E40F0000">
            <w:pPr>
              <w:rPr>
                <w:rFonts w:ascii="Times New Roman" w:hAnsi="Times New Roman"/>
              </w:rPr>
            </w:pPr>
            <w:r>
              <w:rPr>
                <w:rFonts w:ascii="Times New Roman" w:hAnsi="Times New Roman"/>
              </w:rPr>
              <w:t>Все контрольные работы и списки вопросов к устному зачёту.</w:t>
            </w:r>
          </w:p>
          <w:p w14:paraId="E50F0000">
            <w:pPr>
              <w:rPr>
                <w:rFonts w:ascii="Times New Roman" w:hAnsi="Times New Roman"/>
              </w:rPr>
            </w:pPr>
          </w:p>
          <w:p w14:paraId="E60F0000">
            <w:pPr>
              <w:rPr>
                <w:del w:author="Yurii Litvinov" w:date="2023-01-23T13:56:00" w:id="2774"/>
                <w:rFonts w:ascii="Times New Roman" w:hAnsi="Times New Roman"/>
                <w:i w:val="1"/>
              </w:rPr>
            </w:pPr>
            <w:del w:author="Yurii Litvinov" w:date="2023-01-23T13:56:00" w:id="2775">
              <w:r>
                <w:rPr>
                  <w:rFonts w:ascii="Times New Roman" w:hAnsi="Times New Roman"/>
                  <w:i w:val="1"/>
                </w:rPr>
                <w:delText>Вариант реализации 5:</w:delText>
              </w:r>
            </w:del>
          </w:p>
          <w:p w14:paraId="E70F0000">
            <w:pPr>
              <w:rPr>
                <w:del w:author="Yurii Litvinov" w:date="2023-01-23T13:56:00" w:id="2776"/>
                <w:rFonts w:ascii="Times New Roman" w:hAnsi="Times New Roman"/>
              </w:rPr>
            </w:pPr>
            <w:del w:author="Yurii Litvinov" w:date="2023-01-23T13:56:00" w:id="2777">
              <w:r>
                <w:rPr>
                  <w:rFonts w:ascii="Times New Roman" w:hAnsi="Times New Roman"/>
                </w:rPr>
                <w:delText>Все домашние, контрольные и зачётные работы.</w:delText>
              </w:r>
            </w:del>
          </w:p>
          <w:p w14:paraId="E80F0000">
            <w:pPr>
              <w:rPr>
                <w:del w:author="Yurii Litvinov" w:date="2023-01-23T13:56:00" w:id="2778"/>
                <w:rFonts w:ascii="Times New Roman" w:hAnsi="Times New Roman"/>
              </w:rPr>
            </w:pPr>
          </w:p>
          <w:p w14:paraId="E90F0000">
            <w:pPr>
              <w:rPr>
                <w:rFonts w:ascii="Times New Roman" w:hAnsi="Times New Roman"/>
                <w:i w:val="1"/>
              </w:rPr>
            </w:pPr>
            <w:r>
              <w:rPr>
                <w:rFonts w:ascii="Times New Roman" w:hAnsi="Times New Roman"/>
                <w:i w:val="1"/>
              </w:rPr>
              <w:t xml:space="preserve">Вариант реализации </w:t>
            </w:r>
            <w:ins w:author="Yurii Litvinov" w:date="2023-01-23T13:56:00" w:id="2779">
              <w:r>
                <w:rPr>
                  <w:rFonts w:ascii="Times New Roman" w:hAnsi="Times New Roman"/>
                  <w:i w:val="1"/>
                </w:rPr>
                <w:t>5</w:t>
              </w:r>
            </w:ins>
            <w:del w:author="Yurii Litvinov" w:date="2023-01-23T13:56:00" w:id="2780">
              <w:r>
                <w:rPr>
                  <w:rFonts w:ascii="Times New Roman" w:hAnsi="Times New Roman"/>
                  <w:i w:val="1"/>
                </w:rPr>
                <w:delText>6</w:delText>
              </w:r>
            </w:del>
            <w:r>
              <w:rPr>
                <w:rFonts w:ascii="Times New Roman" w:hAnsi="Times New Roman"/>
                <w:i w:val="1"/>
              </w:rPr>
              <w:t>:</w:t>
            </w:r>
          </w:p>
          <w:p w14:paraId="EA0F0000">
            <w:pPr>
              <w:rPr>
                <w:rFonts w:ascii="Times New Roman" w:hAnsi="Times New Roman"/>
                <w:i w:val="1"/>
              </w:rPr>
            </w:pPr>
            <w:r>
              <w:rPr>
                <w:rFonts w:ascii="Times New Roman" w:hAnsi="Times New Roman"/>
              </w:rPr>
              <w:t>Все домашние работы.</w:t>
            </w:r>
          </w:p>
        </w:tc>
      </w:tr>
      <w:tr>
        <w:tc>
          <w:tcPr>
            <w:tcW w:type="dxa" w:w="568"/>
          </w:tcPr>
          <w:p w14:paraId="EB0F0000">
            <w:pPr>
              <w:pStyle w:val="Style_3"/>
              <w:ind w:right="43"/>
            </w:pPr>
            <w:del w:author="Yurii Litvinov" w:date="2023-01-23T13:05:00" w:id="2781">
              <w:r>
                <w:delText>5</w:delText>
              </w:r>
            </w:del>
            <w:ins w:author="Yurii Litvinov" w:date="2023-01-23T13:05:00" w:id="2782">
              <w:r>
                <w:t>7</w:t>
              </w:r>
            </w:ins>
          </w:p>
        </w:tc>
        <w:tc>
          <w:tcPr>
            <w:tcW w:type="dxa" w:w="2977"/>
          </w:tcPr>
          <w:p w14:paraId="EC0F0000">
            <w:pPr>
              <w:pStyle w:val="Style_3"/>
              <w:ind w:right="43"/>
            </w:pPr>
            <w:r>
              <w:t>ОПК-5.002212.1. Может развернуть рабочее окружение</w:t>
            </w:r>
            <w:r>
              <w:t xml:space="preserve">: </w:t>
            </w:r>
            <w:r>
              <w:t>среду разработки, клиент системы контроля версий, вспомогательные инструменты.</w:t>
            </w:r>
          </w:p>
        </w:tc>
        <w:tc>
          <w:tcPr>
            <w:tcW w:type="dxa" w:w="6095"/>
          </w:tcPr>
          <w:p w14:paraId="ED0F0000">
            <w:pPr>
              <w:rPr>
                <w:rFonts w:ascii="Times New Roman" w:hAnsi="Times New Roman"/>
                <w:i w:val="1"/>
              </w:rPr>
            </w:pPr>
            <w:r>
              <w:rPr>
                <w:rFonts w:ascii="Times New Roman" w:hAnsi="Times New Roman"/>
                <w:i w:val="1"/>
              </w:rPr>
              <w:t>Вариант реализации 1:</w:t>
            </w:r>
          </w:p>
          <w:p w14:paraId="EE0F0000">
            <w:pPr>
              <w:rPr>
                <w:rFonts w:ascii="Times New Roman" w:hAnsi="Times New Roman"/>
              </w:rPr>
            </w:pPr>
            <w:r>
              <w:rPr>
                <w:rFonts w:ascii="Times New Roman" w:hAnsi="Times New Roman"/>
              </w:rPr>
              <w:t>Все домашние</w:t>
            </w:r>
            <w:r>
              <w:rPr>
                <w:rFonts w:ascii="Times New Roman" w:hAnsi="Times New Roman"/>
              </w:rPr>
              <w:t xml:space="preserve"> </w:t>
            </w:r>
            <w:r>
              <w:rPr>
                <w:rFonts w:ascii="Times New Roman" w:hAnsi="Times New Roman"/>
              </w:rPr>
              <w:t>работы.</w:t>
            </w:r>
          </w:p>
          <w:p w14:paraId="EF0F0000">
            <w:pPr>
              <w:rPr>
                <w:rFonts w:ascii="Times New Roman" w:hAnsi="Times New Roman"/>
              </w:rPr>
            </w:pPr>
          </w:p>
          <w:p w14:paraId="F00F0000">
            <w:pPr>
              <w:rPr>
                <w:rFonts w:ascii="Times New Roman" w:hAnsi="Times New Roman"/>
                <w:i w:val="1"/>
              </w:rPr>
            </w:pPr>
            <w:r>
              <w:rPr>
                <w:rFonts w:ascii="Times New Roman" w:hAnsi="Times New Roman"/>
                <w:i w:val="1"/>
              </w:rPr>
              <w:t>Вариант реализации 2:</w:t>
            </w:r>
          </w:p>
          <w:p w14:paraId="F10F0000">
            <w:pPr>
              <w:rPr>
                <w:rFonts w:ascii="Times New Roman" w:hAnsi="Times New Roman"/>
              </w:rPr>
            </w:pPr>
            <w:r>
              <w:rPr>
                <w:rFonts w:ascii="Times New Roman" w:hAnsi="Times New Roman"/>
              </w:rPr>
              <w:t>Все домашние</w:t>
            </w:r>
            <w:r>
              <w:rPr>
                <w:rFonts w:ascii="Times New Roman" w:hAnsi="Times New Roman"/>
              </w:rPr>
              <w:t xml:space="preserve"> </w:t>
            </w:r>
            <w:r>
              <w:rPr>
                <w:rFonts w:ascii="Times New Roman" w:hAnsi="Times New Roman"/>
              </w:rPr>
              <w:t>работы.</w:t>
            </w:r>
          </w:p>
          <w:p w14:paraId="F20F0000">
            <w:pPr>
              <w:rPr>
                <w:rFonts w:ascii="Times New Roman" w:hAnsi="Times New Roman"/>
              </w:rPr>
            </w:pPr>
          </w:p>
          <w:p w14:paraId="F30F0000">
            <w:pPr>
              <w:rPr>
                <w:rFonts w:ascii="Times New Roman" w:hAnsi="Times New Roman"/>
                <w:i w:val="1"/>
              </w:rPr>
            </w:pPr>
            <w:r>
              <w:rPr>
                <w:rFonts w:ascii="Times New Roman" w:hAnsi="Times New Roman"/>
                <w:i w:val="1"/>
              </w:rPr>
              <w:t>Вариант реализации 3:</w:t>
            </w:r>
          </w:p>
          <w:p w14:paraId="F40F0000">
            <w:pPr>
              <w:rPr>
                <w:rFonts w:ascii="Times New Roman" w:hAnsi="Times New Roman"/>
              </w:rPr>
            </w:pPr>
            <w:r>
              <w:rPr>
                <w:rFonts w:ascii="Times New Roman" w:hAnsi="Times New Roman"/>
              </w:rPr>
              <w:t>Все домашние работы.</w:t>
            </w:r>
          </w:p>
          <w:p w14:paraId="F50F0000">
            <w:pPr>
              <w:rPr>
                <w:rFonts w:ascii="Times New Roman" w:hAnsi="Times New Roman"/>
              </w:rPr>
            </w:pPr>
          </w:p>
          <w:p w14:paraId="F60F0000">
            <w:pPr>
              <w:rPr>
                <w:rFonts w:ascii="Times New Roman" w:hAnsi="Times New Roman"/>
                <w:i w:val="1"/>
              </w:rPr>
            </w:pPr>
            <w:r>
              <w:rPr>
                <w:rFonts w:ascii="Times New Roman" w:hAnsi="Times New Roman"/>
                <w:i w:val="1"/>
              </w:rPr>
              <w:t>Вариант реализации 4:</w:t>
            </w:r>
          </w:p>
          <w:p w14:paraId="F70F0000">
            <w:pPr>
              <w:rPr>
                <w:rFonts w:ascii="Times New Roman" w:hAnsi="Times New Roman"/>
              </w:rPr>
            </w:pPr>
            <w:r>
              <w:rPr>
                <w:rFonts w:ascii="Times New Roman" w:hAnsi="Times New Roman"/>
              </w:rPr>
              <w:t>Все контрольные</w:t>
            </w:r>
            <w:r>
              <w:rPr>
                <w:rFonts w:ascii="Times New Roman" w:hAnsi="Times New Roman"/>
              </w:rPr>
              <w:t xml:space="preserve"> </w:t>
            </w:r>
            <w:r>
              <w:rPr>
                <w:rFonts w:ascii="Times New Roman" w:hAnsi="Times New Roman"/>
              </w:rPr>
              <w:t>работы.</w:t>
            </w:r>
          </w:p>
          <w:p w14:paraId="F80F0000">
            <w:pPr>
              <w:rPr>
                <w:rFonts w:ascii="Times New Roman" w:hAnsi="Times New Roman"/>
              </w:rPr>
            </w:pPr>
          </w:p>
          <w:p w14:paraId="F90F0000">
            <w:pPr>
              <w:rPr>
                <w:del w:author="Yurii Litvinov" w:date="2023-01-23T13:56:00" w:id="2783"/>
                <w:rFonts w:ascii="Times New Roman" w:hAnsi="Times New Roman"/>
                <w:i w:val="1"/>
              </w:rPr>
            </w:pPr>
            <w:del w:author="Yurii Litvinov" w:date="2023-01-23T13:56:00" w:id="2784">
              <w:r>
                <w:rPr>
                  <w:rFonts w:ascii="Times New Roman" w:hAnsi="Times New Roman"/>
                  <w:i w:val="1"/>
                </w:rPr>
                <w:delText>Вариант реализации 5:</w:delText>
              </w:r>
            </w:del>
          </w:p>
          <w:p w14:paraId="FA0F0000">
            <w:pPr>
              <w:rPr>
                <w:del w:author="Yurii Litvinov" w:date="2023-01-23T13:56:00" w:id="2785"/>
                <w:rFonts w:ascii="Times New Roman" w:hAnsi="Times New Roman"/>
              </w:rPr>
            </w:pPr>
            <w:del w:author="Yurii Litvinov" w:date="2023-01-23T13:56:00" w:id="2786">
              <w:r>
                <w:rPr>
                  <w:rFonts w:ascii="Times New Roman" w:hAnsi="Times New Roman"/>
                </w:rPr>
                <w:delText>Все домашние, контрольные и зачётные работы.</w:delText>
              </w:r>
            </w:del>
          </w:p>
          <w:p w14:paraId="FB0F0000">
            <w:pPr>
              <w:rPr>
                <w:del w:author="Yurii Litvinov" w:date="2023-01-23T13:56:00" w:id="2787"/>
                <w:rFonts w:ascii="Times New Roman" w:hAnsi="Times New Roman"/>
              </w:rPr>
            </w:pPr>
          </w:p>
          <w:p w14:paraId="FC0F0000">
            <w:pPr>
              <w:rPr>
                <w:rFonts w:ascii="Times New Roman" w:hAnsi="Times New Roman"/>
                <w:i w:val="1"/>
              </w:rPr>
            </w:pPr>
            <w:r>
              <w:rPr>
                <w:rFonts w:ascii="Times New Roman" w:hAnsi="Times New Roman"/>
                <w:i w:val="1"/>
              </w:rPr>
              <w:t xml:space="preserve">Вариант реализации </w:t>
            </w:r>
            <w:ins w:author="Yurii Litvinov" w:date="2023-01-23T13:56:00" w:id="2788">
              <w:r>
                <w:rPr>
                  <w:rFonts w:ascii="Times New Roman" w:hAnsi="Times New Roman"/>
                  <w:i w:val="1"/>
                </w:rPr>
                <w:t>5</w:t>
              </w:r>
            </w:ins>
            <w:del w:author="Yurii Litvinov" w:date="2023-01-23T13:56:00" w:id="2789">
              <w:r>
                <w:rPr>
                  <w:rFonts w:ascii="Times New Roman" w:hAnsi="Times New Roman"/>
                  <w:i w:val="1"/>
                </w:rPr>
                <w:delText>6</w:delText>
              </w:r>
            </w:del>
            <w:r>
              <w:rPr>
                <w:rFonts w:ascii="Times New Roman" w:hAnsi="Times New Roman"/>
                <w:i w:val="1"/>
              </w:rPr>
              <w:t>:</w:t>
            </w:r>
          </w:p>
          <w:p w14:paraId="FD0F0000">
            <w:pPr>
              <w:rPr>
                <w:rFonts w:ascii="Times New Roman" w:hAnsi="Times New Roman"/>
                <w:i w:val="1"/>
              </w:rPr>
            </w:pPr>
            <w:r>
              <w:rPr>
                <w:rFonts w:ascii="Times New Roman" w:hAnsi="Times New Roman"/>
              </w:rPr>
              <w:t>Все домашние работы.</w:t>
            </w:r>
          </w:p>
        </w:tc>
      </w:tr>
      <w:tr>
        <w:trPr>
          <w:ins w:author="Yurii Litvinov" w:date="2023-01-23T13:05:00" w:id="2790"/>
        </w:trPr>
        <w:tc>
          <w:tcPr>
            <w:tcW w:type="dxa" w:w="568"/>
          </w:tcPr>
          <w:p w14:paraId="FE0F0000">
            <w:pPr>
              <w:pStyle w:val="Style_3"/>
              <w:ind w:right="43"/>
              <w:rPr>
                <w:ins w:author="Yurii Litvinov" w:date="2023-01-23T13:05:00" w:id="2791"/>
              </w:rPr>
            </w:pPr>
            <w:ins w:author="Yurii Litvinov" w:date="2023-01-23T13:05:00" w:id="2792">
              <w:r>
                <w:t>8</w:t>
              </w:r>
            </w:ins>
          </w:p>
        </w:tc>
        <w:tc>
          <w:tcPr>
            <w:tcW w:type="dxa" w:w="2977"/>
          </w:tcPr>
          <w:p w14:paraId="FF0F0000">
            <w:pPr>
              <w:pStyle w:val="Style_3"/>
              <w:ind w:right="43"/>
              <w:rPr>
                <w:ins w:author="Yurii Litvinov" w:date="2023-01-23T13:05:00" w:id="2793"/>
              </w:rPr>
            </w:pPr>
            <w:ins w:author="Yurii Litvinov" w:date="2023-01-23T13:06:00" w:id="2794">
              <w:r>
                <w:t>ПКА-1.002212.1. Разрабатывает программы для работы с математическими структурами.</w:t>
              </w:r>
            </w:ins>
          </w:p>
        </w:tc>
        <w:tc>
          <w:tcPr>
            <w:tcW w:type="dxa" w:w="6095"/>
          </w:tcPr>
          <w:p w14:paraId="00100000">
            <w:pPr>
              <w:rPr>
                <w:ins w:author="Yurii Litvinov" w:date="2023-01-23T13:06:00" w:id="2795"/>
                <w:rFonts w:ascii="Times New Roman" w:hAnsi="Times New Roman"/>
                <w:i w:val="1"/>
              </w:rPr>
            </w:pPr>
            <w:ins w:author="Yurii Litvinov" w:date="2023-01-23T13:06:00" w:id="2796">
              <w:r>
                <w:rPr>
                  <w:rFonts w:ascii="Times New Roman" w:hAnsi="Times New Roman"/>
                  <w:i w:val="1"/>
                </w:rPr>
                <w:t>Вариант реализации 1:</w:t>
              </w:r>
            </w:ins>
          </w:p>
          <w:p w14:paraId="01100000">
            <w:pPr>
              <w:rPr>
                <w:ins w:author="Yurii Litvinov" w:date="2023-01-23T13:12:00" w:id="2797"/>
                <w:rFonts w:ascii="Times New Roman" w:hAnsi="Times New Roman"/>
              </w:rPr>
            </w:pPr>
            <w:ins w:author="Yurii Litvinov" w:date="2023-01-23T13:11:00" w:id="2798">
              <w:r>
                <w:rPr>
                  <w:rFonts w:ascii="Times New Roman" w:hAnsi="Times New Roman"/>
                </w:rPr>
                <w:t>Семестр 1, домашние работы 2, 5</w:t>
              </w:r>
            </w:ins>
            <w:ins w:author="Yurii Litvinov" w:date="2023-01-23T13:12:00" w:id="2799">
              <w:r>
                <w:rPr>
                  <w:rFonts w:ascii="Times New Roman" w:hAnsi="Times New Roman"/>
                </w:rPr>
                <w:t>.</w:t>
              </w:r>
            </w:ins>
          </w:p>
          <w:p w14:paraId="02100000">
            <w:pPr>
              <w:rPr>
                <w:ins w:author="Yurii Litvinov" w:date="2023-01-23T13:14:00" w:id="2800"/>
                <w:rFonts w:ascii="Times New Roman" w:hAnsi="Times New Roman"/>
              </w:rPr>
            </w:pPr>
            <w:ins w:author="Yurii Litvinov" w:date="2023-01-23T13:12:00" w:id="2801">
              <w:r>
                <w:rPr>
                  <w:rFonts w:ascii="Times New Roman" w:hAnsi="Times New Roman"/>
                </w:rPr>
                <w:t>Семе</w:t>
              </w:r>
              <w:bookmarkStart w:id="6" w:name="Индикаторы"/>
              <w:bookmarkEnd w:id="6"/>
              <w:r>
                <w:rPr>
                  <w:rFonts w:ascii="Times New Roman" w:hAnsi="Times New Roman"/>
                </w:rPr>
                <w:t xml:space="preserve">стр </w:t>
              </w:r>
            </w:ins>
            <w:ins w:author="Yurii Litvinov" w:date="2023-01-23T13:14:00" w:id="2802">
              <w:r>
                <w:rPr>
                  <w:rFonts w:ascii="Times New Roman" w:hAnsi="Times New Roman"/>
                </w:rPr>
                <w:t>3</w:t>
              </w:r>
            </w:ins>
            <w:ins w:author="Yurii Litvinov" w:date="2023-01-23T13:12:00" w:id="2803">
              <w:r>
                <w:rPr>
                  <w:rFonts w:ascii="Times New Roman" w:hAnsi="Times New Roman"/>
                </w:rPr>
                <w:t xml:space="preserve">, </w:t>
              </w:r>
            </w:ins>
            <w:ins w:author="Yurii Litvinov" w:date="2023-01-23T13:14:00" w:id="2804">
              <w:r>
                <w:rPr>
                  <w:rFonts w:ascii="Times New Roman" w:hAnsi="Times New Roman"/>
                </w:rPr>
                <w:t>домашняя работа 1.</w:t>
              </w:r>
            </w:ins>
          </w:p>
          <w:p w14:paraId="03100000">
            <w:pPr>
              <w:rPr>
                <w:ins w:author="Yurii Litvinov" w:date="2023-01-23T13:11:00" w:id="2805"/>
                <w:rFonts w:ascii="Times New Roman" w:hAnsi="Times New Roman"/>
              </w:rPr>
            </w:pPr>
            <w:ins w:author="Yurii Litvinov" w:date="2023-01-23T13:14:00" w:id="2806">
              <w:r>
                <w:rPr>
                  <w:rFonts w:ascii="Times New Roman" w:hAnsi="Times New Roman"/>
                </w:rPr>
                <w:t>Семестр 4, домашн</w:t>
              </w:r>
            </w:ins>
            <w:ins w:author="Yurii Litvinov" w:date="2023-01-23T13:15:00" w:id="2807">
              <w:r>
                <w:rPr>
                  <w:rFonts w:ascii="Times New Roman" w:hAnsi="Times New Roman"/>
                </w:rPr>
                <w:t>ие</w:t>
              </w:r>
            </w:ins>
            <w:ins w:author="Yurii Litvinov" w:date="2023-01-23T13:14:00" w:id="2808">
              <w:r>
                <w:rPr>
                  <w:rFonts w:ascii="Times New Roman" w:hAnsi="Times New Roman"/>
                </w:rPr>
                <w:t xml:space="preserve"> работ</w:t>
              </w:r>
            </w:ins>
            <w:ins w:author="Yurii Litvinov" w:date="2023-01-23T13:15:00" w:id="2809">
              <w:r>
                <w:rPr>
                  <w:rFonts w:ascii="Times New Roman" w:hAnsi="Times New Roman"/>
                </w:rPr>
                <w:t>ы</w:t>
              </w:r>
            </w:ins>
            <w:ins w:author="Yurii Litvinov" w:date="2023-01-23T13:14:00" w:id="2810">
              <w:r>
                <w:rPr>
                  <w:rFonts w:ascii="Times New Roman" w:hAnsi="Times New Roman"/>
                </w:rPr>
                <w:t xml:space="preserve"> 3</w:t>
              </w:r>
            </w:ins>
            <w:ins w:author="Yurii Litvinov" w:date="2023-01-23T13:15:00" w:id="2811">
              <w:r>
                <w:rPr>
                  <w:rFonts w:ascii="Times New Roman" w:hAnsi="Times New Roman"/>
                </w:rPr>
                <w:t>, 6</w:t>
              </w:r>
            </w:ins>
            <w:ins w:author="Yurii Litvinov" w:date="2023-01-23T13:14:00" w:id="2812">
              <w:r>
                <w:rPr>
                  <w:rFonts w:ascii="Times New Roman" w:hAnsi="Times New Roman"/>
                </w:rPr>
                <w:t>.</w:t>
              </w:r>
            </w:ins>
          </w:p>
          <w:p w14:paraId="04100000">
            <w:pPr>
              <w:rPr>
                <w:ins w:author="Yurii Litvinov" w:date="2023-01-23T13:06:00" w:id="2813"/>
                <w:rFonts w:ascii="Times New Roman" w:hAnsi="Times New Roman"/>
              </w:rPr>
            </w:pPr>
          </w:p>
          <w:p w14:paraId="05100000">
            <w:pPr>
              <w:rPr>
                <w:ins w:author="Yurii Litvinov" w:date="2023-01-23T13:31:00" w:id="2814"/>
                <w:rFonts w:ascii="Times New Roman" w:hAnsi="Times New Roman"/>
                <w:i w:val="1"/>
              </w:rPr>
            </w:pPr>
            <w:ins w:author="Yurii Litvinov" w:date="2023-01-23T13:06:00" w:id="2815">
              <w:r>
                <w:rPr>
                  <w:rFonts w:ascii="Times New Roman" w:hAnsi="Times New Roman"/>
                  <w:i w:val="1"/>
                </w:rPr>
                <w:t>Вариант реализации 2:</w:t>
              </w:r>
            </w:ins>
          </w:p>
          <w:p w14:paraId="06100000">
            <w:pPr>
              <w:rPr>
                <w:ins w:author="Yurii Litvinov" w:date="2023-01-23T13:34:00" w:id="2816"/>
                <w:rFonts w:ascii="Times New Roman" w:hAnsi="Times New Roman"/>
              </w:rPr>
            </w:pPr>
            <w:ins w:author="Yurii Litvinov" w:date="2023-01-23T13:31:00" w:id="2817">
              <w:r>
                <w:rPr>
                  <w:rFonts w:ascii="Times New Roman" w:hAnsi="Times New Roman"/>
                  <w:rPrChange w:author="Yurii Litvinov" w:date="2023-01-23T13:31:00" w:id="2818">
                    <w:rPr>
                      <w:rFonts w:ascii="Times New Roman" w:hAnsi="Times New Roman"/>
                      <w:i w:val="1"/>
                    </w:rPr>
                  </w:rPrChange>
                </w:rPr>
                <w:t>Се</w:t>
              </w:r>
              <w:r>
                <w:rPr>
                  <w:rFonts w:ascii="Times New Roman" w:hAnsi="Times New Roman"/>
                </w:rPr>
                <w:t>местр 1, домашн</w:t>
              </w:r>
            </w:ins>
            <w:ins w:author="Yurii Litvinov" w:date="2023-01-23T13:34:00" w:id="2819">
              <w:r>
                <w:rPr>
                  <w:rFonts w:ascii="Times New Roman" w:hAnsi="Times New Roman"/>
                </w:rPr>
                <w:t>ие</w:t>
              </w:r>
            </w:ins>
            <w:ins w:author="Yurii Litvinov" w:date="2023-01-23T13:31:00" w:id="2820">
              <w:r>
                <w:rPr>
                  <w:rFonts w:ascii="Times New Roman" w:hAnsi="Times New Roman"/>
                </w:rPr>
                <w:t xml:space="preserve"> работ</w:t>
              </w:r>
            </w:ins>
            <w:ins w:author="Yurii Litvinov" w:date="2023-01-23T13:34:00" w:id="2821">
              <w:r>
                <w:rPr>
                  <w:rFonts w:ascii="Times New Roman" w:hAnsi="Times New Roman"/>
                </w:rPr>
                <w:t>ы</w:t>
              </w:r>
            </w:ins>
            <w:ins w:author="Yurii Litvinov" w:date="2023-01-23T13:31:00" w:id="2822">
              <w:r>
                <w:rPr>
                  <w:rFonts w:ascii="Times New Roman" w:hAnsi="Times New Roman"/>
                </w:rPr>
                <w:t xml:space="preserve"> 3, </w:t>
              </w:r>
            </w:ins>
            <w:ins w:author="Yurii Litvinov" w:date="2023-01-23T13:32:00" w:id="2823">
              <w:r>
                <w:rPr>
                  <w:rFonts w:ascii="Times New Roman" w:hAnsi="Times New Roman"/>
                </w:rPr>
                <w:t xml:space="preserve">6, </w:t>
              </w:r>
              <w:r>
                <w:rPr>
                  <w:rFonts w:ascii="Times New Roman" w:hAnsi="Times New Roman"/>
                </w:rPr>
                <w:t>8</w:t>
              </w:r>
            </w:ins>
            <w:ins w:author="Yurii Litvinov" w:date="2023-01-23T13:34:00" w:id="2824">
              <w:r>
                <w:rPr>
                  <w:rFonts w:ascii="Times New Roman" w:hAnsi="Times New Roman"/>
                </w:rPr>
                <w:t>-</w:t>
              </w:r>
            </w:ins>
            <w:ins w:author="Yurii Litvinov" w:date="2023-01-23T13:32:00" w:id="2825">
              <w:r>
                <w:rPr>
                  <w:rFonts w:ascii="Times New Roman" w:hAnsi="Times New Roman"/>
                </w:rPr>
                <w:t>10</w:t>
              </w:r>
            </w:ins>
            <w:ins w:author="Yurii Litvinov" w:date="2023-01-23T13:34:00" w:id="2826">
              <w:r>
                <w:rPr>
                  <w:rFonts w:ascii="Times New Roman" w:hAnsi="Times New Roman"/>
                </w:rPr>
                <w:t>.</w:t>
              </w:r>
            </w:ins>
          </w:p>
          <w:p w14:paraId="07100000">
            <w:pPr>
              <w:rPr>
                <w:ins w:author="Yurii Litvinov" w:date="2023-01-23T13:35:00" w:id="2827"/>
                <w:rFonts w:ascii="Times New Roman" w:hAnsi="Times New Roman"/>
              </w:rPr>
            </w:pPr>
            <w:ins w:author="Yurii Litvinov" w:date="2023-01-23T13:34:00" w:id="2828">
              <w:r>
                <w:rPr>
                  <w:rFonts w:ascii="Times New Roman" w:hAnsi="Times New Roman"/>
                </w:rPr>
                <w:t xml:space="preserve">Семестр 2, </w:t>
              </w:r>
            </w:ins>
            <w:ins w:author="Yurii Litvinov" w:date="2023-01-23T13:35:00" w:id="2829">
              <w:r>
                <w:rPr>
                  <w:rFonts w:ascii="Times New Roman" w:hAnsi="Times New Roman"/>
                </w:rPr>
                <w:t>домашние работы 4, 5.</w:t>
              </w:r>
            </w:ins>
          </w:p>
          <w:p w14:paraId="08100000">
            <w:pPr>
              <w:rPr>
                <w:ins w:author="Yurii Litvinov" w:date="2023-01-23T13:06:00" w:id="2830"/>
                <w:rFonts w:ascii="Times New Roman" w:hAnsi="Times New Roman"/>
                <w:rPrChange w:author="Yurii Litvinov" w:date="2023-01-23T13:31:00" w:id="2831">
                  <w:rPr>
                    <w:rFonts w:ascii="Times New Roman" w:hAnsi="Times New Roman"/>
                    <w:i w:val="1"/>
                  </w:rPr>
                </w:rPrChange>
              </w:rPr>
            </w:pPr>
            <w:ins w:author="Yurii Litvinov" w:date="2023-01-23T13:35:00" w:id="2832">
              <w:r>
                <w:rPr>
                  <w:rFonts w:ascii="Times New Roman" w:hAnsi="Times New Roman"/>
                </w:rPr>
                <w:t xml:space="preserve">Семестр 3, домашние работы 1, </w:t>
              </w:r>
            </w:ins>
            <w:ins w:author="Yurii Litvinov" w:date="2023-01-23T13:36:00" w:id="2833">
              <w:r>
                <w:rPr>
                  <w:rFonts w:ascii="Times New Roman" w:hAnsi="Times New Roman"/>
                </w:rPr>
                <w:t>5.</w:t>
              </w:r>
            </w:ins>
          </w:p>
          <w:p w14:paraId="09100000">
            <w:pPr>
              <w:rPr>
                <w:ins w:author="Yurii Litvinov" w:date="2023-01-23T13:06:00" w:id="2834"/>
                <w:rFonts w:ascii="Times New Roman" w:hAnsi="Times New Roman"/>
              </w:rPr>
            </w:pPr>
          </w:p>
          <w:p w14:paraId="0A100000">
            <w:pPr>
              <w:rPr>
                <w:ins w:author="Yurii Litvinov" w:date="2023-01-23T13:38:00" w:id="2835"/>
                <w:rFonts w:ascii="Times New Roman" w:hAnsi="Times New Roman"/>
                <w:i w:val="1"/>
              </w:rPr>
            </w:pPr>
            <w:ins w:author="Yurii Litvinov" w:date="2023-01-23T13:06:00" w:id="2836">
              <w:r>
                <w:rPr>
                  <w:rFonts w:ascii="Times New Roman" w:hAnsi="Times New Roman"/>
                  <w:i w:val="1"/>
                </w:rPr>
                <w:t>Вариант реализации 3:</w:t>
              </w:r>
            </w:ins>
          </w:p>
          <w:p w14:paraId="0B100000">
            <w:pPr>
              <w:rPr>
                <w:ins w:author="Yurii Litvinov" w:date="2023-01-23T13:06:00" w:id="2837"/>
                <w:rFonts w:ascii="Times New Roman" w:hAnsi="Times New Roman"/>
                <w:rPrChange w:author="Yurii Litvinov" w:date="2023-01-23T13:38:00" w:id="2838">
                  <w:rPr>
                    <w:rFonts w:ascii="Times New Roman" w:hAnsi="Times New Roman"/>
                    <w:i w:val="1"/>
                  </w:rPr>
                </w:rPrChange>
              </w:rPr>
            </w:pPr>
            <w:ins w:author="Yurii Litvinov" w:date="2023-01-23T13:38:00" w:id="2839">
              <w:r>
                <w:rPr>
                  <w:rFonts w:ascii="Times New Roman" w:hAnsi="Times New Roman"/>
                </w:rPr>
                <w:t xml:space="preserve">Темы «Рекурсия», «Матрицы и массивы», </w:t>
              </w:r>
            </w:ins>
            <w:ins w:author="Yurii Litvinov" w:date="2023-01-23T13:40:00" w:id="2840">
              <w:r>
                <w:rPr>
                  <w:rFonts w:ascii="Times New Roman" w:hAnsi="Times New Roman"/>
                </w:rPr>
                <w:t xml:space="preserve">«Перестановки», </w:t>
              </w:r>
            </w:ins>
            <w:ins w:author="Yurii Litvinov" w:date="2023-01-23T13:41:00" w:id="2841">
              <w:r>
                <w:rPr>
                  <w:rFonts w:ascii="Times New Roman" w:hAnsi="Times New Roman"/>
                </w:rPr>
                <w:t>задача «Комплексные числа».</w:t>
              </w:r>
            </w:ins>
          </w:p>
          <w:p w14:paraId="0C100000">
            <w:pPr>
              <w:rPr>
                <w:ins w:author="Yurii Litvinov" w:date="2023-01-23T13:06:00" w:id="2842"/>
                <w:rFonts w:ascii="Times New Roman" w:hAnsi="Times New Roman"/>
              </w:rPr>
            </w:pPr>
          </w:p>
          <w:p w14:paraId="0D100000">
            <w:pPr>
              <w:rPr>
                <w:ins w:author="Yurii Litvinov" w:date="2023-01-23T13:41:00" w:id="2843"/>
                <w:rFonts w:ascii="Times New Roman" w:hAnsi="Times New Roman"/>
                <w:i w:val="1"/>
              </w:rPr>
            </w:pPr>
            <w:ins w:author="Yurii Litvinov" w:date="2023-01-23T13:06:00" w:id="2844">
              <w:r>
                <w:rPr>
                  <w:rFonts w:ascii="Times New Roman" w:hAnsi="Times New Roman"/>
                  <w:i w:val="1"/>
                </w:rPr>
                <w:t>Вариант реализации 4:</w:t>
              </w:r>
            </w:ins>
          </w:p>
          <w:p w14:paraId="0E100000">
            <w:pPr>
              <w:rPr>
                <w:ins w:author="Yurii Litvinov" w:date="2023-01-23T13:06:00" w:id="2845"/>
                <w:rFonts w:ascii="Times New Roman" w:hAnsi="Times New Roman"/>
                <w:rPrChange w:author="Yurii Litvinov" w:date="2023-01-23T13:41:00" w:id="2846">
                  <w:rPr>
                    <w:rFonts w:ascii="Times New Roman" w:hAnsi="Times New Roman"/>
                    <w:i w:val="1"/>
                  </w:rPr>
                </w:rPrChange>
              </w:rPr>
            </w:pPr>
            <w:ins w:author="Yurii Litvinov" w:date="2023-01-23T13:46:00" w:id="2847">
              <w:r>
                <w:rPr>
                  <w:rFonts w:ascii="Times New Roman" w:hAnsi="Times New Roman"/>
                </w:rPr>
                <w:t>Семестр 2, контрольн</w:t>
              </w:r>
            </w:ins>
            <w:ins w:author="Yurii Litvinov" w:date="2023-01-23T13:47:00" w:id="2848">
              <w:r>
                <w:rPr>
                  <w:rFonts w:ascii="Times New Roman" w:hAnsi="Times New Roman"/>
                </w:rPr>
                <w:t>ые</w:t>
              </w:r>
            </w:ins>
            <w:ins w:author="Yurii Litvinov" w:date="2023-01-23T13:46:00" w:id="2849">
              <w:r>
                <w:rPr>
                  <w:rFonts w:ascii="Times New Roman" w:hAnsi="Times New Roman"/>
                </w:rPr>
                <w:t xml:space="preserve"> работ</w:t>
              </w:r>
            </w:ins>
            <w:ins w:author="Yurii Litvinov" w:date="2023-01-23T13:47:00" w:id="2850">
              <w:r>
                <w:rPr>
                  <w:rFonts w:ascii="Times New Roman" w:hAnsi="Times New Roman"/>
                </w:rPr>
                <w:t>ы</w:t>
              </w:r>
            </w:ins>
            <w:ins w:author="Yurii Litvinov" w:date="2023-01-23T13:46:00" w:id="2851">
              <w:r>
                <w:rPr>
                  <w:rFonts w:ascii="Times New Roman" w:hAnsi="Times New Roman"/>
                </w:rPr>
                <w:t xml:space="preserve"> 1</w:t>
              </w:r>
            </w:ins>
            <w:ins w:author="Yurii Litvinov" w:date="2023-01-23T13:47:00" w:id="2852">
              <w:r>
                <w:rPr>
                  <w:rFonts w:ascii="Times New Roman" w:hAnsi="Times New Roman"/>
                </w:rPr>
                <w:t>, 2.</w:t>
              </w:r>
            </w:ins>
          </w:p>
          <w:p w14:paraId="0F100000">
            <w:pPr>
              <w:rPr>
                <w:ins w:author="Yurii Litvinov" w:date="2023-01-23T13:06:00" w:id="2853"/>
                <w:rFonts w:ascii="Times New Roman" w:hAnsi="Times New Roman"/>
              </w:rPr>
            </w:pPr>
          </w:p>
          <w:p w14:paraId="10100000">
            <w:pPr>
              <w:rPr>
                <w:ins w:author="Yurii Litvinov" w:date="2023-01-23T13:49:00" w:id="2854"/>
                <w:rFonts w:ascii="Times New Roman" w:hAnsi="Times New Roman"/>
                <w:i w:val="1"/>
              </w:rPr>
            </w:pPr>
            <w:ins w:author="Yurii Litvinov" w:date="2023-01-23T13:06:00" w:id="2855">
              <w:r>
                <w:rPr>
                  <w:rFonts w:ascii="Times New Roman" w:hAnsi="Times New Roman"/>
                  <w:i w:val="1"/>
                </w:rPr>
                <w:t>Вариант реализации 5:</w:t>
              </w:r>
            </w:ins>
          </w:p>
          <w:p w14:paraId="11100000">
            <w:pPr>
              <w:rPr>
                <w:ins w:author="Yurii Litvinov" w:date="2023-01-23T13:05:00" w:id="2856"/>
                <w:rFonts w:ascii="Times New Roman" w:hAnsi="Times New Roman"/>
                <w:rPrChange w:author="Yurii Litvinov" w:date="2023-01-23T13:56:00" w:id="2857">
                  <w:rPr>
                    <w:rFonts w:ascii="Times New Roman" w:hAnsi="Times New Roman"/>
                    <w:i w:val="1"/>
                  </w:rPr>
                </w:rPrChange>
              </w:rPr>
            </w:pPr>
            <w:ins w:author="Yurii Litvinov" w:date="2023-01-23T13:49:00" w:id="2858">
              <w:r>
                <w:rPr>
                  <w:rFonts w:ascii="Times New Roman" w:hAnsi="Times New Roman"/>
                </w:rPr>
                <w:t>Семестр 1, домашн</w:t>
              </w:r>
            </w:ins>
            <w:ins w:author="Yurii Litvinov" w:date="2023-01-23T13:50:00" w:id="2859">
              <w:r>
                <w:rPr>
                  <w:rFonts w:ascii="Times New Roman" w:hAnsi="Times New Roman"/>
                </w:rPr>
                <w:t>яя</w:t>
              </w:r>
            </w:ins>
            <w:ins w:author="Yurii Litvinov" w:date="2023-01-23T13:49:00" w:id="2860">
              <w:r>
                <w:rPr>
                  <w:rFonts w:ascii="Times New Roman" w:hAnsi="Times New Roman"/>
                </w:rPr>
                <w:t xml:space="preserve"> работ</w:t>
              </w:r>
            </w:ins>
            <w:ins w:author="Yurii Litvinov" w:date="2023-01-23T13:51:00" w:id="2861">
              <w:r>
                <w:rPr>
                  <w:rFonts w:ascii="Times New Roman" w:hAnsi="Times New Roman"/>
                </w:rPr>
                <w:t>а</w:t>
              </w:r>
            </w:ins>
            <w:ins w:author="Yurii Litvinov" w:date="2023-01-23T13:49:00" w:id="2862">
              <w:r>
                <w:rPr>
                  <w:rFonts w:ascii="Times New Roman" w:hAnsi="Times New Roman"/>
                </w:rPr>
                <w:t xml:space="preserve"> 1</w:t>
              </w:r>
            </w:ins>
            <w:ins w:author="Yurii Litvinov" w:date="2023-01-23T13:51:00" w:id="2863">
              <w:r>
                <w:rPr>
                  <w:rFonts w:ascii="Times New Roman" w:hAnsi="Times New Roman"/>
                </w:rPr>
                <w:t>.</w:t>
              </w:r>
            </w:ins>
          </w:p>
        </w:tc>
      </w:tr>
      <w:tr>
        <w:tc>
          <w:tcPr>
            <w:tcW w:type="dxa" w:w="568"/>
          </w:tcPr>
          <w:p w14:paraId="12100000">
            <w:pPr>
              <w:pStyle w:val="Style_3"/>
              <w:ind w:right="43"/>
            </w:pPr>
            <w:ins w:author="Yurii Litvinov" w:date="2023-01-23T13:07:00" w:id="2864">
              <w:r>
                <w:t>9</w:t>
              </w:r>
            </w:ins>
            <w:del w:author="Yurii Litvinov" w:date="2023-01-23T13:07:00" w:id="2865">
              <w:r>
                <w:delText>6</w:delText>
              </w:r>
            </w:del>
          </w:p>
        </w:tc>
        <w:tc>
          <w:tcPr>
            <w:tcW w:type="dxa" w:w="2977"/>
          </w:tcPr>
          <w:p w14:paraId="13100000">
            <w:pPr>
              <w:pStyle w:val="Style_3"/>
              <w:ind w:right="43"/>
            </w:pPr>
            <w:r>
              <w:t>ПКП-3.002212.1. Самостоятельно находит, изучает и представляет коллегам в удобной для восприятия форме информацию об алгоритмах, структурах данных или технологиях.</w:t>
            </w:r>
          </w:p>
        </w:tc>
        <w:tc>
          <w:tcPr>
            <w:tcW w:type="dxa" w:w="6095"/>
          </w:tcPr>
          <w:p w14:paraId="14100000">
            <w:pPr>
              <w:rPr>
                <w:rFonts w:ascii="Times New Roman" w:hAnsi="Times New Roman"/>
                <w:i w:val="1"/>
              </w:rPr>
            </w:pPr>
            <w:r>
              <w:rPr>
                <w:rFonts w:ascii="Times New Roman" w:hAnsi="Times New Roman"/>
                <w:i w:val="1"/>
              </w:rPr>
              <w:t>Вариант реализации 1:</w:t>
            </w:r>
          </w:p>
          <w:p w14:paraId="15100000">
            <w:pPr>
              <w:rPr>
                <w:rFonts w:ascii="Times New Roman" w:hAnsi="Times New Roman"/>
              </w:rPr>
            </w:pPr>
            <w:r>
              <w:rPr>
                <w:rFonts w:ascii="Times New Roman" w:hAnsi="Times New Roman"/>
              </w:rPr>
              <w:t>Все доклады.</w:t>
            </w:r>
          </w:p>
          <w:p w14:paraId="16100000">
            <w:pPr>
              <w:rPr>
                <w:rFonts w:ascii="Times New Roman" w:hAnsi="Times New Roman"/>
              </w:rPr>
            </w:pPr>
          </w:p>
          <w:p w14:paraId="17100000">
            <w:pPr>
              <w:rPr>
                <w:rFonts w:ascii="Times New Roman" w:hAnsi="Times New Roman"/>
                <w:i w:val="1"/>
              </w:rPr>
            </w:pPr>
            <w:r>
              <w:rPr>
                <w:rFonts w:ascii="Times New Roman" w:hAnsi="Times New Roman"/>
                <w:i w:val="1"/>
              </w:rPr>
              <w:t>Вариант реализации 2:</w:t>
            </w:r>
          </w:p>
          <w:p w14:paraId="18100000">
            <w:pPr>
              <w:rPr>
                <w:rFonts w:ascii="Times New Roman" w:hAnsi="Times New Roman"/>
              </w:rPr>
            </w:pPr>
            <w:r>
              <w:rPr>
                <w:rFonts w:ascii="Times New Roman" w:hAnsi="Times New Roman"/>
              </w:rPr>
              <w:t>Семестр 1, домашняя работа 5. Семестр 2, домашние работы 1, 4.4, 5.2.</w:t>
            </w:r>
            <w:r>
              <w:rPr>
                <w:rFonts w:ascii="Times New Roman" w:hAnsi="Times New Roman"/>
              </w:rPr>
              <w:t xml:space="preserve"> Семестр 3, домашние работы 1, 2, 5.3.</w:t>
            </w:r>
          </w:p>
          <w:p w14:paraId="19100000">
            <w:pPr>
              <w:rPr>
                <w:rFonts w:ascii="Times New Roman" w:hAnsi="Times New Roman"/>
              </w:rPr>
            </w:pPr>
          </w:p>
          <w:p w14:paraId="1A100000">
            <w:pPr>
              <w:rPr>
                <w:rFonts w:ascii="Times New Roman" w:hAnsi="Times New Roman"/>
                <w:i w:val="1"/>
              </w:rPr>
            </w:pPr>
            <w:r>
              <w:rPr>
                <w:rFonts w:ascii="Times New Roman" w:hAnsi="Times New Roman"/>
                <w:i w:val="1"/>
              </w:rPr>
              <w:t>Вариант реализации 3:</w:t>
            </w:r>
          </w:p>
          <w:p w14:paraId="1B100000">
            <w:pPr>
              <w:rPr>
                <w:rFonts w:ascii="Times New Roman" w:hAnsi="Times New Roman"/>
              </w:rPr>
            </w:pPr>
            <w:r>
              <w:rPr>
                <w:rFonts w:ascii="Times New Roman" w:hAnsi="Times New Roman"/>
              </w:rPr>
              <w:t>Доклады по паттернам проектирования.</w:t>
            </w:r>
          </w:p>
          <w:p w14:paraId="1C100000">
            <w:pPr>
              <w:rPr>
                <w:rFonts w:ascii="Times New Roman" w:hAnsi="Times New Roman"/>
              </w:rPr>
            </w:pPr>
          </w:p>
          <w:p w14:paraId="1D100000">
            <w:pPr>
              <w:rPr>
                <w:rFonts w:ascii="Times New Roman" w:hAnsi="Times New Roman"/>
                <w:i w:val="1"/>
              </w:rPr>
            </w:pPr>
            <w:r>
              <w:rPr>
                <w:rFonts w:ascii="Times New Roman" w:hAnsi="Times New Roman"/>
                <w:i w:val="1"/>
              </w:rPr>
              <w:t>Вариант реализации 4:</w:t>
            </w:r>
          </w:p>
          <w:p w14:paraId="1E100000">
            <w:pPr>
              <w:rPr>
                <w:rFonts w:ascii="Times New Roman" w:hAnsi="Times New Roman"/>
              </w:rPr>
            </w:pPr>
            <w:r>
              <w:rPr>
                <w:rFonts w:ascii="Times New Roman" w:hAnsi="Times New Roman"/>
              </w:rPr>
              <w:t>Все списки вопросов к устному зачёту.</w:t>
            </w:r>
          </w:p>
          <w:p w14:paraId="1F100000">
            <w:pPr>
              <w:rPr>
                <w:rFonts w:ascii="Times New Roman" w:hAnsi="Times New Roman"/>
              </w:rPr>
            </w:pPr>
          </w:p>
          <w:p w14:paraId="20100000">
            <w:pPr>
              <w:rPr>
                <w:del w:author="Yurii Litvinov" w:date="2023-01-23T13:56:00" w:id="2866"/>
                <w:rFonts w:ascii="Times New Roman" w:hAnsi="Times New Roman"/>
                <w:i w:val="1"/>
              </w:rPr>
            </w:pPr>
            <w:del w:author="Yurii Litvinov" w:date="2023-01-23T13:56:00" w:id="2867">
              <w:r>
                <w:rPr>
                  <w:rFonts w:ascii="Times New Roman" w:hAnsi="Times New Roman"/>
                  <w:i w:val="1"/>
                </w:rPr>
                <w:delText>Вариант реализации 5:</w:delText>
              </w:r>
            </w:del>
          </w:p>
          <w:p w14:paraId="21100000">
            <w:pPr>
              <w:rPr>
                <w:del w:author="Yurii Litvinov" w:date="2023-01-23T13:56:00" w:id="2868"/>
                <w:rFonts w:ascii="Times New Roman" w:hAnsi="Times New Roman"/>
              </w:rPr>
            </w:pPr>
            <w:del w:author="Yurii Litvinov" w:date="2023-01-23T13:56:00" w:id="2869">
              <w:r>
                <w:rPr>
                  <w:rFonts w:ascii="Times New Roman" w:hAnsi="Times New Roman"/>
                </w:rPr>
                <w:delText>Семестр 3, домашняя работа 1.</w:delText>
              </w:r>
            </w:del>
          </w:p>
          <w:p w14:paraId="22100000">
            <w:pPr>
              <w:rPr>
                <w:del w:author="Yurii Litvinov" w:date="2023-01-23T13:56:00" w:id="2870"/>
                <w:rFonts w:ascii="Times New Roman" w:hAnsi="Times New Roman"/>
              </w:rPr>
            </w:pPr>
          </w:p>
          <w:p w14:paraId="23100000">
            <w:pPr>
              <w:rPr>
                <w:rFonts w:ascii="Times New Roman" w:hAnsi="Times New Roman"/>
                <w:i w:val="1"/>
              </w:rPr>
            </w:pPr>
            <w:r>
              <w:rPr>
                <w:rFonts w:ascii="Times New Roman" w:hAnsi="Times New Roman"/>
                <w:i w:val="1"/>
              </w:rPr>
              <w:t xml:space="preserve">Вариант реализации </w:t>
            </w:r>
            <w:ins w:author="Yurii Litvinov" w:date="2023-01-23T13:56:00" w:id="2871">
              <w:r>
                <w:rPr>
                  <w:rFonts w:ascii="Times New Roman" w:hAnsi="Times New Roman"/>
                  <w:i w:val="1"/>
                </w:rPr>
                <w:t>5</w:t>
              </w:r>
            </w:ins>
            <w:del w:author="Yurii Litvinov" w:date="2023-01-23T13:56:00" w:id="2872">
              <w:r>
                <w:rPr>
                  <w:rFonts w:ascii="Times New Roman" w:hAnsi="Times New Roman"/>
                  <w:i w:val="1"/>
                </w:rPr>
                <w:delText>6</w:delText>
              </w:r>
            </w:del>
            <w:r>
              <w:rPr>
                <w:rFonts w:ascii="Times New Roman" w:hAnsi="Times New Roman"/>
                <w:i w:val="1"/>
              </w:rPr>
              <w:t>:</w:t>
            </w:r>
          </w:p>
          <w:p w14:paraId="24100000">
            <w:pPr>
              <w:rPr>
                <w:rFonts w:ascii="Times New Roman" w:hAnsi="Times New Roman"/>
                <w:i w:val="1"/>
              </w:rPr>
            </w:pPr>
            <w:r>
              <w:rPr>
                <w:rFonts w:ascii="Times New Roman" w:hAnsi="Times New Roman"/>
              </w:rPr>
              <w:t>Все домашние работы</w:t>
            </w:r>
            <w:r>
              <w:rPr>
                <w:rFonts w:ascii="Times New Roman" w:hAnsi="Times New Roman"/>
              </w:rPr>
              <w:t>, начиная с домашней работы 3 второго семестра.</w:t>
            </w:r>
          </w:p>
        </w:tc>
      </w:tr>
      <w:tr>
        <w:tc>
          <w:tcPr>
            <w:tcW w:type="dxa" w:w="568"/>
          </w:tcPr>
          <w:p w14:paraId="25100000">
            <w:pPr>
              <w:pStyle w:val="Style_3"/>
              <w:ind w:right="43"/>
            </w:pPr>
            <w:ins w:author="Yurii Litvinov" w:date="2023-01-23T13:07:00" w:id="2873">
              <w:r>
                <w:t>10</w:t>
              </w:r>
            </w:ins>
            <w:del w:author="Yurii Litvinov" w:date="2023-01-23T13:07:00" w:id="2874">
              <w:r>
                <w:delText>7</w:delText>
              </w:r>
            </w:del>
          </w:p>
        </w:tc>
        <w:tc>
          <w:tcPr>
            <w:tcW w:type="dxa" w:w="2977"/>
          </w:tcPr>
          <w:p w14:paraId="26100000">
            <w:pPr>
              <w:pStyle w:val="Style_3"/>
              <w:ind w:right="43"/>
            </w:pPr>
            <w:r>
              <w:t>ПКП-4.002212.1. Пользуется интегрированной средой разработки для реализации программного обеспечения.</w:t>
            </w:r>
          </w:p>
        </w:tc>
        <w:tc>
          <w:tcPr>
            <w:tcW w:type="dxa" w:w="6095"/>
          </w:tcPr>
          <w:p w14:paraId="27100000">
            <w:pPr>
              <w:rPr>
                <w:rFonts w:ascii="Times New Roman" w:hAnsi="Times New Roman"/>
                <w:i w:val="1"/>
              </w:rPr>
            </w:pPr>
            <w:r>
              <w:rPr>
                <w:rFonts w:ascii="Times New Roman" w:hAnsi="Times New Roman"/>
                <w:i w:val="1"/>
              </w:rPr>
              <w:t>Вариант реализации 1:</w:t>
            </w:r>
          </w:p>
          <w:p w14:paraId="28100000">
            <w:pPr>
              <w:rPr>
                <w:rFonts w:ascii="Times New Roman" w:hAnsi="Times New Roman"/>
              </w:rPr>
            </w:pPr>
            <w:r>
              <w:rPr>
                <w:rFonts w:ascii="Times New Roman" w:hAnsi="Times New Roman"/>
              </w:rPr>
              <w:t>Все домашние</w:t>
            </w:r>
            <w:r>
              <w:rPr>
                <w:rFonts w:ascii="Times New Roman" w:hAnsi="Times New Roman"/>
              </w:rPr>
              <w:t>,</w:t>
            </w:r>
            <w:r>
              <w:rPr>
                <w:rFonts w:ascii="Times New Roman" w:hAnsi="Times New Roman"/>
              </w:rPr>
              <w:t xml:space="preserve"> контрольные </w:t>
            </w:r>
            <w:r>
              <w:rPr>
                <w:rFonts w:ascii="Times New Roman" w:hAnsi="Times New Roman"/>
              </w:rPr>
              <w:t xml:space="preserve">и зачётные </w:t>
            </w:r>
            <w:r>
              <w:rPr>
                <w:rFonts w:ascii="Times New Roman" w:hAnsi="Times New Roman"/>
              </w:rPr>
              <w:t>работы.</w:t>
            </w:r>
          </w:p>
          <w:p w14:paraId="29100000">
            <w:pPr>
              <w:rPr>
                <w:rFonts w:ascii="Times New Roman" w:hAnsi="Times New Roman"/>
              </w:rPr>
            </w:pPr>
          </w:p>
          <w:p w14:paraId="2A100000">
            <w:pPr>
              <w:rPr>
                <w:rFonts w:ascii="Times New Roman" w:hAnsi="Times New Roman"/>
                <w:i w:val="1"/>
              </w:rPr>
            </w:pPr>
            <w:r>
              <w:rPr>
                <w:rFonts w:ascii="Times New Roman" w:hAnsi="Times New Roman"/>
                <w:i w:val="1"/>
              </w:rPr>
              <w:t>Вариант реализации 2:</w:t>
            </w:r>
          </w:p>
          <w:p w14:paraId="2B100000">
            <w:pPr>
              <w:rPr>
                <w:rFonts w:ascii="Times New Roman" w:hAnsi="Times New Roman"/>
              </w:rPr>
            </w:pPr>
            <w:r>
              <w:rPr>
                <w:rFonts w:ascii="Times New Roman" w:hAnsi="Times New Roman"/>
              </w:rPr>
              <w:t>Все домашние</w:t>
            </w:r>
            <w:r>
              <w:rPr>
                <w:rFonts w:ascii="Times New Roman" w:hAnsi="Times New Roman"/>
              </w:rPr>
              <w:t xml:space="preserve"> </w:t>
            </w:r>
            <w:r>
              <w:rPr>
                <w:rFonts w:ascii="Times New Roman" w:hAnsi="Times New Roman"/>
              </w:rPr>
              <w:t>работы.</w:t>
            </w:r>
          </w:p>
          <w:p w14:paraId="2C100000">
            <w:pPr>
              <w:rPr>
                <w:rFonts w:ascii="Times New Roman" w:hAnsi="Times New Roman"/>
              </w:rPr>
            </w:pPr>
          </w:p>
          <w:p w14:paraId="2D100000">
            <w:pPr>
              <w:rPr>
                <w:rFonts w:ascii="Times New Roman" w:hAnsi="Times New Roman"/>
                <w:i w:val="1"/>
              </w:rPr>
            </w:pPr>
            <w:r>
              <w:rPr>
                <w:rFonts w:ascii="Times New Roman" w:hAnsi="Times New Roman"/>
                <w:i w:val="1"/>
              </w:rPr>
              <w:t>Вариант реализации 3:</w:t>
            </w:r>
          </w:p>
          <w:p w14:paraId="2E100000">
            <w:pPr>
              <w:rPr>
                <w:rFonts w:ascii="Times New Roman" w:hAnsi="Times New Roman"/>
              </w:rPr>
            </w:pPr>
            <w:r>
              <w:rPr>
                <w:rFonts w:ascii="Times New Roman" w:hAnsi="Times New Roman"/>
              </w:rPr>
              <w:t>Все домашние работы.</w:t>
            </w:r>
          </w:p>
          <w:p w14:paraId="2F100000">
            <w:pPr>
              <w:rPr>
                <w:rFonts w:ascii="Times New Roman" w:hAnsi="Times New Roman"/>
              </w:rPr>
            </w:pPr>
          </w:p>
          <w:p w14:paraId="30100000">
            <w:pPr>
              <w:rPr>
                <w:rFonts w:ascii="Times New Roman" w:hAnsi="Times New Roman"/>
                <w:i w:val="1"/>
              </w:rPr>
            </w:pPr>
            <w:r>
              <w:rPr>
                <w:rFonts w:ascii="Times New Roman" w:hAnsi="Times New Roman"/>
                <w:i w:val="1"/>
              </w:rPr>
              <w:t>Вариант реализации 4:</w:t>
            </w:r>
          </w:p>
          <w:p w14:paraId="31100000">
            <w:pPr>
              <w:rPr>
                <w:rFonts w:ascii="Times New Roman" w:hAnsi="Times New Roman"/>
              </w:rPr>
            </w:pPr>
            <w:r>
              <w:rPr>
                <w:rFonts w:ascii="Times New Roman" w:hAnsi="Times New Roman"/>
              </w:rPr>
              <w:t>Все контрольные работы.</w:t>
            </w:r>
          </w:p>
          <w:p w14:paraId="32100000">
            <w:pPr>
              <w:rPr>
                <w:rFonts w:ascii="Times New Roman" w:hAnsi="Times New Roman"/>
              </w:rPr>
            </w:pPr>
          </w:p>
          <w:p w14:paraId="33100000">
            <w:pPr>
              <w:rPr>
                <w:del w:author="Yurii Litvinov" w:date="2023-01-23T13:56:00" w:id="2875"/>
                <w:rFonts w:ascii="Times New Roman" w:hAnsi="Times New Roman"/>
                <w:i w:val="1"/>
              </w:rPr>
            </w:pPr>
            <w:del w:author="Yurii Litvinov" w:date="2023-01-23T13:56:00" w:id="2876">
              <w:r>
                <w:rPr>
                  <w:rFonts w:ascii="Times New Roman" w:hAnsi="Times New Roman"/>
                  <w:i w:val="1"/>
                </w:rPr>
                <w:delText>Вариант реализации 5:</w:delText>
              </w:r>
            </w:del>
          </w:p>
          <w:p w14:paraId="34100000">
            <w:pPr>
              <w:rPr>
                <w:del w:author="Yurii Litvinov" w:date="2023-01-23T13:56:00" w:id="2877"/>
                <w:rFonts w:ascii="Times New Roman" w:hAnsi="Times New Roman"/>
              </w:rPr>
            </w:pPr>
            <w:del w:author="Yurii Litvinov" w:date="2023-01-23T13:56:00" w:id="2878">
              <w:r>
                <w:rPr>
                  <w:rFonts w:ascii="Times New Roman" w:hAnsi="Times New Roman"/>
                </w:rPr>
                <w:delText>Все домашние, контрольные и зачётные работы.</w:delText>
              </w:r>
            </w:del>
          </w:p>
          <w:p w14:paraId="35100000">
            <w:pPr>
              <w:rPr>
                <w:del w:author="Yurii Litvinov" w:date="2023-01-23T13:56:00" w:id="2879"/>
                <w:rFonts w:ascii="Times New Roman" w:hAnsi="Times New Roman"/>
              </w:rPr>
            </w:pPr>
          </w:p>
          <w:p w14:paraId="36100000">
            <w:pPr>
              <w:rPr>
                <w:rFonts w:ascii="Times New Roman" w:hAnsi="Times New Roman"/>
                <w:i w:val="1"/>
              </w:rPr>
            </w:pPr>
            <w:r>
              <w:rPr>
                <w:rFonts w:ascii="Times New Roman" w:hAnsi="Times New Roman"/>
                <w:i w:val="1"/>
              </w:rPr>
              <w:t xml:space="preserve">Вариант реализации </w:t>
            </w:r>
            <w:ins w:author="Yurii Litvinov" w:date="2023-01-23T13:56:00" w:id="2880">
              <w:r>
                <w:rPr>
                  <w:rFonts w:ascii="Times New Roman" w:hAnsi="Times New Roman"/>
                  <w:i w:val="1"/>
                </w:rPr>
                <w:t>5</w:t>
              </w:r>
            </w:ins>
            <w:del w:author="Yurii Litvinov" w:date="2023-01-23T13:56:00" w:id="2881">
              <w:r>
                <w:rPr>
                  <w:rFonts w:ascii="Times New Roman" w:hAnsi="Times New Roman"/>
                  <w:i w:val="1"/>
                </w:rPr>
                <w:delText>6</w:delText>
              </w:r>
            </w:del>
            <w:r>
              <w:rPr>
                <w:rFonts w:ascii="Times New Roman" w:hAnsi="Times New Roman"/>
                <w:i w:val="1"/>
              </w:rPr>
              <w:t>:</w:t>
            </w:r>
          </w:p>
          <w:p w14:paraId="37100000">
            <w:pPr>
              <w:rPr>
                <w:rFonts w:ascii="Times New Roman" w:hAnsi="Times New Roman"/>
              </w:rPr>
            </w:pPr>
            <w:r>
              <w:rPr>
                <w:rFonts w:ascii="Times New Roman" w:hAnsi="Times New Roman"/>
              </w:rPr>
              <w:t>Все домашние</w:t>
            </w:r>
            <w:r>
              <w:rPr>
                <w:rFonts w:ascii="Times New Roman" w:hAnsi="Times New Roman"/>
              </w:rPr>
              <w:t xml:space="preserve"> </w:t>
            </w:r>
            <w:r>
              <w:rPr>
                <w:rFonts w:ascii="Times New Roman" w:hAnsi="Times New Roman"/>
              </w:rPr>
              <w:t>работы.</w:t>
            </w:r>
          </w:p>
        </w:tc>
      </w:tr>
      <w:tr>
        <w:tc>
          <w:tcPr>
            <w:tcW w:type="dxa" w:w="568"/>
          </w:tcPr>
          <w:p w14:paraId="38100000">
            <w:pPr>
              <w:pStyle w:val="Style_3"/>
              <w:ind w:right="43"/>
            </w:pPr>
            <w:ins w:author="Yurii Litvinov" w:date="2023-01-23T13:07:00" w:id="2882">
              <w:r>
                <w:t>11</w:t>
              </w:r>
            </w:ins>
            <w:del w:author="Yurii Litvinov" w:date="2023-01-23T13:07:00" w:id="2883">
              <w:r>
                <w:delText>8</w:delText>
              </w:r>
            </w:del>
          </w:p>
        </w:tc>
        <w:tc>
          <w:tcPr>
            <w:tcW w:type="dxa" w:w="2977"/>
          </w:tcPr>
          <w:p w14:paraId="39100000">
            <w:pPr>
              <w:pStyle w:val="Style_3"/>
              <w:ind w:right="43"/>
            </w:pPr>
            <w:r>
              <w:t xml:space="preserve">ПКП-4.002212.2. </w:t>
            </w:r>
            <w:r>
              <w:t>Способен собрать программу из командной строки без использования интегрированной среды разработки.</w:t>
            </w:r>
          </w:p>
        </w:tc>
        <w:tc>
          <w:tcPr>
            <w:tcW w:type="dxa" w:w="6095"/>
          </w:tcPr>
          <w:p w14:paraId="3A100000">
            <w:pPr>
              <w:rPr>
                <w:rFonts w:ascii="Times New Roman" w:hAnsi="Times New Roman"/>
                <w:i w:val="1"/>
              </w:rPr>
            </w:pPr>
            <w:r>
              <w:rPr>
                <w:rFonts w:ascii="Times New Roman" w:hAnsi="Times New Roman"/>
                <w:i w:val="1"/>
              </w:rPr>
              <w:t>Вариант реализации 1:</w:t>
            </w:r>
          </w:p>
          <w:p w14:paraId="3B100000">
            <w:pPr>
              <w:rPr>
                <w:rFonts w:ascii="Times New Roman" w:hAnsi="Times New Roman"/>
              </w:rPr>
            </w:pPr>
            <w:r>
              <w:rPr>
                <w:rFonts w:ascii="Times New Roman" w:hAnsi="Times New Roman"/>
              </w:rPr>
              <w:t>Семестр 2, домашняя работа 5.</w:t>
            </w:r>
          </w:p>
          <w:p w14:paraId="3C100000">
            <w:pPr>
              <w:rPr>
                <w:rFonts w:ascii="Times New Roman" w:hAnsi="Times New Roman"/>
              </w:rPr>
            </w:pPr>
          </w:p>
          <w:p w14:paraId="3D100000">
            <w:pPr>
              <w:rPr>
                <w:rFonts w:ascii="Times New Roman" w:hAnsi="Times New Roman"/>
                <w:i w:val="1"/>
              </w:rPr>
            </w:pPr>
            <w:r>
              <w:rPr>
                <w:rFonts w:ascii="Times New Roman" w:hAnsi="Times New Roman"/>
                <w:i w:val="1"/>
              </w:rPr>
              <w:t>Вариант реализации 2:</w:t>
            </w:r>
          </w:p>
          <w:p w14:paraId="3E100000">
            <w:pPr>
              <w:rPr>
                <w:rFonts w:ascii="Times New Roman" w:hAnsi="Times New Roman"/>
              </w:rPr>
            </w:pPr>
            <w:r>
              <w:rPr>
                <w:rFonts w:ascii="Times New Roman" w:hAnsi="Times New Roman"/>
              </w:rPr>
              <w:t>Все домашние работы.</w:t>
            </w:r>
          </w:p>
          <w:p w14:paraId="3F100000">
            <w:pPr>
              <w:rPr>
                <w:rFonts w:ascii="Times New Roman" w:hAnsi="Times New Roman"/>
              </w:rPr>
            </w:pPr>
          </w:p>
          <w:p w14:paraId="40100000">
            <w:pPr>
              <w:rPr>
                <w:rFonts w:ascii="Times New Roman" w:hAnsi="Times New Roman"/>
                <w:i w:val="1"/>
              </w:rPr>
            </w:pPr>
            <w:r>
              <w:rPr>
                <w:rFonts w:ascii="Times New Roman" w:hAnsi="Times New Roman"/>
                <w:i w:val="1"/>
              </w:rPr>
              <w:t>Вариант реализации 3:</w:t>
            </w:r>
          </w:p>
          <w:p w14:paraId="41100000">
            <w:pPr>
              <w:rPr>
                <w:rFonts w:ascii="Times New Roman" w:hAnsi="Times New Roman"/>
              </w:rPr>
            </w:pPr>
            <w:r>
              <w:rPr>
                <w:rFonts w:ascii="Times New Roman" w:hAnsi="Times New Roman"/>
              </w:rPr>
              <w:t>Все домашние работы, начиная со второго семестра.</w:t>
            </w:r>
          </w:p>
          <w:p w14:paraId="42100000">
            <w:pPr>
              <w:rPr>
                <w:rFonts w:ascii="Times New Roman" w:hAnsi="Times New Roman"/>
              </w:rPr>
            </w:pPr>
          </w:p>
          <w:p w14:paraId="43100000">
            <w:pPr>
              <w:rPr>
                <w:rFonts w:ascii="Times New Roman" w:hAnsi="Times New Roman"/>
                <w:i w:val="1"/>
              </w:rPr>
            </w:pPr>
            <w:r>
              <w:rPr>
                <w:rFonts w:ascii="Times New Roman" w:hAnsi="Times New Roman"/>
                <w:i w:val="1"/>
              </w:rPr>
              <w:t>Вариант реализации 4:</w:t>
            </w:r>
          </w:p>
          <w:p w14:paraId="44100000">
            <w:pPr>
              <w:rPr>
                <w:rFonts w:ascii="Times New Roman" w:hAnsi="Times New Roman"/>
              </w:rPr>
            </w:pPr>
            <w:r>
              <w:rPr>
                <w:rFonts w:ascii="Times New Roman" w:hAnsi="Times New Roman"/>
              </w:rPr>
              <w:t>Все контрольные работы, начиная со второго семестра.</w:t>
            </w:r>
          </w:p>
          <w:p w14:paraId="45100000">
            <w:pPr>
              <w:rPr>
                <w:rFonts w:ascii="Times New Roman" w:hAnsi="Times New Roman"/>
              </w:rPr>
            </w:pPr>
          </w:p>
          <w:p w14:paraId="46100000">
            <w:pPr>
              <w:rPr>
                <w:del w:author="Yurii Litvinov" w:date="2023-01-23T13:56:00" w:id="2884"/>
                <w:rFonts w:ascii="Times New Roman" w:hAnsi="Times New Roman"/>
                <w:i w:val="1"/>
              </w:rPr>
            </w:pPr>
            <w:del w:author="Yurii Litvinov" w:date="2023-01-23T13:56:00" w:id="2885">
              <w:r>
                <w:rPr>
                  <w:rFonts w:ascii="Times New Roman" w:hAnsi="Times New Roman"/>
                  <w:i w:val="1"/>
                </w:rPr>
                <w:delText>Вариант реализации 5:</w:delText>
              </w:r>
            </w:del>
          </w:p>
          <w:p w14:paraId="47100000">
            <w:pPr>
              <w:rPr>
                <w:del w:author="Yurii Litvinov" w:date="2023-01-23T13:56:00" w:id="2886"/>
                <w:rFonts w:ascii="Times New Roman" w:hAnsi="Times New Roman"/>
              </w:rPr>
            </w:pPr>
            <w:del w:author="Yurii Litvinov" w:date="2023-01-23T13:56:00" w:id="2887">
              <w:r>
                <w:rPr>
                  <w:rFonts w:ascii="Times New Roman" w:hAnsi="Times New Roman"/>
                </w:rPr>
                <w:delText>Все домашние, контрольные и зачётные работы, начиная с домашней работы 3 второго семестра.</w:delText>
              </w:r>
            </w:del>
          </w:p>
          <w:p w14:paraId="48100000">
            <w:pPr>
              <w:rPr>
                <w:del w:author="Yurii Litvinov" w:date="2023-01-23T13:56:00" w:id="2888"/>
                <w:rFonts w:ascii="Times New Roman" w:hAnsi="Times New Roman"/>
              </w:rPr>
            </w:pPr>
          </w:p>
          <w:p w14:paraId="49100000">
            <w:pPr>
              <w:rPr>
                <w:rFonts w:ascii="Times New Roman" w:hAnsi="Times New Roman"/>
                <w:i w:val="1"/>
              </w:rPr>
            </w:pPr>
            <w:r>
              <w:rPr>
                <w:rFonts w:ascii="Times New Roman" w:hAnsi="Times New Roman"/>
                <w:i w:val="1"/>
              </w:rPr>
              <w:t xml:space="preserve">Вариант реализации </w:t>
            </w:r>
            <w:ins w:author="Yurii Litvinov" w:date="2023-01-23T13:56:00" w:id="2889">
              <w:r>
                <w:rPr>
                  <w:rFonts w:ascii="Times New Roman" w:hAnsi="Times New Roman"/>
                  <w:i w:val="1"/>
                </w:rPr>
                <w:t>5</w:t>
              </w:r>
            </w:ins>
            <w:del w:author="Yurii Litvinov" w:date="2023-01-23T13:56:00" w:id="2890">
              <w:r>
                <w:rPr>
                  <w:rFonts w:ascii="Times New Roman" w:hAnsi="Times New Roman"/>
                  <w:i w:val="1"/>
                </w:rPr>
                <w:delText>6</w:delText>
              </w:r>
            </w:del>
            <w:r>
              <w:rPr>
                <w:rFonts w:ascii="Times New Roman" w:hAnsi="Times New Roman"/>
                <w:i w:val="1"/>
              </w:rPr>
              <w:t>:</w:t>
            </w:r>
          </w:p>
          <w:p w14:paraId="4A100000">
            <w:pPr>
              <w:rPr>
                <w:rFonts w:ascii="Times New Roman" w:hAnsi="Times New Roman"/>
              </w:rPr>
            </w:pPr>
            <w:r>
              <w:rPr>
                <w:rFonts w:ascii="Times New Roman" w:hAnsi="Times New Roman"/>
              </w:rPr>
              <w:t>Все домашние работы, начиная со второго семестра.</w:t>
            </w:r>
          </w:p>
        </w:tc>
      </w:tr>
      <w:tr>
        <w:tc>
          <w:tcPr>
            <w:tcW w:type="dxa" w:w="568"/>
          </w:tcPr>
          <w:p w14:paraId="4B100000">
            <w:pPr>
              <w:pStyle w:val="Style_3"/>
              <w:ind w:right="43"/>
            </w:pPr>
            <w:ins w:author="Yurii Litvinov" w:date="2023-01-23T13:07:00" w:id="2891">
              <w:r>
                <w:t>12</w:t>
              </w:r>
            </w:ins>
            <w:del w:author="Yurii Litvinov" w:date="2023-01-23T13:07:00" w:id="2892">
              <w:r>
                <w:delText>9</w:delText>
              </w:r>
            </w:del>
          </w:p>
        </w:tc>
        <w:tc>
          <w:tcPr>
            <w:tcW w:type="dxa" w:w="2977"/>
          </w:tcPr>
          <w:p w14:paraId="4C100000">
            <w:pPr>
              <w:pStyle w:val="Style_3"/>
              <w:ind w:right="43"/>
            </w:pPr>
            <w:r>
              <w:t>ПКП-4.002212.3. Пользуется системой контроля версий при разработке программного обеспечения.</w:t>
            </w:r>
          </w:p>
        </w:tc>
        <w:tc>
          <w:tcPr>
            <w:tcW w:type="dxa" w:w="6095"/>
          </w:tcPr>
          <w:p w14:paraId="4D100000">
            <w:pPr>
              <w:rPr>
                <w:rFonts w:ascii="Times New Roman" w:hAnsi="Times New Roman"/>
                <w:i w:val="1"/>
              </w:rPr>
            </w:pPr>
            <w:r>
              <w:rPr>
                <w:rFonts w:ascii="Times New Roman" w:hAnsi="Times New Roman"/>
                <w:i w:val="1"/>
              </w:rPr>
              <w:t>Вариант реализации 1:</w:t>
            </w:r>
          </w:p>
          <w:p w14:paraId="4E100000">
            <w:pPr>
              <w:rPr>
                <w:rFonts w:ascii="Times New Roman" w:hAnsi="Times New Roman"/>
              </w:rPr>
            </w:pPr>
            <w:r>
              <w:rPr>
                <w:rFonts w:ascii="Times New Roman" w:hAnsi="Times New Roman"/>
              </w:rPr>
              <w:t>Все домашние, контрольные и зачётные работы, начиная с домашней работы 3 первого семестра.</w:t>
            </w:r>
          </w:p>
          <w:p w14:paraId="4F100000">
            <w:pPr>
              <w:rPr>
                <w:rFonts w:ascii="Times New Roman" w:hAnsi="Times New Roman"/>
              </w:rPr>
            </w:pPr>
          </w:p>
          <w:p w14:paraId="50100000">
            <w:pPr>
              <w:rPr>
                <w:rFonts w:ascii="Times New Roman" w:hAnsi="Times New Roman"/>
                <w:i w:val="1"/>
              </w:rPr>
            </w:pPr>
            <w:r>
              <w:rPr>
                <w:rFonts w:ascii="Times New Roman" w:hAnsi="Times New Roman"/>
                <w:i w:val="1"/>
              </w:rPr>
              <w:t>Вариант реализации 2:</w:t>
            </w:r>
          </w:p>
          <w:p w14:paraId="51100000">
            <w:pPr>
              <w:rPr>
                <w:rFonts w:ascii="Times New Roman" w:hAnsi="Times New Roman"/>
              </w:rPr>
            </w:pPr>
            <w:r>
              <w:rPr>
                <w:rFonts w:ascii="Times New Roman" w:hAnsi="Times New Roman"/>
              </w:rPr>
              <w:t>Все домашние</w:t>
            </w:r>
            <w:r>
              <w:rPr>
                <w:rFonts w:ascii="Times New Roman" w:hAnsi="Times New Roman"/>
              </w:rPr>
              <w:t xml:space="preserve"> </w:t>
            </w:r>
            <w:r>
              <w:rPr>
                <w:rFonts w:ascii="Times New Roman" w:hAnsi="Times New Roman"/>
              </w:rPr>
              <w:t>работы.</w:t>
            </w:r>
          </w:p>
          <w:p w14:paraId="52100000">
            <w:pPr>
              <w:rPr>
                <w:rFonts w:ascii="Times New Roman" w:hAnsi="Times New Roman"/>
              </w:rPr>
            </w:pPr>
          </w:p>
          <w:p w14:paraId="53100000">
            <w:pPr>
              <w:rPr>
                <w:rFonts w:ascii="Times New Roman" w:hAnsi="Times New Roman"/>
                <w:i w:val="1"/>
              </w:rPr>
            </w:pPr>
            <w:r>
              <w:rPr>
                <w:rFonts w:ascii="Times New Roman" w:hAnsi="Times New Roman"/>
                <w:i w:val="1"/>
              </w:rPr>
              <w:t>Вариант реализации 3:</w:t>
            </w:r>
          </w:p>
          <w:p w14:paraId="54100000">
            <w:pPr>
              <w:rPr>
                <w:rFonts w:ascii="Times New Roman" w:hAnsi="Times New Roman"/>
              </w:rPr>
            </w:pPr>
            <w:r>
              <w:rPr>
                <w:rFonts w:ascii="Times New Roman" w:hAnsi="Times New Roman"/>
              </w:rPr>
              <w:t>Все домашние работы.</w:t>
            </w:r>
          </w:p>
          <w:p w14:paraId="55100000">
            <w:pPr>
              <w:rPr>
                <w:rFonts w:ascii="Times New Roman" w:hAnsi="Times New Roman"/>
              </w:rPr>
            </w:pPr>
          </w:p>
          <w:p w14:paraId="56100000">
            <w:pPr>
              <w:rPr>
                <w:rFonts w:ascii="Times New Roman" w:hAnsi="Times New Roman"/>
                <w:i w:val="1"/>
              </w:rPr>
            </w:pPr>
            <w:r>
              <w:rPr>
                <w:rFonts w:ascii="Times New Roman" w:hAnsi="Times New Roman"/>
                <w:i w:val="1"/>
              </w:rPr>
              <w:t>Вариант реализации 4:</w:t>
            </w:r>
          </w:p>
          <w:p w14:paraId="57100000">
            <w:pPr>
              <w:rPr>
                <w:rFonts w:ascii="Times New Roman" w:hAnsi="Times New Roman"/>
              </w:rPr>
            </w:pPr>
            <w:r>
              <w:rPr>
                <w:rFonts w:ascii="Times New Roman" w:hAnsi="Times New Roman"/>
              </w:rPr>
              <w:t>Все контрольные работы, начиная со второй контрольной работы первого семестра.</w:t>
            </w:r>
          </w:p>
          <w:p w14:paraId="58100000">
            <w:pPr>
              <w:rPr>
                <w:rFonts w:ascii="Times New Roman" w:hAnsi="Times New Roman"/>
              </w:rPr>
            </w:pPr>
          </w:p>
          <w:p w14:paraId="59100000">
            <w:pPr>
              <w:rPr>
                <w:del w:author="Yurii Litvinov" w:date="2023-01-23T13:57:00" w:id="2893"/>
                <w:rFonts w:ascii="Times New Roman" w:hAnsi="Times New Roman"/>
                <w:i w:val="1"/>
              </w:rPr>
            </w:pPr>
            <w:del w:author="Yurii Litvinov" w:date="2023-01-23T13:57:00" w:id="2894">
              <w:r>
                <w:rPr>
                  <w:rFonts w:ascii="Times New Roman" w:hAnsi="Times New Roman"/>
                  <w:i w:val="1"/>
                </w:rPr>
                <w:delText>Вариант реализации 5:</w:delText>
              </w:r>
            </w:del>
          </w:p>
          <w:p w14:paraId="5A100000">
            <w:pPr>
              <w:rPr>
                <w:del w:author="Yurii Litvinov" w:date="2023-01-23T13:57:00" w:id="2895"/>
                <w:rFonts w:ascii="Times New Roman" w:hAnsi="Times New Roman"/>
                <w:i w:val="1"/>
              </w:rPr>
            </w:pPr>
            <w:del w:author="Yurii Litvinov" w:date="2023-01-23T13:57:00" w:id="2896">
              <w:r>
                <w:rPr>
                  <w:rFonts w:ascii="Times New Roman" w:hAnsi="Times New Roman"/>
                </w:rPr>
                <w:delText>Все домашние, контрольные и зачётные работы, кроме домашней работы 1 семестра 1.</w:delText>
              </w:r>
            </w:del>
          </w:p>
          <w:p w14:paraId="5B100000">
            <w:pPr>
              <w:rPr>
                <w:del w:author="Yurii Litvinov" w:date="2023-01-23T13:57:00" w:id="2897"/>
                <w:rFonts w:ascii="Times New Roman" w:hAnsi="Times New Roman"/>
              </w:rPr>
            </w:pPr>
          </w:p>
          <w:p w14:paraId="5C100000">
            <w:pPr>
              <w:rPr>
                <w:rFonts w:ascii="Times New Roman" w:hAnsi="Times New Roman"/>
                <w:i w:val="1"/>
              </w:rPr>
            </w:pPr>
            <w:r>
              <w:rPr>
                <w:rFonts w:ascii="Times New Roman" w:hAnsi="Times New Roman"/>
                <w:i w:val="1"/>
              </w:rPr>
              <w:t xml:space="preserve">Вариант реализации </w:t>
            </w:r>
            <w:ins w:author="Yurii Litvinov" w:date="2023-01-23T13:57:00" w:id="2898">
              <w:r>
                <w:rPr>
                  <w:rFonts w:ascii="Times New Roman" w:hAnsi="Times New Roman"/>
                  <w:i w:val="1"/>
                </w:rPr>
                <w:t>5</w:t>
              </w:r>
            </w:ins>
            <w:del w:author="Yurii Litvinov" w:date="2023-01-23T13:57:00" w:id="2899">
              <w:r>
                <w:rPr>
                  <w:rFonts w:ascii="Times New Roman" w:hAnsi="Times New Roman"/>
                  <w:i w:val="1"/>
                </w:rPr>
                <w:delText>6</w:delText>
              </w:r>
            </w:del>
            <w:r>
              <w:rPr>
                <w:rFonts w:ascii="Times New Roman" w:hAnsi="Times New Roman"/>
                <w:i w:val="1"/>
              </w:rPr>
              <w:t>:</w:t>
            </w:r>
          </w:p>
          <w:p w14:paraId="5D100000">
            <w:pPr>
              <w:rPr>
                <w:rFonts w:ascii="Times New Roman" w:hAnsi="Times New Roman"/>
              </w:rPr>
            </w:pPr>
            <w:r>
              <w:rPr>
                <w:rFonts w:ascii="Times New Roman" w:hAnsi="Times New Roman"/>
              </w:rPr>
              <w:t>Все домашние работы, кроме домашней работы 1 первого семестра.</w:t>
            </w:r>
          </w:p>
        </w:tc>
      </w:tr>
      <w:tr>
        <w:trPr>
          <w:ins w:author="Yurii Litvinov" w:date="2023-01-23T13:08:00" w:id="2900"/>
        </w:trPr>
        <w:tc>
          <w:tcPr>
            <w:tcW w:type="dxa" w:w="568"/>
          </w:tcPr>
          <w:p w14:paraId="5E100000">
            <w:pPr>
              <w:pStyle w:val="Style_3"/>
              <w:ind w:right="43"/>
              <w:rPr>
                <w:ins w:author="Yurii Litvinov" w:date="2023-01-23T13:08:00" w:id="2901"/>
              </w:rPr>
            </w:pPr>
            <w:ins w:author="Yurii Litvinov" w:date="2023-01-23T13:08:00" w:id="2902">
              <w:r>
                <w:t>13</w:t>
              </w:r>
            </w:ins>
          </w:p>
        </w:tc>
        <w:tc>
          <w:tcPr>
            <w:tcW w:type="dxa" w:w="2977"/>
          </w:tcPr>
          <w:p w14:paraId="5F100000">
            <w:pPr>
              <w:pStyle w:val="Style_3"/>
              <w:ind w:right="43"/>
              <w:rPr>
                <w:ins w:author="Yurii Litvinov" w:date="2023-01-23T13:08:00" w:id="2903"/>
              </w:rPr>
            </w:pPr>
            <w:ins w:author="Yurii Litvinov" w:date="2023-01-23T13:08:00" w:id="2904">
              <w:r>
                <w:t>ПКП-5.002212.1. Настраивает системы непрерывной интеграции для кода своих проектов.</w:t>
              </w:r>
            </w:ins>
          </w:p>
        </w:tc>
        <w:tc>
          <w:tcPr>
            <w:tcW w:type="dxa" w:w="6095"/>
          </w:tcPr>
          <w:p w14:paraId="60100000">
            <w:pPr>
              <w:rPr>
                <w:ins w:author="Yurii Litvinov" w:date="2023-01-23T13:09:00" w:id="2905"/>
                <w:rFonts w:ascii="Times New Roman" w:hAnsi="Times New Roman"/>
                <w:i w:val="1"/>
              </w:rPr>
            </w:pPr>
            <w:ins w:author="Yurii Litvinov" w:date="2023-01-23T13:09:00" w:id="2906">
              <w:r>
                <w:rPr>
                  <w:rFonts w:ascii="Times New Roman" w:hAnsi="Times New Roman"/>
                  <w:i w:val="1"/>
                </w:rPr>
                <w:t>Вариант реализации 1:</w:t>
              </w:r>
            </w:ins>
          </w:p>
          <w:p w14:paraId="61100000">
            <w:pPr>
              <w:rPr>
                <w:ins w:author="Yurii Litvinov" w:date="2023-01-23T13:58:00" w:id="2907"/>
                <w:rFonts w:ascii="Times New Roman" w:hAnsi="Times New Roman"/>
              </w:rPr>
            </w:pPr>
            <w:ins w:author="Yurii Litvinov" w:date="2023-01-23T13:58:00" w:id="2908">
              <w:r>
                <w:rPr>
                  <w:rFonts w:ascii="Times New Roman" w:hAnsi="Times New Roman"/>
                </w:rPr>
                <w:t xml:space="preserve">Все домашние, контрольные и зачётные работы, начиная с домашней работы </w:t>
              </w:r>
            </w:ins>
            <w:ins w:author="Yurii Litvinov" w:date="2023-01-23T13:59:00" w:id="2909">
              <w:r>
                <w:rPr>
                  <w:rFonts w:ascii="Times New Roman" w:hAnsi="Times New Roman"/>
                </w:rPr>
                <w:t>5</w:t>
              </w:r>
            </w:ins>
            <w:ins w:author="Yurii Litvinov" w:date="2023-01-23T14:02:00" w:id="2910">
              <w:r>
                <w:rPr>
                  <w:rFonts w:ascii="Times New Roman" w:hAnsi="Times New Roman"/>
                </w:rPr>
                <w:t xml:space="preserve"> семе</w:t>
              </w:r>
            </w:ins>
            <w:ins w:author="Yurii Litvinov" w:date="2023-01-23T14:03:00" w:id="2911">
              <w:r>
                <w:rPr>
                  <w:rFonts w:ascii="Times New Roman" w:hAnsi="Times New Roman"/>
                </w:rPr>
                <w:t>стра 2</w:t>
              </w:r>
            </w:ins>
            <w:ins w:author="Yurii Litvinov" w:date="2023-01-23T14:02:00" w:id="2912">
              <w:r>
                <w:rPr>
                  <w:rFonts w:ascii="Times New Roman" w:hAnsi="Times New Roman"/>
                </w:rPr>
                <w:t>.</w:t>
              </w:r>
            </w:ins>
          </w:p>
          <w:p w14:paraId="62100000">
            <w:pPr>
              <w:rPr>
                <w:ins w:author="Yurii Litvinov" w:date="2023-01-23T13:09:00" w:id="2913"/>
                <w:rFonts w:ascii="Times New Roman" w:hAnsi="Times New Roman"/>
              </w:rPr>
            </w:pPr>
          </w:p>
          <w:p w14:paraId="63100000">
            <w:pPr>
              <w:rPr>
                <w:ins w:author="Yurii Litvinov" w:date="2023-01-23T13:09:00" w:id="2914"/>
                <w:rFonts w:ascii="Times New Roman" w:hAnsi="Times New Roman"/>
                <w:i w:val="1"/>
              </w:rPr>
            </w:pPr>
            <w:ins w:author="Yurii Litvinov" w:date="2023-01-23T13:09:00" w:id="2915">
              <w:r>
                <w:rPr>
                  <w:rFonts w:ascii="Times New Roman" w:hAnsi="Times New Roman"/>
                  <w:i w:val="1"/>
                </w:rPr>
                <w:t>Вариант реализации 2:</w:t>
              </w:r>
            </w:ins>
          </w:p>
          <w:p w14:paraId="64100000">
            <w:pPr>
              <w:rPr>
                <w:ins w:author="Yurii Litvinov" w:date="2023-01-23T14:04:00" w:id="2916"/>
                <w:rFonts w:ascii="Times New Roman" w:hAnsi="Times New Roman"/>
              </w:rPr>
            </w:pPr>
            <w:ins w:author="Yurii Litvinov" w:date="2023-01-23T14:04:00" w:id="2917">
              <w:r>
                <w:rPr>
                  <w:rFonts w:ascii="Times New Roman" w:hAnsi="Times New Roman"/>
                </w:rPr>
                <w:t>Все домашние работы.</w:t>
              </w:r>
            </w:ins>
          </w:p>
          <w:p w14:paraId="65100000">
            <w:pPr>
              <w:rPr>
                <w:ins w:author="Yurii Litvinov" w:date="2023-01-23T13:09:00" w:id="2918"/>
                <w:rFonts w:ascii="Times New Roman" w:hAnsi="Times New Roman"/>
              </w:rPr>
            </w:pPr>
          </w:p>
          <w:p w14:paraId="66100000">
            <w:pPr>
              <w:rPr>
                <w:ins w:author="Yurii Litvinov" w:date="2023-01-23T14:04:00" w:id="2919"/>
                <w:rFonts w:ascii="Times New Roman" w:hAnsi="Times New Roman"/>
                <w:i w:val="1"/>
              </w:rPr>
            </w:pPr>
            <w:ins w:author="Yurii Litvinov" w:date="2023-01-23T13:09:00" w:id="2920">
              <w:r>
                <w:rPr>
                  <w:rFonts w:ascii="Times New Roman" w:hAnsi="Times New Roman"/>
                  <w:i w:val="1"/>
                </w:rPr>
                <w:t>Вариант реализации 3:</w:t>
              </w:r>
            </w:ins>
          </w:p>
          <w:p w14:paraId="67100000">
            <w:pPr>
              <w:rPr>
                <w:ins w:author="Yurii Litvinov" w:date="2023-01-23T13:09:00" w:id="2921"/>
                <w:rFonts w:ascii="Times New Roman" w:hAnsi="Times New Roman"/>
                <w:rPrChange w:author="Yurii Litvinov" w:date="2023-01-23T14:04:00" w:id="2922">
                  <w:rPr>
                    <w:rFonts w:ascii="Times New Roman" w:hAnsi="Times New Roman"/>
                    <w:i w:val="1"/>
                  </w:rPr>
                </w:rPrChange>
              </w:rPr>
            </w:pPr>
            <w:ins w:author="Yurii Litvinov" w:date="2023-01-23T14:08:00" w:id="2923">
              <w:r>
                <w:rPr>
                  <w:rFonts w:ascii="Times New Roman" w:hAnsi="Times New Roman"/>
                </w:rPr>
                <w:t>Все домашние работы, начиная со второго семестра.</w:t>
              </w:r>
            </w:ins>
          </w:p>
          <w:p w14:paraId="68100000">
            <w:pPr>
              <w:rPr>
                <w:ins w:author="Yurii Litvinov" w:date="2023-01-23T13:09:00" w:id="2924"/>
                <w:rFonts w:ascii="Times New Roman" w:hAnsi="Times New Roman"/>
              </w:rPr>
            </w:pPr>
          </w:p>
          <w:p w14:paraId="69100000">
            <w:pPr>
              <w:rPr>
                <w:ins w:author="Yurii Litvinov" w:date="2023-01-23T14:08:00" w:id="2925"/>
                <w:rFonts w:ascii="Times New Roman" w:hAnsi="Times New Roman"/>
                <w:i w:val="1"/>
              </w:rPr>
            </w:pPr>
            <w:ins w:author="Yurii Litvinov" w:date="2023-01-23T13:09:00" w:id="2926">
              <w:r>
                <w:rPr>
                  <w:rFonts w:ascii="Times New Roman" w:hAnsi="Times New Roman"/>
                  <w:i w:val="1"/>
                </w:rPr>
                <w:t>Вариант реализации 4:</w:t>
              </w:r>
            </w:ins>
          </w:p>
          <w:p w14:paraId="6A100000">
            <w:pPr>
              <w:rPr>
                <w:ins w:author="Yurii Litvinov" w:date="2023-01-23T13:09:00" w:id="2927"/>
                <w:rFonts w:ascii="Times New Roman" w:hAnsi="Times New Roman"/>
                <w:rPrChange w:author="Yurii Litvinov" w:date="2023-01-23T14:08:00" w:id="2928">
                  <w:rPr>
                    <w:rFonts w:ascii="Times New Roman" w:hAnsi="Times New Roman"/>
                    <w:i w:val="1"/>
                  </w:rPr>
                </w:rPrChange>
              </w:rPr>
            </w:pPr>
            <w:ins w:author="Yurii Litvinov" w:date="2023-01-23T14:09:00" w:id="2929">
              <w:r>
                <w:rPr>
                  <w:rFonts w:ascii="Times New Roman" w:hAnsi="Times New Roman"/>
                </w:rPr>
                <w:t>Все контрольные работы. начиная с четвёртого семестра.</w:t>
              </w:r>
            </w:ins>
          </w:p>
          <w:p w14:paraId="6B100000">
            <w:pPr>
              <w:rPr>
                <w:ins w:author="Yurii Litvinov" w:date="2023-01-23T13:09:00" w:id="2930"/>
                <w:rFonts w:ascii="Times New Roman" w:hAnsi="Times New Roman"/>
              </w:rPr>
            </w:pPr>
          </w:p>
          <w:p w14:paraId="6C100000">
            <w:pPr>
              <w:rPr>
                <w:ins w:author="Yurii Litvinov" w:date="2023-01-23T14:09:00" w:id="2931"/>
                <w:rFonts w:ascii="Times New Roman" w:hAnsi="Times New Roman"/>
                <w:i w:val="1"/>
              </w:rPr>
            </w:pPr>
            <w:ins w:author="Yurii Litvinov" w:date="2023-01-23T13:09:00" w:id="2932">
              <w:r>
                <w:rPr>
                  <w:rFonts w:ascii="Times New Roman" w:hAnsi="Times New Roman"/>
                  <w:i w:val="1"/>
                </w:rPr>
                <w:t>Вариант реализации 5:</w:t>
              </w:r>
            </w:ins>
          </w:p>
          <w:p w14:paraId="6D100000">
            <w:pPr>
              <w:rPr>
                <w:ins w:author="Yurii Litvinov" w:date="2023-01-23T13:08:00" w:id="2933"/>
                <w:rFonts w:ascii="Times New Roman" w:hAnsi="Times New Roman"/>
                <w:i w:val="1"/>
              </w:rPr>
            </w:pPr>
            <w:ins w:author="Yurii Litvinov" w:date="2023-01-23T14:10:00" w:id="2934">
              <w:r>
                <w:rPr>
                  <w:rFonts w:ascii="Times New Roman" w:hAnsi="Times New Roman"/>
                </w:rPr>
                <w:t>Все домашние работы, начиная со второго семестра</w:t>
              </w:r>
              <w:r>
                <w:rPr>
                  <w:rFonts w:ascii="Times New Roman" w:hAnsi="Times New Roman"/>
                </w:rPr>
                <w:t>.</w:t>
              </w:r>
            </w:ins>
          </w:p>
        </w:tc>
      </w:tr>
      <w:tr>
        <w:trPr>
          <w:ins w:author="Yurii Litvinov" w:date="2023-01-23T13:08:00" w:id="2935"/>
        </w:trPr>
        <w:tc>
          <w:tcPr>
            <w:tcW w:type="dxa" w:w="568"/>
          </w:tcPr>
          <w:p w14:paraId="6E100000">
            <w:pPr>
              <w:pStyle w:val="Style_3"/>
              <w:ind w:right="43"/>
              <w:rPr>
                <w:ins w:author="Yurii Litvinov" w:date="2023-01-23T13:08:00" w:id="2936"/>
              </w:rPr>
            </w:pPr>
            <w:ins w:author="Yurii Litvinov" w:date="2023-01-23T13:08:00" w:id="2937">
              <w:r>
                <w:t>14</w:t>
              </w:r>
            </w:ins>
          </w:p>
        </w:tc>
        <w:tc>
          <w:tcPr>
            <w:tcW w:type="dxa" w:w="2977"/>
          </w:tcPr>
          <w:p w14:paraId="6F100000">
            <w:pPr>
              <w:pStyle w:val="Style_3"/>
              <w:ind w:right="43"/>
              <w:rPr>
                <w:ins w:author="Yurii Litvinov" w:date="2023-01-23T13:08:00" w:id="2938"/>
              </w:rPr>
            </w:pPr>
            <w:ins w:author="Yurii Litvinov" w:date="2023-01-23T13:09:00" w:id="2939">
              <w:r>
                <w:t>ПКП-6.002212.1. Пишет корректные многопоточные программы с учётом модели памяти процессора.</w:t>
              </w:r>
            </w:ins>
          </w:p>
        </w:tc>
        <w:tc>
          <w:tcPr>
            <w:tcW w:type="dxa" w:w="6095"/>
          </w:tcPr>
          <w:p w14:paraId="70100000">
            <w:pPr>
              <w:rPr>
                <w:ins w:author="Yurii Litvinov" w:date="2023-01-23T13:10:00" w:id="2940"/>
                <w:rFonts w:ascii="Times New Roman" w:hAnsi="Times New Roman"/>
                <w:i w:val="1"/>
              </w:rPr>
            </w:pPr>
            <w:ins w:author="Yurii Litvinov" w:date="2023-01-23T13:10:00" w:id="2941">
              <w:r>
                <w:rPr>
                  <w:rFonts w:ascii="Times New Roman" w:hAnsi="Times New Roman"/>
                  <w:i w:val="1"/>
                </w:rPr>
                <w:t>Вариант реализации 1:</w:t>
              </w:r>
            </w:ins>
          </w:p>
          <w:p w14:paraId="71100000">
            <w:pPr>
              <w:rPr>
                <w:ins w:author="Yurii Litvinov" w:date="2023-01-23T14:10:00" w:id="2942"/>
                <w:rFonts w:ascii="Times New Roman" w:hAnsi="Times New Roman"/>
              </w:rPr>
            </w:pPr>
            <w:ins w:author="Yurii Litvinov" w:date="2023-01-23T14:10:00" w:id="2943">
              <w:r>
                <w:rPr>
                  <w:rFonts w:ascii="Times New Roman" w:hAnsi="Times New Roman"/>
                </w:rPr>
                <w:t>Все домашние, контрольные и зачётные р</w:t>
              </w:r>
            </w:ins>
            <w:ins w:author="Yurii Litvinov" w:date="2023-01-23T14:11:00" w:id="2944">
              <w:r>
                <w:rPr>
                  <w:rFonts w:ascii="Times New Roman" w:hAnsi="Times New Roman"/>
                </w:rPr>
                <w:t>аботы, начиная с третьего семестра.</w:t>
              </w:r>
            </w:ins>
          </w:p>
          <w:p w14:paraId="72100000">
            <w:pPr>
              <w:rPr>
                <w:ins w:author="Yurii Litvinov" w:date="2023-01-23T13:10:00" w:id="2945"/>
                <w:rFonts w:ascii="Times New Roman" w:hAnsi="Times New Roman"/>
              </w:rPr>
            </w:pPr>
          </w:p>
          <w:p w14:paraId="73100000">
            <w:pPr>
              <w:rPr>
                <w:ins w:author="Yurii Litvinov" w:date="2023-01-23T14:11:00" w:id="2946"/>
                <w:rFonts w:ascii="Times New Roman" w:hAnsi="Times New Roman"/>
                <w:i w:val="1"/>
              </w:rPr>
            </w:pPr>
            <w:ins w:author="Yurii Litvinov" w:date="2023-01-23T13:10:00" w:id="2947">
              <w:r>
                <w:rPr>
                  <w:rFonts w:ascii="Times New Roman" w:hAnsi="Times New Roman"/>
                  <w:i w:val="1"/>
                </w:rPr>
                <w:t>Вариант реализации 2:</w:t>
              </w:r>
            </w:ins>
          </w:p>
          <w:p w14:paraId="74100000">
            <w:pPr>
              <w:rPr>
                <w:ins w:author="Yurii Litvinov" w:date="2023-01-23T14:19:00" w:id="2948"/>
                <w:rFonts w:ascii="Times New Roman" w:hAnsi="Times New Roman"/>
              </w:rPr>
            </w:pPr>
            <w:ins w:author="Yurii Litvinov" w:date="2023-01-23T14:19:00" w:id="2949">
              <w:r>
                <w:rPr>
                  <w:rFonts w:ascii="Times New Roman" w:hAnsi="Times New Roman"/>
                </w:rPr>
                <w:t>Семестр 2, домашние работы 4, 5.</w:t>
              </w:r>
            </w:ins>
          </w:p>
          <w:p w14:paraId="75100000">
            <w:pPr>
              <w:rPr>
                <w:ins w:author="Yurii Litvinov" w:date="2023-01-23T14:20:00" w:id="2950"/>
                <w:rFonts w:ascii="Times New Roman" w:hAnsi="Times New Roman"/>
              </w:rPr>
            </w:pPr>
            <w:ins w:author="Yurii Litvinov" w:date="2023-01-23T14:19:00" w:id="2951">
              <w:r>
                <w:rPr>
                  <w:rFonts w:ascii="Times New Roman" w:hAnsi="Times New Roman"/>
                </w:rPr>
                <w:t>Сем</w:t>
              </w:r>
            </w:ins>
            <w:ins w:author="Yurii Litvinov" w:date="2023-01-23T14:20:00" w:id="2952">
              <w:r>
                <w:rPr>
                  <w:rFonts w:ascii="Times New Roman" w:hAnsi="Times New Roman"/>
                </w:rPr>
                <w:t>естр 3, домашняя работа 5.</w:t>
              </w:r>
            </w:ins>
          </w:p>
          <w:p w14:paraId="76100000">
            <w:pPr>
              <w:rPr>
                <w:ins w:author="Yurii Litvinov" w:date="2023-01-23T13:10:00" w:id="2953"/>
                <w:rFonts w:ascii="Times New Roman" w:hAnsi="Times New Roman"/>
                <w:rPrChange w:author="Yurii Litvinov" w:date="2023-01-23T14:11:00" w:id="2954">
                  <w:rPr>
                    <w:rFonts w:ascii="Times New Roman" w:hAnsi="Times New Roman"/>
                    <w:i w:val="1"/>
                  </w:rPr>
                </w:rPrChange>
              </w:rPr>
            </w:pPr>
            <w:ins w:author="Yurii Litvinov" w:date="2023-01-23T14:20:00" w:id="2955">
              <w:r>
                <w:rPr>
                  <w:rFonts w:ascii="Times New Roman" w:hAnsi="Times New Roman"/>
                </w:rPr>
                <w:t>Все домашние работы семестра 4.</w:t>
              </w:r>
            </w:ins>
          </w:p>
          <w:p w14:paraId="77100000">
            <w:pPr>
              <w:rPr>
                <w:ins w:author="Yurii Litvinov" w:date="2023-01-23T13:10:00" w:id="2956"/>
                <w:rFonts w:ascii="Times New Roman" w:hAnsi="Times New Roman"/>
              </w:rPr>
            </w:pPr>
          </w:p>
          <w:p w14:paraId="78100000">
            <w:pPr>
              <w:rPr>
                <w:ins w:author="Yurii Litvinov" w:date="2023-01-23T14:23:00" w:id="2957"/>
                <w:rFonts w:ascii="Times New Roman" w:hAnsi="Times New Roman"/>
                <w:i w:val="1"/>
              </w:rPr>
            </w:pPr>
            <w:ins w:author="Yurii Litvinov" w:date="2023-01-23T13:10:00" w:id="2958">
              <w:r>
                <w:rPr>
                  <w:rFonts w:ascii="Times New Roman" w:hAnsi="Times New Roman"/>
                  <w:i w:val="1"/>
                </w:rPr>
                <w:t>Вариант реализации 3:</w:t>
              </w:r>
            </w:ins>
          </w:p>
          <w:p w14:paraId="79100000">
            <w:pPr>
              <w:rPr>
                <w:ins w:author="Yurii Litvinov" w:date="2023-01-23T14:21:00" w:id="2959"/>
                <w:rFonts w:ascii="Times New Roman" w:hAnsi="Times New Roman"/>
              </w:rPr>
            </w:pPr>
            <w:ins w:author="Yurii Litvinov" w:date="2023-01-23T14:23:00" w:id="2960">
              <w:r>
                <w:rPr>
                  <w:rFonts w:ascii="Times New Roman" w:hAnsi="Times New Roman"/>
                </w:rPr>
                <w:t>Все домашние работы семестра 4.</w:t>
              </w:r>
            </w:ins>
          </w:p>
          <w:p w14:paraId="7A100000">
            <w:pPr>
              <w:rPr>
                <w:ins w:author="Yurii Litvinov" w:date="2023-01-23T13:10:00" w:id="2961"/>
                <w:rFonts w:ascii="Times New Roman" w:hAnsi="Times New Roman"/>
              </w:rPr>
            </w:pPr>
          </w:p>
          <w:p w14:paraId="7B100000">
            <w:pPr>
              <w:rPr>
                <w:ins w:author="Yurii Litvinov" w:date="2023-01-23T14:28:00" w:id="2962"/>
                <w:rFonts w:ascii="Times New Roman" w:hAnsi="Times New Roman"/>
                <w:i w:val="1"/>
              </w:rPr>
            </w:pPr>
            <w:ins w:author="Yurii Litvinov" w:date="2023-01-23T13:10:00" w:id="2963">
              <w:r>
                <w:rPr>
                  <w:rFonts w:ascii="Times New Roman" w:hAnsi="Times New Roman"/>
                  <w:i w:val="1"/>
                </w:rPr>
                <w:t>Вариант реализации 4:</w:t>
              </w:r>
            </w:ins>
          </w:p>
          <w:p w14:paraId="7C100000">
            <w:pPr>
              <w:rPr>
                <w:ins w:author="Yurii Litvinov" w:date="2023-01-23T13:10:00" w:id="2964"/>
                <w:rFonts w:ascii="Times New Roman" w:hAnsi="Times New Roman"/>
                <w:rPrChange w:author="Yurii Litvinov" w:date="2023-01-23T14:28:00" w:id="2965">
                  <w:rPr>
                    <w:rFonts w:ascii="Times New Roman" w:hAnsi="Times New Roman"/>
                    <w:i w:val="1"/>
                  </w:rPr>
                </w:rPrChange>
              </w:rPr>
            </w:pPr>
            <w:ins w:author="Yurii Litvinov" w:date="2023-01-23T14:28:00" w:id="2966">
              <w:r>
                <w:rPr>
                  <w:rFonts w:ascii="Times New Roman" w:hAnsi="Times New Roman"/>
                </w:rPr>
                <w:t>Контрольная работа 2 семестра 3.</w:t>
              </w:r>
            </w:ins>
          </w:p>
          <w:p w14:paraId="7D100000">
            <w:pPr>
              <w:rPr>
                <w:ins w:author="Yurii Litvinov" w:date="2023-01-23T13:10:00" w:id="2967"/>
                <w:rFonts w:ascii="Times New Roman" w:hAnsi="Times New Roman"/>
              </w:rPr>
            </w:pPr>
          </w:p>
          <w:p w14:paraId="7E100000">
            <w:pPr>
              <w:rPr>
                <w:ins w:author="Yurii Litvinov" w:date="2023-01-23T13:10:00" w:id="2968"/>
                <w:rFonts w:ascii="Times New Roman" w:hAnsi="Times New Roman"/>
                <w:i w:val="1"/>
              </w:rPr>
            </w:pPr>
            <w:ins w:author="Yurii Litvinov" w:date="2023-01-23T13:10:00" w:id="2969">
              <w:r>
                <w:rPr>
                  <w:rFonts w:ascii="Times New Roman" w:hAnsi="Times New Roman"/>
                  <w:i w:val="1"/>
                </w:rPr>
                <w:t>Вариант реализации 5:</w:t>
              </w:r>
            </w:ins>
          </w:p>
          <w:p w14:paraId="7F100000">
            <w:pPr>
              <w:rPr>
                <w:ins w:author="Yurii Litvinov" w:date="2023-01-23T13:08:00" w:id="2970"/>
                <w:rFonts w:ascii="Times New Roman" w:hAnsi="Times New Roman"/>
                <w:rPrChange w:author="Yurii Litvinov" w:date="2023-01-23T14:31:00" w:id="2971">
                  <w:rPr>
                    <w:rFonts w:ascii="Times New Roman" w:hAnsi="Times New Roman"/>
                    <w:i w:val="1"/>
                  </w:rPr>
                </w:rPrChange>
              </w:rPr>
            </w:pPr>
            <w:ins w:author="Yurii Litvinov" w:date="2023-01-23T14:31:00" w:id="2972">
              <w:r>
                <w:rPr>
                  <w:rFonts w:ascii="Times New Roman" w:hAnsi="Times New Roman"/>
                </w:rPr>
                <w:t>Семестр</w:t>
              </w:r>
            </w:ins>
            <w:ins w:author="Yurii Litvinov" w:date="2023-01-23T14:32:00" w:id="2973">
              <w:r>
                <w:rPr>
                  <w:rFonts w:ascii="Times New Roman" w:hAnsi="Times New Roman"/>
                </w:rPr>
                <w:t xml:space="preserve"> 3, домашняя работа 2.</w:t>
              </w:r>
            </w:ins>
          </w:p>
        </w:tc>
      </w:tr>
      <w:tr>
        <w:trPr>
          <w:ins w:author="Yurii Litvinov" w:date="2023-01-23T13:08:00" w:id="2974"/>
        </w:trPr>
        <w:tc>
          <w:tcPr>
            <w:tcW w:type="dxa" w:w="568"/>
          </w:tcPr>
          <w:p w14:paraId="80100000">
            <w:pPr>
              <w:pStyle w:val="Style_3"/>
              <w:ind w:right="43"/>
              <w:rPr>
                <w:ins w:author="Yurii Litvinov" w:date="2023-01-23T13:08:00" w:id="2975"/>
              </w:rPr>
            </w:pPr>
            <w:ins w:author="Yurii Litvinov" w:date="2023-01-23T13:08:00" w:id="2976">
              <w:r>
                <w:t>15</w:t>
              </w:r>
            </w:ins>
          </w:p>
        </w:tc>
        <w:tc>
          <w:tcPr>
            <w:tcW w:type="dxa" w:w="2977"/>
          </w:tcPr>
          <w:p w14:paraId="81100000">
            <w:pPr>
              <w:pStyle w:val="Style_3"/>
              <w:ind w:right="43"/>
              <w:rPr>
                <w:ins w:author="Yurii Litvinov" w:date="2023-01-23T13:08:00" w:id="2977"/>
              </w:rPr>
            </w:pPr>
            <w:ins w:author="Yurii Litvinov" w:date="2023-01-23T13:09:00" w:id="2978">
              <w:r>
                <w:t>ПКП-7.002212.1. Пишет программы в структурном стиле.</w:t>
              </w:r>
            </w:ins>
          </w:p>
        </w:tc>
        <w:tc>
          <w:tcPr>
            <w:tcW w:type="dxa" w:w="6095"/>
          </w:tcPr>
          <w:p w14:paraId="82100000">
            <w:pPr>
              <w:rPr>
                <w:ins w:author="Yurii Litvinov" w:date="2023-01-23T14:20:00" w:id="2979"/>
                <w:rFonts w:ascii="Times New Roman" w:hAnsi="Times New Roman"/>
                <w:i w:val="1"/>
              </w:rPr>
            </w:pPr>
            <w:ins w:author="Yurii Litvinov" w:date="2023-01-23T13:10:00" w:id="2980">
              <w:r>
                <w:rPr>
                  <w:rFonts w:ascii="Times New Roman" w:hAnsi="Times New Roman"/>
                  <w:i w:val="1"/>
                </w:rPr>
                <w:t>Вариант реализации 1:</w:t>
              </w:r>
            </w:ins>
          </w:p>
          <w:p w14:paraId="83100000">
            <w:pPr>
              <w:rPr>
                <w:ins w:author="Yurii Litvinov" w:date="2023-01-23T13:10:00" w:id="2981"/>
                <w:rFonts w:ascii="Times New Roman" w:hAnsi="Times New Roman"/>
                <w:rPrChange w:author="Yurii Litvinov" w:date="2023-01-23T14:20:00" w:id="2982">
                  <w:rPr>
                    <w:rFonts w:ascii="Times New Roman" w:hAnsi="Times New Roman"/>
                    <w:i w:val="1"/>
                  </w:rPr>
                </w:rPrChange>
              </w:rPr>
            </w:pPr>
            <w:ins w:author="Yurii Litvinov" w:date="2023-01-23T14:20:00" w:id="2983">
              <w:r>
                <w:rPr>
                  <w:rFonts w:ascii="Times New Roman" w:hAnsi="Times New Roman"/>
                </w:rPr>
                <w:t>Все домашние работы семестра 1.</w:t>
              </w:r>
            </w:ins>
          </w:p>
          <w:p w14:paraId="84100000">
            <w:pPr>
              <w:rPr>
                <w:ins w:author="Yurii Litvinov" w:date="2023-01-23T13:10:00" w:id="2984"/>
                <w:rFonts w:ascii="Times New Roman" w:hAnsi="Times New Roman"/>
              </w:rPr>
            </w:pPr>
          </w:p>
          <w:p w14:paraId="85100000">
            <w:pPr>
              <w:rPr>
                <w:ins w:author="Yurii Litvinov" w:date="2023-01-23T14:24:00" w:id="2985"/>
                <w:rFonts w:ascii="Times New Roman" w:hAnsi="Times New Roman"/>
                <w:i w:val="1"/>
              </w:rPr>
            </w:pPr>
            <w:ins w:author="Yurii Litvinov" w:date="2023-01-23T13:10:00" w:id="2986">
              <w:r>
                <w:rPr>
                  <w:rFonts w:ascii="Times New Roman" w:hAnsi="Times New Roman"/>
                  <w:i w:val="1"/>
                </w:rPr>
                <w:t>Вариант реализации 2:</w:t>
              </w:r>
            </w:ins>
          </w:p>
          <w:p w14:paraId="86100000">
            <w:pPr>
              <w:rPr>
                <w:ins w:author="Yurii Litvinov" w:date="2023-01-23T14:24:00" w:id="2987"/>
                <w:rFonts w:ascii="Times New Roman" w:hAnsi="Times New Roman"/>
              </w:rPr>
            </w:pPr>
            <w:ins w:author="Yurii Litvinov" w:date="2023-01-23T14:24:00" w:id="2988">
              <w:r>
                <w:rPr>
                  <w:rFonts w:ascii="Times New Roman" w:hAnsi="Times New Roman"/>
                </w:rPr>
                <w:t>Все домашние работы семестра 1.</w:t>
              </w:r>
            </w:ins>
          </w:p>
          <w:p w14:paraId="87100000">
            <w:pPr>
              <w:rPr>
                <w:ins w:author="Yurii Litvinov" w:date="2023-01-23T13:10:00" w:id="2989"/>
                <w:rFonts w:ascii="Times New Roman" w:hAnsi="Times New Roman"/>
              </w:rPr>
            </w:pPr>
          </w:p>
          <w:p w14:paraId="88100000">
            <w:pPr>
              <w:rPr>
                <w:ins w:author="Yurii Litvinov" w:date="2023-01-23T13:10:00" w:id="2990"/>
                <w:rFonts w:ascii="Times New Roman" w:hAnsi="Times New Roman"/>
                <w:i w:val="1"/>
              </w:rPr>
            </w:pPr>
            <w:ins w:author="Yurii Litvinov" w:date="2023-01-23T13:10:00" w:id="2991">
              <w:r>
                <w:rPr>
                  <w:rFonts w:ascii="Times New Roman" w:hAnsi="Times New Roman"/>
                  <w:i w:val="1"/>
                </w:rPr>
                <w:t>Вариант реализации 3:</w:t>
              </w:r>
            </w:ins>
          </w:p>
          <w:p w14:paraId="89100000">
            <w:pPr>
              <w:rPr>
                <w:ins w:author="Yurii Litvinov" w:date="2023-01-23T14:34:00" w:id="2992"/>
                <w:rFonts w:ascii="Times New Roman" w:hAnsi="Times New Roman"/>
                <w:rPrChange w:author="Yurii Litvinov" w:date="2023-01-23T14:34:00" w:id="2993">
                  <w:rPr>
                    <w:rFonts w:ascii="Times New Roman" w:hAnsi="Times New Roman"/>
                    <w:i w:val="1"/>
                  </w:rPr>
                </w:rPrChange>
              </w:rPr>
            </w:pPr>
            <w:ins w:author="Yurii Litvinov" w:date="2023-01-23T14:34:00" w:id="2994">
              <w:r>
                <w:rPr>
                  <w:rFonts w:ascii="Times New Roman" w:hAnsi="Times New Roman"/>
                  <w:rPrChange w:author="Yurii Litvinov" w:date="2023-01-23T14:34:00" w:id="2995">
                    <w:rPr>
                      <w:rFonts w:ascii="Times New Roman" w:hAnsi="Times New Roman"/>
                      <w:i w:val="1"/>
                    </w:rPr>
                  </w:rPrChange>
                </w:rPr>
                <w:t xml:space="preserve">Темы </w:t>
              </w:r>
              <w:r>
                <w:rPr>
                  <w:rFonts w:ascii="Times New Roman" w:hAnsi="Times New Roman"/>
                </w:rPr>
                <w:t>«Сортировки», «Рекурсия», «Двоичное представление», «Матрицы и массивы», «Файлы и строки», «Перебор», «Бинарные деревья и поиск», «</w:t>
              </w:r>
            </w:ins>
            <w:ins w:author="Yurii Litvinov" w:date="2023-01-23T14:35:00" w:id="2996">
              <w:r>
                <w:rPr>
                  <w:rFonts w:ascii="Times New Roman" w:hAnsi="Times New Roman"/>
                </w:rPr>
                <w:t>Перестановки», «Графы», «Алгоритмы обхода графов»</w:t>
              </w:r>
              <w:r>
                <w:rPr>
                  <w:rFonts w:ascii="Times New Roman" w:hAnsi="Times New Roman"/>
                </w:rPr>
                <w:t>, «Стек и очередь», «Списки, хеш-таблицы, сбалансированные деревья».</w:t>
              </w:r>
            </w:ins>
          </w:p>
          <w:p w14:paraId="8A100000">
            <w:pPr>
              <w:rPr>
                <w:ins w:author="Yurii Litvinov" w:date="2023-01-23T13:10:00" w:id="2997"/>
                <w:rFonts w:ascii="Times New Roman" w:hAnsi="Times New Roman"/>
                <w:i w:val="1"/>
                <w:rPrChange w:author="Yurii Litvinov" w:date="2023-01-23T14:33:00" w:id="2998">
                  <w:rPr>
                    <w:rFonts w:ascii="Times New Roman" w:hAnsi="Times New Roman"/>
                  </w:rPr>
                </w:rPrChange>
              </w:rPr>
            </w:pPr>
          </w:p>
          <w:p w14:paraId="8B100000">
            <w:pPr>
              <w:rPr>
                <w:ins w:author="Yurii Litvinov" w:date="2023-01-23T14:25:00" w:id="2999"/>
                <w:rFonts w:ascii="Times New Roman" w:hAnsi="Times New Roman"/>
                <w:i w:val="1"/>
              </w:rPr>
            </w:pPr>
            <w:ins w:author="Yurii Litvinov" w:date="2023-01-23T13:10:00" w:id="3000">
              <w:r>
                <w:rPr>
                  <w:rFonts w:ascii="Times New Roman" w:hAnsi="Times New Roman"/>
                  <w:i w:val="1"/>
                </w:rPr>
                <w:t>Вариант реализации 4:</w:t>
              </w:r>
            </w:ins>
          </w:p>
          <w:p w14:paraId="8C100000">
            <w:pPr>
              <w:rPr>
                <w:ins w:author="Yurii Litvinov" w:date="2023-01-23T13:10:00" w:id="3001"/>
                <w:rFonts w:ascii="Times New Roman" w:hAnsi="Times New Roman"/>
                <w:rPrChange w:author="Yurii Litvinov" w:date="2023-01-23T14:25:00" w:id="3002">
                  <w:rPr>
                    <w:rFonts w:ascii="Times New Roman" w:hAnsi="Times New Roman"/>
                    <w:i w:val="1"/>
                  </w:rPr>
                </w:rPrChange>
              </w:rPr>
            </w:pPr>
            <w:ins w:author="Yurii Litvinov" w:date="2023-01-23T14:25:00" w:id="3003">
              <w:r>
                <w:rPr>
                  <w:rFonts w:ascii="Times New Roman" w:hAnsi="Times New Roman"/>
                </w:rPr>
                <w:t>Все контрольные работы семестров 1 и 2.</w:t>
              </w:r>
            </w:ins>
          </w:p>
          <w:p w14:paraId="8D100000">
            <w:pPr>
              <w:rPr>
                <w:ins w:author="Yurii Litvinov" w:date="2023-01-23T13:10:00" w:id="3004"/>
                <w:rFonts w:ascii="Times New Roman" w:hAnsi="Times New Roman"/>
              </w:rPr>
            </w:pPr>
          </w:p>
          <w:p w14:paraId="8E100000">
            <w:pPr>
              <w:rPr>
                <w:ins w:author="Yurii Litvinov" w:date="2023-01-23T14:29:00" w:id="3005"/>
                <w:rFonts w:ascii="Times New Roman" w:hAnsi="Times New Roman"/>
                <w:i w:val="1"/>
              </w:rPr>
            </w:pPr>
            <w:ins w:author="Yurii Litvinov" w:date="2023-01-23T13:10:00" w:id="3006">
              <w:r>
                <w:rPr>
                  <w:rFonts w:ascii="Times New Roman" w:hAnsi="Times New Roman"/>
                  <w:i w:val="1"/>
                </w:rPr>
                <w:t>Вариант реализации 5:</w:t>
              </w:r>
            </w:ins>
          </w:p>
          <w:p w14:paraId="8F100000">
            <w:pPr>
              <w:rPr>
                <w:ins w:author="Yurii Litvinov" w:date="2023-01-23T13:08:00" w:id="3007"/>
                <w:rFonts w:ascii="Times New Roman" w:hAnsi="Times New Roman"/>
                <w:i w:val="1"/>
              </w:rPr>
            </w:pPr>
            <w:ins w:author="Yurii Litvinov" w:date="2023-01-23T14:29:00" w:id="3008">
              <w:r>
                <w:rPr>
                  <w:rFonts w:ascii="Times New Roman" w:hAnsi="Times New Roman"/>
                </w:rPr>
                <w:t xml:space="preserve">Домашние работы </w:t>
              </w:r>
              <w:r>
                <w:rPr>
                  <w:rFonts w:ascii="Times New Roman" w:hAnsi="Times New Roman"/>
                </w:rPr>
                <w:t>1-3</w:t>
              </w:r>
              <w:r>
                <w:rPr>
                  <w:rFonts w:ascii="Times New Roman" w:hAnsi="Times New Roman"/>
                </w:rPr>
                <w:t xml:space="preserve"> семестра 1.</w:t>
              </w:r>
            </w:ins>
          </w:p>
        </w:tc>
      </w:tr>
      <w:tr>
        <w:trPr>
          <w:ins w:author="Yurii Litvinov" w:date="2023-01-23T13:08:00" w:id="3009"/>
        </w:trPr>
        <w:tc>
          <w:tcPr>
            <w:tcW w:type="dxa" w:w="568"/>
          </w:tcPr>
          <w:p w14:paraId="90100000">
            <w:pPr>
              <w:pStyle w:val="Style_3"/>
              <w:ind w:right="43"/>
              <w:rPr>
                <w:ins w:author="Yurii Litvinov" w:date="2023-01-23T13:08:00" w:id="3010"/>
              </w:rPr>
            </w:pPr>
            <w:ins w:author="Yurii Litvinov" w:date="2023-01-23T13:08:00" w:id="3011">
              <w:r>
                <w:t>16</w:t>
              </w:r>
            </w:ins>
          </w:p>
        </w:tc>
        <w:tc>
          <w:tcPr>
            <w:tcW w:type="dxa" w:w="2977"/>
          </w:tcPr>
          <w:p w14:paraId="91100000">
            <w:pPr>
              <w:pStyle w:val="Style_3"/>
              <w:ind w:right="43"/>
              <w:rPr>
                <w:ins w:author="Yurii Litvinov" w:date="2023-01-23T13:08:00" w:id="3012"/>
              </w:rPr>
            </w:pPr>
            <w:ins w:author="Yurii Litvinov" w:date="2023-01-23T13:09:00" w:id="3013">
              <w:r>
                <w:t>ПКП-7.002212.2. Пишет программы в объектно-ориентированном стиле.</w:t>
              </w:r>
            </w:ins>
          </w:p>
        </w:tc>
        <w:tc>
          <w:tcPr>
            <w:tcW w:type="dxa" w:w="6095"/>
          </w:tcPr>
          <w:p w14:paraId="92100000">
            <w:pPr>
              <w:rPr>
                <w:ins w:author="Yurii Litvinov" w:date="2023-01-23T14:20:00" w:id="3014"/>
                <w:rFonts w:ascii="Times New Roman" w:hAnsi="Times New Roman"/>
                <w:i w:val="1"/>
              </w:rPr>
            </w:pPr>
            <w:ins w:author="Yurii Litvinov" w:date="2023-01-23T13:10:00" w:id="3015">
              <w:r>
                <w:rPr>
                  <w:rFonts w:ascii="Times New Roman" w:hAnsi="Times New Roman"/>
                  <w:i w:val="1"/>
                </w:rPr>
                <w:t>Вариант реализации 1:</w:t>
              </w:r>
            </w:ins>
          </w:p>
          <w:p w14:paraId="93100000">
            <w:pPr>
              <w:rPr>
                <w:ins w:author="Yurii Litvinov" w:date="2023-01-23T13:10:00" w:id="3016"/>
                <w:rFonts w:ascii="Times New Roman" w:hAnsi="Times New Roman"/>
                <w:rPrChange w:author="Yurii Litvinov" w:date="2023-01-23T14:20:00" w:id="3017">
                  <w:rPr>
                    <w:rFonts w:ascii="Times New Roman" w:hAnsi="Times New Roman"/>
                    <w:i w:val="1"/>
                  </w:rPr>
                </w:rPrChange>
              </w:rPr>
            </w:pPr>
            <w:ins w:author="Yurii Litvinov" w:date="2023-01-23T14:20:00" w:id="3018">
              <w:r>
                <w:rPr>
                  <w:rFonts w:ascii="Times New Roman" w:hAnsi="Times New Roman"/>
                </w:rPr>
                <w:t>Все домашни</w:t>
              </w:r>
            </w:ins>
            <w:ins w:author="Yurii Litvinov" w:date="2023-01-23T14:21:00" w:id="3019">
              <w:r>
                <w:rPr>
                  <w:rFonts w:ascii="Times New Roman" w:hAnsi="Times New Roman"/>
                </w:rPr>
                <w:t>е работы семестров 2 и 3.</w:t>
              </w:r>
            </w:ins>
          </w:p>
          <w:p w14:paraId="94100000">
            <w:pPr>
              <w:rPr>
                <w:ins w:author="Yurii Litvinov" w:date="2023-01-23T13:10:00" w:id="3020"/>
                <w:rFonts w:ascii="Times New Roman" w:hAnsi="Times New Roman"/>
              </w:rPr>
            </w:pPr>
          </w:p>
          <w:p w14:paraId="95100000">
            <w:pPr>
              <w:rPr>
                <w:ins w:author="Yurii Litvinov" w:date="2023-01-23T14:21:00" w:id="3021"/>
                <w:rFonts w:ascii="Times New Roman" w:hAnsi="Times New Roman"/>
                <w:i w:val="1"/>
              </w:rPr>
            </w:pPr>
            <w:ins w:author="Yurii Litvinov" w:date="2023-01-23T13:10:00" w:id="3022">
              <w:r>
                <w:rPr>
                  <w:rFonts w:ascii="Times New Roman" w:hAnsi="Times New Roman"/>
                  <w:i w:val="1"/>
                </w:rPr>
                <w:t>Вариант реализации 2:</w:t>
              </w:r>
            </w:ins>
          </w:p>
          <w:p w14:paraId="96100000">
            <w:pPr>
              <w:rPr>
                <w:ins w:author="Yurii Litvinov" w:date="2023-01-23T14:41:00" w:id="3023"/>
                <w:rFonts w:ascii="Times New Roman" w:hAnsi="Times New Roman"/>
              </w:rPr>
            </w:pPr>
            <w:ins w:author="Yurii Litvinov" w:date="2023-01-23T14:40:00" w:id="3024">
              <w:r>
                <w:rPr>
                  <w:rFonts w:ascii="Times New Roman" w:hAnsi="Times New Roman"/>
                </w:rPr>
                <w:t>Семестр 1, до</w:t>
              </w:r>
            </w:ins>
            <w:ins w:author="Yurii Litvinov" w:date="2023-01-23T14:41:00" w:id="3025">
              <w:r>
                <w:rPr>
                  <w:rFonts w:ascii="Times New Roman" w:hAnsi="Times New Roman"/>
                </w:rPr>
                <w:t>машние работы 7, 9.</w:t>
              </w:r>
            </w:ins>
          </w:p>
          <w:p w14:paraId="97100000">
            <w:pPr>
              <w:rPr>
                <w:ins w:author="Yurii Litvinov" w:date="2023-01-23T14:40:00" w:id="3026"/>
                <w:rFonts w:ascii="Times New Roman" w:hAnsi="Times New Roman"/>
              </w:rPr>
            </w:pPr>
            <w:ins w:author="Yurii Litvinov" w:date="2023-01-23T14:41:00" w:id="3027">
              <w:r>
                <w:rPr>
                  <w:rFonts w:ascii="Times New Roman" w:hAnsi="Times New Roman"/>
                </w:rPr>
                <w:t>Семестр 2, домашние работы 1, 2</w:t>
              </w:r>
            </w:ins>
            <w:ins w:author="Yurii Litvinov" w:date="2023-01-23T14:42:00" w:id="3028">
              <w:r>
                <w:rPr>
                  <w:rFonts w:ascii="Times New Roman" w:hAnsi="Times New Roman"/>
                </w:rPr>
                <w:t>.</w:t>
              </w:r>
            </w:ins>
          </w:p>
          <w:p w14:paraId="98100000">
            <w:pPr>
              <w:rPr>
                <w:ins w:author="Yurii Litvinov" w:date="2023-01-23T13:10:00" w:id="3029"/>
                <w:rFonts w:ascii="Times New Roman" w:hAnsi="Times New Roman"/>
              </w:rPr>
            </w:pPr>
          </w:p>
          <w:p w14:paraId="99100000">
            <w:pPr>
              <w:rPr>
                <w:ins w:author="Yurii Litvinov" w:date="2023-01-23T14:25:00" w:id="3030"/>
                <w:rFonts w:ascii="Times New Roman" w:hAnsi="Times New Roman"/>
                <w:i w:val="1"/>
              </w:rPr>
            </w:pPr>
            <w:ins w:author="Yurii Litvinov" w:date="2023-01-23T13:10:00" w:id="3031">
              <w:r>
                <w:rPr>
                  <w:rFonts w:ascii="Times New Roman" w:hAnsi="Times New Roman"/>
                  <w:i w:val="1"/>
                </w:rPr>
                <w:t>Вариант реализации 3:</w:t>
              </w:r>
            </w:ins>
          </w:p>
          <w:p w14:paraId="9A100000">
            <w:pPr>
              <w:rPr>
                <w:ins w:author="Yurii Litvinov" w:date="2023-01-23T14:40:00" w:id="3032"/>
                <w:rFonts w:ascii="Times New Roman" w:hAnsi="Times New Roman"/>
              </w:rPr>
            </w:pPr>
            <w:ins w:author="Yurii Litvinov" w:date="2023-01-23T14:40:00" w:id="3033">
              <w:r>
                <w:rPr>
                  <w:rFonts w:ascii="Times New Roman" w:hAnsi="Times New Roman"/>
                </w:rPr>
                <w:t>Задачи темы «Объектно-ориентированное программирование», задачи варианта 1 семестра 4.</w:t>
              </w:r>
            </w:ins>
          </w:p>
          <w:p w14:paraId="9B100000">
            <w:pPr>
              <w:rPr>
                <w:ins w:author="Yurii Litvinov" w:date="2023-01-23T13:10:00" w:id="3034"/>
                <w:rFonts w:ascii="Times New Roman" w:hAnsi="Times New Roman"/>
              </w:rPr>
            </w:pPr>
          </w:p>
          <w:p w14:paraId="9C100000">
            <w:pPr>
              <w:rPr>
                <w:ins w:author="Yurii Litvinov" w:date="2023-01-23T13:10:00" w:id="3035"/>
                <w:rFonts w:ascii="Times New Roman" w:hAnsi="Times New Roman"/>
                <w:i w:val="1"/>
              </w:rPr>
            </w:pPr>
            <w:ins w:author="Yurii Litvinov" w:date="2023-01-23T13:10:00" w:id="3036">
              <w:r>
                <w:rPr>
                  <w:rFonts w:ascii="Times New Roman" w:hAnsi="Times New Roman"/>
                  <w:i w:val="1"/>
                </w:rPr>
                <w:t>Вариант реализации 4:</w:t>
              </w:r>
            </w:ins>
          </w:p>
          <w:p w14:paraId="9D100000">
            <w:pPr>
              <w:rPr>
                <w:ins w:author="Yurii Litvinov" w:date="2023-01-23T14:38:00" w:id="3037"/>
                <w:rFonts w:ascii="Times New Roman" w:hAnsi="Times New Roman"/>
              </w:rPr>
            </w:pPr>
            <w:ins w:author="Yurii Litvinov" w:date="2023-01-23T14:37:00" w:id="3038">
              <w:r>
                <w:rPr>
                  <w:rFonts w:ascii="Times New Roman" w:hAnsi="Times New Roman"/>
                </w:rPr>
                <w:t>Семестр 2, конт</w:t>
              </w:r>
            </w:ins>
            <w:ins w:author="Yurii Litvinov" w:date="2023-01-23T14:38:00" w:id="3039">
              <w:r>
                <w:rPr>
                  <w:rFonts w:ascii="Times New Roman" w:hAnsi="Times New Roman"/>
                </w:rPr>
                <w:t>рольная работа 2.</w:t>
              </w:r>
            </w:ins>
          </w:p>
          <w:p w14:paraId="9E100000">
            <w:pPr>
              <w:rPr>
                <w:ins w:author="Yurii Litvinov" w:date="2023-01-23T14:38:00" w:id="3040"/>
                <w:rFonts w:ascii="Times New Roman" w:hAnsi="Times New Roman"/>
              </w:rPr>
            </w:pPr>
            <w:ins w:author="Yurii Litvinov" w:date="2023-01-23T14:38:00" w:id="3041">
              <w:r>
                <w:rPr>
                  <w:rFonts w:ascii="Times New Roman" w:hAnsi="Times New Roman"/>
                </w:rPr>
                <w:t>Семестр 3, контрольная работа 1.</w:t>
              </w:r>
            </w:ins>
          </w:p>
          <w:p w14:paraId="9F100000">
            <w:pPr>
              <w:rPr>
                <w:ins w:author="Yurii Litvinov" w:date="2023-01-23T14:38:00" w:id="3042"/>
                <w:rFonts w:ascii="Times New Roman" w:hAnsi="Times New Roman"/>
              </w:rPr>
            </w:pPr>
            <w:ins w:author="Yurii Litvinov" w:date="2023-01-23T14:38:00" w:id="3043">
              <w:r>
                <w:rPr>
                  <w:rFonts w:ascii="Times New Roman" w:hAnsi="Times New Roman"/>
                </w:rPr>
                <w:t xml:space="preserve">Семестр 4, </w:t>
              </w:r>
            </w:ins>
            <w:ins w:author="Yurii Litvinov" w:date="2023-01-23T14:39:00" w:id="3044">
              <w:r>
                <w:rPr>
                  <w:rFonts w:ascii="Times New Roman" w:hAnsi="Times New Roman"/>
                </w:rPr>
                <w:t>контрольные работы 1 и 2.</w:t>
              </w:r>
            </w:ins>
          </w:p>
          <w:p w14:paraId="A0100000">
            <w:pPr>
              <w:rPr>
                <w:ins w:author="Yurii Litvinov" w:date="2023-01-23T13:10:00" w:id="3045"/>
                <w:rFonts w:ascii="Times New Roman" w:hAnsi="Times New Roman"/>
              </w:rPr>
            </w:pPr>
          </w:p>
          <w:p w14:paraId="A1100000">
            <w:pPr>
              <w:rPr>
                <w:ins w:author="Yurii Litvinov" w:date="2023-01-23T14:29:00" w:id="3046"/>
                <w:rFonts w:ascii="Times New Roman" w:hAnsi="Times New Roman"/>
                <w:i w:val="1"/>
              </w:rPr>
            </w:pPr>
            <w:ins w:author="Yurii Litvinov" w:date="2023-01-23T13:10:00" w:id="3047">
              <w:r>
                <w:rPr>
                  <w:rFonts w:ascii="Times New Roman" w:hAnsi="Times New Roman"/>
                  <w:i w:val="1"/>
                </w:rPr>
                <w:t>Вариант реализации 5:</w:t>
              </w:r>
            </w:ins>
          </w:p>
          <w:p w14:paraId="A2100000">
            <w:pPr>
              <w:rPr>
                <w:ins w:author="Yurii Litvinov" w:date="2023-01-23T13:08:00" w:id="3048"/>
                <w:rFonts w:ascii="Times New Roman" w:hAnsi="Times New Roman"/>
                <w:rPrChange w:author="Yurii Litvinov" w:date="2023-01-23T14:29:00" w:id="3049">
                  <w:rPr>
                    <w:rFonts w:ascii="Times New Roman" w:hAnsi="Times New Roman"/>
                    <w:i w:val="1"/>
                  </w:rPr>
                </w:rPrChange>
              </w:rPr>
            </w:pPr>
            <w:ins w:author="Yurii Litvinov" w:date="2023-01-23T14:29:00" w:id="3050">
              <w:r>
                <w:rPr>
                  <w:rFonts w:ascii="Times New Roman" w:hAnsi="Times New Roman"/>
                </w:rPr>
                <w:t xml:space="preserve">Домашние работы 4 и 5 семестра 1, </w:t>
              </w:r>
            </w:ins>
          </w:p>
        </w:tc>
      </w:tr>
      <w:tr>
        <w:trPr>
          <w:ins w:author="Yurii Litvinov" w:date="2023-01-23T13:08:00" w:id="3051"/>
        </w:trPr>
        <w:tc>
          <w:tcPr>
            <w:tcW w:type="dxa" w:w="568"/>
          </w:tcPr>
          <w:p w14:paraId="A3100000">
            <w:pPr>
              <w:pStyle w:val="Style_3"/>
              <w:ind w:right="43"/>
              <w:rPr>
                <w:ins w:author="Yurii Litvinov" w:date="2023-01-23T13:08:00" w:id="3052"/>
              </w:rPr>
            </w:pPr>
            <w:ins w:author="Yurii Litvinov" w:date="2023-01-23T13:08:00" w:id="3053">
              <w:r>
                <w:t>17</w:t>
              </w:r>
            </w:ins>
          </w:p>
        </w:tc>
        <w:tc>
          <w:tcPr>
            <w:tcW w:type="dxa" w:w="2977"/>
          </w:tcPr>
          <w:p w14:paraId="A4100000">
            <w:pPr>
              <w:pStyle w:val="Style_3"/>
              <w:ind w:right="43"/>
              <w:rPr>
                <w:ins w:author="Yurii Litvinov" w:date="2023-01-23T13:08:00" w:id="3054"/>
              </w:rPr>
            </w:pPr>
            <w:ins w:author="Yurii Litvinov" w:date="2023-01-23T13:09:00" w:id="3055">
              <w:r>
                <w:t>ПКП-7.002212.3. Пишет программы в функциональном стиле.</w:t>
              </w:r>
            </w:ins>
          </w:p>
        </w:tc>
        <w:tc>
          <w:tcPr>
            <w:tcW w:type="dxa" w:w="6095"/>
          </w:tcPr>
          <w:p w14:paraId="A5100000">
            <w:pPr>
              <w:rPr>
                <w:ins w:author="Yurii Litvinov" w:date="2023-01-23T14:21:00" w:id="3056"/>
                <w:rFonts w:ascii="Times New Roman" w:hAnsi="Times New Roman"/>
                <w:i w:val="1"/>
              </w:rPr>
            </w:pPr>
            <w:ins w:author="Yurii Litvinov" w:date="2023-01-23T13:10:00" w:id="3057">
              <w:r>
                <w:rPr>
                  <w:rFonts w:ascii="Times New Roman" w:hAnsi="Times New Roman"/>
                  <w:i w:val="1"/>
                </w:rPr>
                <w:t>Вариант реализации 1:</w:t>
              </w:r>
            </w:ins>
          </w:p>
          <w:p w14:paraId="A6100000">
            <w:pPr>
              <w:rPr>
                <w:ins w:author="Yurii Litvinov" w:date="2023-01-23T13:10:00" w:id="3058"/>
                <w:rFonts w:ascii="Times New Roman" w:hAnsi="Times New Roman"/>
                <w:rPrChange w:author="Yurii Litvinov" w:date="2023-01-23T14:21:00" w:id="3059">
                  <w:rPr>
                    <w:rFonts w:ascii="Times New Roman" w:hAnsi="Times New Roman"/>
                    <w:i w:val="1"/>
                  </w:rPr>
                </w:rPrChange>
              </w:rPr>
            </w:pPr>
            <w:ins w:author="Yurii Litvinov" w:date="2023-01-23T14:21:00" w:id="3060">
              <w:r>
                <w:rPr>
                  <w:rFonts w:ascii="Times New Roman" w:hAnsi="Times New Roman"/>
                </w:rPr>
                <w:t>Все домашние работы семестра 4.</w:t>
              </w:r>
            </w:ins>
          </w:p>
          <w:p w14:paraId="A7100000">
            <w:pPr>
              <w:rPr>
                <w:ins w:author="Yurii Litvinov" w:date="2023-01-23T13:10:00" w:id="3061"/>
                <w:rFonts w:ascii="Times New Roman" w:hAnsi="Times New Roman"/>
              </w:rPr>
            </w:pPr>
          </w:p>
          <w:p w14:paraId="A8100000">
            <w:pPr>
              <w:rPr>
                <w:ins w:author="Yurii Litvinov" w:date="2023-01-23T14:42:00" w:id="3062"/>
                <w:rFonts w:ascii="Times New Roman" w:hAnsi="Times New Roman"/>
                <w:i w:val="1"/>
              </w:rPr>
            </w:pPr>
            <w:ins w:author="Yurii Litvinov" w:date="2023-01-23T13:10:00" w:id="3063">
              <w:r>
                <w:rPr>
                  <w:rFonts w:ascii="Times New Roman" w:hAnsi="Times New Roman"/>
                  <w:i w:val="1"/>
                </w:rPr>
                <w:t>Вариант реализации 2:</w:t>
              </w:r>
            </w:ins>
          </w:p>
          <w:p w14:paraId="A9100000">
            <w:pPr>
              <w:rPr>
                <w:ins w:author="Yurii Litvinov" w:date="2023-01-23T13:10:00" w:id="3064"/>
                <w:rFonts w:ascii="Times New Roman" w:hAnsi="Times New Roman"/>
                <w:rPrChange w:author="Yurii Litvinov" w:date="2023-01-23T14:42:00" w:id="3065">
                  <w:rPr>
                    <w:rFonts w:ascii="Times New Roman" w:hAnsi="Times New Roman"/>
                    <w:i w:val="1"/>
                  </w:rPr>
                </w:rPrChange>
              </w:rPr>
            </w:pPr>
            <w:ins w:author="Yurii Litvinov" w:date="2023-01-23T14:42:00" w:id="3066">
              <w:r>
                <w:rPr>
                  <w:rFonts w:ascii="Times New Roman" w:hAnsi="Times New Roman"/>
                </w:rPr>
                <w:t>Все домашние работы.</w:t>
              </w:r>
            </w:ins>
          </w:p>
          <w:p w14:paraId="AA100000">
            <w:pPr>
              <w:rPr>
                <w:ins w:author="Yurii Litvinov" w:date="2023-01-23T13:10:00" w:id="3067"/>
                <w:rFonts w:ascii="Times New Roman" w:hAnsi="Times New Roman"/>
              </w:rPr>
            </w:pPr>
          </w:p>
          <w:p w14:paraId="AB100000">
            <w:pPr>
              <w:rPr>
                <w:ins w:author="Yurii Litvinov" w:date="2023-01-23T14:42:00" w:id="3068"/>
                <w:rFonts w:ascii="Times New Roman" w:hAnsi="Times New Roman"/>
                <w:i w:val="1"/>
              </w:rPr>
            </w:pPr>
            <w:ins w:author="Yurii Litvinov" w:date="2023-01-23T13:10:00" w:id="3069">
              <w:r>
                <w:rPr>
                  <w:rFonts w:ascii="Times New Roman" w:hAnsi="Times New Roman"/>
                  <w:i w:val="1"/>
                </w:rPr>
                <w:t>Вариант реализации 3:</w:t>
              </w:r>
            </w:ins>
          </w:p>
          <w:p w14:paraId="AC100000">
            <w:pPr>
              <w:rPr>
                <w:ins w:author="Yurii Litvinov" w:date="2023-01-23T13:10:00" w:id="3070"/>
                <w:rFonts w:ascii="Times New Roman" w:hAnsi="Times New Roman"/>
                <w:rPrChange w:author="Yurii Litvinov" w:date="2023-01-23T14:42:00" w:id="3071">
                  <w:rPr>
                    <w:rFonts w:ascii="Times New Roman" w:hAnsi="Times New Roman"/>
                    <w:i w:val="1"/>
                  </w:rPr>
                </w:rPrChange>
              </w:rPr>
            </w:pPr>
            <w:ins w:author="Yurii Litvinov" w:date="2023-01-23T14:58:00" w:id="3072">
              <w:r>
                <w:rPr>
                  <w:rFonts w:ascii="Times New Roman" w:hAnsi="Times New Roman"/>
                </w:rPr>
                <w:t>Темы «Рекурсия», «Перебор».</w:t>
              </w:r>
            </w:ins>
          </w:p>
          <w:p w14:paraId="AD100000">
            <w:pPr>
              <w:rPr>
                <w:ins w:author="Yurii Litvinov" w:date="2023-01-23T13:10:00" w:id="3073"/>
                <w:rFonts w:ascii="Times New Roman" w:hAnsi="Times New Roman"/>
              </w:rPr>
            </w:pPr>
          </w:p>
          <w:p w14:paraId="AE100000">
            <w:pPr>
              <w:rPr>
                <w:ins w:author="Yurii Litvinov" w:date="2023-01-23T15:00:00" w:id="3074"/>
                <w:rFonts w:ascii="Times New Roman" w:hAnsi="Times New Roman"/>
                <w:i w:val="1"/>
              </w:rPr>
            </w:pPr>
            <w:ins w:author="Yurii Litvinov" w:date="2023-01-23T13:10:00" w:id="3075">
              <w:r>
                <w:rPr>
                  <w:rFonts w:ascii="Times New Roman" w:hAnsi="Times New Roman"/>
                  <w:i w:val="1"/>
                </w:rPr>
                <w:t>Вариант реализации 4:</w:t>
              </w:r>
            </w:ins>
          </w:p>
          <w:p w14:paraId="AF100000">
            <w:pPr>
              <w:rPr>
                <w:ins w:author="Yurii Litvinov" w:date="2023-01-23T13:10:00" w:id="3076"/>
                <w:rFonts w:ascii="Times New Roman" w:hAnsi="Times New Roman"/>
                <w:rPrChange w:author="Yurii Litvinov" w:date="2023-01-23T15:00:00" w:id="3077">
                  <w:rPr>
                    <w:rFonts w:ascii="Times New Roman" w:hAnsi="Times New Roman"/>
                    <w:i w:val="1"/>
                  </w:rPr>
                </w:rPrChange>
              </w:rPr>
            </w:pPr>
            <w:ins w:author="Yurii Litvinov" w:date="2023-01-23T15:00:00" w:id="3078">
              <w:r>
                <w:rPr>
                  <w:rFonts w:ascii="Times New Roman" w:hAnsi="Times New Roman"/>
                </w:rPr>
                <w:t>Семестр 2, контрольная работ</w:t>
              </w:r>
            </w:ins>
            <w:ins w:author="Yurii Litvinov" w:date="2023-01-23T15:01:00" w:id="3079">
              <w:r>
                <w:rPr>
                  <w:rFonts w:ascii="Times New Roman" w:hAnsi="Times New Roman"/>
                </w:rPr>
                <w:t>а 1.</w:t>
              </w:r>
            </w:ins>
          </w:p>
          <w:p w14:paraId="B0100000">
            <w:pPr>
              <w:rPr>
                <w:ins w:author="Yurii Litvinov" w:date="2023-01-23T13:10:00" w:id="3080"/>
                <w:rFonts w:ascii="Times New Roman" w:hAnsi="Times New Roman"/>
              </w:rPr>
            </w:pPr>
          </w:p>
          <w:p w14:paraId="B1100000">
            <w:pPr>
              <w:rPr>
                <w:ins w:author="Yurii Litvinov" w:date="2023-01-23T15:03:00" w:id="3081"/>
                <w:rFonts w:ascii="Times New Roman" w:hAnsi="Times New Roman"/>
                <w:i w:val="1"/>
              </w:rPr>
            </w:pPr>
            <w:ins w:author="Yurii Litvinov" w:date="2023-01-23T13:10:00" w:id="3082">
              <w:r>
                <w:rPr>
                  <w:rFonts w:ascii="Times New Roman" w:hAnsi="Times New Roman"/>
                  <w:i w:val="1"/>
                </w:rPr>
                <w:t>Вариант реализации 5:</w:t>
              </w:r>
            </w:ins>
          </w:p>
          <w:p w14:paraId="B2100000">
            <w:pPr>
              <w:rPr>
                <w:ins w:author="Yurii Litvinov" w:date="2023-01-23T13:08:00" w:id="3083"/>
                <w:rFonts w:ascii="Times New Roman" w:hAnsi="Times New Roman"/>
                <w:rPrChange w:author="Yurii Litvinov" w:date="2023-01-23T14:31:00" w:id="3084">
                  <w:rPr>
                    <w:rFonts w:ascii="Times New Roman" w:hAnsi="Times New Roman"/>
                    <w:i w:val="1"/>
                  </w:rPr>
                </w:rPrChange>
              </w:rPr>
            </w:pPr>
            <w:ins w:author="Yurii Litvinov" w:date="2023-01-23T15:03:00" w:id="3085">
              <w:r>
                <w:rPr>
                  <w:rFonts w:ascii="Times New Roman" w:hAnsi="Times New Roman"/>
                </w:rPr>
                <w:t>Семестр 3, домашняя работа 1.</w:t>
              </w:r>
            </w:ins>
          </w:p>
        </w:tc>
      </w:tr>
      <w:tr>
        <w:trPr>
          <w:ins w:author="Yurii Litvinov" w:date="2023-01-23T13:08:00" w:id="3086"/>
        </w:trPr>
        <w:tc>
          <w:tcPr>
            <w:tcW w:type="dxa" w:w="568"/>
          </w:tcPr>
          <w:p w14:paraId="B3100000">
            <w:pPr>
              <w:pStyle w:val="Style_3"/>
              <w:ind w:right="43"/>
              <w:rPr>
                <w:ins w:author="Yurii Litvinov" w:date="2023-01-23T13:08:00" w:id="3087"/>
              </w:rPr>
            </w:pPr>
            <w:ins w:author="Yurii Litvinov" w:date="2023-01-23T13:08:00" w:id="3088">
              <w:r>
                <w:t>18</w:t>
              </w:r>
            </w:ins>
          </w:p>
        </w:tc>
        <w:tc>
          <w:tcPr>
            <w:tcW w:type="dxa" w:w="2977"/>
          </w:tcPr>
          <w:p w14:paraId="B4100000">
            <w:pPr>
              <w:pStyle w:val="Style_3"/>
              <w:ind w:right="43"/>
              <w:rPr>
                <w:ins w:author="Yurii Litvinov" w:date="2023-01-23T13:08:00" w:id="3089"/>
              </w:rPr>
            </w:pPr>
            <w:ins w:author="Yurii Litvinov" w:date="2023-01-23T13:09:00" w:id="3090">
              <w:r>
                <w:t>ПКП-7.002212.4.</w:t>
              </w:r>
              <w:r>
                <w:t xml:space="preserve"> </w:t>
              </w:r>
              <w:r>
                <w:t xml:space="preserve">Способен описать на </w:t>
              </w:r>
              <w:r>
                <w:t>UML</w:t>
              </w:r>
              <w:r>
                <w:t xml:space="preserve"> структуру классов несложной системы</w:t>
              </w:r>
              <w:r>
                <w:t>.</w:t>
              </w:r>
            </w:ins>
          </w:p>
        </w:tc>
        <w:tc>
          <w:tcPr>
            <w:tcW w:type="dxa" w:w="6095"/>
          </w:tcPr>
          <w:p w14:paraId="B5100000">
            <w:pPr>
              <w:rPr>
                <w:ins w:author="Yurii Litvinov" w:date="2023-01-23T15:04:00" w:id="3091"/>
                <w:rFonts w:ascii="Times New Roman" w:hAnsi="Times New Roman"/>
                <w:i w:val="1"/>
              </w:rPr>
            </w:pPr>
            <w:ins w:author="Yurii Litvinov" w:date="2023-01-23T13:10:00" w:id="3092">
              <w:r>
                <w:rPr>
                  <w:rFonts w:ascii="Times New Roman" w:hAnsi="Times New Roman"/>
                  <w:i w:val="1"/>
                </w:rPr>
                <w:t>Вариант реализации 1:</w:t>
              </w:r>
            </w:ins>
          </w:p>
          <w:p w14:paraId="B6100000">
            <w:pPr>
              <w:rPr>
                <w:ins w:author="Yurii Litvinov" w:date="2023-01-23T13:10:00" w:id="3093"/>
                <w:rFonts w:ascii="Times New Roman" w:hAnsi="Times New Roman"/>
                <w:rPrChange w:author="Yurii Litvinov" w:date="2023-01-23T15:04:00" w:id="3094">
                  <w:rPr>
                    <w:rFonts w:ascii="Times New Roman" w:hAnsi="Times New Roman"/>
                    <w:i w:val="1"/>
                  </w:rPr>
                </w:rPrChange>
              </w:rPr>
            </w:pPr>
            <w:ins w:author="Yurii Litvinov" w:date="2023-01-23T15:04:00" w:id="3095">
              <w:r>
                <w:rPr>
                  <w:rFonts w:ascii="Times New Roman" w:hAnsi="Times New Roman"/>
                </w:rPr>
                <w:t>Семестр 2, домашняя работа 9.</w:t>
              </w:r>
            </w:ins>
          </w:p>
          <w:p w14:paraId="B7100000">
            <w:pPr>
              <w:rPr>
                <w:ins w:author="Yurii Litvinov" w:date="2023-01-23T13:10:00" w:id="3096"/>
                <w:rFonts w:ascii="Times New Roman" w:hAnsi="Times New Roman"/>
              </w:rPr>
            </w:pPr>
          </w:p>
          <w:p w14:paraId="B8100000">
            <w:pPr>
              <w:rPr>
                <w:ins w:author="Yurii Litvinov" w:date="2023-01-23T14:18:00" w:id="3097"/>
                <w:rFonts w:ascii="Times New Roman" w:hAnsi="Times New Roman"/>
                <w:i w:val="1"/>
              </w:rPr>
            </w:pPr>
            <w:ins w:author="Yurii Litvinov" w:date="2023-01-23T13:10:00" w:id="3098">
              <w:r>
                <w:rPr>
                  <w:rFonts w:ascii="Times New Roman" w:hAnsi="Times New Roman"/>
                  <w:i w:val="1"/>
                </w:rPr>
                <w:t>Вариант реализации 2:</w:t>
              </w:r>
            </w:ins>
          </w:p>
          <w:p w14:paraId="B9100000">
            <w:pPr>
              <w:rPr>
                <w:ins w:author="Yurii Litvinov" w:date="2023-01-23T13:10:00" w:id="3099"/>
                <w:rFonts w:ascii="Times New Roman" w:hAnsi="Times New Roman"/>
                <w:rPrChange w:author="Yurii Litvinov" w:date="2023-01-23T14:18:00" w:id="3100">
                  <w:rPr>
                    <w:rFonts w:ascii="Times New Roman" w:hAnsi="Times New Roman"/>
                    <w:i w:val="1"/>
                  </w:rPr>
                </w:rPrChange>
              </w:rPr>
            </w:pPr>
            <w:ins w:author="Yurii Litvinov" w:date="2023-01-23T14:18:00" w:id="3101">
              <w:r>
                <w:rPr>
                  <w:rFonts w:ascii="Times New Roman" w:hAnsi="Times New Roman"/>
                </w:rPr>
                <w:t>Семестр 2, домашняя работа 1.</w:t>
              </w:r>
            </w:ins>
          </w:p>
          <w:p w14:paraId="BA100000">
            <w:pPr>
              <w:rPr>
                <w:ins w:author="Yurii Litvinov" w:date="2023-01-23T13:10:00" w:id="3102"/>
                <w:rFonts w:ascii="Times New Roman" w:hAnsi="Times New Roman"/>
              </w:rPr>
            </w:pPr>
          </w:p>
          <w:p w14:paraId="BB100000">
            <w:pPr>
              <w:rPr>
                <w:ins w:author="Yurii Litvinov" w:date="2023-01-23T14:58:00" w:id="3103"/>
                <w:rFonts w:ascii="Times New Roman" w:hAnsi="Times New Roman"/>
                <w:i w:val="1"/>
              </w:rPr>
            </w:pPr>
            <w:ins w:author="Yurii Litvinov" w:date="2023-01-23T13:10:00" w:id="3104">
              <w:r>
                <w:rPr>
                  <w:rFonts w:ascii="Times New Roman" w:hAnsi="Times New Roman"/>
                  <w:i w:val="1"/>
                </w:rPr>
                <w:t>Вариант реализации 3:</w:t>
              </w:r>
            </w:ins>
          </w:p>
          <w:p w14:paraId="BC100000">
            <w:pPr>
              <w:rPr>
                <w:ins w:author="Yurii Litvinov" w:date="2023-01-23T13:10:00" w:id="3105"/>
                <w:rFonts w:ascii="Times New Roman" w:hAnsi="Times New Roman"/>
                <w:rPrChange w:author="Yurii Litvinov" w:date="2023-01-23T14:58:00" w:id="3106">
                  <w:rPr>
                    <w:rFonts w:ascii="Times New Roman" w:hAnsi="Times New Roman"/>
                    <w:i w:val="1"/>
                  </w:rPr>
                </w:rPrChange>
              </w:rPr>
            </w:pPr>
            <w:ins w:author="Yurii Litvinov" w:date="2023-01-23T14:59:00" w:id="3107">
              <w:r>
                <w:rPr>
                  <w:rFonts w:ascii="Times New Roman" w:hAnsi="Times New Roman"/>
                </w:rPr>
                <w:t>Тема «Объектно-ориентированное программирование», доклады по паттернам проектирования.</w:t>
              </w:r>
            </w:ins>
          </w:p>
          <w:p w14:paraId="BD100000">
            <w:pPr>
              <w:rPr>
                <w:ins w:author="Yurii Litvinov" w:date="2023-01-23T13:10:00" w:id="3108"/>
                <w:rFonts w:ascii="Times New Roman" w:hAnsi="Times New Roman"/>
              </w:rPr>
            </w:pPr>
          </w:p>
          <w:p w14:paraId="BE100000">
            <w:pPr>
              <w:rPr>
                <w:ins w:author="Yurii Litvinov" w:date="2023-01-23T15:01:00" w:id="3109"/>
                <w:rFonts w:ascii="Times New Roman" w:hAnsi="Times New Roman"/>
                <w:i w:val="1"/>
              </w:rPr>
            </w:pPr>
            <w:ins w:author="Yurii Litvinov" w:date="2023-01-23T13:10:00" w:id="3110">
              <w:r>
                <w:rPr>
                  <w:rFonts w:ascii="Times New Roman" w:hAnsi="Times New Roman"/>
                  <w:i w:val="1"/>
                </w:rPr>
                <w:t>Вариант реализации 4:</w:t>
              </w:r>
            </w:ins>
          </w:p>
          <w:p w14:paraId="BF100000">
            <w:pPr>
              <w:rPr>
                <w:ins w:author="Yurii Litvinov" w:date="2023-01-23T13:10:00" w:id="3111"/>
                <w:rFonts w:ascii="Times New Roman" w:hAnsi="Times New Roman"/>
                <w:rPrChange w:author="Yurii Litvinov" w:date="2023-01-23T15:01:00" w:id="3112">
                  <w:rPr>
                    <w:rFonts w:ascii="Times New Roman" w:hAnsi="Times New Roman"/>
                    <w:i w:val="1"/>
                  </w:rPr>
                </w:rPrChange>
              </w:rPr>
            </w:pPr>
            <w:ins w:author="Yurii Litvinov" w:date="2023-01-23T15:01:00" w:id="3113">
              <w:r>
                <w:rPr>
                  <w:rFonts w:ascii="Times New Roman" w:hAnsi="Times New Roman"/>
                </w:rPr>
                <w:t>Семестр 3, вопросы к зачёту</w:t>
              </w:r>
              <w:r>
                <w:rPr>
                  <w:rFonts w:ascii="Times New Roman" w:hAnsi="Times New Roman"/>
                </w:rPr>
                <w:t>.</w:t>
              </w:r>
            </w:ins>
          </w:p>
          <w:p w14:paraId="C0100000">
            <w:pPr>
              <w:rPr>
                <w:ins w:author="Yurii Litvinov" w:date="2023-01-23T13:10:00" w:id="3114"/>
                <w:rFonts w:ascii="Times New Roman" w:hAnsi="Times New Roman"/>
              </w:rPr>
            </w:pPr>
          </w:p>
          <w:p w14:paraId="C1100000">
            <w:pPr>
              <w:rPr>
                <w:ins w:author="Yurii Litvinov" w:date="2023-01-23T14:30:00" w:id="3115"/>
                <w:rFonts w:ascii="Times New Roman" w:hAnsi="Times New Roman"/>
                <w:i w:val="1"/>
              </w:rPr>
            </w:pPr>
            <w:ins w:author="Yurii Litvinov" w:date="2023-01-23T13:10:00" w:id="3116">
              <w:r>
                <w:rPr>
                  <w:rFonts w:ascii="Times New Roman" w:hAnsi="Times New Roman"/>
                  <w:i w:val="1"/>
                </w:rPr>
                <w:t>Вариант реализации 5:</w:t>
              </w:r>
            </w:ins>
          </w:p>
          <w:p w14:paraId="C2100000">
            <w:pPr>
              <w:rPr>
                <w:ins w:author="Yurii Litvinov" w:date="2023-01-23T14:31:00" w:id="3117"/>
                <w:rFonts w:ascii="Times New Roman" w:hAnsi="Times New Roman"/>
              </w:rPr>
            </w:pPr>
            <w:ins w:author="Yurii Litvinov" w:date="2023-01-23T14:30:00" w:id="3118">
              <w:r>
                <w:rPr>
                  <w:rFonts w:ascii="Times New Roman" w:hAnsi="Times New Roman"/>
                  <w:rPrChange w:author="Yurii Litvinov" w:date="2023-01-23T14:30:00" w:id="3119">
                    <w:rPr>
                      <w:rFonts w:ascii="Times New Roman" w:hAnsi="Times New Roman"/>
                      <w:i w:val="1"/>
                    </w:rPr>
                  </w:rPrChange>
                </w:rPr>
                <w:t>Семестр</w:t>
              </w:r>
              <w:r>
                <w:rPr>
                  <w:rFonts w:ascii="Times New Roman" w:hAnsi="Times New Roman"/>
                </w:rPr>
                <w:t xml:space="preserve"> 2</w:t>
              </w:r>
            </w:ins>
            <w:ins w:author="Yurii Litvinov" w:date="2023-01-23T14:31:00" w:id="3120">
              <w:r>
                <w:rPr>
                  <w:rFonts w:ascii="Times New Roman" w:hAnsi="Times New Roman"/>
                </w:rPr>
                <w:t>, домашняя работа 4.</w:t>
              </w:r>
            </w:ins>
          </w:p>
          <w:p w14:paraId="C3100000">
            <w:pPr>
              <w:rPr>
                <w:ins w:author="Yurii Litvinov" w:date="2023-01-23T13:08:00" w:id="3121"/>
                <w:rFonts w:ascii="Times New Roman" w:hAnsi="Times New Roman"/>
                <w:rPrChange w:author="Yurii Litvinov" w:date="2023-01-23T14:30:00" w:id="3122">
                  <w:rPr>
                    <w:rFonts w:ascii="Times New Roman" w:hAnsi="Times New Roman"/>
                    <w:i w:val="1"/>
                  </w:rPr>
                </w:rPrChange>
              </w:rPr>
            </w:pPr>
            <w:ins w:author="Yurii Litvinov" w:date="2023-01-23T14:31:00" w:id="3123">
              <w:r>
                <w:rPr>
                  <w:rFonts w:ascii="Times New Roman" w:hAnsi="Times New Roman"/>
                </w:rPr>
                <w:t xml:space="preserve">Семестр 3, домашние работы </w:t>
              </w:r>
              <w:r>
                <w:rPr>
                  <w:rFonts w:ascii="Times New Roman" w:hAnsi="Times New Roman"/>
                </w:rPr>
                <w:t>3-5</w:t>
              </w:r>
              <w:r>
                <w:rPr>
                  <w:rFonts w:ascii="Times New Roman" w:hAnsi="Times New Roman"/>
                </w:rPr>
                <w:t>.</w:t>
              </w:r>
            </w:ins>
          </w:p>
        </w:tc>
      </w:tr>
      <w:tr>
        <w:trPr>
          <w:ins w:author="Yurii Litvinov" w:date="2023-01-23T13:08:00" w:id="3124"/>
        </w:trPr>
        <w:tc>
          <w:tcPr>
            <w:tcW w:type="dxa" w:w="568"/>
          </w:tcPr>
          <w:p w14:paraId="C4100000">
            <w:pPr>
              <w:pStyle w:val="Style_3"/>
              <w:ind w:right="43"/>
              <w:rPr>
                <w:ins w:author="Yurii Litvinov" w:date="2023-01-23T13:08:00" w:id="3125"/>
              </w:rPr>
            </w:pPr>
            <w:ins w:author="Yurii Litvinov" w:date="2023-01-23T13:08:00" w:id="3126">
              <w:r>
                <w:t>19</w:t>
              </w:r>
            </w:ins>
          </w:p>
        </w:tc>
        <w:tc>
          <w:tcPr>
            <w:tcW w:type="dxa" w:w="2977"/>
          </w:tcPr>
          <w:p w14:paraId="C5100000">
            <w:pPr>
              <w:pStyle w:val="Style_3"/>
              <w:ind w:right="43"/>
              <w:rPr>
                <w:ins w:author="Yurii Litvinov" w:date="2023-01-23T13:08:00" w:id="3127"/>
              </w:rPr>
            </w:pPr>
            <w:ins w:author="Yurii Litvinov" w:date="2023-01-23T13:09:00" w:id="3128">
              <w:r>
                <w:t>ПКП-8.002212.1. Способен реализовать на каком-либо языке программирования математический алгоритм по приведённому описанию алгоритма.</w:t>
              </w:r>
            </w:ins>
          </w:p>
        </w:tc>
        <w:tc>
          <w:tcPr>
            <w:tcW w:type="dxa" w:w="6095"/>
          </w:tcPr>
          <w:p w14:paraId="C6100000">
            <w:pPr>
              <w:rPr>
                <w:ins w:author="Yurii Litvinov" w:date="2023-01-23T13:10:00" w:id="3129"/>
                <w:rFonts w:ascii="Times New Roman" w:hAnsi="Times New Roman"/>
                <w:i w:val="1"/>
              </w:rPr>
            </w:pPr>
            <w:ins w:author="Yurii Litvinov" w:date="2023-01-23T13:10:00" w:id="3130">
              <w:r>
                <w:rPr>
                  <w:rFonts w:ascii="Times New Roman" w:hAnsi="Times New Roman"/>
                  <w:i w:val="1"/>
                </w:rPr>
                <w:t>Вариант реализации 1:</w:t>
              </w:r>
            </w:ins>
          </w:p>
          <w:p w14:paraId="C7100000">
            <w:pPr>
              <w:rPr>
                <w:ins w:author="Yurii Litvinov" w:date="2023-01-23T15:06:00" w:id="3131"/>
                <w:rFonts w:ascii="Times New Roman" w:hAnsi="Times New Roman"/>
              </w:rPr>
            </w:pPr>
            <w:ins w:author="Yurii Litvinov" w:date="2023-01-23T15:05:00" w:id="3132">
              <w:r>
                <w:rPr>
                  <w:rFonts w:ascii="Times New Roman" w:hAnsi="Times New Roman"/>
                </w:rPr>
                <w:t>Семестр 1, домашние работы 2, 3, 5, 7</w:t>
              </w:r>
            </w:ins>
            <w:ins w:author="Yurii Litvinov" w:date="2023-01-23T15:06:00" w:id="3133">
              <w:r>
                <w:rPr>
                  <w:rFonts w:ascii="Times New Roman" w:hAnsi="Times New Roman"/>
                </w:rPr>
                <w:t>.</w:t>
              </w:r>
            </w:ins>
          </w:p>
          <w:p w14:paraId="C8100000">
            <w:pPr>
              <w:rPr>
                <w:ins w:author="Yurii Litvinov" w:date="2023-01-23T15:07:00" w:id="3134"/>
                <w:rFonts w:ascii="Times New Roman" w:hAnsi="Times New Roman"/>
              </w:rPr>
            </w:pPr>
            <w:ins w:author="Yurii Litvinov" w:date="2023-01-23T15:06:00" w:id="3135">
              <w:r>
                <w:rPr>
                  <w:rFonts w:ascii="Times New Roman" w:hAnsi="Times New Roman"/>
                </w:rPr>
                <w:t>Семестр 2, домашние работы 2, 4.</w:t>
              </w:r>
            </w:ins>
          </w:p>
          <w:p w14:paraId="C9100000">
            <w:pPr>
              <w:rPr>
                <w:ins w:author="Yurii Litvinov" w:date="2023-01-23T15:07:00" w:id="3136"/>
                <w:rFonts w:ascii="Times New Roman" w:hAnsi="Times New Roman"/>
              </w:rPr>
            </w:pPr>
            <w:ins w:author="Yurii Litvinov" w:date="2023-01-23T15:07:00" w:id="3137">
              <w:r>
                <w:rPr>
                  <w:rFonts w:ascii="Times New Roman" w:hAnsi="Times New Roman"/>
                </w:rPr>
                <w:t>Семестр 3, домашняя работа 1.</w:t>
              </w:r>
            </w:ins>
          </w:p>
          <w:p w14:paraId="CA100000">
            <w:pPr>
              <w:rPr>
                <w:ins w:author="Yurii Litvinov" w:date="2023-01-23T15:04:00" w:id="3138"/>
                <w:rFonts w:ascii="Times New Roman" w:hAnsi="Times New Roman"/>
              </w:rPr>
            </w:pPr>
            <w:ins w:author="Yurii Litvinov" w:date="2023-01-23T15:07:00" w:id="3139">
              <w:r>
                <w:rPr>
                  <w:rFonts w:ascii="Times New Roman" w:hAnsi="Times New Roman"/>
                </w:rPr>
                <w:t>Семестр 4, домашние работы 1</w:t>
              </w:r>
            </w:ins>
            <w:ins w:author="Yurii Litvinov" w:date="2023-01-23T15:08:00" w:id="3140">
              <w:r>
                <w:rPr>
                  <w:rFonts w:ascii="Times New Roman" w:hAnsi="Times New Roman"/>
                </w:rPr>
                <w:t>–</w:t>
              </w:r>
            </w:ins>
            <w:ins w:author="Yurii Litvinov" w:date="2023-01-23T15:07:00" w:id="3141">
              <w:r>
                <w:rPr>
                  <w:rFonts w:ascii="Times New Roman" w:hAnsi="Times New Roman"/>
                </w:rPr>
                <w:t>3, 6</w:t>
              </w:r>
            </w:ins>
            <w:ins w:author="Yurii Litvinov" w:date="2023-01-23T15:08:00" w:id="3142">
              <w:r>
                <w:rPr>
                  <w:rFonts w:ascii="Times New Roman" w:hAnsi="Times New Roman"/>
                </w:rPr>
                <w:t>, контрольные работы.</w:t>
              </w:r>
            </w:ins>
          </w:p>
          <w:p w14:paraId="CB100000">
            <w:pPr>
              <w:rPr>
                <w:ins w:author="Yurii Litvinov" w:date="2023-01-23T13:10:00" w:id="3143"/>
                <w:rFonts w:ascii="Times New Roman" w:hAnsi="Times New Roman"/>
              </w:rPr>
            </w:pPr>
          </w:p>
          <w:p w14:paraId="CC100000">
            <w:pPr>
              <w:rPr>
                <w:ins w:author="Yurii Litvinov" w:date="2023-01-23T13:10:00" w:id="3144"/>
                <w:rFonts w:ascii="Times New Roman" w:hAnsi="Times New Roman"/>
                <w:i w:val="1"/>
              </w:rPr>
            </w:pPr>
            <w:ins w:author="Yurii Litvinov" w:date="2023-01-23T13:10:00" w:id="3145">
              <w:r>
                <w:rPr>
                  <w:rFonts w:ascii="Times New Roman" w:hAnsi="Times New Roman"/>
                  <w:i w:val="1"/>
                </w:rPr>
                <w:t>Вариант реализации 2:</w:t>
              </w:r>
            </w:ins>
          </w:p>
          <w:p w14:paraId="CD100000">
            <w:pPr>
              <w:rPr>
                <w:ins w:author="Yurii Litvinov" w:date="2023-01-23T15:10:00" w:id="3146"/>
                <w:rFonts w:ascii="Times New Roman" w:hAnsi="Times New Roman"/>
              </w:rPr>
            </w:pPr>
            <w:ins w:author="Yurii Litvinov" w:date="2023-01-23T15:08:00" w:id="3147">
              <w:r>
                <w:rPr>
                  <w:rFonts w:ascii="Times New Roman" w:hAnsi="Times New Roman"/>
                </w:rPr>
                <w:t xml:space="preserve">Семестр 1, домашние работы 3, </w:t>
              </w:r>
            </w:ins>
            <w:ins w:author="Yurii Litvinov" w:date="2023-01-23T15:09:00" w:id="3148">
              <w:r>
                <w:rPr>
                  <w:rFonts w:ascii="Times New Roman" w:hAnsi="Times New Roman"/>
                </w:rPr>
                <w:t>6, 8, 9.</w:t>
              </w:r>
            </w:ins>
          </w:p>
          <w:p w14:paraId="CE100000">
            <w:pPr>
              <w:rPr>
                <w:ins w:author="Yurii Litvinov" w:date="2023-01-23T15:10:00" w:id="3149"/>
                <w:rFonts w:ascii="Times New Roman" w:hAnsi="Times New Roman"/>
              </w:rPr>
            </w:pPr>
            <w:ins w:author="Yurii Litvinov" w:date="2023-01-23T15:10:00" w:id="3150">
              <w:r>
                <w:rPr>
                  <w:rFonts w:ascii="Times New Roman" w:hAnsi="Times New Roman"/>
                </w:rPr>
                <w:t>Семестр 2, домашние работы 4, 5.</w:t>
              </w:r>
            </w:ins>
          </w:p>
          <w:p w14:paraId="CF100000">
            <w:pPr>
              <w:rPr>
                <w:ins w:author="Yurii Litvinov" w:date="2023-01-23T15:11:00" w:id="3151"/>
                <w:rFonts w:ascii="Times New Roman" w:hAnsi="Times New Roman"/>
              </w:rPr>
            </w:pPr>
            <w:ins w:author="Yurii Litvinov" w:date="2023-01-23T15:10:00" w:id="3152">
              <w:r>
                <w:rPr>
                  <w:rFonts w:ascii="Times New Roman" w:hAnsi="Times New Roman"/>
                </w:rPr>
                <w:t xml:space="preserve">Семестр 3, </w:t>
              </w:r>
            </w:ins>
            <w:ins w:author="Yurii Litvinov" w:date="2023-01-23T15:11:00" w:id="3153">
              <w:r>
                <w:rPr>
                  <w:rFonts w:ascii="Times New Roman" w:hAnsi="Times New Roman"/>
                </w:rPr>
                <w:t>домашняя работа 5.</w:t>
              </w:r>
            </w:ins>
          </w:p>
          <w:p w14:paraId="D0100000">
            <w:pPr>
              <w:rPr>
                <w:ins w:author="Yurii Litvinov" w:date="2023-01-23T15:04:00" w:id="3154"/>
                <w:rFonts w:ascii="Times New Roman" w:hAnsi="Times New Roman"/>
              </w:rPr>
            </w:pPr>
            <w:ins w:author="Yurii Litvinov" w:date="2023-01-23T15:11:00" w:id="3155">
              <w:r>
                <w:rPr>
                  <w:rFonts w:ascii="Times New Roman" w:hAnsi="Times New Roman"/>
                </w:rPr>
                <w:t xml:space="preserve">Семестр 4, домашние работы 3, </w:t>
              </w:r>
            </w:ins>
            <w:ins w:author="Yurii Litvinov" w:date="2023-01-23T15:12:00" w:id="3156">
              <w:r>
                <w:rPr>
                  <w:rFonts w:ascii="Times New Roman" w:hAnsi="Times New Roman"/>
                </w:rPr>
                <w:t>4.</w:t>
              </w:r>
            </w:ins>
          </w:p>
          <w:p w14:paraId="D1100000">
            <w:pPr>
              <w:rPr>
                <w:ins w:author="Yurii Litvinov" w:date="2023-01-23T13:10:00" w:id="3157"/>
                <w:rFonts w:ascii="Times New Roman" w:hAnsi="Times New Roman"/>
              </w:rPr>
            </w:pPr>
          </w:p>
          <w:p w14:paraId="D2100000">
            <w:pPr>
              <w:rPr>
                <w:ins w:author="Yurii Litvinov" w:date="2023-01-23T13:10:00" w:id="3158"/>
                <w:rFonts w:ascii="Times New Roman" w:hAnsi="Times New Roman"/>
                <w:i w:val="1"/>
              </w:rPr>
            </w:pPr>
            <w:ins w:author="Yurii Litvinov" w:date="2023-01-23T13:10:00" w:id="3159">
              <w:r>
                <w:rPr>
                  <w:rFonts w:ascii="Times New Roman" w:hAnsi="Times New Roman"/>
                  <w:i w:val="1"/>
                </w:rPr>
                <w:t>Вариант реализации 3:</w:t>
              </w:r>
            </w:ins>
          </w:p>
          <w:p w14:paraId="D3100000">
            <w:pPr>
              <w:rPr>
                <w:ins w:author="Yurii Litvinov" w:date="2023-01-23T15:04:00" w:id="3160"/>
                <w:rFonts w:ascii="Times New Roman" w:hAnsi="Times New Roman"/>
              </w:rPr>
            </w:pPr>
            <w:ins w:author="Yurii Litvinov" w:date="2023-01-23T15:12:00" w:id="3161">
              <w:r>
                <w:rPr>
                  <w:rFonts w:ascii="Times New Roman" w:hAnsi="Times New Roman"/>
                </w:rPr>
                <w:t xml:space="preserve">Темы «Рекурсия», </w:t>
              </w:r>
            </w:ins>
            <w:ins w:author="Yurii Litvinov" w:date="2023-01-23T15:13:00" w:id="3162">
              <w:r>
                <w:rPr>
                  <w:rFonts w:ascii="Times New Roman" w:hAnsi="Times New Roman"/>
                </w:rPr>
                <w:t>«Матрицы и массивы», «Перестановки», «Объектно-о</w:t>
              </w:r>
            </w:ins>
            <w:ins w:author="Yurii Litvinov" w:date="2023-01-23T15:14:00" w:id="3163">
              <w:r>
                <w:rPr>
                  <w:rFonts w:ascii="Times New Roman" w:hAnsi="Times New Roman"/>
                </w:rPr>
                <w:t>риентированное программирование», задачи четвёртого семестра.</w:t>
              </w:r>
            </w:ins>
          </w:p>
          <w:p w14:paraId="D4100000">
            <w:pPr>
              <w:rPr>
                <w:ins w:author="Yurii Litvinov" w:date="2023-01-23T13:10:00" w:id="3164"/>
                <w:rFonts w:ascii="Times New Roman" w:hAnsi="Times New Roman"/>
              </w:rPr>
            </w:pPr>
          </w:p>
          <w:p w14:paraId="D5100000">
            <w:pPr>
              <w:rPr>
                <w:ins w:author="Yurii Litvinov" w:date="2023-01-23T13:10:00" w:id="3165"/>
                <w:rFonts w:ascii="Times New Roman" w:hAnsi="Times New Roman"/>
                <w:i w:val="1"/>
              </w:rPr>
            </w:pPr>
            <w:ins w:author="Yurii Litvinov" w:date="2023-01-23T13:10:00" w:id="3166">
              <w:r>
                <w:rPr>
                  <w:rFonts w:ascii="Times New Roman" w:hAnsi="Times New Roman"/>
                  <w:i w:val="1"/>
                </w:rPr>
                <w:t>Вариант реализации 4:</w:t>
              </w:r>
            </w:ins>
          </w:p>
          <w:p w14:paraId="D6100000">
            <w:pPr>
              <w:rPr>
                <w:ins w:author="Yurii Litvinov" w:date="2023-01-23T15:15:00" w:id="3167"/>
                <w:rFonts w:ascii="Times New Roman" w:hAnsi="Times New Roman"/>
              </w:rPr>
            </w:pPr>
            <w:ins w:author="Yurii Litvinov" w:date="2023-01-23T15:15:00" w:id="3168">
              <w:r>
                <w:rPr>
                  <w:rFonts w:ascii="Times New Roman" w:hAnsi="Times New Roman"/>
                </w:rPr>
                <w:t>Семестр 2, контрольные работы 1 и 2.</w:t>
              </w:r>
            </w:ins>
          </w:p>
          <w:p w14:paraId="D7100000">
            <w:pPr>
              <w:rPr>
                <w:ins w:author="Yurii Litvinov" w:date="2023-01-23T15:04:00" w:id="3169"/>
                <w:rFonts w:ascii="Times New Roman" w:hAnsi="Times New Roman"/>
              </w:rPr>
            </w:pPr>
            <w:ins w:author="Yurii Litvinov" w:date="2023-01-23T15:15:00" w:id="3170">
              <w:r>
                <w:rPr>
                  <w:rFonts w:ascii="Times New Roman" w:hAnsi="Times New Roman"/>
                </w:rPr>
                <w:t xml:space="preserve">Семестр </w:t>
              </w:r>
              <w:r>
                <w:rPr>
                  <w:rFonts w:ascii="Times New Roman" w:hAnsi="Times New Roman"/>
                </w:rPr>
                <w:t>3</w:t>
              </w:r>
              <w:r>
                <w:rPr>
                  <w:rFonts w:ascii="Times New Roman" w:hAnsi="Times New Roman"/>
                </w:rPr>
                <w:t>, контрольная работа 2.</w:t>
              </w:r>
            </w:ins>
          </w:p>
          <w:p w14:paraId="D8100000">
            <w:pPr>
              <w:rPr>
                <w:ins w:author="Yurii Litvinov" w:date="2023-01-23T13:10:00" w:id="3171"/>
                <w:rFonts w:ascii="Times New Roman" w:hAnsi="Times New Roman"/>
              </w:rPr>
            </w:pPr>
          </w:p>
          <w:p w14:paraId="D9100000">
            <w:pPr>
              <w:rPr>
                <w:ins w:author="Yurii Litvinov" w:date="2023-01-23T13:10:00" w:id="3172"/>
                <w:rFonts w:ascii="Times New Roman" w:hAnsi="Times New Roman"/>
                <w:i w:val="1"/>
              </w:rPr>
            </w:pPr>
            <w:ins w:author="Yurii Litvinov" w:date="2023-01-23T13:10:00" w:id="3173">
              <w:r>
                <w:rPr>
                  <w:rFonts w:ascii="Times New Roman" w:hAnsi="Times New Roman"/>
                  <w:i w:val="1"/>
                </w:rPr>
                <w:t>Вариант реализации 5:</w:t>
              </w:r>
            </w:ins>
          </w:p>
          <w:p w14:paraId="DA100000">
            <w:pPr>
              <w:rPr>
                <w:ins w:author="Yurii Litvinov" w:date="2023-01-23T13:08:00" w:id="3174"/>
                <w:rFonts w:ascii="Times New Roman" w:hAnsi="Times New Roman"/>
                <w:rPrChange w:author="Yurii Litvinov" w:date="2023-01-23T15:04:00" w:id="3175">
                  <w:rPr>
                    <w:rFonts w:ascii="Times New Roman" w:hAnsi="Times New Roman"/>
                    <w:i w:val="1"/>
                  </w:rPr>
                </w:rPrChange>
              </w:rPr>
            </w:pPr>
            <w:ins w:author="Yurii Litvinov" w:date="2023-01-23T15:19:00" w:id="3176">
              <w:r>
                <w:rPr>
                  <w:rFonts w:ascii="Times New Roman" w:hAnsi="Times New Roman"/>
                </w:rPr>
                <w:t>Семестр 1, до</w:t>
              </w:r>
            </w:ins>
            <w:ins w:author="Yurii Litvinov" w:date="2023-01-23T15:20:00" w:id="3177">
              <w:r>
                <w:rPr>
                  <w:rFonts w:ascii="Times New Roman" w:hAnsi="Times New Roman"/>
                </w:rPr>
                <w:t>машняя работа 1.</w:t>
              </w:r>
            </w:ins>
          </w:p>
        </w:tc>
      </w:tr>
      <w:tr>
        <w:tc>
          <w:tcPr>
            <w:tcW w:type="dxa" w:w="568"/>
          </w:tcPr>
          <w:p w14:paraId="DB100000">
            <w:pPr>
              <w:pStyle w:val="Style_3"/>
              <w:ind w:right="43"/>
            </w:pPr>
            <w:del w:author="Yurii Litvinov" w:date="2023-01-23T13:08:00" w:id="3178">
              <w:r>
                <w:delText>1</w:delText>
              </w:r>
            </w:del>
            <w:ins w:author="Yurii Litvinov" w:date="2023-01-23T13:08:00" w:id="3179">
              <w:r>
                <w:t>2</w:t>
              </w:r>
            </w:ins>
            <w:r>
              <w:t>0</w:t>
            </w:r>
          </w:p>
        </w:tc>
        <w:tc>
          <w:tcPr>
            <w:tcW w:type="dxa" w:w="2977"/>
          </w:tcPr>
          <w:p w14:paraId="DC100000">
            <w:pPr>
              <w:pStyle w:val="Style_3"/>
              <w:ind w:right="43"/>
            </w:pPr>
            <w:r>
              <w:t>УКБ-</w:t>
            </w:r>
            <w:r>
              <w:t>3.1. Находит и использует различные источники информации.</w:t>
            </w:r>
          </w:p>
        </w:tc>
        <w:tc>
          <w:tcPr>
            <w:tcW w:type="dxa" w:w="6095"/>
          </w:tcPr>
          <w:p w14:paraId="DD100000">
            <w:pPr>
              <w:rPr>
                <w:rFonts w:ascii="Times New Roman" w:hAnsi="Times New Roman"/>
                <w:i w:val="1"/>
              </w:rPr>
            </w:pPr>
            <w:r>
              <w:rPr>
                <w:rFonts w:ascii="Times New Roman" w:hAnsi="Times New Roman"/>
                <w:i w:val="1"/>
              </w:rPr>
              <w:t>Вариант реализации 1:</w:t>
            </w:r>
          </w:p>
          <w:p w14:paraId="DE100000">
            <w:pPr>
              <w:rPr>
                <w:rFonts w:ascii="Times New Roman" w:hAnsi="Times New Roman"/>
              </w:rPr>
            </w:pPr>
            <w:r>
              <w:rPr>
                <w:rFonts w:ascii="Times New Roman" w:hAnsi="Times New Roman"/>
              </w:rPr>
              <w:t>Все домашние и контрольные работы, доклады.</w:t>
            </w:r>
          </w:p>
          <w:p w14:paraId="DF100000">
            <w:pPr>
              <w:rPr>
                <w:rFonts w:ascii="Times New Roman" w:hAnsi="Times New Roman"/>
              </w:rPr>
            </w:pPr>
          </w:p>
          <w:p w14:paraId="E0100000">
            <w:pPr>
              <w:rPr>
                <w:rFonts w:ascii="Times New Roman" w:hAnsi="Times New Roman"/>
                <w:i w:val="1"/>
              </w:rPr>
            </w:pPr>
            <w:r>
              <w:rPr>
                <w:rFonts w:ascii="Times New Roman" w:hAnsi="Times New Roman"/>
                <w:i w:val="1"/>
              </w:rPr>
              <w:t>Вариант реализации 2:</w:t>
            </w:r>
          </w:p>
          <w:p w14:paraId="E1100000">
            <w:pPr>
              <w:rPr>
                <w:rFonts w:ascii="Times New Roman" w:hAnsi="Times New Roman"/>
              </w:rPr>
            </w:pPr>
            <w:r>
              <w:rPr>
                <w:rFonts w:ascii="Times New Roman" w:hAnsi="Times New Roman"/>
              </w:rPr>
              <w:t>Все домашние</w:t>
            </w:r>
            <w:r>
              <w:rPr>
                <w:rFonts w:ascii="Times New Roman" w:hAnsi="Times New Roman"/>
              </w:rPr>
              <w:t xml:space="preserve"> </w:t>
            </w:r>
            <w:r>
              <w:rPr>
                <w:rFonts w:ascii="Times New Roman" w:hAnsi="Times New Roman"/>
              </w:rPr>
              <w:t>работы.</w:t>
            </w:r>
          </w:p>
          <w:p w14:paraId="E2100000">
            <w:pPr>
              <w:rPr>
                <w:rFonts w:ascii="Times New Roman" w:hAnsi="Times New Roman"/>
              </w:rPr>
            </w:pPr>
          </w:p>
          <w:p w14:paraId="E3100000">
            <w:pPr>
              <w:rPr>
                <w:rFonts w:ascii="Times New Roman" w:hAnsi="Times New Roman"/>
                <w:i w:val="1"/>
              </w:rPr>
            </w:pPr>
            <w:r>
              <w:rPr>
                <w:rFonts w:ascii="Times New Roman" w:hAnsi="Times New Roman"/>
                <w:i w:val="1"/>
              </w:rPr>
              <w:t>Вариант реализации 3:</w:t>
            </w:r>
          </w:p>
          <w:p w14:paraId="E4100000">
            <w:pPr>
              <w:rPr>
                <w:rFonts w:ascii="Times New Roman" w:hAnsi="Times New Roman"/>
              </w:rPr>
            </w:pPr>
            <w:r>
              <w:rPr>
                <w:rFonts w:ascii="Times New Roman" w:hAnsi="Times New Roman"/>
              </w:rPr>
              <w:t>Все домашние работы</w:t>
            </w:r>
            <w:r>
              <w:rPr>
                <w:rFonts w:ascii="Times New Roman" w:hAnsi="Times New Roman"/>
              </w:rPr>
              <w:t>, опросы и доклады</w:t>
            </w:r>
            <w:r>
              <w:rPr>
                <w:rFonts w:ascii="Times New Roman" w:hAnsi="Times New Roman"/>
              </w:rPr>
              <w:t>.</w:t>
            </w:r>
          </w:p>
          <w:p w14:paraId="E5100000">
            <w:pPr>
              <w:rPr>
                <w:rFonts w:ascii="Times New Roman" w:hAnsi="Times New Roman"/>
              </w:rPr>
            </w:pPr>
          </w:p>
          <w:p w14:paraId="E6100000">
            <w:pPr>
              <w:rPr>
                <w:rFonts w:ascii="Times New Roman" w:hAnsi="Times New Roman"/>
                <w:i w:val="1"/>
              </w:rPr>
            </w:pPr>
            <w:r>
              <w:rPr>
                <w:rFonts w:ascii="Times New Roman" w:hAnsi="Times New Roman"/>
                <w:i w:val="1"/>
              </w:rPr>
              <w:t>Вариант реализации 4:</w:t>
            </w:r>
          </w:p>
          <w:p w14:paraId="E7100000">
            <w:pPr>
              <w:rPr>
                <w:rFonts w:ascii="Times New Roman" w:hAnsi="Times New Roman"/>
              </w:rPr>
            </w:pPr>
            <w:r>
              <w:rPr>
                <w:rFonts w:ascii="Times New Roman" w:hAnsi="Times New Roman"/>
              </w:rPr>
              <w:t>Все контрольные работы и списки вопросов к устному зачёту.</w:t>
            </w:r>
          </w:p>
          <w:p w14:paraId="E8100000">
            <w:pPr>
              <w:rPr>
                <w:rFonts w:ascii="Times New Roman" w:hAnsi="Times New Roman"/>
              </w:rPr>
            </w:pPr>
          </w:p>
          <w:p w14:paraId="E9100000">
            <w:pPr>
              <w:rPr>
                <w:del w:author="Yurii Litvinov" w:date="2023-01-23T13:57:00" w:id="3180"/>
                <w:rFonts w:ascii="Times New Roman" w:hAnsi="Times New Roman"/>
                <w:i w:val="1"/>
              </w:rPr>
            </w:pPr>
            <w:del w:author="Yurii Litvinov" w:date="2023-01-23T13:57:00" w:id="3181">
              <w:r>
                <w:rPr>
                  <w:rFonts w:ascii="Times New Roman" w:hAnsi="Times New Roman"/>
                  <w:i w:val="1"/>
                </w:rPr>
                <w:delText>Вариант реализации 5:</w:delText>
              </w:r>
            </w:del>
          </w:p>
          <w:p w14:paraId="EA100000">
            <w:pPr>
              <w:rPr>
                <w:del w:author="Yurii Litvinov" w:date="2023-01-23T13:57:00" w:id="3182"/>
                <w:rFonts w:ascii="Times New Roman" w:hAnsi="Times New Roman"/>
              </w:rPr>
            </w:pPr>
            <w:del w:author="Yurii Litvinov" w:date="2023-01-23T13:57:00" w:id="3183">
              <w:r>
                <w:rPr>
                  <w:rFonts w:ascii="Times New Roman" w:hAnsi="Times New Roman"/>
                </w:rPr>
                <w:delText>Все домашние, контрольные и зачётные работы.</w:delText>
              </w:r>
            </w:del>
          </w:p>
          <w:p w14:paraId="EB100000">
            <w:pPr>
              <w:rPr>
                <w:del w:author="Yurii Litvinov" w:date="2023-01-23T13:57:00" w:id="3184"/>
                <w:rFonts w:ascii="Times New Roman" w:hAnsi="Times New Roman"/>
              </w:rPr>
            </w:pPr>
          </w:p>
          <w:p w14:paraId="EC100000">
            <w:pPr>
              <w:rPr>
                <w:rFonts w:ascii="Times New Roman" w:hAnsi="Times New Roman"/>
                <w:i w:val="1"/>
              </w:rPr>
            </w:pPr>
            <w:r>
              <w:rPr>
                <w:rFonts w:ascii="Times New Roman" w:hAnsi="Times New Roman"/>
                <w:i w:val="1"/>
              </w:rPr>
              <w:t xml:space="preserve">Вариант реализации </w:t>
            </w:r>
            <w:ins w:author="Yurii Litvinov" w:date="2023-01-23T13:57:00" w:id="3185">
              <w:r>
                <w:rPr>
                  <w:rFonts w:ascii="Times New Roman" w:hAnsi="Times New Roman"/>
                  <w:i w:val="1"/>
                </w:rPr>
                <w:t>5</w:t>
              </w:r>
            </w:ins>
            <w:del w:author="Yurii Litvinov" w:date="2023-01-23T13:57:00" w:id="3186">
              <w:r>
                <w:rPr>
                  <w:rFonts w:ascii="Times New Roman" w:hAnsi="Times New Roman"/>
                  <w:i w:val="1"/>
                </w:rPr>
                <w:delText>6</w:delText>
              </w:r>
            </w:del>
            <w:r>
              <w:rPr>
                <w:rFonts w:ascii="Times New Roman" w:hAnsi="Times New Roman"/>
                <w:i w:val="1"/>
              </w:rPr>
              <w:t>:</w:t>
            </w:r>
          </w:p>
          <w:p w14:paraId="ED100000">
            <w:pPr>
              <w:rPr>
                <w:rFonts w:ascii="Times New Roman" w:hAnsi="Times New Roman"/>
              </w:rPr>
            </w:pPr>
            <w:r>
              <w:rPr>
                <w:rFonts w:ascii="Times New Roman" w:hAnsi="Times New Roman"/>
              </w:rPr>
              <w:t>Все домашние работы.</w:t>
            </w:r>
          </w:p>
        </w:tc>
      </w:tr>
      <w:tr>
        <w:tc>
          <w:tcPr>
            <w:tcW w:type="dxa" w:w="568"/>
          </w:tcPr>
          <w:p w14:paraId="EE100000">
            <w:pPr>
              <w:pStyle w:val="Style_3"/>
              <w:ind w:right="43"/>
            </w:pPr>
            <w:ins w:author="Yurii Litvinov" w:date="2023-01-23T13:08:00" w:id="3187">
              <w:r>
                <w:t>2</w:t>
              </w:r>
            </w:ins>
            <w:del w:author="Yurii Litvinov" w:date="2023-01-23T13:08:00" w:id="3188">
              <w:r>
                <w:delText>1</w:delText>
              </w:r>
            </w:del>
            <w:r>
              <w:t>1</w:t>
            </w:r>
          </w:p>
        </w:tc>
        <w:tc>
          <w:tcPr>
            <w:tcW w:type="dxa" w:w="2977"/>
          </w:tcPr>
          <w:p w14:paraId="EF100000">
            <w:pPr>
              <w:pStyle w:val="Style_3"/>
              <w:ind w:right="43"/>
            </w:pPr>
            <w:r>
              <w:t>УКБ-</w:t>
            </w:r>
            <w:r>
              <w:t>3.2. Точно определяет тип и форму необходимой информации.</w:t>
            </w:r>
          </w:p>
        </w:tc>
        <w:tc>
          <w:tcPr>
            <w:tcW w:type="dxa" w:w="6095"/>
          </w:tcPr>
          <w:p w14:paraId="F0100000">
            <w:pPr>
              <w:rPr>
                <w:rFonts w:ascii="Times New Roman" w:hAnsi="Times New Roman"/>
                <w:i w:val="1"/>
              </w:rPr>
            </w:pPr>
            <w:r>
              <w:rPr>
                <w:rFonts w:ascii="Times New Roman" w:hAnsi="Times New Roman"/>
                <w:i w:val="1"/>
              </w:rPr>
              <w:t>Вариант реализации 1:</w:t>
            </w:r>
          </w:p>
          <w:p w14:paraId="F1100000">
            <w:pPr>
              <w:rPr>
                <w:rFonts w:ascii="Times New Roman" w:hAnsi="Times New Roman"/>
              </w:rPr>
            </w:pPr>
            <w:r>
              <w:rPr>
                <w:rFonts w:ascii="Times New Roman" w:hAnsi="Times New Roman"/>
              </w:rPr>
              <w:t>Все домашние</w:t>
            </w:r>
            <w:r>
              <w:rPr>
                <w:rFonts w:ascii="Times New Roman" w:hAnsi="Times New Roman"/>
              </w:rPr>
              <w:t>,</w:t>
            </w:r>
            <w:r>
              <w:rPr>
                <w:rFonts w:ascii="Times New Roman" w:hAnsi="Times New Roman"/>
              </w:rPr>
              <w:t xml:space="preserve"> контрольные </w:t>
            </w:r>
            <w:r>
              <w:rPr>
                <w:rFonts w:ascii="Times New Roman" w:hAnsi="Times New Roman"/>
              </w:rPr>
              <w:t xml:space="preserve">и зачётные </w:t>
            </w:r>
            <w:r>
              <w:rPr>
                <w:rFonts w:ascii="Times New Roman" w:hAnsi="Times New Roman"/>
              </w:rPr>
              <w:t>работы, доклады.</w:t>
            </w:r>
          </w:p>
          <w:p w14:paraId="F2100000">
            <w:pPr>
              <w:rPr>
                <w:rFonts w:ascii="Times New Roman" w:hAnsi="Times New Roman"/>
              </w:rPr>
            </w:pPr>
          </w:p>
          <w:p w14:paraId="F3100000">
            <w:pPr>
              <w:rPr>
                <w:rFonts w:ascii="Times New Roman" w:hAnsi="Times New Roman"/>
                <w:i w:val="1"/>
              </w:rPr>
            </w:pPr>
            <w:r>
              <w:rPr>
                <w:rFonts w:ascii="Times New Roman" w:hAnsi="Times New Roman"/>
                <w:i w:val="1"/>
              </w:rPr>
              <w:t>Вариант реализации 2:</w:t>
            </w:r>
          </w:p>
          <w:p w14:paraId="F4100000">
            <w:pPr>
              <w:rPr>
                <w:rFonts w:ascii="Times New Roman" w:hAnsi="Times New Roman"/>
              </w:rPr>
            </w:pPr>
            <w:r>
              <w:rPr>
                <w:rFonts w:ascii="Times New Roman" w:hAnsi="Times New Roman"/>
              </w:rPr>
              <w:t>Все домашние</w:t>
            </w:r>
            <w:r>
              <w:rPr>
                <w:rFonts w:ascii="Times New Roman" w:hAnsi="Times New Roman"/>
              </w:rPr>
              <w:t xml:space="preserve"> работы</w:t>
            </w:r>
            <w:r>
              <w:rPr>
                <w:rFonts w:ascii="Times New Roman" w:hAnsi="Times New Roman"/>
              </w:rPr>
              <w:t>.</w:t>
            </w:r>
          </w:p>
          <w:p w14:paraId="F5100000">
            <w:pPr>
              <w:rPr>
                <w:rFonts w:ascii="Times New Roman" w:hAnsi="Times New Roman"/>
              </w:rPr>
            </w:pPr>
          </w:p>
          <w:p w14:paraId="F6100000">
            <w:pPr>
              <w:rPr>
                <w:rFonts w:ascii="Times New Roman" w:hAnsi="Times New Roman"/>
                <w:i w:val="1"/>
              </w:rPr>
            </w:pPr>
            <w:r>
              <w:rPr>
                <w:rFonts w:ascii="Times New Roman" w:hAnsi="Times New Roman"/>
                <w:i w:val="1"/>
              </w:rPr>
              <w:t>Вариант реализации 3:</w:t>
            </w:r>
          </w:p>
          <w:p w14:paraId="F7100000">
            <w:pPr>
              <w:rPr>
                <w:rFonts w:ascii="Times New Roman" w:hAnsi="Times New Roman"/>
              </w:rPr>
            </w:pPr>
            <w:r>
              <w:rPr>
                <w:rFonts w:ascii="Times New Roman" w:hAnsi="Times New Roman"/>
              </w:rPr>
              <w:t>Все домашние работы, опросы и доклады.</w:t>
            </w:r>
          </w:p>
          <w:p w14:paraId="F8100000">
            <w:pPr>
              <w:rPr>
                <w:rFonts w:ascii="Times New Roman" w:hAnsi="Times New Roman"/>
              </w:rPr>
            </w:pPr>
          </w:p>
          <w:p w14:paraId="F9100000">
            <w:pPr>
              <w:rPr>
                <w:rFonts w:ascii="Times New Roman" w:hAnsi="Times New Roman"/>
                <w:i w:val="1"/>
              </w:rPr>
            </w:pPr>
            <w:r>
              <w:rPr>
                <w:rFonts w:ascii="Times New Roman" w:hAnsi="Times New Roman"/>
                <w:i w:val="1"/>
              </w:rPr>
              <w:t>Вариант реализации 4:</w:t>
            </w:r>
          </w:p>
          <w:p w14:paraId="FA100000">
            <w:pPr>
              <w:rPr>
                <w:rFonts w:ascii="Times New Roman" w:hAnsi="Times New Roman"/>
              </w:rPr>
            </w:pPr>
            <w:r>
              <w:rPr>
                <w:rFonts w:ascii="Times New Roman" w:hAnsi="Times New Roman"/>
              </w:rPr>
              <w:t>Все контрольные работы и списки вопросов к устному зачёту.</w:t>
            </w:r>
          </w:p>
          <w:p w14:paraId="FB100000">
            <w:pPr>
              <w:rPr>
                <w:rFonts w:ascii="Times New Roman" w:hAnsi="Times New Roman"/>
              </w:rPr>
            </w:pPr>
          </w:p>
          <w:p w14:paraId="FC100000">
            <w:pPr>
              <w:rPr>
                <w:del w:author="Yurii Litvinov" w:date="2023-01-23T13:57:00" w:id="3189"/>
                <w:rFonts w:ascii="Times New Roman" w:hAnsi="Times New Roman"/>
                <w:i w:val="1"/>
              </w:rPr>
            </w:pPr>
            <w:del w:author="Yurii Litvinov" w:date="2023-01-23T13:57:00" w:id="3190">
              <w:r>
                <w:rPr>
                  <w:rFonts w:ascii="Times New Roman" w:hAnsi="Times New Roman"/>
                  <w:i w:val="1"/>
                </w:rPr>
                <w:delText>Вариант реализации 5:</w:delText>
              </w:r>
            </w:del>
          </w:p>
          <w:p w14:paraId="FD100000">
            <w:pPr>
              <w:rPr>
                <w:del w:author="Yurii Litvinov" w:date="2023-01-23T13:57:00" w:id="3191"/>
                <w:rFonts w:ascii="Times New Roman" w:hAnsi="Times New Roman"/>
              </w:rPr>
            </w:pPr>
            <w:del w:author="Yurii Litvinov" w:date="2023-01-23T13:57:00" w:id="3192">
              <w:r>
                <w:rPr>
                  <w:rFonts w:ascii="Times New Roman" w:hAnsi="Times New Roman"/>
                </w:rPr>
                <w:delText>Все домашние, контрольные и зачётные работы.</w:delText>
              </w:r>
            </w:del>
          </w:p>
          <w:p w14:paraId="FE100000">
            <w:pPr>
              <w:rPr>
                <w:del w:author="Yurii Litvinov" w:date="2023-01-23T13:57:00" w:id="3193"/>
                <w:rFonts w:ascii="Times New Roman" w:hAnsi="Times New Roman"/>
              </w:rPr>
            </w:pPr>
          </w:p>
          <w:p w14:paraId="FF100000">
            <w:pPr>
              <w:rPr>
                <w:rFonts w:ascii="Times New Roman" w:hAnsi="Times New Roman"/>
                <w:i w:val="1"/>
              </w:rPr>
            </w:pPr>
            <w:r>
              <w:rPr>
                <w:rFonts w:ascii="Times New Roman" w:hAnsi="Times New Roman"/>
                <w:i w:val="1"/>
              </w:rPr>
              <w:t xml:space="preserve">Вариант реализации </w:t>
            </w:r>
            <w:ins w:author="Yurii Litvinov" w:date="2023-01-23T13:57:00" w:id="3194">
              <w:r>
                <w:rPr>
                  <w:rFonts w:ascii="Times New Roman" w:hAnsi="Times New Roman"/>
                  <w:i w:val="1"/>
                </w:rPr>
                <w:t>5</w:t>
              </w:r>
            </w:ins>
            <w:del w:author="Yurii Litvinov" w:date="2023-01-23T13:57:00" w:id="3195">
              <w:r>
                <w:rPr>
                  <w:rFonts w:ascii="Times New Roman" w:hAnsi="Times New Roman"/>
                  <w:i w:val="1"/>
                </w:rPr>
                <w:delText>6</w:delText>
              </w:r>
            </w:del>
            <w:r>
              <w:rPr>
                <w:rFonts w:ascii="Times New Roman" w:hAnsi="Times New Roman"/>
                <w:i w:val="1"/>
              </w:rPr>
              <w:t>:</w:t>
            </w:r>
          </w:p>
          <w:p w14:paraId="00110000">
            <w:pPr>
              <w:rPr>
                <w:rFonts w:ascii="Times New Roman" w:hAnsi="Times New Roman"/>
              </w:rPr>
            </w:pPr>
            <w:r>
              <w:rPr>
                <w:rFonts w:ascii="Times New Roman" w:hAnsi="Times New Roman"/>
              </w:rPr>
              <w:t>Все домашние работы.</w:t>
            </w:r>
          </w:p>
        </w:tc>
      </w:tr>
      <w:tr>
        <w:tc>
          <w:tcPr>
            <w:tcW w:type="dxa" w:w="568"/>
          </w:tcPr>
          <w:p w14:paraId="01110000">
            <w:pPr>
              <w:pStyle w:val="Style_3"/>
              <w:ind w:right="43"/>
            </w:pPr>
            <w:ins w:author="Yurii Litvinov" w:date="2023-01-23T13:08:00" w:id="3196">
              <w:r>
                <w:t>2</w:t>
              </w:r>
            </w:ins>
            <w:del w:author="Yurii Litvinov" w:date="2023-01-23T13:08:00" w:id="3197">
              <w:r>
                <w:delText>1</w:delText>
              </w:r>
            </w:del>
            <w:r>
              <w:t>2</w:t>
            </w:r>
          </w:p>
        </w:tc>
        <w:tc>
          <w:tcPr>
            <w:tcW w:type="dxa" w:w="2977"/>
          </w:tcPr>
          <w:p w14:paraId="02110000">
            <w:pPr>
              <w:pStyle w:val="Style_3"/>
              <w:ind w:right="43"/>
            </w:pPr>
            <w:r>
              <w:t>УКБ-</w:t>
            </w:r>
            <w:r>
              <w:t xml:space="preserve">3.3. Получает информацию и сохраняет </w:t>
            </w:r>
            <w:r>
              <w:t>ее в удобном для работы формате.</w:t>
            </w:r>
          </w:p>
        </w:tc>
        <w:tc>
          <w:tcPr>
            <w:tcW w:type="dxa" w:w="6095"/>
          </w:tcPr>
          <w:p w14:paraId="03110000">
            <w:pPr>
              <w:rPr>
                <w:rFonts w:ascii="Times New Roman" w:hAnsi="Times New Roman"/>
                <w:i w:val="1"/>
              </w:rPr>
            </w:pPr>
            <w:r>
              <w:rPr>
                <w:rFonts w:ascii="Times New Roman" w:hAnsi="Times New Roman"/>
                <w:i w:val="1"/>
              </w:rPr>
              <w:t>Вариант реализации 1:</w:t>
            </w:r>
          </w:p>
          <w:p w14:paraId="04110000">
            <w:pPr>
              <w:rPr>
                <w:rFonts w:ascii="Times New Roman" w:hAnsi="Times New Roman"/>
              </w:rPr>
            </w:pPr>
            <w:r>
              <w:rPr>
                <w:rFonts w:ascii="Times New Roman" w:hAnsi="Times New Roman"/>
              </w:rPr>
              <w:t>Все домашние</w:t>
            </w:r>
            <w:r>
              <w:rPr>
                <w:rFonts w:ascii="Times New Roman" w:hAnsi="Times New Roman"/>
              </w:rPr>
              <w:t>,</w:t>
            </w:r>
            <w:r>
              <w:rPr>
                <w:rFonts w:ascii="Times New Roman" w:hAnsi="Times New Roman"/>
              </w:rPr>
              <w:t xml:space="preserve"> контрольные </w:t>
            </w:r>
            <w:r>
              <w:rPr>
                <w:rFonts w:ascii="Times New Roman" w:hAnsi="Times New Roman"/>
              </w:rPr>
              <w:t xml:space="preserve">и зачётные </w:t>
            </w:r>
            <w:r>
              <w:rPr>
                <w:rFonts w:ascii="Times New Roman" w:hAnsi="Times New Roman"/>
              </w:rPr>
              <w:t xml:space="preserve">работы, </w:t>
            </w:r>
            <w:r>
              <w:rPr>
                <w:rFonts w:ascii="Times New Roman" w:hAnsi="Times New Roman"/>
              </w:rPr>
              <w:t>доклады.</w:t>
            </w:r>
          </w:p>
          <w:p w14:paraId="05110000">
            <w:pPr>
              <w:rPr>
                <w:rFonts w:ascii="Times New Roman" w:hAnsi="Times New Roman"/>
              </w:rPr>
            </w:pPr>
          </w:p>
          <w:p w14:paraId="06110000">
            <w:pPr>
              <w:rPr>
                <w:rFonts w:ascii="Times New Roman" w:hAnsi="Times New Roman"/>
                <w:i w:val="1"/>
              </w:rPr>
            </w:pPr>
            <w:r>
              <w:rPr>
                <w:rFonts w:ascii="Times New Roman" w:hAnsi="Times New Roman"/>
                <w:i w:val="1"/>
              </w:rPr>
              <w:t>Вариант реализации 2:</w:t>
            </w:r>
          </w:p>
          <w:p w14:paraId="07110000">
            <w:pPr>
              <w:rPr>
                <w:rFonts w:ascii="Times New Roman" w:hAnsi="Times New Roman"/>
              </w:rPr>
            </w:pPr>
            <w:r>
              <w:rPr>
                <w:rFonts w:ascii="Times New Roman" w:hAnsi="Times New Roman"/>
              </w:rPr>
              <w:t>Все домашние</w:t>
            </w:r>
            <w:r>
              <w:rPr>
                <w:rFonts w:ascii="Times New Roman" w:hAnsi="Times New Roman"/>
              </w:rPr>
              <w:t xml:space="preserve"> </w:t>
            </w:r>
            <w:r>
              <w:rPr>
                <w:rFonts w:ascii="Times New Roman" w:hAnsi="Times New Roman"/>
              </w:rPr>
              <w:t>работы.</w:t>
            </w:r>
          </w:p>
          <w:p w14:paraId="08110000">
            <w:pPr>
              <w:rPr>
                <w:rFonts w:ascii="Times New Roman" w:hAnsi="Times New Roman"/>
              </w:rPr>
            </w:pPr>
          </w:p>
          <w:p w14:paraId="09110000">
            <w:pPr>
              <w:rPr>
                <w:rFonts w:ascii="Times New Roman" w:hAnsi="Times New Roman"/>
                <w:i w:val="1"/>
              </w:rPr>
            </w:pPr>
            <w:r>
              <w:rPr>
                <w:rFonts w:ascii="Times New Roman" w:hAnsi="Times New Roman"/>
                <w:i w:val="1"/>
              </w:rPr>
              <w:t>Вариант реализации 3:</w:t>
            </w:r>
          </w:p>
          <w:p w14:paraId="0A110000">
            <w:pPr>
              <w:rPr>
                <w:rFonts w:ascii="Times New Roman" w:hAnsi="Times New Roman"/>
              </w:rPr>
            </w:pPr>
            <w:r>
              <w:rPr>
                <w:rFonts w:ascii="Times New Roman" w:hAnsi="Times New Roman"/>
              </w:rPr>
              <w:t>Все домашние работы, опросы и доклады.</w:t>
            </w:r>
          </w:p>
          <w:p w14:paraId="0B110000">
            <w:pPr>
              <w:rPr>
                <w:rFonts w:ascii="Times New Roman" w:hAnsi="Times New Roman"/>
              </w:rPr>
            </w:pPr>
          </w:p>
          <w:p w14:paraId="0C110000">
            <w:pPr>
              <w:rPr>
                <w:rFonts w:ascii="Times New Roman" w:hAnsi="Times New Roman"/>
                <w:i w:val="1"/>
              </w:rPr>
            </w:pPr>
            <w:r>
              <w:rPr>
                <w:rFonts w:ascii="Times New Roman" w:hAnsi="Times New Roman"/>
                <w:i w:val="1"/>
              </w:rPr>
              <w:t>Вариант реализации 4:</w:t>
            </w:r>
          </w:p>
          <w:p w14:paraId="0D110000">
            <w:pPr>
              <w:rPr>
                <w:rFonts w:ascii="Times New Roman" w:hAnsi="Times New Roman"/>
              </w:rPr>
            </w:pPr>
            <w:r>
              <w:rPr>
                <w:rFonts w:ascii="Times New Roman" w:hAnsi="Times New Roman"/>
              </w:rPr>
              <w:t>Все контрольные работы и списки вопросов к устному зачёту.</w:t>
            </w:r>
          </w:p>
          <w:p w14:paraId="0E110000">
            <w:pPr>
              <w:rPr>
                <w:rFonts w:ascii="Times New Roman" w:hAnsi="Times New Roman"/>
              </w:rPr>
            </w:pPr>
          </w:p>
          <w:p w14:paraId="0F110000">
            <w:pPr>
              <w:rPr>
                <w:del w:author="Yurii Litvinov" w:date="2023-01-23T13:57:00" w:id="3198"/>
                <w:rFonts w:ascii="Times New Roman" w:hAnsi="Times New Roman"/>
                <w:i w:val="1"/>
              </w:rPr>
            </w:pPr>
            <w:del w:author="Yurii Litvinov" w:date="2023-01-23T13:57:00" w:id="3199">
              <w:r>
                <w:rPr>
                  <w:rFonts w:ascii="Times New Roman" w:hAnsi="Times New Roman"/>
                  <w:i w:val="1"/>
                </w:rPr>
                <w:delText>Вариант реализации 5:</w:delText>
              </w:r>
            </w:del>
          </w:p>
          <w:p w14:paraId="10110000">
            <w:pPr>
              <w:rPr>
                <w:del w:author="Yurii Litvinov" w:date="2023-01-23T13:57:00" w:id="3200"/>
                <w:rFonts w:ascii="Times New Roman" w:hAnsi="Times New Roman"/>
              </w:rPr>
            </w:pPr>
            <w:del w:author="Yurii Litvinov" w:date="2023-01-23T13:57:00" w:id="3201">
              <w:r>
                <w:rPr>
                  <w:rFonts w:ascii="Times New Roman" w:hAnsi="Times New Roman"/>
                </w:rPr>
                <w:delText>Все домашние, контрольные и зачётные работы.</w:delText>
              </w:r>
            </w:del>
          </w:p>
          <w:p w14:paraId="11110000">
            <w:pPr>
              <w:rPr>
                <w:del w:author="Yurii Litvinov" w:date="2023-01-23T13:57:00" w:id="3202"/>
                <w:rFonts w:ascii="Times New Roman" w:hAnsi="Times New Roman"/>
              </w:rPr>
            </w:pPr>
          </w:p>
          <w:p w14:paraId="12110000">
            <w:pPr>
              <w:rPr>
                <w:rFonts w:ascii="Times New Roman" w:hAnsi="Times New Roman"/>
                <w:i w:val="1"/>
              </w:rPr>
            </w:pPr>
            <w:r>
              <w:rPr>
                <w:rFonts w:ascii="Times New Roman" w:hAnsi="Times New Roman"/>
                <w:i w:val="1"/>
              </w:rPr>
              <w:t xml:space="preserve">Вариант реализации </w:t>
            </w:r>
            <w:ins w:author="Yurii Litvinov" w:date="2023-01-23T13:57:00" w:id="3203">
              <w:r>
                <w:rPr>
                  <w:rFonts w:ascii="Times New Roman" w:hAnsi="Times New Roman"/>
                  <w:i w:val="1"/>
                </w:rPr>
                <w:t>5</w:t>
              </w:r>
            </w:ins>
            <w:del w:author="Yurii Litvinov" w:date="2023-01-23T13:57:00" w:id="3204">
              <w:r>
                <w:rPr>
                  <w:rFonts w:ascii="Times New Roman" w:hAnsi="Times New Roman"/>
                  <w:i w:val="1"/>
                </w:rPr>
                <w:delText>6</w:delText>
              </w:r>
            </w:del>
            <w:r>
              <w:rPr>
                <w:rFonts w:ascii="Times New Roman" w:hAnsi="Times New Roman"/>
                <w:i w:val="1"/>
              </w:rPr>
              <w:t>:</w:t>
            </w:r>
          </w:p>
          <w:p w14:paraId="13110000">
            <w:pPr>
              <w:rPr>
                <w:rFonts w:ascii="Times New Roman" w:hAnsi="Times New Roman"/>
              </w:rPr>
            </w:pPr>
            <w:r>
              <w:rPr>
                <w:rFonts w:ascii="Times New Roman" w:hAnsi="Times New Roman"/>
              </w:rPr>
              <w:t>Все домашние работы.</w:t>
            </w:r>
          </w:p>
        </w:tc>
      </w:tr>
      <w:tr>
        <w:tc>
          <w:tcPr>
            <w:tcW w:type="dxa" w:w="568"/>
          </w:tcPr>
          <w:p w14:paraId="14110000">
            <w:pPr>
              <w:pStyle w:val="Style_3"/>
              <w:ind w:right="43"/>
            </w:pPr>
            <w:ins w:author="Yurii Litvinov" w:date="2023-01-23T13:08:00" w:id="3205">
              <w:r>
                <w:t>2</w:t>
              </w:r>
            </w:ins>
            <w:del w:author="Yurii Litvinov" w:date="2023-01-23T13:08:00" w:id="3206">
              <w:r>
                <w:delText>1</w:delText>
              </w:r>
            </w:del>
            <w:r>
              <w:t>3</w:t>
            </w:r>
          </w:p>
        </w:tc>
        <w:tc>
          <w:tcPr>
            <w:tcW w:type="dxa" w:w="2977"/>
          </w:tcPr>
          <w:p w14:paraId="15110000">
            <w:pPr>
              <w:pStyle w:val="Style_3"/>
              <w:ind w:right="43"/>
            </w:pPr>
            <w:r>
              <w:t>УКБ-</w:t>
            </w:r>
            <w:r>
              <w:t>3.4. Проверяет достоверность собранной информации.</w:t>
            </w:r>
          </w:p>
        </w:tc>
        <w:tc>
          <w:tcPr>
            <w:tcW w:type="dxa" w:w="6095"/>
          </w:tcPr>
          <w:p w14:paraId="16110000">
            <w:pPr>
              <w:rPr>
                <w:rFonts w:ascii="Times New Roman" w:hAnsi="Times New Roman"/>
                <w:i w:val="1"/>
              </w:rPr>
            </w:pPr>
            <w:r>
              <w:rPr>
                <w:rFonts w:ascii="Times New Roman" w:hAnsi="Times New Roman"/>
                <w:i w:val="1"/>
              </w:rPr>
              <w:t>Вариант реализации 1:</w:t>
            </w:r>
          </w:p>
          <w:p w14:paraId="17110000">
            <w:pPr>
              <w:rPr>
                <w:rFonts w:ascii="Times New Roman" w:hAnsi="Times New Roman"/>
              </w:rPr>
            </w:pPr>
            <w:r>
              <w:rPr>
                <w:rFonts w:ascii="Times New Roman" w:hAnsi="Times New Roman"/>
              </w:rPr>
              <w:t>Все домашние, контрольные и зачётные работы, доклады.</w:t>
            </w:r>
          </w:p>
          <w:p w14:paraId="18110000">
            <w:pPr>
              <w:rPr>
                <w:rFonts w:ascii="Times New Roman" w:hAnsi="Times New Roman"/>
              </w:rPr>
            </w:pPr>
          </w:p>
          <w:p w14:paraId="19110000">
            <w:pPr>
              <w:rPr>
                <w:rFonts w:ascii="Times New Roman" w:hAnsi="Times New Roman"/>
                <w:i w:val="1"/>
              </w:rPr>
            </w:pPr>
            <w:r>
              <w:rPr>
                <w:rFonts w:ascii="Times New Roman" w:hAnsi="Times New Roman"/>
                <w:i w:val="1"/>
              </w:rPr>
              <w:t>Вариант реализации 2:</w:t>
            </w:r>
          </w:p>
          <w:p w14:paraId="1A110000">
            <w:pPr>
              <w:rPr>
                <w:rFonts w:ascii="Times New Roman" w:hAnsi="Times New Roman"/>
              </w:rPr>
            </w:pPr>
            <w:r>
              <w:rPr>
                <w:rFonts w:ascii="Times New Roman" w:hAnsi="Times New Roman"/>
              </w:rPr>
              <w:t>Все домашние</w:t>
            </w:r>
            <w:r>
              <w:rPr>
                <w:rFonts w:ascii="Times New Roman" w:hAnsi="Times New Roman"/>
              </w:rPr>
              <w:t xml:space="preserve"> </w:t>
            </w:r>
            <w:r>
              <w:rPr>
                <w:rFonts w:ascii="Times New Roman" w:hAnsi="Times New Roman"/>
              </w:rPr>
              <w:t>работы.</w:t>
            </w:r>
          </w:p>
          <w:p w14:paraId="1B110000">
            <w:pPr>
              <w:rPr>
                <w:rFonts w:ascii="Times New Roman" w:hAnsi="Times New Roman"/>
              </w:rPr>
            </w:pPr>
          </w:p>
          <w:p w14:paraId="1C110000">
            <w:pPr>
              <w:rPr>
                <w:rFonts w:ascii="Times New Roman" w:hAnsi="Times New Roman"/>
                <w:i w:val="1"/>
              </w:rPr>
            </w:pPr>
            <w:r>
              <w:rPr>
                <w:rFonts w:ascii="Times New Roman" w:hAnsi="Times New Roman"/>
                <w:i w:val="1"/>
              </w:rPr>
              <w:t>Вариант реализации 3:</w:t>
            </w:r>
          </w:p>
          <w:p w14:paraId="1D110000">
            <w:pPr>
              <w:rPr>
                <w:rFonts w:ascii="Times New Roman" w:hAnsi="Times New Roman"/>
              </w:rPr>
            </w:pPr>
            <w:r>
              <w:rPr>
                <w:rFonts w:ascii="Times New Roman" w:hAnsi="Times New Roman"/>
              </w:rPr>
              <w:t>Все домашние работы, опросы и доклады.</w:t>
            </w:r>
          </w:p>
          <w:p w14:paraId="1E110000">
            <w:pPr>
              <w:rPr>
                <w:rFonts w:ascii="Times New Roman" w:hAnsi="Times New Roman"/>
              </w:rPr>
            </w:pPr>
          </w:p>
          <w:p w14:paraId="1F110000">
            <w:pPr>
              <w:rPr>
                <w:rFonts w:ascii="Times New Roman" w:hAnsi="Times New Roman"/>
                <w:i w:val="1"/>
              </w:rPr>
            </w:pPr>
            <w:r>
              <w:rPr>
                <w:rFonts w:ascii="Times New Roman" w:hAnsi="Times New Roman"/>
                <w:i w:val="1"/>
              </w:rPr>
              <w:t>Вариант реализации 4:</w:t>
            </w:r>
          </w:p>
          <w:p w14:paraId="20110000">
            <w:pPr>
              <w:rPr>
                <w:rFonts w:ascii="Times New Roman" w:hAnsi="Times New Roman"/>
              </w:rPr>
            </w:pPr>
            <w:r>
              <w:rPr>
                <w:rFonts w:ascii="Times New Roman" w:hAnsi="Times New Roman"/>
              </w:rPr>
              <w:t>Все контрольные работы и списки вопросов к устному зачёту.</w:t>
            </w:r>
          </w:p>
          <w:p w14:paraId="21110000">
            <w:pPr>
              <w:rPr>
                <w:rFonts w:ascii="Times New Roman" w:hAnsi="Times New Roman"/>
              </w:rPr>
            </w:pPr>
          </w:p>
          <w:p w14:paraId="22110000">
            <w:pPr>
              <w:rPr>
                <w:del w:author="Yurii Litvinov" w:date="2023-01-23T13:57:00" w:id="3207"/>
                <w:rFonts w:ascii="Times New Roman" w:hAnsi="Times New Roman"/>
                <w:i w:val="1"/>
              </w:rPr>
            </w:pPr>
            <w:del w:author="Yurii Litvinov" w:date="2023-01-23T13:57:00" w:id="3208">
              <w:r>
                <w:rPr>
                  <w:rFonts w:ascii="Times New Roman" w:hAnsi="Times New Roman"/>
                  <w:i w:val="1"/>
                </w:rPr>
                <w:delText>Вариант реализации 5:</w:delText>
              </w:r>
            </w:del>
          </w:p>
          <w:p w14:paraId="23110000">
            <w:pPr>
              <w:rPr>
                <w:del w:author="Yurii Litvinov" w:date="2023-01-23T13:57:00" w:id="3209"/>
                <w:rFonts w:ascii="Times New Roman" w:hAnsi="Times New Roman"/>
              </w:rPr>
            </w:pPr>
            <w:del w:author="Yurii Litvinov" w:date="2023-01-23T13:57:00" w:id="3210">
              <w:r>
                <w:rPr>
                  <w:rFonts w:ascii="Times New Roman" w:hAnsi="Times New Roman"/>
                </w:rPr>
                <w:delText>Все домашние, контрольные и зачётные работы.</w:delText>
              </w:r>
            </w:del>
          </w:p>
          <w:p w14:paraId="24110000">
            <w:pPr>
              <w:rPr>
                <w:del w:author="Yurii Litvinov" w:date="2023-01-23T13:57:00" w:id="3211"/>
                <w:rFonts w:ascii="Times New Roman" w:hAnsi="Times New Roman"/>
              </w:rPr>
            </w:pPr>
          </w:p>
          <w:p w14:paraId="25110000">
            <w:pPr>
              <w:rPr>
                <w:rFonts w:ascii="Times New Roman" w:hAnsi="Times New Roman"/>
                <w:i w:val="1"/>
              </w:rPr>
            </w:pPr>
            <w:r>
              <w:rPr>
                <w:rFonts w:ascii="Times New Roman" w:hAnsi="Times New Roman"/>
                <w:i w:val="1"/>
              </w:rPr>
              <w:t xml:space="preserve">Вариант реализации </w:t>
            </w:r>
            <w:ins w:author="Yurii Litvinov" w:date="2023-01-23T13:57:00" w:id="3212">
              <w:r>
                <w:rPr>
                  <w:rFonts w:ascii="Times New Roman" w:hAnsi="Times New Roman"/>
                  <w:i w:val="1"/>
                </w:rPr>
                <w:t>5</w:t>
              </w:r>
            </w:ins>
            <w:del w:author="Yurii Litvinov" w:date="2023-01-23T13:57:00" w:id="3213">
              <w:r>
                <w:rPr>
                  <w:rFonts w:ascii="Times New Roman" w:hAnsi="Times New Roman"/>
                  <w:i w:val="1"/>
                </w:rPr>
                <w:delText>6</w:delText>
              </w:r>
            </w:del>
            <w:r>
              <w:rPr>
                <w:rFonts w:ascii="Times New Roman" w:hAnsi="Times New Roman"/>
                <w:i w:val="1"/>
              </w:rPr>
              <w:t>:</w:t>
            </w:r>
          </w:p>
          <w:p w14:paraId="26110000">
            <w:pPr>
              <w:rPr>
                <w:rFonts w:ascii="Times New Roman" w:hAnsi="Times New Roman"/>
              </w:rPr>
            </w:pPr>
            <w:r>
              <w:rPr>
                <w:rFonts w:ascii="Times New Roman" w:hAnsi="Times New Roman"/>
              </w:rPr>
              <w:t>Все домашние работы.</w:t>
            </w:r>
          </w:p>
        </w:tc>
      </w:tr>
    </w:tbl>
    <w:p w14:paraId="27110000">
      <w:pPr>
        <w:spacing w:before="240"/>
        <w:ind/>
        <w:rPr>
          <w:rFonts w:ascii="Times New Roman" w:hAnsi="Times New Roman"/>
        </w:rPr>
      </w:pPr>
      <w:r>
        <w:rPr>
          <w:rFonts w:ascii="Times New Roman" w:hAnsi="Times New Roman"/>
          <w:b w:val="1"/>
        </w:rPr>
        <w:t>3.1.5</w:t>
      </w:r>
      <w:r>
        <w:rPr>
          <w:rFonts w:ascii="Times New Roman" w:hAnsi="Times New Roman"/>
          <w:b w:val="1"/>
        </w:rPr>
        <w:tab/>
      </w:r>
      <w:r>
        <w:rPr>
          <w:rFonts w:ascii="Times New Roman" w:hAnsi="Times New Roman"/>
          <w:b w:val="1"/>
        </w:rPr>
        <w:t>Методические материалы для оценки обучающимися содержания и качества учебного процесса</w:t>
      </w:r>
    </w:p>
    <w:p w14:paraId="28110000">
      <w:pPr>
        <w:ind w:firstLine="720" w:left="0"/>
        <w:jc w:val="both"/>
        <w:rPr>
          <w:rFonts w:ascii="Times New Roman" w:hAnsi="Times New Roman"/>
        </w:rPr>
      </w:pPr>
      <w:r>
        <w:rPr>
          <w:rFonts w:ascii="Times New Roman" w:hAnsi="Times New Roman"/>
        </w:rPr>
        <w:t>Для оценки обучающимися содержания и качества учебного процесса применяется анкетирование в соответствии с методикой и графиком, утвержденными в установленном порядке.</w:t>
      </w:r>
    </w:p>
    <w:p w14:paraId="29110000">
      <w:pPr>
        <w:rPr>
          <w:rFonts w:ascii="Times New Roman" w:hAnsi="Times New Roman"/>
        </w:rPr>
      </w:pPr>
    </w:p>
    <w:p w14:paraId="2A110000">
      <w:pPr>
        <w:rPr>
          <w:rFonts w:ascii="Times New Roman" w:hAnsi="Times New Roman"/>
        </w:rPr>
      </w:pPr>
      <w:r>
        <w:rPr>
          <w:rFonts w:ascii="Times New Roman" w:hAnsi="Times New Roman"/>
          <w:b w:val="1"/>
        </w:rPr>
        <w:t>3.2.</w:t>
      </w:r>
      <w:r>
        <w:rPr>
          <w:rFonts w:ascii="Times New Roman" w:hAnsi="Times New Roman"/>
          <w:b w:val="1"/>
        </w:rPr>
        <w:tab/>
      </w:r>
      <w:r>
        <w:rPr>
          <w:rFonts w:ascii="Times New Roman" w:hAnsi="Times New Roman"/>
          <w:b w:val="1"/>
        </w:rPr>
        <w:t>Кадровое обеспечение</w:t>
      </w:r>
    </w:p>
    <w:p w14:paraId="2B110000">
      <w:pPr>
        <w:spacing w:before="240"/>
        <w:ind/>
        <w:rPr>
          <w:rFonts w:ascii="Times New Roman" w:hAnsi="Times New Roman"/>
        </w:rPr>
      </w:pPr>
      <w:r>
        <w:rPr>
          <w:rFonts w:ascii="Times New Roman" w:hAnsi="Times New Roman"/>
          <w:b w:val="1"/>
        </w:rPr>
        <w:t>3.2.1</w:t>
      </w:r>
      <w:r>
        <w:rPr>
          <w:rFonts w:ascii="Times New Roman" w:hAnsi="Times New Roman"/>
          <w:b w:val="1"/>
        </w:rPr>
        <w:tab/>
      </w:r>
      <w:r>
        <w:rPr>
          <w:rFonts w:ascii="Times New Roman" w:hAnsi="Times New Roman"/>
          <w:b w:val="1"/>
        </w:rPr>
        <w:t>Образование и (или) квалификация штатных преподавателей и иных лиц, допущенных к проведению учебных занятий</w:t>
      </w:r>
    </w:p>
    <w:p w14:paraId="2C110000">
      <w:pPr>
        <w:ind w:firstLine="720" w:left="0"/>
        <w:jc w:val="both"/>
        <w:rPr>
          <w:rFonts w:ascii="Times New Roman" w:hAnsi="Times New Roman"/>
        </w:rPr>
      </w:pPr>
      <w:r>
        <w:rPr>
          <w:rFonts w:ascii="Times New Roman" w:hAnsi="Times New Roman"/>
        </w:rPr>
        <w:t>К проведению лекционных занятий должны привлекаться преподаватели, имеющие диплом о высшем образовании по соответствующему направлению.</w:t>
      </w:r>
    </w:p>
    <w:p w14:paraId="2D110000">
      <w:pPr>
        <w:spacing w:before="240"/>
        <w:ind/>
        <w:rPr>
          <w:rFonts w:ascii="Times New Roman" w:hAnsi="Times New Roman"/>
        </w:rPr>
      </w:pPr>
      <w:r>
        <w:rPr>
          <w:rFonts w:ascii="Times New Roman" w:hAnsi="Times New Roman"/>
          <w:b w:val="1"/>
        </w:rPr>
        <w:t>3.2.2 Обеспечение учебно-вспомогательным и (или) иным персоналом</w:t>
      </w:r>
    </w:p>
    <w:p w14:paraId="2E110000">
      <w:pPr>
        <w:ind w:firstLine="720" w:left="0"/>
        <w:jc w:val="both"/>
        <w:rPr>
          <w:rFonts w:ascii="Times New Roman" w:hAnsi="Times New Roman"/>
        </w:rPr>
      </w:pPr>
      <w:r>
        <w:rPr>
          <w:rFonts w:ascii="Times New Roman" w:hAnsi="Times New Roman"/>
        </w:rPr>
        <w:t>Учебно-вспомогательный и инженерно-технический персонал должен иметь соответствующее образование и обладать навыками организации работы с пользовательскими программными продуктами в локальной сети компьютерного класса и в Интернете.</w:t>
      </w:r>
    </w:p>
    <w:p w14:paraId="2F110000">
      <w:pPr>
        <w:ind w:firstLine="720" w:left="0"/>
        <w:jc w:val="both"/>
        <w:rPr>
          <w:rFonts w:ascii="Times New Roman" w:hAnsi="Times New Roman"/>
        </w:rPr>
      </w:pPr>
      <w:r>
        <w:rPr>
          <w:rFonts w:ascii="Times New Roman" w:hAnsi="Times New Roman"/>
        </w:rPr>
        <w:t>Также рекомендовано обеспечить курс ассистентами (</w:t>
      </w:r>
      <w:r>
        <w:rPr>
          <w:rFonts w:ascii="Times New Roman" w:hAnsi="Times New Roman"/>
        </w:rPr>
        <w:t>teaching</w:t>
      </w:r>
      <w:r>
        <w:rPr>
          <w:rFonts w:ascii="Times New Roman" w:hAnsi="Times New Roman"/>
        </w:rPr>
        <w:t xml:space="preserve"> </w:t>
      </w:r>
      <w:r>
        <w:rPr>
          <w:rFonts w:ascii="Times New Roman" w:hAnsi="Times New Roman"/>
        </w:rPr>
        <w:t>assistants</w:t>
      </w:r>
      <w:r>
        <w:rPr>
          <w:rFonts w:ascii="Times New Roman" w:hAnsi="Times New Roman"/>
        </w:rPr>
        <w:t>) для поддержки обучающихся и помощи им в выполнении домашних заданий. В качестве ассистентов допустимо привлекать обучающихся старших курсов (например, в рамках педагогической практики).</w:t>
      </w:r>
    </w:p>
    <w:p w14:paraId="30110000">
      <w:pPr>
        <w:spacing w:before="240"/>
        <w:ind/>
        <w:rPr>
          <w:rFonts w:ascii="Times New Roman" w:hAnsi="Times New Roman"/>
        </w:rPr>
      </w:pPr>
      <w:r>
        <w:rPr>
          <w:rFonts w:ascii="Times New Roman" w:hAnsi="Times New Roman"/>
          <w:b w:val="1"/>
        </w:rPr>
        <w:t>3.3.</w:t>
      </w:r>
      <w:r>
        <w:rPr>
          <w:rFonts w:ascii="Times New Roman" w:hAnsi="Times New Roman"/>
          <w:b w:val="1"/>
        </w:rPr>
        <w:tab/>
      </w:r>
      <w:r>
        <w:rPr>
          <w:rFonts w:ascii="Times New Roman" w:hAnsi="Times New Roman"/>
          <w:b w:val="1"/>
        </w:rPr>
        <w:t>Материально-техническое обеспечение</w:t>
      </w:r>
    </w:p>
    <w:p w14:paraId="31110000">
      <w:pPr>
        <w:spacing w:before="240"/>
        <w:ind/>
        <w:rPr>
          <w:rFonts w:ascii="Times New Roman" w:hAnsi="Times New Roman"/>
        </w:rPr>
      </w:pPr>
      <w:r>
        <w:rPr>
          <w:rFonts w:ascii="Times New Roman" w:hAnsi="Times New Roman"/>
          <w:b w:val="1"/>
        </w:rPr>
        <w:t>3.3.1</w:t>
      </w:r>
      <w:r>
        <w:rPr>
          <w:rFonts w:ascii="Times New Roman" w:hAnsi="Times New Roman"/>
          <w:b w:val="1"/>
        </w:rPr>
        <w:tab/>
      </w:r>
      <w:r>
        <w:rPr>
          <w:rFonts w:ascii="Times New Roman" w:hAnsi="Times New Roman"/>
          <w:b w:val="1"/>
        </w:rPr>
        <w:t>Характеристики аудиторий (помещений, мест) для проведения занятий</w:t>
      </w:r>
    </w:p>
    <w:p w14:paraId="32110000">
      <w:pPr>
        <w:ind w:firstLine="720" w:left="0"/>
        <w:jc w:val="both"/>
        <w:rPr>
          <w:rFonts w:ascii="Times New Roman" w:hAnsi="Times New Roman"/>
        </w:rPr>
      </w:pPr>
      <w:r>
        <w:rPr>
          <w:rFonts w:ascii="Times New Roman" w:hAnsi="Times New Roman"/>
        </w:rPr>
        <w:t>Учебные аудитории для проведения учебных занятий, оснащенные стандартным оборудованием, используемым для обучения в СПбГУ в соответствии с требованиями материально-технического обеспечения</w:t>
      </w:r>
      <w:r>
        <w:rPr>
          <w:rFonts w:ascii="Times New Roman" w:hAnsi="Times New Roman"/>
        </w:rPr>
        <w:t>.</w:t>
      </w:r>
    </w:p>
    <w:p w14:paraId="33110000">
      <w:pPr>
        <w:spacing w:before="240"/>
        <w:ind/>
        <w:rPr>
          <w:rFonts w:ascii="Times New Roman" w:hAnsi="Times New Roman"/>
        </w:rPr>
      </w:pPr>
      <w:r>
        <w:rPr>
          <w:rFonts w:ascii="Times New Roman" w:hAnsi="Times New Roman"/>
          <w:b w:val="1"/>
        </w:rPr>
        <w:t>3.3.2</w:t>
      </w:r>
      <w:r>
        <w:rPr>
          <w:rFonts w:ascii="Times New Roman" w:hAnsi="Times New Roman"/>
          <w:b w:val="1"/>
        </w:rPr>
        <w:tab/>
      </w:r>
      <w:r>
        <w:rPr>
          <w:rFonts w:ascii="Times New Roman" w:hAnsi="Times New Roman"/>
          <w:b w:val="1"/>
        </w:rPr>
        <w:t>Характеристики аудиторного оборудования, в том числе неспециализированного компьютерного оборудования и программного обеспечения общего пользования</w:t>
      </w:r>
    </w:p>
    <w:p w14:paraId="34110000">
      <w:pPr>
        <w:ind w:firstLine="720" w:left="0"/>
        <w:rPr>
          <w:rFonts w:ascii="Times New Roman" w:hAnsi="Times New Roman"/>
        </w:rPr>
      </w:pPr>
      <w:r>
        <w:rPr>
          <w:rFonts w:ascii="Times New Roman" w:hAnsi="Times New Roman"/>
        </w:rPr>
        <w:t>Стандартное оборудование, используемое для обучения в СПбГУ.</w:t>
      </w:r>
    </w:p>
    <w:p w14:paraId="35110000">
      <w:pPr>
        <w:ind w:firstLine="720" w:left="0"/>
        <w:jc w:val="both"/>
        <w:rPr>
          <w:rFonts w:ascii="Times New Roman" w:hAnsi="Times New Roman"/>
        </w:rPr>
      </w:pPr>
      <w:r>
        <w:rPr>
          <w:rFonts w:ascii="Times New Roman" w:hAnsi="Times New Roman"/>
        </w:rPr>
        <w:t xml:space="preserve">MS Windows, MS Office, Mozilla </w:t>
      </w:r>
      <w:r>
        <w:rPr>
          <w:rFonts w:ascii="Times New Roman" w:hAnsi="Times New Roman"/>
        </w:rPr>
        <w:t>FireFox</w:t>
      </w:r>
      <w:r>
        <w:rPr>
          <w:rFonts w:ascii="Times New Roman" w:hAnsi="Times New Roman"/>
        </w:rPr>
        <w:t xml:space="preserve">, Google Chrome, Acrobat Reader DC, WinZip, </w:t>
      </w:r>
      <w:r>
        <w:rPr>
          <w:rFonts w:ascii="Times New Roman" w:hAnsi="Times New Roman"/>
        </w:rPr>
        <w:t>Антивирус</w:t>
      </w:r>
      <w:r>
        <w:rPr>
          <w:rFonts w:ascii="Times New Roman" w:hAnsi="Times New Roman"/>
        </w:rPr>
        <w:t xml:space="preserve"> </w:t>
      </w:r>
      <w:r>
        <w:rPr>
          <w:rFonts w:ascii="Times New Roman" w:hAnsi="Times New Roman"/>
        </w:rPr>
        <w:t>Касперского</w:t>
      </w:r>
      <w:r>
        <w:rPr>
          <w:rFonts w:ascii="Times New Roman" w:hAnsi="Times New Roman"/>
        </w:rPr>
        <w:t>.</w:t>
      </w:r>
    </w:p>
    <w:p w14:paraId="36110000">
      <w:pPr>
        <w:spacing w:before="240"/>
        <w:ind/>
        <w:rPr>
          <w:rFonts w:ascii="Times New Roman" w:hAnsi="Times New Roman"/>
        </w:rPr>
      </w:pPr>
      <w:r>
        <w:rPr>
          <w:rFonts w:ascii="Times New Roman" w:hAnsi="Times New Roman"/>
          <w:b w:val="1"/>
        </w:rPr>
        <w:t>3.3.3</w:t>
      </w:r>
      <w:r>
        <w:rPr>
          <w:rFonts w:ascii="Times New Roman" w:hAnsi="Times New Roman"/>
          <w:b w:val="1"/>
        </w:rPr>
        <w:tab/>
      </w:r>
      <w:r>
        <w:rPr>
          <w:rFonts w:ascii="Times New Roman" w:hAnsi="Times New Roman"/>
          <w:b w:val="1"/>
        </w:rPr>
        <w:t>Характеристики специализированного оборудования</w:t>
      </w:r>
    </w:p>
    <w:p w14:paraId="37110000">
      <w:pPr>
        <w:ind w:firstLine="720" w:left="0"/>
        <w:rPr>
          <w:rFonts w:ascii="Times New Roman" w:hAnsi="Times New Roman"/>
        </w:rPr>
      </w:pPr>
      <w:r>
        <w:rPr>
          <w:rFonts w:ascii="Times New Roman" w:hAnsi="Times New Roman"/>
        </w:rPr>
        <w:t>Не требуется.</w:t>
      </w:r>
    </w:p>
    <w:p w14:paraId="38110000">
      <w:pPr>
        <w:spacing w:before="240"/>
        <w:ind/>
        <w:rPr>
          <w:rFonts w:ascii="Times New Roman" w:hAnsi="Times New Roman"/>
          <w:b w:val="1"/>
        </w:rPr>
      </w:pPr>
      <w:r>
        <w:rPr>
          <w:rFonts w:ascii="Times New Roman" w:hAnsi="Times New Roman"/>
          <w:b w:val="1"/>
        </w:rPr>
        <w:t>3.3.4</w:t>
      </w:r>
      <w:r>
        <w:rPr>
          <w:rFonts w:ascii="Times New Roman" w:hAnsi="Times New Roman"/>
          <w:b w:val="1"/>
        </w:rPr>
        <w:tab/>
      </w:r>
      <w:r>
        <w:rPr>
          <w:rFonts w:ascii="Times New Roman" w:hAnsi="Times New Roman"/>
          <w:b w:val="1"/>
        </w:rPr>
        <w:t>Характеристики специализированного программного обеспечения</w:t>
      </w:r>
    </w:p>
    <w:p w14:paraId="39110000">
      <w:pPr>
        <w:rPr>
          <w:rFonts w:ascii="Times New Roman" w:hAnsi="Times New Roman"/>
        </w:rPr>
      </w:pPr>
      <w:r>
        <w:rPr>
          <w:rFonts w:ascii="Times New Roman" w:hAnsi="Times New Roman"/>
        </w:rPr>
        <w:tab/>
      </w:r>
      <w:r>
        <w:rPr>
          <w:rFonts w:ascii="Times New Roman" w:hAnsi="Times New Roman"/>
        </w:rPr>
        <w:t xml:space="preserve">Интегрированная среда разработки </w:t>
      </w:r>
      <w:r>
        <w:rPr>
          <w:rFonts w:ascii="Times New Roman" w:hAnsi="Times New Roman"/>
        </w:rPr>
        <w:t>Microsoft</w:t>
      </w:r>
      <w:r>
        <w:rPr>
          <w:rFonts w:ascii="Times New Roman" w:hAnsi="Times New Roman"/>
        </w:rPr>
        <w:t xml:space="preserve"> </w:t>
      </w:r>
      <w:r>
        <w:rPr>
          <w:rFonts w:ascii="Times New Roman" w:hAnsi="Times New Roman"/>
        </w:rPr>
        <w:t>Visual</w:t>
      </w:r>
      <w:r>
        <w:rPr>
          <w:rFonts w:ascii="Times New Roman" w:hAnsi="Times New Roman"/>
        </w:rPr>
        <w:t xml:space="preserve"> </w:t>
      </w:r>
      <w:r>
        <w:rPr>
          <w:rFonts w:ascii="Times New Roman" w:hAnsi="Times New Roman"/>
        </w:rPr>
        <w:t>Studio</w:t>
      </w:r>
      <w:r>
        <w:rPr>
          <w:rFonts w:ascii="Times New Roman" w:hAnsi="Times New Roman"/>
        </w:rPr>
        <w:t xml:space="preserve"> версии не ниже 15.0 с установленными оснастками для программирования на языках </w:t>
      </w:r>
      <w:r>
        <w:rPr>
          <w:rFonts w:ascii="Times New Roman" w:hAnsi="Times New Roman"/>
        </w:rPr>
        <w:t>C</w:t>
      </w:r>
      <w:r>
        <w:rPr>
          <w:rFonts w:ascii="Times New Roman" w:hAnsi="Times New Roman"/>
        </w:rPr>
        <w:t xml:space="preserve">++, </w:t>
      </w:r>
      <w:r>
        <w:rPr>
          <w:rFonts w:ascii="Times New Roman" w:hAnsi="Times New Roman"/>
        </w:rPr>
        <w:t>C</w:t>
      </w:r>
      <w:r>
        <w:rPr>
          <w:rFonts w:ascii="Times New Roman" w:hAnsi="Times New Roman"/>
        </w:rPr>
        <w:t xml:space="preserve">#, </w:t>
      </w:r>
      <w:r>
        <w:rPr>
          <w:rFonts w:ascii="Times New Roman" w:hAnsi="Times New Roman"/>
        </w:rPr>
        <w:t>F</w:t>
      </w:r>
      <w:r>
        <w:rPr>
          <w:rFonts w:ascii="Times New Roman" w:hAnsi="Times New Roman"/>
        </w:rPr>
        <w:t xml:space="preserve">#, консольный клиент системы контроля версий </w:t>
      </w:r>
      <w:r>
        <w:rPr>
          <w:rFonts w:ascii="Times New Roman" w:hAnsi="Times New Roman"/>
        </w:rPr>
        <w:t>git</w:t>
      </w:r>
      <w:r>
        <w:rPr>
          <w:rFonts w:ascii="Times New Roman" w:hAnsi="Times New Roman"/>
        </w:rPr>
        <w:t xml:space="preserve"> (например, </w:t>
      </w:r>
      <w:r>
        <w:rPr>
          <w:rFonts w:ascii="Times New Roman" w:hAnsi="Times New Roman"/>
        </w:rPr>
        <w:t>Git</w:t>
      </w:r>
      <w:r>
        <w:rPr>
          <w:rFonts w:ascii="Times New Roman" w:hAnsi="Times New Roman"/>
        </w:rPr>
        <w:t xml:space="preserve"> </w:t>
      </w:r>
      <w:r>
        <w:rPr>
          <w:rFonts w:ascii="Times New Roman" w:hAnsi="Times New Roman"/>
        </w:rPr>
        <w:t>for</w:t>
      </w:r>
      <w:r>
        <w:rPr>
          <w:rFonts w:ascii="Times New Roman" w:hAnsi="Times New Roman"/>
        </w:rPr>
        <w:t xml:space="preserve"> </w:t>
      </w:r>
      <w:r>
        <w:rPr>
          <w:rFonts w:ascii="Times New Roman" w:hAnsi="Times New Roman"/>
        </w:rPr>
        <w:t>Windows</w:t>
      </w:r>
      <w:r>
        <w:rPr>
          <w:rFonts w:ascii="Times New Roman" w:hAnsi="Times New Roman"/>
        </w:rPr>
        <w:t>)</w:t>
      </w:r>
    </w:p>
    <w:p w14:paraId="3A110000">
      <w:pPr>
        <w:spacing w:before="240"/>
        <w:ind/>
        <w:rPr>
          <w:rFonts w:ascii="Times New Roman" w:hAnsi="Times New Roman"/>
        </w:rPr>
      </w:pPr>
      <w:r>
        <w:rPr>
          <w:rFonts w:ascii="Times New Roman" w:hAnsi="Times New Roman"/>
          <w:b w:val="1"/>
        </w:rPr>
        <w:t>3.3.5</w:t>
      </w:r>
      <w:r>
        <w:rPr>
          <w:rFonts w:ascii="Times New Roman" w:hAnsi="Times New Roman"/>
          <w:b w:val="1"/>
        </w:rPr>
        <w:tab/>
      </w:r>
      <w:r>
        <w:rPr>
          <w:rFonts w:ascii="Times New Roman" w:hAnsi="Times New Roman"/>
          <w:b w:val="1"/>
        </w:rPr>
        <w:t>Перечень и объёмы требуемых расходных материалов</w:t>
      </w:r>
    </w:p>
    <w:p w14:paraId="3B110000">
      <w:pPr>
        <w:ind w:firstLine="720" w:left="0"/>
        <w:rPr>
          <w:rFonts w:ascii="Times New Roman" w:hAnsi="Times New Roman"/>
        </w:rPr>
      </w:pPr>
      <w:r>
        <w:rPr>
          <w:rFonts w:ascii="Times New Roman" w:hAnsi="Times New Roman"/>
        </w:rPr>
        <w:t>Маркеры для доски, губка</w:t>
      </w:r>
      <w:r>
        <w:rPr>
          <w:rFonts w:ascii="Times New Roman" w:hAnsi="Times New Roman"/>
        </w:rPr>
        <w:t>.</w:t>
      </w:r>
    </w:p>
    <w:p w14:paraId="3C110000">
      <w:pPr>
        <w:spacing w:before="240"/>
        <w:ind/>
        <w:rPr>
          <w:rFonts w:ascii="Times New Roman" w:hAnsi="Times New Roman"/>
          <w:b w:val="1"/>
        </w:rPr>
      </w:pPr>
      <w:r>
        <w:rPr>
          <w:rFonts w:ascii="Times New Roman" w:hAnsi="Times New Roman"/>
          <w:b w:val="1"/>
        </w:rPr>
        <w:t>3.4.</w:t>
      </w:r>
      <w:r>
        <w:rPr>
          <w:rFonts w:ascii="Times New Roman" w:hAnsi="Times New Roman"/>
          <w:b w:val="1"/>
        </w:rPr>
        <w:tab/>
      </w:r>
      <w:r>
        <w:rPr>
          <w:rFonts w:ascii="Times New Roman" w:hAnsi="Times New Roman"/>
          <w:b w:val="1"/>
        </w:rPr>
        <w:t>Информационное обеспечение</w:t>
      </w:r>
    </w:p>
    <w:p w14:paraId="3D110000">
      <w:pPr>
        <w:rPr>
          <w:rFonts w:ascii="Times New Roman" w:hAnsi="Times New Roman"/>
          <w:b w:val="1"/>
        </w:rPr>
      </w:pPr>
      <w:r>
        <w:rPr>
          <w:rFonts w:ascii="Times New Roman" w:hAnsi="Times New Roman"/>
          <w:b w:val="1"/>
        </w:rPr>
        <w:t>3.4.1</w:t>
      </w:r>
      <w:r>
        <w:rPr>
          <w:rFonts w:ascii="Times New Roman" w:hAnsi="Times New Roman"/>
          <w:b w:val="1"/>
        </w:rPr>
        <w:tab/>
      </w:r>
      <w:r>
        <w:rPr>
          <w:rFonts w:ascii="Times New Roman" w:hAnsi="Times New Roman"/>
          <w:b w:val="1"/>
        </w:rPr>
        <w:t>Список обязательной литературы</w:t>
      </w:r>
    </w:p>
    <w:p w14:paraId="3E110000">
      <w:pPr>
        <w:rPr>
          <w:rFonts w:ascii="Times New Roman" w:hAnsi="Times New Roman"/>
        </w:rPr>
      </w:pPr>
      <w:r>
        <w:rPr>
          <w:rFonts w:ascii="Times New Roman" w:hAnsi="Times New Roman"/>
        </w:rPr>
        <w:tab/>
      </w:r>
      <w:r>
        <w:rPr>
          <w:rFonts w:ascii="Times New Roman" w:hAnsi="Times New Roman"/>
        </w:rPr>
        <w:t>Не требуется</w:t>
      </w:r>
      <w:r>
        <w:rPr>
          <w:rFonts w:ascii="Times New Roman" w:hAnsi="Times New Roman"/>
        </w:rPr>
        <w:t xml:space="preserve"> </w:t>
      </w:r>
    </w:p>
    <w:p w14:paraId="3F110000">
      <w:pPr>
        <w:rPr>
          <w:rFonts w:ascii="Times New Roman" w:hAnsi="Times New Roman"/>
        </w:rPr>
      </w:pPr>
    </w:p>
    <w:p w14:paraId="40110000">
      <w:pPr>
        <w:rPr>
          <w:rFonts w:ascii="Times New Roman" w:hAnsi="Times New Roman"/>
        </w:rPr>
      </w:pPr>
      <w:r>
        <w:rPr>
          <w:rFonts w:ascii="Times New Roman" w:hAnsi="Times New Roman"/>
          <w:b w:val="1"/>
        </w:rPr>
        <w:t>3.4.2</w:t>
      </w:r>
      <w:r>
        <w:rPr>
          <w:rFonts w:ascii="Times New Roman" w:hAnsi="Times New Roman"/>
          <w:b w:val="1"/>
        </w:rPr>
        <w:tab/>
      </w:r>
      <w:r>
        <w:rPr>
          <w:rFonts w:ascii="Times New Roman" w:hAnsi="Times New Roman"/>
          <w:b w:val="1"/>
        </w:rPr>
        <w:t>Список дополнительной литературы</w:t>
      </w:r>
    </w:p>
    <w:p w14:paraId="41110000">
      <w:pPr>
        <w:pStyle w:val="Style_1"/>
        <w:rPr>
          <w:rFonts w:ascii="Times New Roman" w:hAnsi="Times New Roman"/>
        </w:rPr>
      </w:pPr>
      <w:r>
        <w:rPr>
          <w:rFonts w:ascii="Times New Roman" w:hAnsi="Times New Roman"/>
        </w:rPr>
        <w:t>Не требуется</w:t>
      </w:r>
    </w:p>
    <w:p w14:paraId="42110000">
      <w:pPr>
        <w:pStyle w:val="Style_1"/>
        <w:rPr>
          <w:rFonts w:ascii="Times New Roman" w:hAnsi="Times New Roman"/>
        </w:rPr>
      </w:pPr>
    </w:p>
    <w:p w14:paraId="43110000">
      <w:pPr>
        <w:rPr>
          <w:rFonts w:ascii="Times New Roman" w:hAnsi="Times New Roman"/>
          <w:b w:val="1"/>
        </w:rPr>
      </w:pPr>
      <w:r>
        <w:rPr>
          <w:rFonts w:ascii="Times New Roman" w:hAnsi="Times New Roman"/>
          <w:b w:val="1"/>
        </w:rPr>
        <w:t>3.4.3</w:t>
      </w:r>
      <w:r>
        <w:rPr>
          <w:rFonts w:ascii="Times New Roman" w:hAnsi="Times New Roman"/>
          <w:b w:val="1"/>
        </w:rPr>
        <w:tab/>
      </w:r>
      <w:r>
        <w:rPr>
          <w:rFonts w:ascii="Times New Roman" w:hAnsi="Times New Roman"/>
          <w:b w:val="1"/>
        </w:rPr>
        <w:t>Перечень иных информационных источников</w:t>
      </w:r>
    </w:p>
    <w:p w14:paraId="44110000">
      <w:pPr>
        <w:pStyle w:val="Style_1"/>
        <w:numPr>
          <w:ilvl w:val="0"/>
          <w:numId w:val="234"/>
        </w:numPr>
        <w:rPr>
          <w:rFonts w:ascii="Times New Roman" w:hAnsi="Times New Roman"/>
        </w:rPr>
      </w:pPr>
      <w:r>
        <w:rPr>
          <w:rFonts w:ascii="Times New Roman" w:hAnsi="Times New Roman"/>
        </w:rPr>
        <w:t xml:space="preserve">Сайт Научной библиотеки им. М. Горького СПбГУ: </w:t>
      </w:r>
      <w:r>
        <w:rPr>
          <w:rStyle w:val="Style_6_ch"/>
          <w:rFonts w:ascii="Times New Roman" w:hAnsi="Times New Roman"/>
        </w:rPr>
        <w:fldChar w:fldCharType="begin"/>
      </w:r>
      <w:r>
        <w:rPr>
          <w:rStyle w:val="Style_6_ch"/>
          <w:rFonts w:ascii="Times New Roman" w:hAnsi="Times New Roman"/>
        </w:rPr>
        <w:instrText>HYPERLINK "http://www.library.spbu.ru/"</w:instrText>
      </w:r>
      <w:r>
        <w:rPr>
          <w:rStyle w:val="Style_6_ch"/>
          <w:rFonts w:ascii="Times New Roman" w:hAnsi="Times New Roman"/>
        </w:rPr>
        <w:fldChar w:fldCharType="separate"/>
      </w:r>
      <w:r>
        <w:rPr>
          <w:rStyle w:val="Style_6_ch"/>
          <w:rFonts w:ascii="Times New Roman" w:hAnsi="Times New Roman"/>
        </w:rPr>
        <w:t>http://www.library.spbu.ru/</w:t>
      </w:r>
      <w:r>
        <w:rPr>
          <w:rStyle w:val="Style_6_ch"/>
          <w:rFonts w:ascii="Times New Roman" w:hAnsi="Times New Roman"/>
        </w:rPr>
        <w:fldChar w:fldCharType="end"/>
      </w:r>
      <w:r>
        <w:rPr>
          <w:rFonts w:ascii="Times New Roman" w:hAnsi="Times New Roman"/>
        </w:rPr>
        <w:t xml:space="preserve"> </w:t>
      </w:r>
    </w:p>
    <w:p w14:paraId="45110000">
      <w:pPr>
        <w:pStyle w:val="Style_1"/>
        <w:numPr>
          <w:ilvl w:val="0"/>
          <w:numId w:val="234"/>
        </w:numPr>
        <w:rPr>
          <w:rFonts w:ascii="Times New Roman" w:hAnsi="Times New Roman"/>
        </w:rPr>
      </w:pPr>
      <w:r>
        <w:rPr>
          <w:rFonts w:ascii="Times New Roman" w:hAnsi="Times New Roman"/>
        </w:rPr>
        <w:t xml:space="preserve">Электронный каталог Научной библиотеки им. М. Горького СПбГУ: </w:t>
      </w:r>
    </w:p>
    <w:p w14:paraId="46110000">
      <w:pPr>
        <w:pStyle w:val="Style_1"/>
        <w:rPr>
          <w:rFonts w:ascii="Times New Roman" w:hAnsi="Times New Roman"/>
        </w:rPr>
      </w:pPr>
      <w:r>
        <w:rPr>
          <w:rStyle w:val="Style_6_ch"/>
          <w:rFonts w:ascii="Times New Roman" w:hAnsi="Times New Roman"/>
        </w:rPr>
        <w:fldChar w:fldCharType="begin"/>
      </w:r>
      <w:r>
        <w:rPr>
          <w:rStyle w:val="Style_6_ch"/>
          <w:rFonts w:ascii="Times New Roman" w:hAnsi="Times New Roman"/>
        </w:rPr>
        <w:instrText>HYPERLINK "http://www.library.spbu.ru/cgi-bin/irbis64r/cgiirbis_64.exe?C21COM=F&amp;I21DBN=IBIS&amp;P21DBN=IBIS"</w:instrText>
      </w:r>
      <w:r>
        <w:rPr>
          <w:rStyle w:val="Style_6_ch"/>
          <w:rFonts w:ascii="Times New Roman" w:hAnsi="Times New Roman"/>
        </w:rPr>
        <w:fldChar w:fldCharType="separate"/>
      </w:r>
      <w:r>
        <w:rPr>
          <w:rStyle w:val="Style_6_ch"/>
          <w:rFonts w:ascii="Times New Roman" w:hAnsi="Times New Roman"/>
        </w:rPr>
        <w:t>http://www.library.spbu.ru/cgi-bin/irbis64r/cgiirbis_64.exe?C21COM=F&amp;I21DBN=IBIS&amp;P21DBN=IBIS</w:t>
      </w:r>
      <w:r>
        <w:rPr>
          <w:rStyle w:val="Style_6_ch"/>
          <w:rFonts w:ascii="Times New Roman" w:hAnsi="Times New Roman"/>
        </w:rPr>
        <w:fldChar w:fldCharType="end"/>
      </w:r>
      <w:r>
        <w:rPr>
          <w:rFonts w:ascii="Times New Roman" w:hAnsi="Times New Roman"/>
        </w:rPr>
        <w:t xml:space="preserve"> </w:t>
      </w:r>
    </w:p>
    <w:p w14:paraId="47110000">
      <w:pPr>
        <w:pStyle w:val="Style_1"/>
        <w:numPr>
          <w:ilvl w:val="0"/>
          <w:numId w:val="234"/>
        </w:numPr>
        <w:rPr>
          <w:rFonts w:ascii="Times New Roman" w:hAnsi="Times New Roman"/>
        </w:rPr>
      </w:pPr>
      <w:r>
        <w:rPr>
          <w:rFonts w:ascii="Times New Roman" w:hAnsi="Times New Roman"/>
        </w:rPr>
        <w:t xml:space="preserve">Перечень электронных ресурсов, находящихся в доступе СПбГУ: </w:t>
      </w:r>
    </w:p>
    <w:p w14:paraId="48110000">
      <w:pPr>
        <w:pStyle w:val="Style_1"/>
        <w:rPr>
          <w:rFonts w:ascii="Times New Roman" w:hAnsi="Times New Roman"/>
        </w:rPr>
      </w:pPr>
      <w:r>
        <w:rPr>
          <w:rStyle w:val="Style_6_ch"/>
          <w:rFonts w:ascii="Times New Roman" w:hAnsi="Times New Roman"/>
        </w:rPr>
        <w:fldChar w:fldCharType="begin"/>
      </w:r>
      <w:r>
        <w:rPr>
          <w:rStyle w:val="Style_6_ch"/>
          <w:rFonts w:ascii="Times New Roman" w:hAnsi="Times New Roman"/>
        </w:rPr>
        <w:instrText>HYPERLINK "http://cufts.library.spbu.ru/CRDB/SPBGU/"</w:instrText>
      </w:r>
      <w:r>
        <w:rPr>
          <w:rStyle w:val="Style_6_ch"/>
          <w:rFonts w:ascii="Times New Roman" w:hAnsi="Times New Roman"/>
        </w:rPr>
        <w:fldChar w:fldCharType="separate"/>
      </w:r>
      <w:r>
        <w:rPr>
          <w:rStyle w:val="Style_6_ch"/>
          <w:rFonts w:ascii="Times New Roman" w:hAnsi="Times New Roman"/>
        </w:rPr>
        <w:t>http://cufts.library.spbu.ru/CRDB/SPBGU/</w:t>
      </w:r>
      <w:r>
        <w:rPr>
          <w:rStyle w:val="Style_6_ch"/>
          <w:rFonts w:ascii="Times New Roman" w:hAnsi="Times New Roman"/>
        </w:rPr>
        <w:fldChar w:fldCharType="end"/>
      </w:r>
      <w:r>
        <w:rPr>
          <w:rFonts w:ascii="Times New Roman" w:hAnsi="Times New Roman"/>
        </w:rPr>
        <w:t xml:space="preserve"> </w:t>
      </w:r>
    </w:p>
    <w:p w14:paraId="49110000">
      <w:pPr>
        <w:pStyle w:val="Style_1"/>
        <w:numPr>
          <w:ilvl w:val="0"/>
          <w:numId w:val="234"/>
        </w:numPr>
        <w:rPr>
          <w:rFonts w:ascii="Times New Roman" w:hAnsi="Times New Roman"/>
        </w:rPr>
      </w:pPr>
      <w:r>
        <w:rPr>
          <w:rFonts w:ascii="Times New Roman" w:hAnsi="Times New Roman"/>
        </w:rPr>
        <w:t>Перечень ЭБС, на платформах которых представлены российские учебники, находящиеся в доступе СПбГУ:</w:t>
      </w:r>
      <w:r>
        <w:rPr>
          <w:rFonts w:ascii="Times New Roman" w:hAnsi="Times New Roman"/>
        </w:rPr>
        <w:t xml:space="preserve"> </w:t>
      </w:r>
      <w:r>
        <w:rPr>
          <w:rStyle w:val="Style_6_ch"/>
          <w:rFonts w:ascii="Times New Roman" w:hAnsi="Times New Roman"/>
        </w:rPr>
        <w:fldChar w:fldCharType="begin"/>
      </w:r>
      <w:r>
        <w:rPr>
          <w:rStyle w:val="Style_6_ch"/>
          <w:rFonts w:ascii="Times New Roman" w:hAnsi="Times New Roman"/>
        </w:rPr>
        <w:instrText>HYPERLINK "http://cufts.library.spbu.ru/CRDB/SPBGU/browse?name=rures&amp;resource_type=8"</w:instrText>
      </w:r>
      <w:r>
        <w:rPr>
          <w:rStyle w:val="Style_6_ch"/>
          <w:rFonts w:ascii="Times New Roman" w:hAnsi="Times New Roman"/>
        </w:rPr>
        <w:fldChar w:fldCharType="separate"/>
      </w:r>
      <w:r>
        <w:rPr>
          <w:rStyle w:val="Style_6_ch"/>
          <w:rFonts w:ascii="Times New Roman" w:hAnsi="Times New Roman"/>
        </w:rPr>
        <w:t>http://cufts.library.spbu.ru/CRDB/SPBGU/browse?name=rures&amp;resource_type=8</w:t>
      </w:r>
      <w:r>
        <w:rPr>
          <w:rStyle w:val="Style_6_ch"/>
          <w:rFonts w:ascii="Times New Roman" w:hAnsi="Times New Roman"/>
        </w:rPr>
        <w:fldChar w:fldCharType="end"/>
      </w:r>
    </w:p>
    <w:p w14:paraId="4A110000">
      <w:pPr>
        <w:ind w:firstLine="720" w:left="0"/>
        <w:rPr>
          <w:rFonts w:ascii="Times New Roman" w:hAnsi="Times New Roman"/>
        </w:rPr>
      </w:pPr>
    </w:p>
    <w:p w14:paraId="4B110000">
      <w:pPr>
        <w:spacing w:before="240"/>
        <w:ind/>
        <w:rPr>
          <w:rFonts w:ascii="Times New Roman" w:hAnsi="Times New Roman"/>
        </w:rPr>
      </w:pPr>
      <w:r>
        <w:rPr>
          <w:rFonts w:ascii="Times New Roman" w:hAnsi="Times New Roman"/>
          <w:b w:val="1"/>
        </w:rPr>
        <w:t>Раздел 4. Разработчики программы</w:t>
      </w:r>
    </w:p>
    <w:p w14:paraId="4C110000">
      <w:pPr>
        <w:spacing w:before="240"/>
        <w:ind/>
        <w:rPr>
          <w:rFonts w:ascii="Times New Roman" w:hAnsi="Times New Roman"/>
        </w:rPr>
      </w:pPr>
      <w:r>
        <w:rPr>
          <w:rFonts w:ascii="Times New Roman" w:hAnsi="Times New Roman"/>
        </w:rPr>
        <w:t xml:space="preserve">Литвинов Юрий Викторович, кандидат технических наук, доцент кафедры системного программирования, </w:t>
      </w:r>
      <w:r>
        <w:rPr>
          <w:rStyle w:val="Style_6_ch"/>
          <w:rFonts w:ascii="Times New Roman" w:hAnsi="Times New Roman"/>
        </w:rPr>
        <w:fldChar w:fldCharType="begin"/>
      </w:r>
      <w:r>
        <w:rPr>
          <w:rStyle w:val="Style_6_ch"/>
          <w:rFonts w:ascii="Times New Roman" w:hAnsi="Times New Roman"/>
        </w:rPr>
        <w:instrText>HYPERLINK "mailto:y.litvinov@spbu.ru"</w:instrText>
      </w:r>
      <w:r>
        <w:rPr>
          <w:rStyle w:val="Style_6_ch"/>
          <w:rFonts w:ascii="Times New Roman" w:hAnsi="Times New Roman"/>
        </w:rPr>
        <w:fldChar w:fldCharType="separate"/>
      </w:r>
      <w:r>
        <w:rPr>
          <w:rStyle w:val="Style_6_ch"/>
          <w:rFonts w:ascii="Times New Roman" w:hAnsi="Times New Roman"/>
        </w:rPr>
        <w:t>y.litvinov@spbu.ru</w:t>
      </w:r>
      <w:r>
        <w:rPr>
          <w:rStyle w:val="Style_6_ch"/>
          <w:rFonts w:ascii="Times New Roman" w:hAnsi="Times New Roman"/>
        </w:rPr>
        <w:fldChar w:fldCharType="end"/>
      </w:r>
    </w:p>
    <w:p w14:paraId="4D110000">
      <w:pPr>
        <w:spacing w:before="240"/>
        <w:ind/>
        <w:rPr>
          <w:del w:author="Yurii Litvinov" w:date="2024-06-26T16:49:20" w:id="3214"/>
          <w:rFonts w:ascii="Times New Roman" w:hAnsi="Times New Roman"/>
        </w:rPr>
      </w:pPr>
      <w:r>
        <w:rPr>
          <w:rStyle w:val="Style_6_ch"/>
          <w:rFonts w:ascii="Times New Roman" w:hAnsi="Times New Roman"/>
        </w:rPr>
        <w:fldChar w:fldCharType="begin"/>
      </w:r>
      <w:r>
        <w:rPr>
          <w:rStyle w:val="Style_6_ch"/>
          <w:rFonts w:ascii="Times New Roman" w:hAnsi="Times New Roman"/>
        </w:rPr>
        <w:instrText>HYPERLINK "mailto:t.bryksin@spbu.ru"</w:instrText>
      </w:r>
      <w:r>
        <w:rPr>
          <w:rStyle w:val="Style_6_ch"/>
          <w:rFonts w:ascii="Times New Roman" w:hAnsi="Times New Roman"/>
        </w:rPr>
        <w:fldChar w:fldCharType="separate"/>
      </w:r>
      <w:del w:author="Yurii Litvinov" w:date="2023-01-22T21:04:00" w:id="3215">
        <w:r>
          <w:rPr>
            <w:rFonts w:ascii="Times New Roman" w:hAnsi="Times New Roman"/>
          </w:rPr>
          <w:delText xml:space="preserve">Брыксин Тимофей Александрович, кандидат технических наук, доцент кафедры системного программирования, </w:delText>
        </w:r>
        <w:r>
          <w:rPr>
            <w:rStyle w:val="Style_6_ch"/>
            <w:rFonts w:ascii="Times New Roman" w:hAnsi="Times New Roman"/>
          </w:rPr>
          <w:delText>t.bryksin@spbu.ru</w:delText>
        </w:r>
      </w:del>
      <w:r>
        <w:rPr>
          <w:rStyle w:val="Style_6_ch"/>
          <w:rFonts w:ascii="Times New Roman" w:hAnsi="Times New Roman"/>
        </w:rPr>
        <w:fldChar w:fldCharType="end"/>
      </w:r>
      <w:del w:author="Yurii Litvinov" w:date="2023-01-22T21:04:00" w:id="3216">
        <w:r>
          <w:rPr>
            <w:rFonts w:ascii="Times New Roman" w:hAnsi="Times New Roman"/>
          </w:rPr>
          <w:delText xml:space="preserve"> </w:delText>
        </w:r>
      </w:del>
    </w:p>
    <w:p w14:paraId="4E110000">
      <w:pPr>
        <w:spacing w:before="240"/>
        <w:ind/>
        <w:rPr>
          <w:rFonts w:ascii="Times New Roman" w:hAnsi="Times New Roman"/>
          <w:u w:val="single"/>
        </w:rPr>
      </w:pPr>
      <w:r>
        <w:rPr>
          <w:rFonts w:ascii="Times New Roman" w:hAnsi="Times New Roman"/>
        </w:rPr>
        <w:t xml:space="preserve">Григорьев Семён Вячеславович, кандидат физико-математических наук, доцент кафедры информатики, </w:t>
      </w:r>
      <w:r>
        <w:rPr>
          <w:rStyle w:val="Style_6_ch"/>
          <w:rFonts w:ascii="Times New Roman" w:hAnsi="Times New Roman"/>
        </w:rPr>
        <w:fldChar w:fldCharType="begin"/>
      </w:r>
      <w:r>
        <w:rPr>
          <w:rStyle w:val="Style_6_ch"/>
          <w:rFonts w:ascii="Times New Roman" w:hAnsi="Times New Roman"/>
        </w:rPr>
        <w:instrText>HYPERLINK "mailto:s.v.grigoriev@spbu.ru"</w:instrText>
      </w:r>
      <w:r>
        <w:rPr>
          <w:rStyle w:val="Style_6_ch"/>
          <w:rFonts w:ascii="Times New Roman" w:hAnsi="Times New Roman"/>
        </w:rPr>
        <w:fldChar w:fldCharType="separate"/>
      </w:r>
      <w:r>
        <w:rPr>
          <w:rStyle w:val="Style_6_ch"/>
          <w:rFonts w:ascii="Times New Roman" w:hAnsi="Times New Roman"/>
        </w:rPr>
        <w:t>s.v.grigoriev@spbu.ru</w:t>
      </w:r>
      <w:r>
        <w:rPr>
          <w:rStyle w:val="Style_6_ch"/>
          <w:rFonts w:ascii="Times New Roman" w:hAnsi="Times New Roman"/>
        </w:rPr>
        <w:fldChar w:fldCharType="end"/>
      </w:r>
    </w:p>
    <w:p w14:paraId="4F110000">
      <w:pPr>
        <w:spacing w:before="240"/>
        <w:ind/>
        <w:rPr>
          <w:rFonts w:ascii="Times New Roman" w:hAnsi="Times New Roman"/>
          <w:u w:val="single"/>
        </w:rPr>
      </w:pPr>
      <w:r>
        <w:rPr>
          <w:rFonts w:ascii="Times New Roman" w:hAnsi="Times New Roman"/>
        </w:rPr>
        <w:t xml:space="preserve">Чернышев Георгий Алексеевич, ассистент кафедры информационно-аналитических систем, </w:t>
      </w:r>
      <w:r>
        <w:rPr>
          <w:rStyle w:val="Style_6_ch"/>
          <w:rFonts w:ascii="Times New Roman" w:hAnsi="Times New Roman"/>
        </w:rPr>
        <w:fldChar w:fldCharType="begin"/>
      </w:r>
      <w:r>
        <w:rPr>
          <w:rStyle w:val="Style_6_ch"/>
          <w:rFonts w:ascii="Times New Roman" w:hAnsi="Times New Roman"/>
        </w:rPr>
        <w:instrText>HYPERLINK "mailto:g.chernyshev@spbu.ru"</w:instrText>
      </w:r>
      <w:r>
        <w:rPr>
          <w:rStyle w:val="Style_6_ch"/>
          <w:rFonts w:ascii="Times New Roman" w:hAnsi="Times New Roman"/>
        </w:rPr>
        <w:fldChar w:fldCharType="separate"/>
      </w:r>
      <w:r>
        <w:rPr>
          <w:rStyle w:val="Style_6_ch"/>
          <w:rFonts w:ascii="Times New Roman" w:hAnsi="Times New Roman"/>
        </w:rPr>
        <w:t>g.chernyshev@spbu.ru</w:t>
      </w:r>
      <w:r>
        <w:rPr>
          <w:rStyle w:val="Style_6_ch"/>
          <w:rFonts w:ascii="Times New Roman" w:hAnsi="Times New Roman"/>
        </w:rPr>
        <w:fldChar w:fldCharType="end"/>
      </w:r>
    </w:p>
    <w:p w14:paraId="50110000">
      <w:pPr>
        <w:spacing w:before="240"/>
        <w:ind/>
        <w:rPr>
          <w:rStyle w:val="Style_6_ch"/>
          <w:rFonts w:ascii="Times New Roman" w:hAnsi="Times New Roman"/>
        </w:rPr>
      </w:pPr>
      <w:r>
        <w:rPr>
          <w:rFonts w:ascii="Times New Roman" w:hAnsi="Times New Roman"/>
        </w:rPr>
        <w:t xml:space="preserve">Лебединский Дмитрий Михайлович, кандидат физико-математических наук, доцент кафедры параллельных алгоритмов, </w:t>
      </w:r>
      <w:r>
        <w:rPr>
          <w:rStyle w:val="Style_6_ch"/>
          <w:rFonts w:ascii="Times New Roman" w:hAnsi="Times New Roman"/>
        </w:rPr>
        <w:fldChar w:fldCharType="begin"/>
      </w:r>
      <w:r>
        <w:rPr>
          <w:rStyle w:val="Style_6_ch"/>
          <w:rFonts w:ascii="Times New Roman" w:hAnsi="Times New Roman"/>
        </w:rPr>
        <w:instrText>HYPERLINK "mailto:d.lebedinsky@spbu.ru"</w:instrText>
      </w:r>
      <w:r>
        <w:rPr>
          <w:rStyle w:val="Style_6_ch"/>
          <w:rFonts w:ascii="Times New Roman" w:hAnsi="Times New Roman"/>
        </w:rPr>
        <w:fldChar w:fldCharType="separate"/>
      </w:r>
      <w:r>
        <w:rPr>
          <w:rStyle w:val="Style_6_ch"/>
          <w:rFonts w:ascii="Times New Roman" w:hAnsi="Times New Roman"/>
        </w:rPr>
        <w:t>d.lebedinsky@spbu.ru</w:t>
      </w:r>
      <w:r>
        <w:rPr>
          <w:rStyle w:val="Style_6_ch"/>
          <w:rFonts w:ascii="Times New Roman" w:hAnsi="Times New Roman"/>
        </w:rPr>
        <w:fldChar w:fldCharType="end"/>
      </w:r>
    </w:p>
    <w:p w14:paraId="51110000">
      <w:pPr>
        <w:spacing w:before="240"/>
        <w:ind/>
        <w:rPr>
          <w:rStyle w:val="Style_6_ch"/>
          <w:rFonts w:ascii="Times New Roman" w:hAnsi="Times New Roman"/>
        </w:rPr>
      </w:pPr>
      <w:r>
        <w:rPr>
          <w:rFonts w:ascii="Times New Roman" w:hAnsi="Times New Roman"/>
        </w:rPr>
        <w:t xml:space="preserve">Григорьев Дмитрий Алексеевич, кандидат физико-математических наук, доцент кафедры информатики, </w:t>
      </w:r>
      <w:r>
        <w:rPr>
          <w:rStyle w:val="Style_6_ch"/>
          <w:rFonts w:ascii="Times New Roman" w:hAnsi="Times New Roman"/>
        </w:rPr>
        <w:fldChar w:fldCharType="begin"/>
      </w:r>
      <w:r>
        <w:rPr>
          <w:rStyle w:val="Style_6_ch"/>
          <w:rFonts w:ascii="Times New Roman" w:hAnsi="Times New Roman"/>
        </w:rPr>
        <w:instrText>HYPERLINK "mailto:d.a.grigoriev@spbu.ru"</w:instrText>
      </w:r>
      <w:r>
        <w:rPr>
          <w:rStyle w:val="Style_6_ch"/>
          <w:rFonts w:ascii="Times New Roman" w:hAnsi="Times New Roman"/>
        </w:rPr>
        <w:fldChar w:fldCharType="separate"/>
      </w:r>
      <w:r>
        <w:rPr>
          <w:rStyle w:val="Style_6_ch"/>
          <w:rFonts w:ascii="Times New Roman" w:hAnsi="Times New Roman"/>
        </w:rPr>
        <w:t>d.a.grigoriev@spbu.ru</w:t>
      </w:r>
      <w:r>
        <w:rPr>
          <w:rStyle w:val="Style_6_ch"/>
          <w:rFonts w:ascii="Times New Roman" w:hAnsi="Times New Roman"/>
        </w:rPr>
        <w:fldChar w:fldCharType="end"/>
      </w:r>
    </w:p>
    <w:p w14:paraId="52110000">
      <w:pPr>
        <w:spacing w:before="240"/>
        <w:ind/>
        <w:rPr>
          <w:ins w:author="Yurii Litvinov" w:date="2023-01-22T21:03:00" w:id="3217"/>
          <w:rStyle w:val="Style_6_ch"/>
          <w:rFonts w:ascii="Times New Roman" w:hAnsi="Times New Roman"/>
        </w:rPr>
      </w:pPr>
      <w:r>
        <w:rPr>
          <w:rFonts w:ascii="Times New Roman" w:hAnsi="Times New Roman"/>
        </w:rPr>
        <w:t xml:space="preserve">Григорьева Анастасия Викторовна, кандидат технических наук, доцент кафедры информатики, </w:t>
      </w:r>
      <w:r>
        <w:rPr>
          <w:rStyle w:val="Style_6_ch"/>
          <w:rFonts w:ascii="Times New Roman" w:hAnsi="Times New Roman"/>
        </w:rPr>
        <w:fldChar w:fldCharType="begin"/>
      </w:r>
      <w:r>
        <w:rPr>
          <w:rStyle w:val="Style_6_ch"/>
          <w:rFonts w:ascii="Times New Roman" w:hAnsi="Times New Roman"/>
        </w:rPr>
        <w:instrText>HYPERLINK "mailto:a.v.grigorieva@spbu.ru"</w:instrText>
      </w:r>
      <w:r>
        <w:rPr>
          <w:rStyle w:val="Style_6_ch"/>
          <w:rFonts w:ascii="Times New Roman" w:hAnsi="Times New Roman"/>
        </w:rPr>
        <w:fldChar w:fldCharType="separate"/>
      </w:r>
      <w:r>
        <w:rPr>
          <w:rStyle w:val="Style_6_ch"/>
          <w:rFonts w:ascii="Times New Roman" w:hAnsi="Times New Roman"/>
        </w:rPr>
        <w:t>a.v.grigorieva@spbu.ru</w:t>
      </w:r>
      <w:r>
        <w:rPr>
          <w:rStyle w:val="Style_6_ch"/>
          <w:rFonts w:ascii="Times New Roman" w:hAnsi="Times New Roman"/>
        </w:rPr>
        <w:fldChar w:fldCharType="end"/>
      </w:r>
    </w:p>
    <w:p w14:paraId="53110000">
      <w:pPr>
        <w:spacing w:before="240"/>
        <w:ind/>
        <w:rPr>
          <w:rFonts w:ascii="Times New Roman" w:hAnsi="Times New Roman"/>
        </w:rPr>
      </w:pPr>
      <w:ins w:author="Yurii Litvinov" w:date="2023-01-22T21:03:00" w:id="3218">
        <w:r>
          <w:rPr>
            <w:rFonts w:ascii="Times New Roman" w:hAnsi="Times New Roman"/>
            <w:rPrChange w:author="Yurii Litvinov" w:date="2023-01-23T12:52:00" w:id="3219">
              <w:rPr>
                <w:rStyle w:val="Style_6_ch"/>
                <w:rFonts w:ascii="Times New Roman" w:hAnsi="Times New Roman"/>
              </w:rPr>
            </w:rPrChange>
          </w:rPr>
          <w:t>При испо</w:t>
        </w:r>
      </w:ins>
      <w:ins w:author="Yurii Litvinov" w:date="2023-01-22T21:04:00" w:id="3220">
        <w:r>
          <w:rPr>
            <w:rFonts w:ascii="Times New Roman" w:hAnsi="Times New Roman"/>
            <w:rPrChange w:author="Yurii Litvinov" w:date="2023-01-23T12:52:00" w:id="3221">
              <w:rPr>
                <w:rStyle w:val="Style_6_ch"/>
                <w:rFonts w:ascii="Times New Roman" w:hAnsi="Times New Roman"/>
              </w:rPr>
            </w:rPrChange>
          </w:rPr>
          <w:t xml:space="preserve">льзовании материалов </w:t>
        </w:r>
        <w:r>
          <w:rPr>
            <w:rFonts w:ascii="Times New Roman" w:hAnsi="Times New Roman"/>
          </w:rPr>
          <w:t>Брыксин</w:t>
        </w:r>
        <w:r>
          <w:rPr>
            <w:rFonts w:ascii="Times New Roman" w:hAnsi="Times New Roman"/>
          </w:rPr>
          <w:t>а</w:t>
        </w:r>
        <w:r>
          <w:rPr>
            <w:rFonts w:ascii="Times New Roman" w:hAnsi="Times New Roman"/>
          </w:rPr>
          <w:t xml:space="preserve"> Тимофе</w:t>
        </w:r>
        <w:r>
          <w:rPr>
            <w:rFonts w:ascii="Times New Roman" w:hAnsi="Times New Roman"/>
          </w:rPr>
          <w:t>я</w:t>
        </w:r>
      </w:ins>
      <w:del w:author="Yurii Litvinov" w:date="2023-01-22T21:04:00" w:id="3222">
        <w:r>
          <w:rPr>
            <w:rFonts w:ascii="Times New Roman" w:hAnsi="Times New Roman"/>
          </w:rPr>
          <w:delText>й</w:delText>
        </w:r>
      </w:del>
      <w:ins w:author="Yurii Litvinov" w:date="2023-01-22T21:04:00" w:id="3223">
        <w:r>
          <w:rPr>
            <w:rFonts w:ascii="Times New Roman" w:hAnsi="Times New Roman"/>
          </w:rPr>
          <w:t xml:space="preserve"> Александрович</w:t>
        </w:r>
        <w:r>
          <w:rPr>
            <w:rFonts w:ascii="Times New Roman" w:hAnsi="Times New Roman"/>
          </w:rPr>
          <w:t>а</w:t>
        </w:r>
        <w:r>
          <w:rPr>
            <w:rFonts w:ascii="Times New Roman" w:hAnsi="Times New Roman"/>
          </w:rPr>
          <w:t>, кандидат</w:t>
        </w:r>
        <w:r>
          <w:rPr>
            <w:rFonts w:ascii="Times New Roman" w:hAnsi="Times New Roman"/>
          </w:rPr>
          <w:t>а</w:t>
        </w:r>
        <w:r>
          <w:rPr>
            <w:rFonts w:ascii="Times New Roman" w:hAnsi="Times New Roman"/>
          </w:rPr>
          <w:t xml:space="preserve"> технических наук</w:t>
        </w:r>
      </w:ins>
      <w:del w:author="Yurii Litvinov" w:date="2023-01-22T21:04:00" w:id="3224">
        <w:r>
          <w:rPr>
            <w:rFonts w:ascii="Times New Roman" w:hAnsi="Times New Roman"/>
          </w:rPr>
          <w:delText xml:space="preserve">, доцент кафедры системного программирования, </w:delText>
        </w:r>
        <w:r>
          <w:rPr>
            <w:rPrChange w:author="Yurii Litvinov" w:date="2023-01-23T12:52:00" w:id="3225">
              <w:rPr>
                <w:rStyle w:val="Style_6_ch"/>
                <w:rFonts w:ascii="Times New Roman" w:hAnsi="Times New Roman"/>
              </w:rPr>
            </w:rPrChange>
          </w:rPr>
          <w:delText>t.bryksin@spbu.ru</w:delText>
        </w:r>
      </w:del>
      <w:ins w:author="Yurii Litvinov" w:date="2023-01-22T21:04:00" w:id="3226">
        <w:r>
          <w:rPr>
            <w:rFonts w:ascii="Times New Roman" w:hAnsi="Times New Roman"/>
          </w:rPr>
          <w:t xml:space="preserve"> </w:t>
        </w:r>
      </w:ins>
    </w:p>
    <w:p w14:paraId="54110000">
      <w:pPr>
        <w:spacing w:before="240"/>
        <w:ind/>
        <w:rPr>
          <w:rFonts w:ascii="Times New Roman" w:hAnsi="Times New Roman"/>
        </w:rPr>
      </w:pPr>
    </w:p>
    <w:sectPr>
      <w:headerReference r:id="rId2" w:type="default"/>
      <w:headerReference r:id="rId3" w:type="first"/>
      <w:headerReference r:id="rId1" w:type="even"/>
      <w:pgSz w:h="16838" w:orient="portrait" w:w="11906"/>
      <w:pgMar w:bottom="1134" w:footer="708" w:gutter="0" w:header="708" w:left="1701" w:right="850" w:top="1134"/>
    </w:sectPr>
  </w:body>
</w:document>
</file>

<file path=word/fontTable.xml><?xml version="1.0" encoding="utf-8"?>
<w:fonts xmlns:w="http://schemas.openxmlformats.org/wordprocessingml/2006/main">
  <w:font w:name="Cambria">
    <w:panose1 w:val="02040503050406030204"/>
    <w:charset w:val="00"/>
    <w:family w:val="auto"/>
    <w:pitch w:val="variable"/>
    <w:sig w:csb0="0000019F" w:csb1="00000000" w:usb0="E00002FF" w:usb1="400004FF" w:usb2="00000000" w:usb3="00000000"/>
  </w:font>
  <w:font w:name="ＭＳ 明朝">
    <w:panose1 w:val="00000000000000000000"/>
    <w:charset w:val="80"/>
    <w:family w:val="roman"/>
    <w:notTrueType/>
    <w:pitch w:val="fixed"/>
    <w:sig w:csb0="00020000" w:csb1="00000000" w:usb0="00000001" w:usb1="08070000" w:usb2="00000010" w:usb3="00000000"/>
  </w:font>
  <w:font w:name="Times New Roman">
    <w:panose1 w:val="02020603050405020304"/>
    <w:charset w:val="00"/>
    <w:family w:val="auto"/>
    <w:pitch w:val="variable"/>
    <w:sig w:csb0="00000001" w:csb1="00000000" w:usb0="00000003" w:usb1="00000000" w:usb2="00000000" w:usb3="00000000"/>
  </w:font>
  <w:font w:name="Calibri">
    <w:panose1 w:val="020F0502020204030204"/>
    <w:charset w:val="00"/>
    <w:family w:val="auto"/>
    <w:pitch w:val="variable"/>
    <w:sig w:csb0="0000019F" w:csb1="00000000" w:usb0="E10002FF" w:usb1="4000ACFF" w:usb2="00000009" w:usb3="00000000"/>
  </w:font>
  <w:font w:name="ＭＳ ゴシック">
    <w:panose1 w:val="00000000000000000000"/>
    <w:charset w:val="80"/>
    <w:family w:val="modern"/>
    <w:notTrueType/>
    <w:pitch w:val="fixed"/>
    <w:sig w:csb0="00020000" w:csb1="00000000" w:usb0="00000001" w:usb1="08070000" w:usb2="00000010" w:usb3="00000000"/>
  </w:font>
  <w:font w:name="Consolas">
    <w:panose1 w:val="020B0609020204030204"/>
    <w:charset w:val="00"/>
    <w:family w:val="auto"/>
    <w:pitch w:val="variable"/>
    <w:sig w:csb0="0000019F" w:csb1="00000000" w:usb0="E10002FF" w:usb1="4000FCFF" w:usb2="00000009" w:usb3="00000000"/>
  </w:font>
  <w:font w:name="Arial">
    <w:panose1 w:val="020B0604020202020204"/>
    <w:charset w:val="00"/>
    <w:family w:val="auto"/>
    <w:pitch w:val="variable"/>
    <w:sig w:csb0="00000001" w:csb1="00000000" w:usb0="00000003" w:usb1="00000000" w:usb2="00000000" w:usb3="00000000"/>
  </w:font>
</w:fonts>
</file>

<file path=word/header1.xml><?xml version="1.0" encoding="utf-8"?>
<w:hdr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2ac="http://schemas.microsoft.com/office/spreadsheetml/2011/1/ac" xmlns:x14="http://schemas.microsoft.com/office/spreadsheetml/2009/9/main" xmlns:xdr="http://schemas.openxmlformats.org/drawingml/2006/spreadsheetDrawing" xmlns:xm="http://schemas.microsoft.com/office/excel/2006/main" mc:Ignorable="co co-ooxml w14 x14 w15">
  <w:p w14:paraId="01000000"/>
  <w:p w14:paraId="02000000"/>
  <w:p w14:paraId="03000000"/>
</w:hdr>
</file>

<file path=word/header2.xml><?xml version="1.0" encoding="utf-8"?>
<w:hdr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2ac="http://schemas.microsoft.com/office/spreadsheetml/2011/1/ac" xmlns:x14="http://schemas.microsoft.com/office/spreadsheetml/2009/9/main" xmlns:xdr="http://schemas.openxmlformats.org/drawingml/2006/spreadsheetDrawing" xmlns:xm="http://schemas.microsoft.com/office/excel/2006/main" mc:Ignorable="co co-ooxml w14 x14 w15">
  <w:p w14:paraId="04000000"/>
  <w:p w14:paraId="05000000"/>
  <w:p w14:paraId="06000000"/>
</w:hdr>
</file>

<file path=word/header3.xml><?xml version="1.0" encoding="utf-8"?>
<w:hdr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2ac="http://schemas.microsoft.com/office/spreadsheetml/2011/1/ac" xmlns:x14="http://schemas.microsoft.com/office/spreadsheetml/2009/9/main" xmlns:xdr="http://schemas.openxmlformats.org/drawingml/2006/spreadsheetDrawing" xmlns:xm="http://schemas.microsoft.com/office/excel/2006/main" mc:Ignorable="co co-ooxml w14 x14 w15">
  <w:p w14:paraId="07000000">
    <w:pPr>
      <w:ind/>
      <w:jc w:val="center"/>
    </w:pPr>
    <w:r>
      <w:fldChar w:fldCharType="begin"/>
    </w:r>
    <w:r>
      <w:instrText xml:space="preserve">PAGE </w:instrText>
    </w:r>
    <w:r>
      <w:fldChar w:fldCharType="separate"/>
    </w:r>
    <w:r>
      <w:t xml:space="preserve"> </w:t>
    </w:r>
    <w:r>
      <w:fldChar w:fldCharType="end"/>
    </w:r>
  </w:p>
  <w:p w14:paraId="08000000"/>
  <w:p w14:paraId="09000000"/>
  <w:p w14:paraId="0A000000"/>
</w:hdr>
</file>

<file path=word/numbering.xml><?xml version="1.0" encoding="utf-8"?>
<w:number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2ac="http://schemas.microsoft.com/office/spreadsheetml/2011/1/ac" xmlns:x14="http://schemas.microsoft.com/office/spreadsheetml/2009/9/main" xmlns:xdr="http://schemas.openxmlformats.org/drawingml/2006/spreadsheetDrawing" xmlns:xm="http://schemas.microsoft.com/office/excel/2006/main" mc:Ignorable="co co-ooxml w14 x14 w15">
  <w:abstractNum w:abstractNumId="0">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4">
    <w:lvl w:ilvl="0">
      <w:start w:val="1"/>
      <w:numFmt w:val="decimal"/>
      <w:lvlText w:val="%1."/>
      <w:lvlJc w:val="left"/>
      <w:pPr>
        <w:tabs>
          <w:tab w:leader="none" w:pos="720" w:val="left"/>
        </w:tabs>
        <w:ind w:hanging="720" w:left="720"/>
      </w:pPr>
    </w:lvl>
    <w:lvl w:ilvl="1">
      <w:start w:val="1"/>
      <w:numFmt w:val="decimal"/>
      <w:lvlText w:val="%2."/>
      <w:lvlJc w:val="left"/>
      <w:pPr>
        <w:tabs>
          <w:tab w:leader="none" w:pos="1440" w:val="left"/>
        </w:tabs>
        <w:ind w:hanging="720" w:left="1440"/>
      </w:pPr>
    </w:lvl>
    <w:lvl w:ilvl="2">
      <w:start w:val="1"/>
      <w:numFmt w:val="bullet"/>
      <w:lvlText w:val=""/>
      <w:lvlJc w:val="left"/>
      <w:pPr>
        <w:tabs>
          <w:tab w:leader="none" w:pos="2160" w:val="left"/>
        </w:tabs>
        <w:ind w:hanging="720" w:left="2160"/>
      </w:pPr>
      <w:rPr>
        <w:rFonts w:ascii="Symbol" w:hAnsi="Symbol"/>
      </w:rPr>
    </w:lvl>
    <w:lvl w:ilvl="3">
      <w:start w:val="1"/>
      <w:numFmt w:val="decimal"/>
      <w:lvlText w:val="%4."/>
      <w:lvlJc w:val="left"/>
      <w:pPr>
        <w:tabs>
          <w:tab w:leader="none" w:pos="2880" w:val="left"/>
        </w:tabs>
        <w:ind w:hanging="720" w:left="2880"/>
      </w:pPr>
    </w:lvl>
    <w:lvl w:ilvl="4">
      <w:start w:val="1"/>
      <w:numFmt w:val="decimal"/>
      <w:lvlText w:val="%5."/>
      <w:lvlJc w:val="left"/>
      <w:pPr>
        <w:tabs>
          <w:tab w:leader="none" w:pos="3600" w:val="left"/>
        </w:tabs>
        <w:ind w:hanging="720" w:left="3600"/>
      </w:pPr>
    </w:lvl>
    <w:lvl w:ilvl="5">
      <w:start w:val="1"/>
      <w:numFmt w:val="decimal"/>
      <w:lvlText w:val="%6."/>
      <w:lvlJc w:val="left"/>
      <w:pPr>
        <w:tabs>
          <w:tab w:leader="none" w:pos="4320" w:val="left"/>
        </w:tabs>
        <w:ind w:hanging="720" w:left="4320"/>
      </w:pPr>
    </w:lvl>
    <w:lvl w:ilvl="6">
      <w:start w:val="1"/>
      <w:numFmt w:val="decimal"/>
      <w:lvlText w:val="%7."/>
      <w:lvlJc w:val="left"/>
      <w:pPr>
        <w:tabs>
          <w:tab w:leader="none" w:pos="5040" w:val="left"/>
        </w:tabs>
        <w:ind w:hanging="720" w:left="5040"/>
      </w:pPr>
    </w:lvl>
    <w:lvl w:ilvl="7">
      <w:start w:val="1"/>
      <w:numFmt w:val="decimal"/>
      <w:lvlText w:val="%8."/>
      <w:lvlJc w:val="left"/>
      <w:pPr>
        <w:tabs>
          <w:tab w:leader="none" w:pos="5760" w:val="left"/>
        </w:tabs>
        <w:ind w:hanging="720" w:left="5760"/>
      </w:pPr>
    </w:lvl>
    <w:lvl w:ilvl="8">
      <w:start w:val="1"/>
      <w:numFmt w:val="decimal"/>
      <w:lvlText w:val="%9."/>
      <w:lvlJc w:val="left"/>
      <w:pPr>
        <w:tabs>
          <w:tab w:leader="none" w:pos="6480" w:val="left"/>
        </w:tabs>
        <w:ind w:hanging="720" w:left="6480"/>
      </w:pPr>
    </w:lvl>
  </w:abstractNum>
  <w:abstractNum w:abstractNumId="5">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6">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7">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8">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9">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0">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3">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5">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6">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7">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8">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9">
    <w:lvl w:ilvl="0">
      <w:start w:val="1"/>
      <w:numFmt w:val="decimal"/>
      <w:lvlText w:val="%1."/>
      <w:lvlJc w:val="left"/>
      <w:pPr>
        <w:ind w:hanging="360" w:left="720"/>
      </w:pPr>
      <w:rPr>
        <w:rFonts w:ascii="Times New Roman" w:hAnsi="Times New Roman"/>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0">
    <w:lvl w:ilvl="0">
      <w:start w:val="1"/>
      <w:numFmt w:val="decimal"/>
      <w:lvlText w:val="%1."/>
      <w:lvlJc w:val="left"/>
      <w:pPr>
        <w:tabs>
          <w:tab w:leader="none" w:pos="780" w:val="left"/>
        </w:tabs>
        <w:ind w:hanging="360" w:left="780"/>
      </w:pPr>
    </w:lvl>
    <w:lvl w:ilvl="1">
      <w:start w:val="1"/>
      <w:numFmt w:val="decimal"/>
      <w:lvlText w:val="%2."/>
      <w:lvlJc w:val="left"/>
      <w:pPr>
        <w:tabs>
          <w:tab w:leader="none" w:pos="1140" w:val="left"/>
        </w:tabs>
        <w:ind w:hanging="360" w:left="1140"/>
      </w:pPr>
    </w:lvl>
    <w:lvl w:ilvl="2">
      <w:start w:val="1"/>
      <w:numFmt w:val="decimal"/>
      <w:lvlText w:val="%3."/>
      <w:lvlJc w:val="left"/>
      <w:pPr>
        <w:tabs>
          <w:tab w:leader="none" w:pos="1500" w:val="left"/>
        </w:tabs>
        <w:ind w:hanging="360" w:left="1500"/>
      </w:pPr>
    </w:lvl>
    <w:lvl w:ilvl="3">
      <w:start w:val="1"/>
      <w:numFmt w:val="decimal"/>
      <w:lvlText w:val="%4."/>
      <w:lvlJc w:val="left"/>
      <w:pPr>
        <w:tabs>
          <w:tab w:leader="none" w:pos="1860" w:val="left"/>
        </w:tabs>
        <w:ind w:hanging="360" w:left="1860"/>
      </w:pPr>
    </w:lvl>
    <w:lvl w:ilvl="4">
      <w:start w:val="1"/>
      <w:numFmt w:val="decimal"/>
      <w:lvlText w:val="%5."/>
      <w:lvlJc w:val="left"/>
      <w:pPr>
        <w:tabs>
          <w:tab w:leader="none" w:pos="2220" w:val="left"/>
        </w:tabs>
        <w:ind w:hanging="360" w:left="2220"/>
      </w:pPr>
    </w:lvl>
    <w:lvl w:ilvl="5">
      <w:start w:val="1"/>
      <w:numFmt w:val="decimal"/>
      <w:lvlText w:val="%6."/>
      <w:lvlJc w:val="left"/>
      <w:pPr>
        <w:tabs>
          <w:tab w:leader="none" w:pos="2580" w:val="left"/>
        </w:tabs>
        <w:ind w:hanging="360" w:left="2580"/>
      </w:pPr>
    </w:lvl>
    <w:lvl w:ilvl="6">
      <w:start w:val="1"/>
      <w:numFmt w:val="decimal"/>
      <w:lvlText w:val="%7."/>
      <w:lvlJc w:val="left"/>
      <w:pPr>
        <w:tabs>
          <w:tab w:leader="none" w:pos="2940" w:val="left"/>
        </w:tabs>
        <w:ind w:hanging="360" w:left="2940"/>
      </w:pPr>
    </w:lvl>
    <w:lvl w:ilvl="7">
      <w:start w:val="1"/>
      <w:numFmt w:val="decimal"/>
      <w:lvlText w:val="%8."/>
      <w:lvlJc w:val="left"/>
      <w:pPr>
        <w:tabs>
          <w:tab w:leader="none" w:pos="3300" w:val="left"/>
        </w:tabs>
        <w:ind w:hanging="360" w:left="3300"/>
      </w:pPr>
    </w:lvl>
    <w:lvl w:ilvl="8">
      <w:start w:val="1"/>
      <w:numFmt w:val="decimal"/>
      <w:lvlText w:val="%9."/>
      <w:lvlJc w:val="left"/>
      <w:pPr>
        <w:tabs>
          <w:tab w:leader="none" w:pos="3660" w:val="left"/>
        </w:tabs>
        <w:ind w:hanging="360" w:left="3660"/>
      </w:pPr>
    </w:lvl>
  </w:abstractNum>
  <w:abstractNum w:abstractNumId="21">
    <w:lvl w:ilvl="0">
      <w:start w:val="1"/>
      <w:numFmt w:val="decimal"/>
      <w:lvlText w:val="%1."/>
      <w:lvlJc w:val="left"/>
      <w:pPr>
        <w:tabs>
          <w:tab w:leader="none" w:pos="720" w:val="left"/>
        </w:tabs>
        <w:ind w:hanging="360" w:left="720"/>
      </w:pPr>
    </w:lvl>
    <w:lvl w:ilvl="1">
      <w:start w:val="1"/>
      <w:numFmt w:val="decimal"/>
      <w:lvlText w:val="%2."/>
      <w:lvlJc w:val="left"/>
      <w:pPr>
        <w:tabs>
          <w:tab w:leader="none" w:pos="1080" w:val="left"/>
        </w:tabs>
        <w:ind w:hanging="360" w:left="1080"/>
      </w:pPr>
    </w:lvl>
    <w:lvl w:ilvl="2">
      <w:start w:val="1"/>
      <w:numFmt w:val="decimal"/>
      <w:lvlText w:val="%3."/>
      <w:lvlJc w:val="left"/>
      <w:pPr>
        <w:tabs>
          <w:tab w:leader="none" w:pos="1440" w:val="left"/>
        </w:tabs>
        <w:ind w:hanging="360" w:left="1440"/>
      </w:pPr>
    </w:lvl>
    <w:lvl w:ilvl="3">
      <w:start w:val="1"/>
      <w:numFmt w:val="decimal"/>
      <w:lvlText w:val="%4."/>
      <w:lvlJc w:val="left"/>
      <w:pPr>
        <w:tabs>
          <w:tab w:leader="none" w:pos="1800" w:val="left"/>
        </w:tabs>
        <w:ind w:hanging="360" w:left="1800"/>
      </w:pPr>
    </w:lvl>
    <w:lvl w:ilvl="4">
      <w:start w:val="1"/>
      <w:numFmt w:val="decimal"/>
      <w:lvlText w:val="%5."/>
      <w:lvlJc w:val="left"/>
      <w:pPr>
        <w:tabs>
          <w:tab w:leader="none" w:pos="2160" w:val="left"/>
        </w:tabs>
        <w:ind w:hanging="360" w:left="2160"/>
      </w:pPr>
    </w:lvl>
    <w:lvl w:ilvl="5">
      <w:start w:val="1"/>
      <w:numFmt w:val="decimal"/>
      <w:lvlText w:val="%6."/>
      <w:lvlJc w:val="left"/>
      <w:pPr>
        <w:tabs>
          <w:tab w:leader="none" w:pos="2520" w:val="left"/>
        </w:tabs>
        <w:ind w:hanging="360" w:left="2520"/>
      </w:pPr>
    </w:lvl>
    <w:lvl w:ilvl="6">
      <w:start w:val="1"/>
      <w:numFmt w:val="decimal"/>
      <w:lvlText w:val="%7."/>
      <w:lvlJc w:val="left"/>
      <w:pPr>
        <w:tabs>
          <w:tab w:leader="none" w:pos="2880" w:val="left"/>
        </w:tabs>
        <w:ind w:hanging="360" w:left="2880"/>
      </w:pPr>
    </w:lvl>
    <w:lvl w:ilvl="7">
      <w:start w:val="1"/>
      <w:numFmt w:val="decimal"/>
      <w:lvlText w:val="%8."/>
      <w:lvlJc w:val="left"/>
      <w:pPr>
        <w:tabs>
          <w:tab w:leader="none" w:pos="3240" w:val="left"/>
        </w:tabs>
        <w:ind w:hanging="360" w:left="3240"/>
      </w:pPr>
    </w:lvl>
    <w:lvl w:ilvl="8">
      <w:start w:val="1"/>
      <w:numFmt w:val="decimal"/>
      <w:lvlText w:val="%9."/>
      <w:lvlJc w:val="left"/>
      <w:pPr>
        <w:tabs>
          <w:tab w:leader="none" w:pos="3600" w:val="left"/>
        </w:tabs>
        <w:ind w:hanging="360" w:left="3600"/>
      </w:pPr>
    </w:lvl>
  </w:abstractNum>
  <w:abstractNum w:abstractNumId="2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3">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5">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6">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7">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8">
    <w:lvl w:ilvl="0">
      <w:start w:val="1"/>
      <w:numFmt w:val="decimal"/>
      <w:lvlText w:val="%1."/>
      <w:lvlJc w:val="left"/>
      <w:pPr>
        <w:tabs>
          <w:tab w:leader="none" w:pos="720" w:val="left"/>
        </w:tabs>
        <w:ind w:hanging="360" w:left="720"/>
      </w:pPr>
    </w:lvl>
    <w:lvl w:ilvl="1">
      <w:start w:val="1"/>
      <w:numFmt w:val="decimal"/>
      <w:lvlText w:val="%2."/>
      <w:lvlJc w:val="left"/>
      <w:pPr>
        <w:tabs>
          <w:tab w:leader="none" w:pos="1080" w:val="left"/>
        </w:tabs>
        <w:ind w:hanging="360" w:left="1080"/>
      </w:pPr>
    </w:lvl>
    <w:lvl w:ilvl="2">
      <w:start w:val="1"/>
      <w:numFmt w:val="decimal"/>
      <w:lvlText w:val="%3."/>
      <w:lvlJc w:val="left"/>
      <w:pPr>
        <w:tabs>
          <w:tab w:leader="none" w:pos="1440" w:val="left"/>
        </w:tabs>
        <w:ind w:hanging="360" w:left="1440"/>
      </w:pPr>
    </w:lvl>
    <w:lvl w:ilvl="3">
      <w:start w:val="1"/>
      <w:numFmt w:val="decimal"/>
      <w:lvlText w:val="%4."/>
      <w:lvlJc w:val="left"/>
      <w:pPr>
        <w:tabs>
          <w:tab w:leader="none" w:pos="1800" w:val="left"/>
        </w:tabs>
        <w:ind w:hanging="360" w:left="1800"/>
      </w:pPr>
    </w:lvl>
    <w:lvl w:ilvl="4">
      <w:start w:val="1"/>
      <w:numFmt w:val="decimal"/>
      <w:lvlText w:val="%5."/>
      <w:lvlJc w:val="left"/>
      <w:pPr>
        <w:tabs>
          <w:tab w:leader="none" w:pos="2160" w:val="left"/>
        </w:tabs>
        <w:ind w:hanging="360" w:left="2160"/>
      </w:pPr>
    </w:lvl>
    <w:lvl w:ilvl="5">
      <w:start w:val="1"/>
      <w:numFmt w:val="decimal"/>
      <w:lvlText w:val="%6."/>
      <w:lvlJc w:val="left"/>
      <w:pPr>
        <w:tabs>
          <w:tab w:leader="none" w:pos="2520" w:val="left"/>
        </w:tabs>
        <w:ind w:hanging="360" w:left="2520"/>
      </w:pPr>
    </w:lvl>
    <w:lvl w:ilvl="6">
      <w:start w:val="1"/>
      <w:numFmt w:val="decimal"/>
      <w:lvlText w:val="%7."/>
      <w:lvlJc w:val="left"/>
      <w:pPr>
        <w:tabs>
          <w:tab w:leader="none" w:pos="2880" w:val="left"/>
        </w:tabs>
        <w:ind w:hanging="360" w:left="2880"/>
      </w:pPr>
    </w:lvl>
    <w:lvl w:ilvl="7">
      <w:start w:val="1"/>
      <w:numFmt w:val="decimal"/>
      <w:lvlText w:val="%8."/>
      <w:lvlJc w:val="left"/>
      <w:pPr>
        <w:tabs>
          <w:tab w:leader="none" w:pos="3240" w:val="left"/>
        </w:tabs>
        <w:ind w:hanging="360" w:left="3240"/>
      </w:pPr>
    </w:lvl>
    <w:lvl w:ilvl="8">
      <w:start w:val="1"/>
      <w:numFmt w:val="decimal"/>
      <w:lvlText w:val="%9."/>
      <w:lvlJc w:val="left"/>
      <w:pPr>
        <w:tabs>
          <w:tab w:leader="none" w:pos="3600" w:val="left"/>
        </w:tabs>
        <w:ind w:hanging="360" w:left="3600"/>
      </w:pPr>
    </w:lvl>
  </w:abstractNum>
  <w:abstractNum w:abstractNumId="29">
    <w:lvl w:ilvl="0">
      <w:start w:val="1"/>
      <w:numFmt w:val="decimal"/>
      <w:lvlText w:val="%1."/>
      <w:lvlJc w:val="left"/>
      <w:pPr>
        <w:ind w:hanging="360" w:left="720"/>
      </w:pPr>
      <w:rPr>
        <w:rFonts w:ascii="Times New Roman" w:hAnsi="Times New Roman"/>
        <w:i w:val="0"/>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0">
    <w:lvl w:ilvl="0">
      <w:start w:val="1"/>
      <w:numFmt w:val="decimal"/>
      <w:lvlText w:val="%1."/>
      <w:lvlJc w:val="left"/>
      <w:pPr>
        <w:tabs>
          <w:tab w:leader="none" w:pos="720" w:val="left"/>
        </w:tabs>
        <w:ind w:hanging="360" w:left="720"/>
      </w:pPr>
    </w:lvl>
    <w:lvl w:ilvl="1">
      <w:start w:val="1"/>
      <w:numFmt w:val="decimal"/>
      <w:lvlText w:val="%2."/>
      <w:lvlJc w:val="left"/>
      <w:pPr>
        <w:tabs>
          <w:tab w:leader="none" w:pos="1080" w:val="left"/>
        </w:tabs>
        <w:ind w:hanging="360" w:left="1080"/>
      </w:pPr>
    </w:lvl>
    <w:lvl w:ilvl="2">
      <w:start w:val="1"/>
      <w:numFmt w:val="decimal"/>
      <w:lvlText w:val="%3."/>
      <w:lvlJc w:val="left"/>
      <w:pPr>
        <w:tabs>
          <w:tab w:leader="none" w:pos="1440" w:val="left"/>
        </w:tabs>
        <w:ind w:hanging="360" w:left="1440"/>
      </w:pPr>
    </w:lvl>
    <w:lvl w:ilvl="3">
      <w:start w:val="1"/>
      <w:numFmt w:val="decimal"/>
      <w:lvlText w:val="%4."/>
      <w:lvlJc w:val="left"/>
      <w:pPr>
        <w:tabs>
          <w:tab w:leader="none" w:pos="1800" w:val="left"/>
        </w:tabs>
        <w:ind w:hanging="360" w:left="1800"/>
      </w:pPr>
    </w:lvl>
    <w:lvl w:ilvl="4">
      <w:start w:val="1"/>
      <w:numFmt w:val="decimal"/>
      <w:lvlText w:val="%5."/>
      <w:lvlJc w:val="left"/>
      <w:pPr>
        <w:tabs>
          <w:tab w:leader="none" w:pos="2160" w:val="left"/>
        </w:tabs>
        <w:ind w:hanging="360" w:left="2160"/>
      </w:pPr>
    </w:lvl>
    <w:lvl w:ilvl="5">
      <w:start w:val="1"/>
      <w:numFmt w:val="decimal"/>
      <w:lvlText w:val="%6."/>
      <w:lvlJc w:val="left"/>
      <w:pPr>
        <w:tabs>
          <w:tab w:leader="none" w:pos="2520" w:val="left"/>
        </w:tabs>
        <w:ind w:hanging="360" w:left="2520"/>
      </w:pPr>
    </w:lvl>
    <w:lvl w:ilvl="6">
      <w:start w:val="1"/>
      <w:numFmt w:val="decimal"/>
      <w:lvlText w:val="%7."/>
      <w:lvlJc w:val="left"/>
      <w:pPr>
        <w:tabs>
          <w:tab w:leader="none" w:pos="2880" w:val="left"/>
        </w:tabs>
        <w:ind w:hanging="360" w:left="2880"/>
      </w:pPr>
    </w:lvl>
    <w:lvl w:ilvl="7">
      <w:start w:val="1"/>
      <w:numFmt w:val="decimal"/>
      <w:lvlText w:val="%8."/>
      <w:lvlJc w:val="left"/>
      <w:pPr>
        <w:tabs>
          <w:tab w:leader="none" w:pos="3240" w:val="left"/>
        </w:tabs>
        <w:ind w:hanging="360" w:left="3240"/>
      </w:pPr>
    </w:lvl>
    <w:lvl w:ilvl="8">
      <w:start w:val="1"/>
      <w:numFmt w:val="decimal"/>
      <w:lvlText w:val="%9."/>
      <w:lvlJc w:val="left"/>
      <w:pPr>
        <w:tabs>
          <w:tab w:leader="none" w:pos="3600" w:val="left"/>
        </w:tabs>
        <w:ind w:hanging="360" w:left="3600"/>
      </w:pPr>
    </w:lvl>
  </w:abstractNum>
  <w:abstractNum w:abstractNumId="31">
    <w:lvl w:ilvl="0">
      <w:start w:val="1"/>
      <w:numFmt w:val="decimal"/>
      <w:lvlText w:val="%1."/>
      <w:lvlJc w:val="left"/>
      <w:pPr>
        <w:tabs>
          <w:tab w:leader="none" w:pos="720" w:val="left"/>
        </w:tabs>
        <w:ind w:hanging="720" w:left="720"/>
      </w:pPr>
    </w:lvl>
    <w:lvl w:ilvl="1">
      <w:start w:val="1"/>
      <w:numFmt w:val="decimal"/>
      <w:lvlText w:val="%2."/>
      <w:lvlJc w:val="left"/>
      <w:pPr>
        <w:tabs>
          <w:tab w:leader="none" w:pos="1440" w:val="left"/>
        </w:tabs>
        <w:ind w:hanging="720" w:left="1440"/>
      </w:pPr>
    </w:lvl>
    <w:lvl w:ilvl="2">
      <w:start w:val="1"/>
      <w:numFmt w:val="bullet"/>
      <w:lvlText w:val=""/>
      <w:lvlJc w:val="left"/>
      <w:pPr>
        <w:tabs>
          <w:tab w:leader="none" w:pos="2160" w:val="left"/>
        </w:tabs>
        <w:ind w:hanging="720" w:left="2160"/>
      </w:pPr>
      <w:rPr>
        <w:rFonts w:ascii="Symbol" w:hAnsi="Symbol"/>
      </w:rPr>
    </w:lvl>
    <w:lvl w:ilvl="3">
      <w:start w:val="1"/>
      <w:numFmt w:val="decimal"/>
      <w:lvlText w:val="%4."/>
      <w:lvlJc w:val="left"/>
      <w:pPr>
        <w:tabs>
          <w:tab w:leader="none" w:pos="2880" w:val="left"/>
        </w:tabs>
        <w:ind w:hanging="720" w:left="2880"/>
      </w:pPr>
    </w:lvl>
    <w:lvl w:ilvl="4">
      <w:start w:val="1"/>
      <w:numFmt w:val="decimal"/>
      <w:lvlText w:val="%5."/>
      <w:lvlJc w:val="left"/>
      <w:pPr>
        <w:tabs>
          <w:tab w:leader="none" w:pos="3600" w:val="left"/>
        </w:tabs>
        <w:ind w:hanging="720" w:left="3600"/>
      </w:pPr>
    </w:lvl>
    <w:lvl w:ilvl="5">
      <w:start w:val="1"/>
      <w:numFmt w:val="decimal"/>
      <w:lvlText w:val="%6."/>
      <w:lvlJc w:val="left"/>
      <w:pPr>
        <w:tabs>
          <w:tab w:leader="none" w:pos="4320" w:val="left"/>
        </w:tabs>
        <w:ind w:hanging="720" w:left="4320"/>
      </w:pPr>
    </w:lvl>
    <w:lvl w:ilvl="6">
      <w:start w:val="1"/>
      <w:numFmt w:val="decimal"/>
      <w:lvlText w:val="%7."/>
      <w:lvlJc w:val="left"/>
      <w:pPr>
        <w:tabs>
          <w:tab w:leader="none" w:pos="5040" w:val="left"/>
        </w:tabs>
        <w:ind w:hanging="720" w:left="5040"/>
      </w:pPr>
    </w:lvl>
    <w:lvl w:ilvl="7">
      <w:start w:val="1"/>
      <w:numFmt w:val="decimal"/>
      <w:lvlText w:val="%8."/>
      <w:lvlJc w:val="left"/>
      <w:pPr>
        <w:tabs>
          <w:tab w:leader="none" w:pos="5760" w:val="left"/>
        </w:tabs>
        <w:ind w:hanging="720" w:left="5760"/>
      </w:pPr>
    </w:lvl>
    <w:lvl w:ilvl="8">
      <w:start w:val="1"/>
      <w:numFmt w:val="decimal"/>
      <w:lvlText w:val="%9."/>
      <w:lvlJc w:val="left"/>
      <w:pPr>
        <w:tabs>
          <w:tab w:leader="none" w:pos="6480" w:val="left"/>
        </w:tabs>
        <w:ind w:hanging="720" w:left="6480"/>
      </w:pPr>
    </w:lvl>
  </w:abstractNum>
  <w:abstractNum w:abstractNumId="3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3">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5">
    <w:lvl w:ilvl="0">
      <w:start w:val="1"/>
      <w:numFmt w:val="decimal"/>
      <w:lvlText w:val="%1."/>
      <w:lvlJc w:val="left"/>
      <w:pPr>
        <w:tabs>
          <w:tab w:leader="none" w:pos="720" w:val="left"/>
        </w:tabs>
        <w:ind w:hanging="360" w:left="720"/>
      </w:pPr>
    </w:lvl>
    <w:lvl w:ilvl="1">
      <w:start w:val="1"/>
      <w:numFmt w:val="decimal"/>
      <w:lvlText w:val="%2."/>
      <w:lvlJc w:val="left"/>
      <w:pPr>
        <w:tabs>
          <w:tab w:leader="none" w:pos="1080" w:val="left"/>
        </w:tabs>
        <w:ind w:hanging="360" w:left="1080"/>
      </w:pPr>
    </w:lvl>
    <w:lvl w:ilvl="2">
      <w:start w:val="1"/>
      <w:numFmt w:val="decimal"/>
      <w:lvlText w:val="%3."/>
      <w:lvlJc w:val="left"/>
      <w:pPr>
        <w:tabs>
          <w:tab w:leader="none" w:pos="1440" w:val="left"/>
        </w:tabs>
        <w:ind w:hanging="360" w:left="1440"/>
      </w:pPr>
    </w:lvl>
    <w:lvl w:ilvl="3">
      <w:start w:val="1"/>
      <w:numFmt w:val="decimal"/>
      <w:lvlText w:val="%4."/>
      <w:lvlJc w:val="left"/>
      <w:pPr>
        <w:tabs>
          <w:tab w:leader="none" w:pos="1800" w:val="left"/>
        </w:tabs>
        <w:ind w:hanging="360" w:left="1800"/>
      </w:pPr>
    </w:lvl>
    <w:lvl w:ilvl="4">
      <w:start w:val="1"/>
      <w:numFmt w:val="decimal"/>
      <w:lvlText w:val="%5."/>
      <w:lvlJc w:val="left"/>
      <w:pPr>
        <w:tabs>
          <w:tab w:leader="none" w:pos="2160" w:val="left"/>
        </w:tabs>
        <w:ind w:hanging="360" w:left="2160"/>
      </w:pPr>
    </w:lvl>
    <w:lvl w:ilvl="5">
      <w:start w:val="1"/>
      <w:numFmt w:val="decimal"/>
      <w:lvlText w:val="%6."/>
      <w:lvlJc w:val="left"/>
      <w:pPr>
        <w:tabs>
          <w:tab w:leader="none" w:pos="2520" w:val="left"/>
        </w:tabs>
        <w:ind w:hanging="360" w:left="2520"/>
      </w:pPr>
    </w:lvl>
    <w:lvl w:ilvl="6">
      <w:start w:val="1"/>
      <w:numFmt w:val="decimal"/>
      <w:lvlText w:val="%7."/>
      <w:lvlJc w:val="left"/>
      <w:pPr>
        <w:tabs>
          <w:tab w:leader="none" w:pos="2880" w:val="left"/>
        </w:tabs>
        <w:ind w:hanging="360" w:left="2880"/>
      </w:pPr>
    </w:lvl>
    <w:lvl w:ilvl="7">
      <w:start w:val="1"/>
      <w:numFmt w:val="decimal"/>
      <w:lvlText w:val="%8."/>
      <w:lvlJc w:val="left"/>
      <w:pPr>
        <w:tabs>
          <w:tab w:leader="none" w:pos="3240" w:val="left"/>
        </w:tabs>
        <w:ind w:hanging="360" w:left="3240"/>
      </w:pPr>
    </w:lvl>
    <w:lvl w:ilvl="8">
      <w:start w:val="1"/>
      <w:numFmt w:val="decimal"/>
      <w:lvlText w:val="%9."/>
      <w:lvlJc w:val="left"/>
      <w:pPr>
        <w:tabs>
          <w:tab w:leader="none" w:pos="3600" w:val="left"/>
        </w:tabs>
        <w:ind w:hanging="360" w:left="3600"/>
      </w:pPr>
    </w:lvl>
  </w:abstractNum>
  <w:abstractNum w:abstractNumId="36">
    <w:lvl w:ilvl="0">
      <w:start w:val="1"/>
      <w:numFmt w:val="decimal"/>
      <w:lvlText w:val="%1."/>
      <w:lvlJc w:val="left"/>
      <w:pPr>
        <w:tabs>
          <w:tab w:leader="none" w:pos="720" w:val="left"/>
        </w:tabs>
        <w:ind w:hanging="360" w:left="720"/>
      </w:pPr>
    </w:lvl>
    <w:lvl w:ilvl="1">
      <w:start w:val="1"/>
      <w:numFmt w:val="decimal"/>
      <w:lvlText w:val="%2."/>
      <w:lvlJc w:val="left"/>
      <w:pPr>
        <w:tabs>
          <w:tab w:leader="none" w:pos="1080" w:val="left"/>
        </w:tabs>
        <w:ind w:hanging="360" w:left="1080"/>
      </w:pPr>
    </w:lvl>
    <w:lvl w:ilvl="2">
      <w:start w:val="1"/>
      <w:numFmt w:val="decimal"/>
      <w:lvlText w:val="%3."/>
      <w:lvlJc w:val="left"/>
      <w:pPr>
        <w:tabs>
          <w:tab w:leader="none" w:pos="1440" w:val="left"/>
        </w:tabs>
        <w:ind w:hanging="360" w:left="1440"/>
      </w:pPr>
    </w:lvl>
    <w:lvl w:ilvl="3">
      <w:start w:val="1"/>
      <w:numFmt w:val="decimal"/>
      <w:lvlText w:val="%4."/>
      <w:lvlJc w:val="left"/>
      <w:pPr>
        <w:tabs>
          <w:tab w:leader="none" w:pos="1800" w:val="left"/>
        </w:tabs>
        <w:ind w:hanging="360" w:left="1800"/>
      </w:pPr>
    </w:lvl>
    <w:lvl w:ilvl="4">
      <w:start w:val="1"/>
      <w:numFmt w:val="decimal"/>
      <w:lvlText w:val="%5."/>
      <w:lvlJc w:val="left"/>
      <w:pPr>
        <w:tabs>
          <w:tab w:leader="none" w:pos="2160" w:val="left"/>
        </w:tabs>
        <w:ind w:hanging="360" w:left="2160"/>
      </w:pPr>
    </w:lvl>
    <w:lvl w:ilvl="5">
      <w:start w:val="1"/>
      <w:numFmt w:val="decimal"/>
      <w:lvlText w:val="%6."/>
      <w:lvlJc w:val="left"/>
      <w:pPr>
        <w:tabs>
          <w:tab w:leader="none" w:pos="2520" w:val="left"/>
        </w:tabs>
        <w:ind w:hanging="360" w:left="2520"/>
      </w:pPr>
    </w:lvl>
    <w:lvl w:ilvl="6">
      <w:start w:val="1"/>
      <w:numFmt w:val="decimal"/>
      <w:lvlText w:val="%7."/>
      <w:lvlJc w:val="left"/>
      <w:pPr>
        <w:tabs>
          <w:tab w:leader="none" w:pos="2880" w:val="left"/>
        </w:tabs>
        <w:ind w:hanging="360" w:left="2880"/>
      </w:pPr>
    </w:lvl>
    <w:lvl w:ilvl="7">
      <w:start w:val="1"/>
      <w:numFmt w:val="decimal"/>
      <w:lvlText w:val="%8."/>
      <w:lvlJc w:val="left"/>
      <w:pPr>
        <w:tabs>
          <w:tab w:leader="none" w:pos="3240" w:val="left"/>
        </w:tabs>
        <w:ind w:hanging="360" w:left="3240"/>
      </w:pPr>
    </w:lvl>
    <w:lvl w:ilvl="8">
      <w:start w:val="1"/>
      <w:numFmt w:val="decimal"/>
      <w:lvlText w:val="%9."/>
      <w:lvlJc w:val="left"/>
      <w:pPr>
        <w:tabs>
          <w:tab w:leader="none" w:pos="3600" w:val="left"/>
        </w:tabs>
        <w:ind w:hanging="360" w:left="3600"/>
      </w:pPr>
    </w:lvl>
  </w:abstractNum>
  <w:abstractNum w:abstractNumId="37">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8">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9">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40">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41">
    <w:lvl w:ilvl="0">
      <w:start w:val="1"/>
      <w:numFmt w:val="decimal"/>
      <w:lvlText w:val="%1."/>
      <w:lvlJc w:val="left"/>
      <w:pPr>
        <w:tabs>
          <w:tab w:leader="none" w:pos="720" w:val="left"/>
        </w:tabs>
        <w:ind w:hanging="360" w:left="720"/>
      </w:pPr>
    </w:lvl>
    <w:lvl w:ilvl="1">
      <w:start w:val="1"/>
      <w:numFmt w:val="decimal"/>
      <w:lvlText w:val="%2."/>
      <w:lvlJc w:val="left"/>
      <w:pPr>
        <w:tabs>
          <w:tab w:leader="none" w:pos="1080" w:val="left"/>
        </w:tabs>
        <w:ind w:hanging="360" w:left="1080"/>
      </w:pPr>
    </w:lvl>
    <w:lvl w:ilvl="2">
      <w:start w:val="1"/>
      <w:numFmt w:val="decimal"/>
      <w:lvlText w:val="%3."/>
      <w:lvlJc w:val="left"/>
      <w:pPr>
        <w:tabs>
          <w:tab w:leader="none" w:pos="1440" w:val="left"/>
        </w:tabs>
        <w:ind w:hanging="360" w:left="1440"/>
      </w:pPr>
    </w:lvl>
    <w:lvl w:ilvl="3">
      <w:start w:val="1"/>
      <w:numFmt w:val="decimal"/>
      <w:lvlText w:val="%4."/>
      <w:lvlJc w:val="left"/>
      <w:pPr>
        <w:tabs>
          <w:tab w:leader="none" w:pos="1800" w:val="left"/>
        </w:tabs>
        <w:ind w:hanging="360" w:left="1800"/>
      </w:pPr>
    </w:lvl>
    <w:lvl w:ilvl="4">
      <w:start w:val="1"/>
      <w:numFmt w:val="decimal"/>
      <w:lvlText w:val="%5."/>
      <w:lvlJc w:val="left"/>
      <w:pPr>
        <w:tabs>
          <w:tab w:leader="none" w:pos="2160" w:val="left"/>
        </w:tabs>
        <w:ind w:hanging="360" w:left="2160"/>
      </w:pPr>
    </w:lvl>
    <w:lvl w:ilvl="5">
      <w:start w:val="1"/>
      <w:numFmt w:val="decimal"/>
      <w:lvlText w:val="%6."/>
      <w:lvlJc w:val="left"/>
      <w:pPr>
        <w:tabs>
          <w:tab w:leader="none" w:pos="2520" w:val="left"/>
        </w:tabs>
        <w:ind w:hanging="360" w:left="2520"/>
      </w:pPr>
    </w:lvl>
    <w:lvl w:ilvl="6">
      <w:start w:val="1"/>
      <w:numFmt w:val="decimal"/>
      <w:lvlText w:val="%7."/>
      <w:lvlJc w:val="left"/>
      <w:pPr>
        <w:tabs>
          <w:tab w:leader="none" w:pos="2880" w:val="left"/>
        </w:tabs>
        <w:ind w:hanging="360" w:left="2880"/>
      </w:pPr>
    </w:lvl>
    <w:lvl w:ilvl="7">
      <w:start w:val="1"/>
      <w:numFmt w:val="decimal"/>
      <w:lvlText w:val="%8."/>
      <w:lvlJc w:val="left"/>
      <w:pPr>
        <w:tabs>
          <w:tab w:leader="none" w:pos="3240" w:val="left"/>
        </w:tabs>
        <w:ind w:hanging="360" w:left="3240"/>
      </w:pPr>
    </w:lvl>
    <w:lvl w:ilvl="8">
      <w:start w:val="1"/>
      <w:numFmt w:val="decimal"/>
      <w:lvlText w:val="%9."/>
      <w:lvlJc w:val="left"/>
      <w:pPr>
        <w:tabs>
          <w:tab w:leader="none" w:pos="3600" w:val="left"/>
        </w:tabs>
        <w:ind w:hanging="360" w:left="3600"/>
      </w:pPr>
    </w:lvl>
  </w:abstractNum>
  <w:abstractNum w:abstractNumId="4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43">
    <w:lvl w:ilvl="0">
      <w:start w:val="1"/>
      <w:numFmt w:val="decimal"/>
      <w:lvlText w:val="%1."/>
      <w:lvlJc w:val="left"/>
      <w:pPr>
        <w:tabs>
          <w:tab w:leader="none" w:pos="720" w:val="left"/>
        </w:tabs>
        <w:ind w:hanging="360" w:left="720"/>
      </w:pPr>
    </w:lvl>
    <w:lvl w:ilvl="1">
      <w:start w:val="1"/>
      <w:numFmt w:val="decimal"/>
      <w:lvlText w:val="%2."/>
      <w:lvlJc w:val="left"/>
      <w:pPr>
        <w:tabs>
          <w:tab w:leader="none" w:pos="1080" w:val="left"/>
        </w:tabs>
        <w:ind w:hanging="360" w:left="1080"/>
      </w:pPr>
    </w:lvl>
    <w:lvl w:ilvl="2">
      <w:start w:val="1"/>
      <w:numFmt w:val="decimal"/>
      <w:lvlText w:val="%3."/>
      <w:lvlJc w:val="left"/>
      <w:pPr>
        <w:tabs>
          <w:tab w:leader="none" w:pos="1440" w:val="left"/>
        </w:tabs>
        <w:ind w:hanging="360" w:left="1440"/>
      </w:pPr>
    </w:lvl>
    <w:lvl w:ilvl="3">
      <w:start w:val="1"/>
      <w:numFmt w:val="decimal"/>
      <w:lvlText w:val="%4."/>
      <w:lvlJc w:val="left"/>
      <w:pPr>
        <w:tabs>
          <w:tab w:leader="none" w:pos="1800" w:val="left"/>
        </w:tabs>
        <w:ind w:hanging="360" w:left="1800"/>
      </w:pPr>
    </w:lvl>
    <w:lvl w:ilvl="4">
      <w:start w:val="1"/>
      <w:numFmt w:val="decimal"/>
      <w:lvlText w:val="%5."/>
      <w:lvlJc w:val="left"/>
      <w:pPr>
        <w:tabs>
          <w:tab w:leader="none" w:pos="2160" w:val="left"/>
        </w:tabs>
        <w:ind w:hanging="360" w:left="2160"/>
      </w:pPr>
    </w:lvl>
    <w:lvl w:ilvl="5">
      <w:start w:val="1"/>
      <w:numFmt w:val="decimal"/>
      <w:lvlText w:val="%6."/>
      <w:lvlJc w:val="left"/>
      <w:pPr>
        <w:tabs>
          <w:tab w:leader="none" w:pos="2520" w:val="left"/>
        </w:tabs>
        <w:ind w:hanging="360" w:left="2520"/>
      </w:pPr>
    </w:lvl>
    <w:lvl w:ilvl="6">
      <w:start w:val="1"/>
      <w:numFmt w:val="decimal"/>
      <w:lvlText w:val="%7."/>
      <w:lvlJc w:val="left"/>
      <w:pPr>
        <w:tabs>
          <w:tab w:leader="none" w:pos="2880" w:val="left"/>
        </w:tabs>
        <w:ind w:hanging="360" w:left="2880"/>
      </w:pPr>
    </w:lvl>
    <w:lvl w:ilvl="7">
      <w:start w:val="1"/>
      <w:numFmt w:val="decimal"/>
      <w:lvlText w:val="%8."/>
      <w:lvlJc w:val="left"/>
      <w:pPr>
        <w:tabs>
          <w:tab w:leader="none" w:pos="3240" w:val="left"/>
        </w:tabs>
        <w:ind w:hanging="360" w:left="3240"/>
      </w:pPr>
    </w:lvl>
    <w:lvl w:ilvl="8">
      <w:start w:val="1"/>
      <w:numFmt w:val="decimal"/>
      <w:lvlText w:val="%9."/>
      <w:lvlJc w:val="left"/>
      <w:pPr>
        <w:tabs>
          <w:tab w:leader="none" w:pos="3600" w:val="left"/>
        </w:tabs>
        <w:ind w:hanging="360" w:left="3600"/>
      </w:pPr>
    </w:lvl>
  </w:abstractNum>
  <w:abstractNum w:abstractNumId="4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45">
    <w:lvl w:ilvl="0">
      <w:start w:val="1"/>
      <w:numFmt w:val="decimal"/>
      <w:lvlText w:val="%1."/>
      <w:lvlJc w:val="left"/>
      <w:pPr>
        <w:tabs>
          <w:tab w:leader="none" w:pos="720" w:val="left"/>
        </w:tabs>
        <w:ind w:hanging="360" w:left="720"/>
      </w:pPr>
    </w:lvl>
    <w:lvl w:ilvl="1">
      <w:start w:val="1"/>
      <w:numFmt w:val="decimal"/>
      <w:lvlText w:val="%2."/>
      <w:lvlJc w:val="left"/>
      <w:pPr>
        <w:tabs>
          <w:tab w:leader="none" w:pos="1080" w:val="left"/>
        </w:tabs>
        <w:ind w:hanging="360" w:left="1080"/>
      </w:pPr>
    </w:lvl>
    <w:lvl w:ilvl="2">
      <w:start w:val="1"/>
      <w:numFmt w:val="decimal"/>
      <w:lvlText w:val="%3."/>
      <w:lvlJc w:val="left"/>
      <w:pPr>
        <w:tabs>
          <w:tab w:leader="none" w:pos="1440" w:val="left"/>
        </w:tabs>
        <w:ind w:hanging="360" w:left="1440"/>
      </w:pPr>
    </w:lvl>
    <w:lvl w:ilvl="3">
      <w:start w:val="1"/>
      <w:numFmt w:val="decimal"/>
      <w:lvlText w:val="%4."/>
      <w:lvlJc w:val="left"/>
      <w:pPr>
        <w:tabs>
          <w:tab w:leader="none" w:pos="1800" w:val="left"/>
        </w:tabs>
        <w:ind w:hanging="360" w:left="1800"/>
      </w:pPr>
    </w:lvl>
    <w:lvl w:ilvl="4">
      <w:start w:val="1"/>
      <w:numFmt w:val="decimal"/>
      <w:lvlText w:val="%5."/>
      <w:lvlJc w:val="left"/>
      <w:pPr>
        <w:tabs>
          <w:tab w:leader="none" w:pos="2160" w:val="left"/>
        </w:tabs>
        <w:ind w:hanging="360" w:left="2160"/>
      </w:pPr>
    </w:lvl>
    <w:lvl w:ilvl="5">
      <w:start w:val="1"/>
      <w:numFmt w:val="decimal"/>
      <w:lvlText w:val="%6."/>
      <w:lvlJc w:val="left"/>
      <w:pPr>
        <w:tabs>
          <w:tab w:leader="none" w:pos="2520" w:val="left"/>
        </w:tabs>
        <w:ind w:hanging="360" w:left="2520"/>
      </w:pPr>
    </w:lvl>
    <w:lvl w:ilvl="6">
      <w:start w:val="1"/>
      <w:numFmt w:val="decimal"/>
      <w:lvlText w:val="%7."/>
      <w:lvlJc w:val="left"/>
      <w:pPr>
        <w:tabs>
          <w:tab w:leader="none" w:pos="2880" w:val="left"/>
        </w:tabs>
        <w:ind w:hanging="360" w:left="2880"/>
      </w:pPr>
    </w:lvl>
    <w:lvl w:ilvl="7">
      <w:start w:val="1"/>
      <w:numFmt w:val="decimal"/>
      <w:lvlText w:val="%8."/>
      <w:lvlJc w:val="left"/>
      <w:pPr>
        <w:tabs>
          <w:tab w:leader="none" w:pos="3240" w:val="left"/>
        </w:tabs>
        <w:ind w:hanging="360" w:left="3240"/>
      </w:pPr>
    </w:lvl>
    <w:lvl w:ilvl="8">
      <w:start w:val="1"/>
      <w:numFmt w:val="decimal"/>
      <w:lvlText w:val="%9."/>
      <w:lvlJc w:val="left"/>
      <w:pPr>
        <w:tabs>
          <w:tab w:leader="none" w:pos="3600" w:val="left"/>
        </w:tabs>
        <w:ind w:hanging="360" w:left="3600"/>
      </w:pPr>
    </w:lvl>
  </w:abstractNum>
  <w:abstractNum w:abstractNumId="46">
    <w:lvl w:ilvl="0">
      <w:start w:val="1"/>
      <w:numFmt w:val="decimal"/>
      <w:lvlText w:val="%1."/>
      <w:lvlJc w:val="left"/>
      <w:pPr>
        <w:tabs>
          <w:tab w:leader="none" w:pos="720" w:val="left"/>
        </w:tabs>
        <w:ind w:hanging="360" w:left="720"/>
      </w:pPr>
    </w:lvl>
    <w:lvl w:ilvl="1">
      <w:start w:val="1"/>
      <w:numFmt w:val="lowerLetter"/>
      <w:lvlText w:val="%2."/>
      <w:lvlJc w:val="left"/>
      <w:pPr>
        <w:tabs>
          <w:tab w:leader="none" w:pos="1080" w:val="left"/>
        </w:tabs>
        <w:ind w:hanging="360" w:left="1440"/>
      </w:pPr>
    </w:lvl>
    <w:lvl w:ilvl="2">
      <w:start w:val="1"/>
      <w:numFmt w:val="lowerRoman"/>
      <w:lvlText w:val="%3."/>
      <w:lvlJc w:val="right"/>
      <w:pPr>
        <w:tabs>
          <w:tab w:leader="none" w:pos="1440" w:val="left"/>
        </w:tabs>
        <w:ind w:hanging="180" w:left="2160"/>
      </w:pPr>
    </w:lvl>
    <w:lvl w:ilvl="3">
      <w:start w:val="1"/>
      <w:numFmt w:val="decimal"/>
      <w:lvlText w:val="%4."/>
      <w:lvlJc w:val="left"/>
      <w:pPr>
        <w:tabs>
          <w:tab w:leader="none" w:pos="1800" w:val="left"/>
        </w:tabs>
        <w:ind w:hanging="360" w:left="2880"/>
      </w:pPr>
    </w:lvl>
    <w:lvl w:ilvl="4">
      <w:start w:val="1"/>
      <w:numFmt w:val="lowerLetter"/>
      <w:lvlText w:val="%5."/>
      <w:lvlJc w:val="left"/>
      <w:pPr>
        <w:tabs>
          <w:tab w:leader="none" w:pos="2160" w:val="left"/>
        </w:tabs>
        <w:ind w:hanging="360" w:left="3600"/>
      </w:pPr>
    </w:lvl>
    <w:lvl w:ilvl="5">
      <w:start w:val="1"/>
      <w:numFmt w:val="lowerRoman"/>
      <w:lvlText w:val="%6."/>
      <w:lvlJc w:val="right"/>
      <w:pPr>
        <w:tabs>
          <w:tab w:leader="none" w:pos="2520" w:val="left"/>
        </w:tabs>
        <w:ind w:hanging="180" w:left="4320"/>
      </w:pPr>
    </w:lvl>
    <w:lvl w:ilvl="6">
      <w:start w:val="1"/>
      <w:numFmt w:val="decimal"/>
      <w:lvlText w:val="%7."/>
      <w:lvlJc w:val="left"/>
      <w:pPr>
        <w:tabs>
          <w:tab w:leader="none" w:pos="2880" w:val="left"/>
        </w:tabs>
        <w:ind w:hanging="360" w:left="5040"/>
      </w:pPr>
    </w:lvl>
    <w:lvl w:ilvl="7">
      <w:start w:val="1"/>
      <w:numFmt w:val="lowerLetter"/>
      <w:lvlText w:val="%8."/>
      <w:lvlJc w:val="left"/>
      <w:pPr>
        <w:tabs>
          <w:tab w:leader="none" w:pos="3240" w:val="left"/>
        </w:tabs>
        <w:ind w:hanging="360" w:left="5760"/>
      </w:pPr>
    </w:lvl>
    <w:lvl w:ilvl="8">
      <w:start w:val="1"/>
      <w:numFmt w:val="lowerRoman"/>
      <w:lvlText w:val="%9."/>
      <w:lvlJc w:val="right"/>
      <w:pPr>
        <w:tabs>
          <w:tab w:leader="none" w:pos="3600" w:val="left"/>
        </w:tabs>
        <w:ind w:hanging="180" w:left="6480"/>
      </w:pPr>
    </w:lvl>
  </w:abstractNum>
  <w:abstractNum w:abstractNumId="47">
    <w:lvl w:ilvl="0">
      <w:start w:val="1"/>
      <w:numFmt w:val="decimal"/>
      <w:lvlText w:val="%1."/>
      <w:lvlJc w:val="left"/>
      <w:pPr>
        <w:tabs>
          <w:tab w:leader="none" w:pos="720" w:val="left"/>
        </w:tabs>
        <w:ind w:hanging="360" w:left="720"/>
      </w:pPr>
    </w:lvl>
    <w:lvl w:ilvl="1">
      <w:start w:val="1"/>
      <w:numFmt w:val="lowerLetter"/>
      <w:lvlText w:val="%2."/>
      <w:lvlJc w:val="left"/>
      <w:pPr>
        <w:tabs>
          <w:tab w:leader="none" w:pos="1080" w:val="left"/>
        </w:tabs>
        <w:ind w:hanging="360" w:left="1440"/>
      </w:pPr>
    </w:lvl>
    <w:lvl w:ilvl="2">
      <w:start w:val="1"/>
      <w:numFmt w:val="lowerRoman"/>
      <w:lvlText w:val="%3."/>
      <w:lvlJc w:val="right"/>
      <w:pPr>
        <w:tabs>
          <w:tab w:leader="none" w:pos="1440" w:val="left"/>
        </w:tabs>
        <w:ind w:hanging="180" w:left="2160"/>
      </w:pPr>
    </w:lvl>
    <w:lvl w:ilvl="3">
      <w:start w:val="1"/>
      <w:numFmt w:val="decimal"/>
      <w:lvlText w:val="%4."/>
      <w:lvlJc w:val="left"/>
      <w:pPr>
        <w:tabs>
          <w:tab w:leader="none" w:pos="1800" w:val="left"/>
        </w:tabs>
        <w:ind w:hanging="360" w:left="2880"/>
      </w:pPr>
    </w:lvl>
    <w:lvl w:ilvl="4">
      <w:start w:val="1"/>
      <w:numFmt w:val="lowerLetter"/>
      <w:lvlText w:val="%5."/>
      <w:lvlJc w:val="left"/>
      <w:pPr>
        <w:tabs>
          <w:tab w:leader="none" w:pos="2160" w:val="left"/>
        </w:tabs>
        <w:ind w:hanging="360" w:left="3600"/>
      </w:pPr>
    </w:lvl>
    <w:lvl w:ilvl="5">
      <w:start w:val="1"/>
      <w:numFmt w:val="lowerRoman"/>
      <w:lvlText w:val="%6."/>
      <w:lvlJc w:val="right"/>
      <w:pPr>
        <w:tabs>
          <w:tab w:leader="none" w:pos="2520" w:val="left"/>
        </w:tabs>
        <w:ind w:hanging="180" w:left="4320"/>
      </w:pPr>
    </w:lvl>
    <w:lvl w:ilvl="6">
      <w:start w:val="1"/>
      <w:numFmt w:val="decimal"/>
      <w:lvlText w:val="%7."/>
      <w:lvlJc w:val="left"/>
      <w:pPr>
        <w:tabs>
          <w:tab w:leader="none" w:pos="2880" w:val="left"/>
        </w:tabs>
        <w:ind w:hanging="360" w:left="5040"/>
      </w:pPr>
    </w:lvl>
    <w:lvl w:ilvl="7">
      <w:start w:val="1"/>
      <w:numFmt w:val="lowerLetter"/>
      <w:lvlText w:val="%8."/>
      <w:lvlJc w:val="left"/>
      <w:pPr>
        <w:tabs>
          <w:tab w:leader="none" w:pos="3240" w:val="left"/>
        </w:tabs>
        <w:ind w:hanging="360" w:left="5760"/>
      </w:pPr>
    </w:lvl>
    <w:lvl w:ilvl="8">
      <w:start w:val="1"/>
      <w:numFmt w:val="lowerRoman"/>
      <w:lvlText w:val="%9."/>
      <w:lvlJc w:val="right"/>
      <w:pPr>
        <w:tabs>
          <w:tab w:leader="none" w:pos="3600" w:val="left"/>
        </w:tabs>
        <w:ind w:hanging="180" w:left="6480"/>
      </w:pPr>
    </w:lvl>
  </w:abstractNum>
  <w:abstractNum w:abstractNumId="48">
    <w:lvl w:ilvl="0">
      <w:start w:val="1"/>
      <w:numFmt w:val="decimal"/>
      <w:lvlText w:val="%1."/>
      <w:lvlJc w:val="left"/>
      <w:pPr>
        <w:tabs>
          <w:tab w:leader="none" w:pos="720" w:val="left"/>
        </w:tabs>
        <w:ind w:hanging="360" w:left="720"/>
      </w:pPr>
    </w:lvl>
    <w:lvl w:ilvl="1">
      <w:start w:val="1"/>
      <w:numFmt w:val="lowerLetter"/>
      <w:lvlText w:val="%2."/>
      <w:lvlJc w:val="left"/>
      <w:pPr>
        <w:tabs>
          <w:tab w:leader="none" w:pos="1080" w:val="left"/>
        </w:tabs>
        <w:ind w:hanging="360" w:left="1440"/>
      </w:pPr>
    </w:lvl>
    <w:lvl w:ilvl="2">
      <w:start w:val="1"/>
      <w:numFmt w:val="lowerRoman"/>
      <w:lvlText w:val="%3."/>
      <w:lvlJc w:val="right"/>
      <w:pPr>
        <w:tabs>
          <w:tab w:leader="none" w:pos="1440" w:val="left"/>
        </w:tabs>
        <w:ind w:hanging="180" w:left="2160"/>
      </w:pPr>
    </w:lvl>
    <w:lvl w:ilvl="3">
      <w:start w:val="1"/>
      <w:numFmt w:val="decimal"/>
      <w:lvlText w:val="%4."/>
      <w:lvlJc w:val="left"/>
      <w:pPr>
        <w:tabs>
          <w:tab w:leader="none" w:pos="1800" w:val="left"/>
        </w:tabs>
        <w:ind w:hanging="360" w:left="2880"/>
      </w:pPr>
    </w:lvl>
    <w:lvl w:ilvl="4">
      <w:start w:val="1"/>
      <w:numFmt w:val="lowerLetter"/>
      <w:lvlText w:val="%5."/>
      <w:lvlJc w:val="left"/>
      <w:pPr>
        <w:tabs>
          <w:tab w:leader="none" w:pos="2160" w:val="left"/>
        </w:tabs>
        <w:ind w:hanging="360" w:left="3600"/>
      </w:pPr>
    </w:lvl>
    <w:lvl w:ilvl="5">
      <w:start w:val="1"/>
      <w:numFmt w:val="lowerRoman"/>
      <w:lvlText w:val="%6."/>
      <w:lvlJc w:val="right"/>
      <w:pPr>
        <w:tabs>
          <w:tab w:leader="none" w:pos="2520" w:val="left"/>
        </w:tabs>
        <w:ind w:hanging="180" w:left="4320"/>
      </w:pPr>
    </w:lvl>
    <w:lvl w:ilvl="6">
      <w:start w:val="1"/>
      <w:numFmt w:val="decimal"/>
      <w:lvlText w:val="%7."/>
      <w:lvlJc w:val="left"/>
      <w:pPr>
        <w:tabs>
          <w:tab w:leader="none" w:pos="2880" w:val="left"/>
        </w:tabs>
        <w:ind w:hanging="360" w:left="5040"/>
      </w:pPr>
    </w:lvl>
    <w:lvl w:ilvl="7">
      <w:start w:val="1"/>
      <w:numFmt w:val="lowerLetter"/>
      <w:lvlText w:val="%8."/>
      <w:lvlJc w:val="left"/>
      <w:pPr>
        <w:tabs>
          <w:tab w:leader="none" w:pos="3240" w:val="left"/>
        </w:tabs>
        <w:ind w:hanging="360" w:left="5760"/>
      </w:pPr>
    </w:lvl>
    <w:lvl w:ilvl="8">
      <w:start w:val="1"/>
      <w:numFmt w:val="lowerRoman"/>
      <w:lvlText w:val="%9."/>
      <w:lvlJc w:val="right"/>
      <w:pPr>
        <w:tabs>
          <w:tab w:leader="none" w:pos="3600" w:val="left"/>
        </w:tabs>
        <w:ind w:hanging="180" w:left="6480"/>
      </w:pPr>
    </w:lvl>
  </w:abstractNum>
  <w:abstractNum w:abstractNumId="49">
    <w:lvl w:ilvl="0">
      <w:start w:val="1"/>
      <w:numFmt w:val="decimal"/>
      <w:lvlText w:val="%1."/>
      <w:lvlJc w:val="left"/>
      <w:pPr>
        <w:tabs>
          <w:tab w:leader="none" w:pos="720" w:val="left"/>
        </w:tabs>
        <w:ind w:hanging="360" w:left="720"/>
      </w:pPr>
    </w:lvl>
    <w:lvl w:ilvl="1">
      <w:start w:val="1"/>
      <w:numFmt w:val="lowerLetter"/>
      <w:lvlText w:val="%2."/>
      <w:lvlJc w:val="left"/>
      <w:pPr>
        <w:tabs>
          <w:tab w:leader="none" w:pos="1080" w:val="left"/>
        </w:tabs>
        <w:ind w:hanging="360" w:left="1440"/>
      </w:pPr>
    </w:lvl>
    <w:lvl w:ilvl="2">
      <w:start w:val="1"/>
      <w:numFmt w:val="lowerRoman"/>
      <w:lvlText w:val="%3."/>
      <w:lvlJc w:val="right"/>
      <w:pPr>
        <w:tabs>
          <w:tab w:leader="none" w:pos="1440" w:val="left"/>
        </w:tabs>
        <w:ind w:hanging="180" w:left="2160"/>
      </w:pPr>
    </w:lvl>
    <w:lvl w:ilvl="3">
      <w:start w:val="1"/>
      <w:numFmt w:val="decimal"/>
      <w:lvlText w:val="%4."/>
      <w:lvlJc w:val="left"/>
      <w:pPr>
        <w:tabs>
          <w:tab w:leader="none" w:pos="1800" w:val="left"/>
        </w:tabs>
        <w:ind w:hanging="360" w:left="2880"/>
      </w:pPr>
    </w:lvl>
    <w:lvl w:ilvl="4">
      <w:start w:val="1"/>
      <w:numFmt w:val="lowerLetter"/>
      <w:lvlText w:val="%5."/>
      <w:lvlJc w:val="left"/>
      <w:pPr>
        <w:tabs>
          <w:tab w:leader="none" w:pos="2160" w:val="left"/>
        </w:tabs>
        <w:ind w:hanging="360" w:left="3600"/>
      </w:pPr>
    </w:lvl>
    <w:lvl w:ilvl="5">
      <w:start w:val="1"/>
      <w:numFmt w:val="lowerRoman"/>
      <w:lvlText w:val="%6."/>
      <w:lvlJc w:val="right"/>
      <w:pPr>
        <w:tabs>
          <w:tab w:leader="none" w:pos="2520" w:val="left"/>
        </w:tabs>
        <w:ind w:hanging="180" w:left="4320"/>
      </w:pPr>
    </w:lvl>
    <w:lvl w:ilvl="6">
      <w:start w:val="1"/>
      <w:numFmt w:val="decimal"/>
      <w:lvlText w:val="%7."/>
      <w:lvlJc w:val="left"/>
      <w:pPr>
        <w:tabs>
          <w:tab w:leader="none" w:pos="2880" w:val="left"/>
        </w:tabs>
        <w:ind w:hanging="360" w:left="5040"/>
      </w:pPr>
    </w:lvl>
    <w:lvl w:ilvl="7">
      <w:start w:val="1"/>
      <w:numFmt w:val="lowerLetter"/>
      <w:lvlText w:val="%8."/>
      <w:lvlJc w:val="left"/>
      <w:pPr>
        <w:tabs>
          <w:tab w:leader="none" w:pos="3240" w:val="left"/>
        </w:tabs>
        <w:ind w:hanging="360" w:left="5760"/>
      </w:pPr>
    </w:lvl>
    <w:lvl w:ilvl="8">
      <w:start w:val="1"/>
      <w:numFmt w:val="lowerRoman"/>
      <w:lvlText w:val="%9."/>
      <w:lvlJc w:val="right"/>
      <w:pPr>
        <w:tabs>
          <w:tab w:leader="none" w:pos="3600" w:val="left"/>
        </w:tabs>
        <w:ind w:hanging="180" w:left="6480"/>
      </w:pPr>
    </w:lvl>
  </w:abstractNum>
  <w:abstractNum w:abstractNumId="50">
    <w:lvl w:ilvl="0">
      <w:start w:val="1"/>
      <w:numFmt w:val="decimal"/>
      <w:lvlText w:val="%1."/>
      <w:lvlJc w:val="left"/>
      <w:pPr>
        <w:tabs>
          <w:tab w:leader="none" w:pos="720" w:val="left"/>
        </w:tabs>
        <w:ind w:hanging="360" w:left="720"/>
      </w:pPr>
    </w:lvl>
    <w:lvl w:ilvl="1">
      <w:start w:val="1"/>
      <w:numFmt w:val="lowerLetter"/>
      <w:lvlText w:val="%2."/>
      <w:lvlJc w:val="left"/>
      <w:pPr>
        <w:tabs>
          <w:tab w:leader="none" w:pos="1080" w:val="left"/>
        </w:tabs>
        <w:ind w:hanging="360" w:left="1440"/>
      </w:pPr>
    </w:lvl>
    <w:lvl w:ilvl="2">
      <w:start w:val="1"/>
      <w:numFmt w:val="lowerRoman"/>
      <w:lvlText w:val="%3."/>
      <w:lvlJc w:val="right"/>
      <w:pPr>
        <w:tabs>
          <w:tab w:leader="none" w:pos="1440" w:val="left"/>
        </w:tabs>
        <w:ind w:hanging="180" w:left="2160"/>
      </w:pPr>
    </w:lvl>
    <w:lvl w:ilvl="3">
      <w:start w:val="1"/>
      <w:numFmt w:val="decimal"/>
      <w:lvlText w:val="%4."/>
      <w:lvlJc w:val="left"/>
      <w:pPr>
        <w:tabs>
          <w:tab w:leader="none" w:pos="1800" w:val="left"/>
        </w:tabs>
        <w:ind w:hanging="360" w:left="2880"/>
      </w:pPr>
    </w:lvl>
    <w:lvl w:ilvl="4">
      <w:start w:val="1"/>
      <w:numFmt w:val="lowerLetter"/>
      <w:lvlText w:val="%5."/>
      <w:lvlJc w:val="left"/>
      <w:pPr>
        <w:tabs>
          <w:tab w:leader="none" w:pos="2160" w:val="left"/>
        </w:tabs>
        <w:ind w:hanging="360" w:left="3600"/>
      </w:pPr>
    </w:lvl>
    <w:lvl w:ilvl="5">
      <w:start w:val="1"/>
      <w:numFmt w:val="lowerRoman"/>
      <w:lvlText w:val="%6."/>
      <w:lvlJc w:val="right"/>
      <w:pPr>
        <w:tabs>
          <w:tab w:leader="none" w:pos="2520" w:val="left"/>
        </w:tabs>
        <w:ind w:hanging="180" w:left="4320"/>
      </w:pPr>
    </w:lvl>
    <w:lvl w:ilvl="6">
      <w:start w:val="1"/>
      <w:numFmt w:val="decimal"/>
      <w:lvlText w:val="%7."/>
      <w:lvlJc w:val="left"/>
      <w:pPr>
        <w:tabs>
          <w:tab w:leader="none" w:pos="2880" w:val="left"/>
        </w:tabs>
        <w:ind w:hanging="360" w:left="5040"/>
      </w:pPr>
    </w:lvl>
    <w:lvl w:ilvl="7">
      <w:start w:val="1"/>
      <w:numFmt w:val="lowerLetter"/>
      <w:lvlText w:val="%8."/>
      <w:lvlJc w:val="left"/>
      <w:pPr>
        <w:tabs>
          <w:tab w:leader="none" w:pos="3240" w:val="left"/>
        </w:tabs>
        <w:ind w:hanging="360" w:left="5760"/>
      </w:pPr>
    </w:lvl>
    <w:lvl w:ilvl="8">
      <w:start w:val="1"/>
      <w:numFmt w:val="lowerRoman"/>
      <w:lvlText w:val="%9."/>
      <w:lvlJc w:val="right"/>
      <w:pPr>
        <w:tabs>
          <w:tab w:leader="none" w:pos="3600" w:val="left"/>
        </w:tabs>
        <w:ind w:hanging="180" w:left="6480"/>
      </w:pPr>
    </w:lvl>
  </w:abstractNum>
  <w:abstractNum w:abstractNumId="51">
    <w:lvl w:ilvl="0">
      <w:start w:val="1"/>
      <w:numFmt w:val="decimal"/>
      <w:lvlText w:val="%1."/>
      <w:lvlJc w:val="left"/>
      <w:pPr>
        <w:tabs>
          <w:tab w:leader="none" w:pos="720" w:val="left"/>
        </w:tabs>
        <w:ind w:hanging="360" w:left="720"/>
      </w:pPr>
    </w:lvl>
    <w:lvl w:ilvl="1">
      <w:start w:val="1"/>
      <w:numFmt w:val="lowerLetter"/>
      <w:lvlText w:val="%2."/>
      <w:lvlJc w:val="left"/>
      <w:pPr>
        <w:tabs>
          <w:tab w:leader="none" w:pos="1080" w:val="left"/>
        </w:tabs>
        <w:ind w:hanging="360" w:left="1440"/>
      </w:pPr>
    </w:lvl>
    <w:lvl w:ilvl="2">
      <w:start w:val="1"/>
      <w:numFmt w:val="lowerRoman"/>
      <w:lvlText w:val="%3."/>
      <w:lvlJc w:val="right"/>
      <w:pPr>
        <w:tabs>
          <w:tab w:leader="none" w:pos="1440" w:val="left"/>
        </w:tabs>
        <w:ind w:hanging="180" w:left="2160"/>
      </w:pPr>
    </w:lvl>
    <w:lvl w:ilvl="3">
      <w:start w:val="1"/>
      <w:numFmt w:val="decimal"/>
      <w:lvlText w:val="%4."/>
      <w:lvlJc w:val="left"/>
      <w:pPr>
        <w:tabs>
          <w:tab w:leader="none" w:pos="1800" w:val="left"/>
        </w:tabs>
        <w:ind w:hanging="360" w:left="2880"/>
      </w:pPr>
    </w:lvl>
    <w:lvl w:ilvl="4">
      <w:start w:val="1"/>
      <w:numFmt w:val="lowerLetter"/>
      <w:lvlText w:val="%5."/>
      <w:lvlJc w:val="left"/>
      <w:pPr>
        <w:tabs>
          <w:tab w:leader="none" w:pos="2160" w:val="left"/>
        </w:tabs>
        <w:ind w:hanging="360" w:left="3600"/>
      </w:pPr>
    </w:lvl>
    <w:lvl w:ilvl="5">
      <w:start w:val="1"/>
      <w:numFmt w:val="lowerRoman"/>
      <w:lvlText w:val="%6."/>
      <w:lvlJc w:val="right"/>
      <w:pPr>
        <w:tabs>
          <w:tab w:leader="none" w:pos="2520" w:val="left"/>
        </w:tabs>
        <w:ind w:hanging="180" w:left="4320"/>
      </w:pPr>
    </w:lvl>
    <w:lvl w:ilvl="6">
      <w:start w:val="1"/>
      <w:numFmt w:val="decimal"/>
      <w:lvlText w:val="%7."/>
      <w:lvlJc w:val="left"/>
      <w:pPr>
        <w:tabs>
          <w:tab w:leader="none" w:pos="2880" w:val="left"/>
        </w:tabs>
        <w:ind w:hanging="360" w:left="5040"/>
      </w:pPr>
    </w:lvl>
    <w:lvl w:ilvl="7">
      <w:start w:val="1"/>
      <w:numFmt w:val="lowerLetter"/>
      <w:lvlText w:val="%8."/>
      <w:lvlJc w:val="left"/>
      <w:pPr>
        <w:tabs>
          <w:tab w:leader="none" w:pos="3240" w:val="left"/>
        </w:tabs>
        <w:ind w:hanging="360" w:left="5760"/>
      </w:pPr>
    </w:lvl>
    <w:lvl w:ilvl="8">
      <w:start w:val="1"/>
      <w:numFmt w:val="lowerRoman"/>
      <w:lvlText w:val="%9."/>
      <w:lvlJc w:val="right"/>
      <w:pPr>
        <w:tabs>
          <w:tab w:leader="none" w:pos="3600" w:val="left"/>
        </w:tabs>
        <w:ind w:hanging="180" w:left="6480"/>
      </w:pPr>
    </w:lvl>
  </w:abstractNum>
  <w:abstractNum w:abstractNumId="52">
    <w:lvl w:ilvl="0">
      <w:start w:val="1"/>
      <w:numFmt w:val="decimal"/>
      <w:lvlText w:val="%1."/>
      <w:lvlJc w:val="left"/>
      <w:pPr>
        <w:tabs>
          <w:tab w:leader="none" w:pos="0" w:val="left"/>
        </w:tabs>
        <w:ind w:hanging="360" w:left="720"/>
      </w:pPr>
    </w:lvl>
    <w:lvl w:ilvl="1">
      <w:start w:val="1"/>
      <w:numFmt w:val="lowerLetter"/>
      <w:lvlText w:val="%2."/>
      <w:lvlJc w:val="left"/>
      <w:pPr>
        <w:tabs>
          <w:tab w:leader="none" w:pos="0" w:val="left"/>
        </w:tabs>
        <w:ind w:hanging="360" w:left="1440"/>
      </w:pPr>
    </w:lvl>
    <w:lvl w:ilvl="2">
      <w:start w:val="1"/>
      <w:numFmt w:val="lowerRoman"/>
      <w:lvlText w:val="%3."/>
      <w:lvlJc w:val="right"/>
      <w:pPr>
        <w:tabs>
          <w:tab w:leader="none" w:pos="0" w:val="left"/>
        </w:tabs>
        <w:ind w:hanging="180" w:left="2160"/>
      </w:pPr>
    </w:lvl>
    <w:lvl w:ilvl="3">
      <w:start w:val="1"/>
      <w:numFmt w:val="decimal"/>
      <w:lvlText w:val="%4."/>
      <w:lvlJc w:val="left"/>
      <w:pPr>
        <w:tabs>
          <w:tab w:leader="none" w:pos="0" w:val="left"/>
        </w:tabs>
        <w:ind w:hanging="360" w:left="2880"/>
      </w:pPr>
    </w:lvl>
    <w:lvl w:ilvl="4">
      <w:start w:val="1"/>
      <w:numFmt w:val="lowerLetter"/>
      <w:lvlText w:val="%5."/>
      <w:lvlJc w:val="left"/>
      <w:pPr>
        <w:tabs>
          <w:tab w:leader="none" w:pos="0" w:val="left"/>
        </w:tabs>
        <w:ind w:hanging="360" w:left="3600"/>
      </w:pPr>
    </w:lvl>
    <w:lvl w:ilvl="5">
      <w:start w:val="1"/>
      <w:numFmt w:val="lowerRoman"/>
      <w:lvlText w:val="%6."/>
      <w:lvlJc w:val="right"/>
      <w:pPr>
        <w:tabs>
          <w:tab w:leader="none" w:pos="0" w:val="left"/>
        </w:tabs>
        <w:ind w:hanging="180" w:left="4320"/>
      </w:pPr>
    </w:lvl>
    <w:lvl w:ilvl="6">
      <w:start w:val="1"/>
      <w:numFmt w:val="decimal"/>
      <w:lvlText w:val="%7."/>
      <w:lvlJc w:val="left"/>
      <w:pPr>
        <w:tabs>
          <w:tab w:leader="none" w:pos="0" w:val="left"/>
        </w:tabs>
        <w:ind w:hanging="360" w:left="5040"/>
      </w:pPr>
    </w:lvl>
    <w:lvl w:ilvl="7">
      <w:start w:val="1"/>
      <w:numFmt w:val="lowerLetter"/>
      <w:lvlText w:val="%8."/>
      <w:lvlJc w:val="left"/>
      <w:pPr>
        <w:tabs>
          <w:tab w:leader="none" w:pos="0" w:val="left"/>
        </w:tabs>
        <w:ind w:hanging="360" w:left="5760"/>
      </w:pPr>
    </w:lvl>
    <w:lvl w:ilvl="8">
      <w:start w:val="1"/>
      <w:numFmt w:val="lowerRoman"/>
      <w:lvlText w:val="%9."/>
      <w:lvlJc w:val="right"/>
      <w:pPr>
        <w:tabs>
          <w:tab w:leader="none" w:pos="0" w:val="left"/>
        </w:tabs>
        <w:ind w:hanging="180" w:left="6480"/>
      </w:pPr>
    </w:lvl>
  </w:abstractNum>
  <w:abstractNum w:abstractNumId="53">
    <w:lvl w:ilvl="0">
      <w:start w:val="1"/>
      <w:numFmt w:val="decimal"/>
      <w:lvlText w:val="%1."/>
      <w:lvlJc w:val="left"/>
      <w:pPr>
        <w:tabs>
          <w:tab w:leader="none" w:pos="0" w:val="left"/>
        </w:tabs>
        <w:ind w:hanging="360" w:left="720"/>
      </w:pPr>
      <w:rPr>
        <w:b w:val="0"/>
      </w:rPr>
    </w:lvl>
    <w:lvl w:ilvl="1">
      <w:start w:val="1"/>
      <w:numFmt w:val="lowerLetter"/>
      <w:lvlText w:val="%2."/>
      <w:lvlJc w:val="left"/>
      <w:pPr>
        <w:tabs>
          <w:tab w:leader="none" w:pos="0" w:val="left"/>
        </w:tabs>
        <w:ind w:hanging="360" w:left="1440"/>
      </w:pPr>
    </w:lvl>
    <w:lvl w:ilvl="2">
      <w:start w:val="1"/>
      <w:numFmt w:val="lowerRoman"/>
      <w:lvlText w:val="%3."/>
      <w:lvlJc w:val="right"/>
      <w:pPr>
        <w:tabs>
          <w:tab w:leader="none" w:pos="0" w:val="left"/>
        </w:tabs>
        <w:ind w:hanging="180" w:left="2160"/>
      </w:pPr>
    </w:lvl>
    <w:lvl w:ilvl="3">
      <w:start w:val="1"/>
      <w:numFmt w:val="decimal"/>
      <w:lvlText w:val="%4."/>
      <w:lvlJc w:val="left"/>
      <w:pPr>
        <w:tabs>
          <w:tab w:leader="none" w:pos="0" w:val="left"/>
        </w:tabs>
        <w:ind w:hanging="360" w:left="2880"/>
      </w:pPr>
    </w:lvl>
    <w:lvl w:ilvl="4">
      <w:start w:val="1"/>
      <w:numFmt w:val="lowerLetter"/>
      <w:lvlText w:val="%5."/>
      <w:lvlJc w:val="left"/>
      <w:pPr>
        <w:tabs>
          <w:tab w:leader="none" w:pos="0" w:val="left"/>
        </w:tabs>
        <w:ind w:hanging="360" w:left="3600"/>
      </w:pPr>
    </w:lvl>
    <w:lvl w:ilvl="5">
      <w:start w:val="1"/>
      <w:numFmt w:val="lowerRoman"/>
      <w:lvlText w:val="%6."/>
      <w:lvlJc w:val="right"/>
      <w:pPr>
        <w:tabs>
          <w:tab w:leader="none" w:pos="0" w:val="left"/>
        </w:tabs>
        <w:ind w:hanging="180" w:left="4320"/>
      </w:pPr>
    </w:lvl>
    <w:lvl w:ilvl="6">
      <w:start w:val="1"/>
      <w:numFmt w:val="decimal"/>
      <w:lvlText w:val="%7."/>
      <w:lvlJc w:val="left"/>
      <w:pPr>
        <w:tabs>
          <w:tab w:leader="none" w:pos="0" w:val="left"/>
        </w:tabs>
        <w:ind w:hanging="360" w:left="5040"/>
      </w:pPr>
    </w:lvl>
    <w:lvl w:ilvl="7">
      <w:start w:val="1"/>
      <w:numFmt w:val="lowerLetter"/>
      <w:lvlText w:val="%8."/>
      <w:lvlJc w:val="left"/>
      <w:pPr>
        <w:tabs>
          <w:tab w:leader="none" w:pos="0" w:val="left"/>
        </w:tabs>
        <w:ind w:hanging="360" w:left="5760"/>
      </w:pPr>
    </w:lvl>
    <w:lvl w:ilvl="8">
      <w:start w:val="1"/>
      <w:numFmt w:val="lowerRoman"/>
      <w:lvlText w:val="%9."/>
      <w:lvlJc w:val="right"/>
      <w:pPr>
        <w:tabs>
          <w:tab w:leader="none" w:pos="0" w:val="left"/>
        </w:tabs>
        <w:ind w:hanging="180" w:left="6480"/>
      </w:pPr>
    </w:lvl>
  </w:abstractNum>
  <w:abstractNum w:abstractNumId="5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55">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56">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57">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58">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59">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60">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6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6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63">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6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65">
    <w:lvl w:ilvl="0">
      <w:start w:val="1"/>
      <w:numFmt w:val="decimal"/>
      <w:lvlText w:val="%1."/>
      <w:lvlJc w:val="left"/>
      <w:pPr>
        <w:tabs>
          <w:tab w:leader="none" w:pos="1080" w:val="left"/>
        </w:tabs>
        <w:ind w:hanging="360" w:left="1080"/>
      </w:pPr>
      <w:rPr>
        <w:rFonts w:ascii="Times New Roman" w:hAnsi="Times New Roman"/>
        <w:sz w:val="24"/>
      </w:rPr>
    </w:lvl>
    <w:lvl w:ilvl="1">
      <w:start w:val="1"/>
      <w:numFmt w:val="lowerLetter"/>
      <w:lvlText w:val="%2."/>
      <w:lvlJc w:val="left"/>
      <w:pPr>
        <w:tabs>
          <w:tab w:leader="none" w:pos="1800" w:val="left"/>
        </w:tabs>
        <w:ind w:hanging="360" w:left="1800"/>
      </w:pPr>
    </w:lvl>
    <w:lvl w:ilvl="2">
      <w:start w:val="1"/>
      <w:numFmt w:val="lowerRoman"/>
      <w:lvlText w:val="%3."/>
      <w:lvlJc w:val="right"/>
      <w:pPr>
        <w:tabs>
          <w:tab w:leader="none" w:pos="0" w:val="left"/>
        </w:tabs>
        <w:ind w:firstLine="0" w:left="2520"/>
      </w:pPr>
    </w:lvl>
    <w:lvl w:ilvl="3">
      <w:start w:val="1"/>
      <w:numFmt w:val="decimal"/>
      <w:lvlText w:val="%4."/>
      <w:lvlJc w:val="left"/>
      <w:pPr>
        <w:tabs>
          <w:tab w:leader="none" w:pos="3240" w:val="left"/>
        </w:tabs>
        <w:ind w:hanging="360" w:left="3240"/>
      </w:pPr>
    </w:lvl>
    <w:lvl w:ilvl="4">
      <w:start w:val="1"/>
      <w:numFmt w:val="lowerLetter"/>
      <w:lvlText w:val="%5."/>
      <w:lvlJc w:val="left"/>
      <w:pPr>
        <w:tabs>
          <w:tab w:leader="none" w:pos="3960" w:val="left"/>
        </w:tabs>
        <w:ind w:hanging="360" w:left="3960"/>
      </w:pPr>
    </w:lvl>
    <w:lvl w:ilvl="5">
      <w:start w:val="1"/>
      <w:numFmt w:val="lowerRoman"/>
      <w:lvlText w:val="%6."/>
      <w:lvlJc w:val="right"/>
      <w:pPr>
        <w:tabs>
          <w:tab w:leader="none" w:pos="0" w:val="left"/>
        </w:tabs>
        <w:ind w:firstLine="0" w:left="4680"/>
      </w:pPr>
    </w:lvl>
    <w:lvl w:ilvl="6">
      <w:start w:val="1"/>
      <w:numFmt w:val="decimal"/>
      <w:lvlText w:val="%7."/>
      <w:lvlJc w:val="left"/>
      <w:pPr>
        <w:tabs>
          <w:tab w:leader="none" w:pos="5400" w:val="left"/>
        </w:tabs>
        <w:ind w:hanging="360" w:left="5400"/>
      </w:pPr>
    </w:lvl>
    <w:lvl w:ilvl="7">
      <w:start w:val="1"/>
      <w:numFmt w:val="lowerLetter"/>
      <w:lvlText w:val="%8."/>
      <w:lvlJc w:val="left"/>
      <w:pPr>
        <w:tabs>
          <w:tab w:leader="none" w:pos="6120" w:val="left"/>
        </w:tabs>
        <w:ind w:hanging="360" w:left="6120"/>
      </w:pPr>
    </w:lvl>
    <w:lvl w:ilvl="8">
      <w:start w:val="1"/>
      <w:numFmt w:val="lowerRoman"/>
      <w:lvlText w:val="%9."/>
      <w:lvlJc w:val="right"/>
      <w:pPr>
        <w:tabs>
          <w:tab w:leader="none" w:pos="0" w:val="left"/>
        </w:tabs>
        <w:ind w:firstLine="0" w:left="6840"/>
      </w:pPr>
    </w:lvl>
  </w:abstractNum>
  <w:abstractNum w:abstractNumId="66">
    <w:lvl w:ilvl="0">
      <w:start w:val="1"/>
      <w:numFmt w:val="decimal"/>
      <w:lvlText w:val="%1."/>
      <w:lvlJc w:val="left"/>
      <w:pPr>
        <w:tabs>
          <w:tab w:leader="none" w:pos="1080" w:val="left"/>
        </w:tabs>
        <w:ind w:hanging="360" w:left="1080"/>
      </w:pPr>
      <w:rPr>
        <w:rFonts w:ascii="Times New Roman" w:hAnsi="Times New Roman"/>
        <w:sz w:val="24"/>
      </w:rPr>
    </w:lvl>
    <w:lvl w:ilvl="1">
      <w:start w:val="1"/>
      <w:numFmt w:val="lowerLetter"/>
      <w:lvlText w:val="%2."/>
      <w:lvlJc w:val="left"/>
      <w:pPr>
        <w:tabs>
          <w:tab w:leader="none" w:pos="1800" w:val="left"/>
        </w:tabs>
        <w:ind w:hanging="360" w:left="1800"/>
      </w:pPr>
    </w:lvl>
    <w:lvl w:ilvl="2">
      <w:start w:val="1"/>
      <w:numFmt w:val="lowerRoman"/>
      <w:lvlText w:val="%3."/>
      <w:lvlJc w:val="right"/>
      <w:pPr>
        <w:tabs>
          <w:tab w:leader="none" w:pos="0" w:val="left"/>
        </w:tabs>
        <w:ind w:firstLine="0" w:left="2520"/>
      </w:pPr>
    </w:lvl>
    <w:lvl w:ilvl="3">
      <w:start w:val="1"/>
      <w:numFmt w:val="decimal"/>
      <w:lvlText w:val="%4."/>
      <w:lvlJc w:val="left"/>
      <w:pPr>
        <w:tabs>
          <w:tab w:leader="none" w:pos="3240" w:val="left"/>
        </w:tabs>
        <w:ind w:hanging="360" w:left="3240"/>
      </w:pPr>
    </w:lvl>
    <w:lvl w:ilvl="4">
      <w:start w:val="1"/>
      <w:numFmt w:val="lowerLetter"/>
      <w:lvlText w:val="%5."/>
      <w:lvlJc w:val="left"/>
      <w:pPr>
        <w:tabs>
          <w:tab w:leader="none" w:pos="3960" w:val="left"/>
        </w:tabs>
        <w:ind w:hanging="360" w:left="3960"/>
      </w:pPr>
    </w:lvl>
    <w:lvl w:ilvl="5">
      <w:start w:val="1"/>
      <w:numFmt w:val="lowerRoman"/>
      <w:lvlText w:val="%6."/>
      <w:lvlJc w:val="right"/>
      <w:pPr>
        <w:tabs>
          <w:tab w:leader="none" w:pos="0" w:val="left"/>
        </w:tabs>
        <w:ind w:firstLine="0" w:left="4680"/>
      </w:pPr>
    </w:lvl>
    <w:lvl w:ilvl="6">
      <w:start w:val="1"/>
      <w:numFmt w:val="decimal"/>
      <w:lvlText w:val="%7."/>
      <w:lvlJc w:val="left"/>
      <w:pPr>
        <w:tabs>
          <w:tab w:leader="none" w:pos="5400" w:val="left"/>
        </w:tabs>
        <w:ind w:hanging="360" w:left="5400"/>
      </w:pPr>
    </w:lvl>
    <w:lvl w:ilvl="7">
      <w:start w:val="1"/>
      <w:numFmt w:val="lowerLetter"/>
      <w:lvlText w:val="%8."/>
      <w:lvlJc w:val="left"/>
      <w:pPr>
        <w:tabs>
          <w:tab w:leader="none" w:pos="6120" w:val="left"/>
        </w:tabs>
        <w:ind w:hanging="360" w:left="6120"/>
      </w:pPr>
    </w:lvl>
    <w:lvl w:ilvl="8">
      <w:start w:val="1"/>
      <w:numFmt w:val="lowerRoman"/>
      <w:lvlText w:val="%9."/>
      <w:lvlJc w:val="right"/>
      <w:pPr>
        <w:tabs>
          <w:tab w:leader="none" w:pos="0" w:val="left"/>
        </w:tabs>
        <w:ind w:firstLine="0" w:left="6840"/>
      </w:pPr>
    </w:lvl>
  </w:abstractNum>
  <w:abstractNum w:abstractNumId="67">
    <w:lvl w:ilvl="0">
      <w:start w:val="1"/>
      <w:numFmt w:val="decimal"/>
      <w:lvlText w:val="%1."/>
      <w:lvlJc w:val="left"/>
      <w:pPr>
        <w:tabs>
          <w:tab w:leader="none" w:pos="644" w:val="left"/>
        </w:tabs>
        <w:ind w:hanging="360" w:left="644"/>
      </w:pPr>
      <w:rPr>
        <w:rFonts w:ascii="Times New Roman" w:hAnsi="Times New Roman"/>
        <w:sz w:val="24"/>
      </w:rPr>
    </w:lvl>
    <w:lvl w:ilvl="1">
      <w:start w:val="1"/>
      <w:numFmt w:val="lowerLetter"/>
      <w:lvlText w:val="%2."/>
      <w:lvlJc w:val="left"/>
      <w:pPr>
        <w:tabs>
          <w:tab w:leader="none" w:pos="1800" w:val="left"/>
        </w:tabs>
        <w:ind w:hanging="360" w:left="1800"/>
      </w:pPr>
    </w:lvl>
    <w:lvl w:ilvl="2">
      <w:start w:val="1"/>
      <w:numFmt w:val="lowerRoman"/>
      <w:lvlText w:val="%3."/>
      <w:lvlJc w:val="right"/>
      <w:pPr>
        <w:tabs>
          <w:tab w:leader="none" w:pos="0" w:val="left"/>
        </w:tabs>
        <w:ind w:firstLine="0" w:left="2520"/>
      </w:pPr>
    </w:lvl>
    <w:lvl w:ilvl="3">
      <w:start w:val="1"/>
      <w:numFmt w:val="decimal"/>
      <w:lvlText w:val="%4."/>
      <w:lvlJc w:val="left"/>
      <w:pPr>
        <w:tabs>
          <w:tab w:leader="none" w:pos="3240" w:val="left"/>
        </w:tabs>
        <w:ind w:hanging="360" w:left="3240"/>
      </w:pPr>
    </w:lvl>
    <w:lvl w:ilvl="4">
      <w:start w:val="1"/>
      <w:numFmt w:val="lowerLetter"/>
      <w:lvlText w:val="%5."/>
      <w:lvlJc w:val="left"/>
      <w:pPr>
        <w:tabs>
          <w:tab w:leader="none" w:pos="3960" w:val="left"/>
        </w:tabs>
        <w:ind w:hanging="360" w:left="3960"/>
      </w:pPr>
    </w:lvl>
    <w:lvl w:ilvl="5">
      <w:start w:val="1"/>
      <w:numFmt w:val="lowerRoman"/>
      <w:lvlText w:val="%6."/>
      <w:lvlJc w:val="right"/>
      <w:pPr>
        <w:tabs>
          <w:tab w:leader="none" w:pos="0" w:val="left"/>
        </w:tabs>
        <w:ind w:firstLine="0" w:left="4680"/>
      </w:pPr>
    </w:lvl>
    <w:lvl w:ilvl="6">
      <w:start w:val="1"/>
      <w:numFmt w:val="decimal"/>
      <w:lvlText w:val="%7."/>
      <w:lvlJc w:val="left"/>
      <w:pPr>
        <w:tabs>
          <w:tab w:leader="none" w:pos="5400" w:val="left"/>
        </w:tabs>
        <w:ind w:hanging="360" w:left="5400"/>
      </w:pPr>
    </w:lvl>
    <w:lvl w:ilvl="7">
      <w:start w:val="1"/>
      <w:numFmt w:val="lowerLetter"/>
      <w:lvlText w:val="%8."/>
      <w:lvlJc w:val="left"/>
      <w:pPr>
        <w:tabs>
          <w:tab w:leader="none" w:pos="6120" w:val="left"/>
        </w:tabs>
        <w:ind w:hanging="360" w:left="6120"/>
      </w:pPr>
    </w:lvl>
    <w:lvl w:ilvl="8">
      <w:start w:val="1"/>
      <w:numFmt w:val="lowerRoman"/>
      <w:lvlText w:val="%9."/>
      <w:lvlJc w:val="right"/>
      <w:pPr>
        <w:tabs>
          <w:tab w:leader="none" w:pos="0" w:val="left"/>
        </w:tabs>
        <w:ind w:firstLine="0" w:left="6840"/>
      </w:pPr>
    </w:lvl>
  </w:abstractNum>
  <w:abstractNum w:abstractNumId="68">
    <w:lvl w:ilvl="0">
      <w:start w:val="1"/>
      <w:numFmt w:val="decimal"/>
      <w:lvlText w:val="%1."/>
      <w:lvlJc w:val="left"/>
      <w:pPr>
        <w:tabs>
          <w:tab w:leader="none" w:pos="1080" w:val="left"/>
        </w:tabs>
        <w:ind w:hanging="360" w:left="1080"/>
      </w:pPr>
      <w:rPr>
        <w:rFonts w:ascii="Times New Roman" w:hAnsi="Times New Roman"/>
        <w:sz w:val="24"/>
      </w:rPr>
    </w:lvl>
    <w:lvl w:ilvl="1">
      <w:start w:val="1"/>
      <w:numFmt w:val="lowerLetter"/>
      <w:lvlText w:val="%2."/>
      <w:lvlJc w:val="left"/>
      <w:pPr>
        <w:tabs>
          <w:tab w:leader="none" w:pos="1800" w:val="left"/>
        </w:tabs>
        <w:ind w:hanging="360" w:left="1800"/>
      </w:pPr>
    </w:lvl>
    <w:lvl w:ilvl="2">
      <w:start w:val="1"/>
      <w:numFmt w:val="lowerRoman"/>
      <w:lvlText w:val="%3."/>
      <w:lvlJc w:val="right"/>
      <w:pPr>
        <w:tabs>
          <w:tab w:leader="none" w:pos="0" w:val="left"/>
        </w:tabs>
        <w:ind w:firstLine="0" w:left="2520"/>
      </w:pPr>
    </w:lvl>
    <w:lvl w:ilvl="3">
      <w:start w:val="1"/>
      <w:numFmt w:val="decimal"/>
      <w:lvlText w:val="%4."/>
      <w:lvlJc w:val="left"/>
      <w:pPr>
        <w:tabs>
          <w:tab w:leader="none" w:pos="3240" w:val="left"/>
        </w:tabs>
        <w:ind w:hanging="360" w:left="3240"/>
      </w:pPr>
    </w:lvl>
    <w:lvl w:ilvl="4">
      <w:start w:val="1"/>
      <w:numFmt w:val="lowerLetter"/>
      <w:lvlText w:val="%5."/>
      <w:lvlJc w:val="left"/>
      <w:pPr>
        <w:tabs>
          <w:tab w:leader="none" w:pos="3960" w:val="left"/>
        </w:tabs>
        <w:ind w:hanging="360" w:left="3960"/>
      </w:pPr>
    </w:lvl>
    <w:lvl w:ilvl="5">
      <w:start w:val="1"/>
      <w:numFmt w:val="lowerRoman"/>
      <w:lvlText w:val="%6."/>
      <w:lvlJc w:val="right"/>
      <w:pPr>
        <w:tabs>
          <w:tab w:leader="none" w:pos="0" w:val="left"/>
        </w:tabs>
        <w:ind w:firstLine="0" w:left="4680"/>
      </w:pPr>
    </w:lvl>
    <w:lvl w:ilvl="6">
      <w:start w:val="1"/>
      <w:numFmt w:val="decimal"/>
      <w:lvlText w:val="%7."/>
      <w:lvlJc w:val="left"/>
      <w:pPr>
        <w:tabs>
          <w:tab w:leader="none" w:pos="5400" w:val="left"/>
        </w:tabs>
        <w:ind w:hanging="360" w:left="5400"/>
      </w:pPr>
    </w:lvl>
    <w:lvl w:ilvl="7">
      <w:start w:val="1"/>
      <w:numFmt w:val="lowerLetter"/>
      <w:lvlText w:val="%8."/>
      <w:lvlJc w:val="left"/>
      <w:pPr>
        <w:tabs>
          <w:tab w:leader="none" w:pos="6120" w:val="left"/>
        </w:tabs>
        <w:ind w:hanging="360" w:left="6120"/>
      </w:pPr>
    </w:lvl>
    <w:lvl w:ilvl="8">
      <w:start w:val="1"/>
      <w:numFmt w:val="lowerRoman"/>
      <w:lvlText w:val="%9."/>
      <w:lvlJc w:val="right"/>
      <w:pPr>
        <w:tabs>
          <w:tab w:leader="none" w:pos="0" w:val="left"/>
        </w:tabs>
        <w:ind w:firstLine="0" w:left="6840"/>
      </w:pPr>
    </w:lvl>
  </w:abstractNum>
  <w:abstractNum w:abstractNumId="69">
    <w:lvl w:ilvl="0">
      <w:start w:val="1"/>
      <w:numFmt w:val="decimal"/>
      <w:lvlText w:val="%1."/>
      <w:lvlJc w:val="left"/>
      <w:pPr>
        <w:tabs>
          <w:tab w:leader="none" w:pos="644" w:val="left"/>
        </w:tabs>
        <w:ind w:hanging="360" w:left="644"/>
      </w:pPr>
      <w:rPr>
        <w:rFonts w:ascii="Times New Roman" w:hAnsi="Times New Roman"/>
        <w:sz w:val="24"/>
      </w:rPr>
    </w:lvl>
    <w:lvl w:ilvl="1">
      <w:start w:val="1"/>
      <w:numFmt w:val="lowerLetter"/>
      <w:lvlText w:val="%2."/>
      <w:lvlJc w:val="left"/>
      <w:pPr>
        <w:tabs>
          <w:tab w:leader="none" w:pos="1800" w:val="left"/>
        </w:tabs>
        <w:ind w:hanging="360" w:left="1800"/>
      </w:pPr>
    </w:lvl>
    <w:lvl w:ilvl="2">
      <w:start w:val="1"/>
      <w:numFmt w:val="lowerRoman"/>
      <w:lvlText w:val="%3."/>
      <w:lvlJc w:val="right"/>
      <w:pPr>
        <w:tabs>
          <w:tab w:leader="none" w:pos="0" w:val="left"/>
        </w:tabs>
        <w:ind w:firstLine="0" w:left="2520"/>
      </w:pPr>
    </w:lvl>
    <w:lvl w:ilvl="3">
      <w:start w:val="1"/>
      <w:numFmt w:val="decimal"/>
      <w:lvlText w:val="%4."/>
      <w:lvlJc w:val="left"/>
      <w:pPr>
        <w:tabs>
          <w:tab w:leader="none" w:pos="3240" w:val="left"/>
        </w:tabs>
        <w:ind w:hanging="360" w:left="3240"/>
      </w:pPr>
    </w:lvl>
    <w:lvl w:ilvl="4">
      <w:start w:val="1"/>
      <w:numFmt w:val="lowerLetter"/>
      <w:lvlText w:val="%5."/>
      <w:lvlJc w:val="left"/>
      <w:pPr>
        <w:tabs>
          <w:tab w:leader="none" w:pos="3960" w:val="left"/>
        </w:tabs>
        <w:ind w:hanging="360" w:left="3960"/>
      </w:pPr>
    </w:lvl>
    <w:lvl w:ilvl="5">
      <w:start w:val="1"/>
      <w:numFmt w:val="lowerRoman"/>
      <w:lvlText w:val="%6."/>
      <w:lvlJc w:val="right"/>
      <w:pPr>
        <w:tabs>
          <w:tab w:leader="none" w:pos="0" w:val="left"/>
        </w:tabs>
        <w:ind w:firstLine="0" w:left="4680"/>
      </w:pPr>
    </w:lvl>
    <w:lvl w:ilvl="6">
      <w:start w:val="1"/>
      <w:numFmt w:val="decimal"/>
      <w:lvlText w:val="%7."/>
      <w:lvlJc w:val="left"/>
      <w:pPr>
        <w:tabs>
          <w:tab w:leader="none" w:pos="5400" w:val="left"/>
        </w:tabs>
        <w:ind w:hanging="360" w:left="5400"/>
      </w:pPr>
    </w:lvl>
    <w:lvl w:ilvl="7">
      <w:start w:val="1"/>
      <w:numFmt w:val="lowerLetter"/>
      <w:lvlText w:val="%8."/>
      <w:lvlJc w:val="left"/>
      <w:pPr>
        <w:tabs>
          <w:tab w:leader="none" w:pos="6120" w:val="left"/>
        </w:tabs>
        <w:ind w:hanging="360" w:left="6120"/>
      </w:pPr>
    </w:lvl>
    <w:lvl w:ilvl="8">
      <w:start w:val="1"/>
      <w:numFmt w:val="lowerRoman"/>
      <w:lvlText w:val="%9."/>
      <w:lvlJc w:val="right"/>
      <w:pPr>
        <w:tabs>
          <w:tab w:leader="none" w:pos="0" w:val="left"/>
        </w:tabs>
        <w:ind w:firstLine="0" w:left="6840"/>
      </w:pPr>
    </w:lvl>
  </w:abstractNum>
  <w:abstractNum w:abstractNumId="70">
    <w:lvl w:ilvl="0">
      <w:start w:val="1"/>
      <w:numFmt w:val="decimal"/>
      <w:lvlText w:val="%1."/>
      <w:lvlJc w:val="left"/>
      <w:pPr>
        <w:tabs>
          <w:tab w:leader="none" w:pos="720" w:val="left"/>
        </w:tabs>
        <w:ind w:hanging="360" w:left="720"/>
      </w:pPr>
    </w:lvl>
    <w:lvl w:ilvl="1">
      <w:start w:val="1"/>
      <w:numFmt w:val="lowerLetter"/>
      <w:lvlText w:val="%2."/>
      <w:lvlJc w:val="left"/>
      <w:pPr>
        <w:tabs>
          <w:tab w:leader="none" w:pos="1080" w:val="left"/>
        </w:tabs>
        <w:ind w:hanging="360" w:left="1440"/>
      </w:pPr>
    </w:lvl>
    <w:lvl w:ilvl="2">
      <w:start w:val="1"/>
      <w:numFmt w:val="lowerRoman"/>
      <w:lvlText w:val="%3."/>
      <w:lvlJc w:val="right"/>
      <w:pPr>
        <w:tabs>
          <w:tab w:leader="none" w:pos="1440" w:val="left"/>
        </w:tabs>
        <w:ind w:hanging="180" w:left="2160"/>
      </w:pPr>
    </w:lvl>
    <w:lvl w:ilvl="3">
      <w:start w:val="1"/>
      <w:numFmt w:val="decimal"/>
      <w:lvlText w:val="%4."/>
      <w:lvlJc w:val="left"/>
      <w:pPr>
        <w:tabs>
          <w:tab w:leader="none" w:pos="1800" w:val="left"/>
        </w:tabs>
        <w:ind w:hanging="360" w:left="2880"/>
      </w:pPr>
    </w:lvl>
    <w:lvl w:ilvl="4">
      <w:start w:val="1"/>
      <w:numFmt w:val="lowerLetter"/>
      <w:lvlText w:val="%5."/>
      <w:lvlJc w:val="left"/>
      <w:pPr>
        <w:tabs>
          <w:tab w:leader="none" w:pos="2160" w:val="left"/>
        </w:tabs>
        <w:ind w:hanging="360" w:left="3600"/>
      </w:pPr>
    </w:lvl>
    <w:lvl w:ilvl="5">
      <w:start w:val="1"/>
      <w:numFmt w:val="lowerRoman"/>
      <w:lvlText w:val="%6."/>
      <w:lvlJc w:val="right"/>
      <w:pPr>
        <w:tabs>
          <w:tab w:leader="none" w:pos="2520" w:val="left"/>
        </w:tabs>
        <w:ind w:hanging="180" w:left="4320"/>
      </w:pPr>
    </w:lvl>
    <w:lvl w:ilvl="6">
      <w:start w:val="1"/>
      <w:numFmt w:val="decimal"/>
      <w:lvlText w:val="%7."/>
      <w:lvlJc w:val="left"/>
      <w:pPr>
        <w:tabs>
          <w:tab w:leader="none" w:pos="2880" w:val="left"/>
        </w:tabs>
        <w:ind w:hanging="360" w:left="5040"/>
      </w:pPr>
    </w:lvl>
    <w:lvl w:ilvl="7">
      <w:start w:val="1"/>
      <w:numFmt w:val="lowerLetter"/>
      <w:lvlText w:val="%8."/>
      <w:lvlJc w:val="left"/>
      <w:pPr>
        <w:tabs>
          <w:tab w:leader="none" w:pos="3240" w:val="left"/>
        </w:tabs>
        <w:ind w:hanging="360" w:left="5760"/>
      </w:pPr>
    </w:lvl>
    <w:lvl w:ilvl="8">
      <w:start w:val="1"/>
      <w:numFmt w:val="lowerRoman"/>
      <w:lvlText w:val="%9."/>
      <w:lvlJc w:val="right"/>
      <w:pPr>
        <w:tabs>
          <w:tab w:leader="none" w:pos="3600" w:val="left"/>
        </w:tabs>
        <w:ind w:hanging="180" w:left="6480"/>
      </w:pPr>
    </w:lvl>
  </w:abstractNum>
  <w:abstractNum w:abstractNumId="71">
    <w:lvl w:ilvl="0">
      <w:start w:val="1"/>
      <w:numFmt w:val="decimal"/>
      <w:lvlText w:val="%1."/>
      <w:lvlJc w:val="left"/>
      <w:pPr>
        <w:tabs>
          <w:tab w:leader="none" w:pos="644" w:val="left"/>
        </w:tabs>
        <w:ind w:hanging="360" w:left="644"/>
      </w:pPr>
      <w:rPr>
        <w:rFonts w:ascii="Times New Roman" w:hAnsi="Times New Roman"/>
        <w:sz w:val="24"/>
      </w:rPr>
    </w:lvl>
    <w:lvl w:ilvl="1">
      <w:start w:val="1"/>
      <w:numFmt w:val="lowerLetter"/>
      <w:lvlText w:val="%2."/>
      <w:lvlJc w:val="left"/>
      <w:pPr>
        <w:tabs>
          <w:tab w:leader="none" w:pos="1800" w:val="left"/>
        </w:tabs>
        <w:ind w:hanging="360" w:left="1800"/>
      </w:pPr>
    </w:lvl>
    <w:lvl w:ilvl="2">
      <w:start w:val="1"/>
      <w:numFmt w:val="lowerRoman"/>
      <w:lvlText w:val="%3."/>
      <w:lvlJc w:val="right"/>
      <w:pPr>
        <w:tabs>
          <w:tab w:leader="none" w:pos="0" w:val="left"/>
        </w:tabs>
        <w:ind w:firstLine="0" w:left="2520"/>
      </w:pPr>
    </w:lvl>
    <w:lvl w:ilvl="3">
      <w:start w:val="1"/>
      <w:numFmt w:val="decimal"/>
      <w:lvlText w:val="%4."/>
      <w:lvlJc w:val="left"/>
      <w:pPr>
        <w:tabs>
          <w:tab w:leader="none" w:pos="3240" w:val="left"/>
        </w:tabs>
        <w:ind w:hanging="360" w:left="3240"/>
      </w:pPr>
    </w:lvl>
    <w:lvl w:ilvl="4">
      <w:start w:val="1"/>
      <w:numFmt w:val="lowerLetter"/>
      <w:lvlText w:val="%5."/>
      <w:lvlJc w:val="left"/>
      <w:pPr>
        <w:tabs>
          <w:tab w:leader="none" w:pos="3960" w:val="left"/>
        </w:tabs>
        <w:ind w:hanging="360" w:left="3960"/>
      </w:pPr>
    </w:lvl>
    <w:lvl w:ilvl="5">
      <w:start w:val="1"/>
      <w:numFmt w:val="lowerRoman"/>
      <w:lvlText w:val="%6."/>
      <w:lvlJc w:val="right"/>
      <w:pPr>
        <w:tabs>
          <w:tab w:leader="none" w:pos="0" w:val="left"/>
        </w:tabs>
        <w:ind w:firstLine="0" w:left="4680"/>
      </w:pPr>
    </w:lvl>
    <w:lvl w:ilvl="6">
      <w:start w:val="1"/>
      <w:numFmt w:val="decimal"/>
      <w:lvlText w:val="%7."/>
      <w:lvlJc w:val="left"/>
      <w:pPr>
        <w:tabs>
          <w:tab w:leader="none" w:pos="5400" w:val="left"/>
        </w:tabs>
        <w:ind w:hanging="360" w:left="5400"/>
      </w:pPr>
    </w:lvl>
    <w:lvl w:ilvl="7">
      <w:start w:val="1"/>
      <w:numFmt w:val="lowerLetter"/>
      <w:lvlText w:val="%8."/>
      <w:lvlJc w:val="left"/>
      <w:pPr>
        <w:tabs>
          <w:tab w:leader="none" w:pos="6120" w:val="left"/>
        </w:tabs>
        <w:ind w:hanging="360" w:left="6120"/>
      </w:pPr>
    </w:lvl>
    <w:lvl w:ilvl="8">
      <w:start w:val="1"/>
      <w:numFmt w:val="lowerRoman"/>
      <w:lvlText w:val="%9."/>
      <w:lvlJc w:val="right"/>
      <w:pPr>
        <w:tabs>
          <w:tab w:leader="none" w:pos="0" w:val="left"/>
        </w:tabs>
        <w:ind w:firstLine="0" w:left="6840"/>
      </w:pPr>
    </w:lvl>
  </w:abstractNum>
  <w:abstractNum w:abstractNumId="72">
    <w:lvl w:ilvl="0">
      <w:start w:val="1"/>
      <w:numFmt w:val="decimal"/>
      <w:lvlText w:val="%1."/>
      <w:lvlJc w:val="left"/>
      <w:pPr>
        <w:tabs>
          <w:tab w:leader="none" w:pos="720" w:val="left"/>
        </w:tabs>
        <w:ind w:hanging="720" w:left="720"/>
      </w:pPr>
    </w:lvl>
    <w:lvl w:ilvl="1">
      <w:start w:val="1"/>
      <w:numFmt w:val="decimal"/>
      <w:lvlText w:val="%2."/>
      <w:lvlJc w:val="left"/>
      <w:pPr>
        <w:tabs>
          <w:tab w:leader="none" w:pos="1440" w:val="left"/>
        </w:tabs>
        <w:ind w:hanging="720" w:left="1440"/>
      </w:pPr>
    </w:lvl>
    <w:lvl w:ilvl="2">
      <w:start w:val="1"/>
      <w:numFmt w:val="bullet"/>
      <w:lvlText w:val=""/>
      <w:lvlJc w:val="left"/>
      <w:pPr>
        <w:tabs>
          <w:tab w:leader="none" w:pos="2160" w:val="left"/>
        </w:tabs>
        <w:ind w:hanging="720" w:left="2160"/>
      </w:pPr>
      <w:rPr>
        <w:rFonts w:ascii="Symbol" w:hAnsi="Symbol"/>
      </w:rPr>
    </w:lvl>
    <w:lvl w:ilvl="3">
      <w:start w:val="1"/>
      <w:numFmt w:val="decimal"/>
      <w:lvlText w:val="%4."/>
      <w:lvlJc w:val="left"/>
      <w:pPr>
        <w:tabs>
          <w:tab w:leader="none" w:pos="2880" w:val="left"/>
        </w:tabs>
        <w:ind w:hanging="720" w:left="2880"/>
      </w:pPr>
    </w:lvl>
    <w:lvl w:ilvl="4">
      <w:start w:val="1"/>
      <w:numFmt w:val="decimal"/>
      <w:lvlText w:val="%5."/>
      <w:lvlJc w:val="left"/>
      <w:pPr>
        <w:tabs>
          <w:tab w:leader="none" w:pos="3600" w:val="left"/>
        </w:tabs>
        <w:ind w:hanging="720" w:left="3600"/>
      </w:pPr>
    </w:lvl>
    <w:lvl w:ilvl="5">
      <w:start w:val="1"/>
      <w:numFmt w:val="decimal"/>
      <w:lvlText w:val="%6."/>
      <w:lvlJc w:val="left"/>
      <w:pPr>
        <w:tabs>
          <w:tab w:leader="none" w:pos="4320" w:val="left"/>
        </w:tabs>
        <w:ind w:hanging="720" w:left="4320"/>
      </w:pPr>
    </w:lvl>
    <w:lvl w:ilvl="6">
      <w:start w:val="1"/>
      <w:numFmt w:val="decimal"/>
      <w:lvlText w:val="%7."/>
      <w:lvlJc w:val="left"/>
      <w:pPr>
        <w:tabs>
          <w:tab w:leader="none" w:pos="5040" w:val="left"/>
        </w:tabs>
        <w:ind w:hanging="720" w:left="5040"/>
      </w:pPr>
    </w:lvl>
    <w:lvl w:ilvl="7">
      <w:start w:val="1"/>
      <w:numFmt w:val="decimal"/>
      <w:lvlText w:val="%8."/>
      <w:lvlJc w:val="left"/>
      <w:pPr>
        <w:tabs>
          <w:tab w:leader="none" w:pos="5760" w:val="left"/>
        </w:tabs>
        <w:ind w:hanging="720" w:left="5760"/>
      </w:pPr>
    </w:lvl>
    <w:lvl w:ilvl="8">
      <w:start w:val="1"/>
      <w:numFmt w:val="decimal"/>
      <w:lvlText w:val="%9."/>
      <w:lvlJc w:val="left"/>
      <w:pPr>
        <w:tabs>
          <w:tab w:leader="none" w:pos="6480" w:val="left"/>
        </w:tabs>
        <w:ind w:hanging="720" w:left="6480"/>
      </w:pPr>
    </w:lvl>
  </w:abstractNum>
  <w:abstractNum w:abstractNumId="73">
    <w:lvl w:ilvl="0">
      <w:start w:val="1"/>
      <w:numFmt w:val="decimal"/>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abstractNumId="74">
    <w:lvl w:ilvl="0">
      <w:start w:val="1"/>
      <w:numFmt w:val="decimal"/>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abstractNumId="75">
    <w:lvl w:ilvl="0">
      <w:start w:val="1"/>
      <w:numFmt w:val="decimal"/>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abstractNumId="76">
    <w:lvl w:ilvl="0">
      <w:start w:val="1"/>
      <w:numFmt w:val="decimal"/>
      <w:lvlText w:val="%1."/>
      <w:lvlJc w:val="left"/>
      <w:pPr>
        <w:ind w:hanging="360" w:left="720"/>
      </w:pPr>
    </w:lvl>
    <w:lvl w:ilvl="1">
      <w:start w:val="1"/>
      <w:numFmt w:val="bullet"/>
      <w:lvlText w:val=""/>
      <w:lvlJc w:val="left"/>
      <w:pPr>
        <w:ind w:hanging="360" w:left="1440"/>
      </w:pPr>
      <w:rPr>
        <w:rFonts w:ascii="Symbol" w:hAnsi="Symbol"/>
      </w:r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77">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78">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79">
    <w:lvl w:ilvl="0">
      <w:start w:val="1"/>
      <w:numFmt w:val="decimal"/>
      <w:lvlText w:val="%1."/>
      <w:lvlJc w:val="left"/>
      <w:pPr>
        <w:ind w:hanging="360" w:left="720"/>
      </w:pPr>
    </w:lvl>
    <w:lvl w:ilvl="1">
      <w:start w:val="1"/>
      <w:numFmt w:val="bullet"/>
      <w:lvlText w:val=""/>
      <w:lvlJc w:val="left"/>
      <w:pPr>
        <w:ind w:hanging="360" w:left="1440"/>
      </w:pPr>
      <w:rPr>
        <w:rFonts w:ascii="Symbol" w:hAnsi="Symbol"/>
      </w:r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80">
    <w:lvl w:ilvl="0">
      <w:start w:val="1"/>
      <w:numFmt w:val="decimal"/>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abstractNumId="81">
    <w:lvl w:ilvl="0">
      <w:start w:val="1"/>
      <w:numFmt w:val="decimal"/>
      <w:lvlText w:val="%1."/>
      <w:lvlJc w:val="left"/>
      <w:pPr>
        <w:ind w:hanging="360" w:left="360"/>
      </w:pPr>
    </w:lvl>
    <w:lvl w:ilvl="1">
      <w:start w:val="1"/>
      <w:numFmt w:val="bullet"/>
      <w:lvlText w:val=""/>
      <w:lvlJc w:val="left"/>
      <w:pPr>
        <w:ind w:hanging="360" w:left="1080"/>
      </w:pPr>
      <w:rPr>
        <w:rFonts w:ascii="Symbol" w:hAnsi="Symbol"/>
      </w:r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abstractNumId="82">
    <w:lvl w:ilvl="0">
      <w:start w:val="1"/>
      <w:numFmt w:val="decimal"/>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abstractNumId="83">
    <w:lvl w:ilvl="0">
      <w:start w:val="1"/>
      <w:numFmt w:val="decimal"/>
      <w:lvlText w:val="%1."/>
      <w:lvlJc w:val="left"/>
      <w:pPr>
        <w:ind w:hanging="360" w:left="360"/>
      </w:pPr>
    </w:lvl>
    <w:lvl w:ilvl="1">
      <w:start w:val="1"/>
      <w:numFmt w:val="bullet"/>
      <w:lvlText w:val=""/>
      <w:lvlJc w:val="left"/>
      <w:pPr>
        <w:ind w:hanging="360" w:left="1080"/>
      </w:pPr>
      <w:rPr>
        <w:rFonts w:ascii="Symbol" w:hAnsi="Symbol"/>
      </w:r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abstractNumId="84">
    <w:lvl w:ilvl="0">
      <w:start w:val="1"/>
      <w:numFmt w:val="decimal"/>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abstractNumId="85">
    <w:lvl w:ilvl="0">
      <w:start w:val="1"/>
      <w:numFmt w:val="decimal"/>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abstractNumId="86">
    <w:lvl w:ilvl="0">
      <w:start w:val="1"/>
      <w:numFmt w:val="decimal"/>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abstractNumId="87">
    <w:lvl w:ilvl="0">
      <w:start w:val="1"/>
      <w:numFmt w:val="decimal"/>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abstractNumId="88">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89">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90">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91">
    <w:lvl w:ilvl="0">
      <w:start w:val="1"/>
      <w:numFmt w:val="decimal"/>
      <w:lvlText w:val="%1."/>
      <w:lvlJc w:val="left"/>
      <w:pPr>
        <w:ind w:hanging="360" w:left="720"/>
      </w:pPr>
    </w:lvl>
    <w:lvl w:ilvl="1">
      <w:start w:val="1"/>
      <w:numFmt w:val="bullet"/>
      <w:lvlText w:val=""/>
      <w:lvlJc w:val="left"/>
      <w:pPr>
        <w:ind w:hanging="360" w:left="1440"/>
      </w:pPr>
      <w:rPr>
        <w:rFonts w:ascii="Symbol" w:hAnsi="Symbol"/>
      </w:r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9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93">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9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95">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96">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97">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98">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99">
    <w:lvl w:ilvl="0">
      <w:start w:val="1"/>
      <w:numFmt w:val="bullet"/>
      <w:lvlText w:val=""/>
      <w:lvlJc w:val="left"/>
      <w:pPr>
        <w:ind w:hanging="360" w:left="1080"/>
      </w:pPr>
      <w:rPr>
        <w:rFonts w:ascii="Symbol" w:hAnsi="Symbol"/>
      </w:rPr>
    </w:lvl>
    <w:lvl w:ilvl="1">
      <w:start w:val="1"/>
      <w:numFmt w:val="bullet"/>
      <w:lvlText w:val="o"/>
      <w:lvlJc w:val="left"/>
      <w:pPr>
        <w:ind w:hanging="360" w:left="1800"/>
      </w:pPr>
      <w:rPr>
        <w:rFonts w:ascii="Courier New" w:hAnsi="Courier New"/>
      </w:rPr>
    </w:lvl>
    <w:lvl w:ilvl="2">
      <w:start w:val="1"/>
      <w:numFmt w:val="bullet"/>
      <w:lvlText w:val=""/>
      <w:lvlJc w:val="left"/>
      <w:pPr>
        <w:ind w:hanging="360" w:left="2520"/>
      </w:pPr>
      <w:rPr>
        <w:rFonts w:ascii="Wingdings" w:hAnsi="Wingdings"/>
      </w:rPr>
    </w:lvl>
    <w:lvl w:ilvl="3">
      <w:start w:val="1"/>
      <w:numFmt w:val="bullet"/>
      <w:lvlText w:val=""/>
      <w:lvlJc w:val="left"/>
      <w:pPr>
        <w:ind w:hanging="360" w:left="3240"/>
      </w:pPr>
      <w:rPr>
        <w:rFonts w:ascii="Symbol" w:hAnsi="Symbol"/>
      </w:rPr>
    </w:lvl>
    <w:lvl w:ilvl="4">
      <w:start w:val="1"/>
      <w:numFmt w:val="bullet"/>
      <w:lvlText w:val="o"/>
      <w:lvlJc w:val="left"/>
      <w:pPr>
        <w:ind w:hanging="360" w:left="3960"/>
      </w:pPr>
      <w:rPr>
        <w:rFonts w:ascii="Courier New" w:hAnsi="Courier New"/>
      </w:rPr>
    </w:lvl>
    <w:lvl w:ilvl="5">
      <w:start w:val="1"/>
      <w:numFmt w:val="bullet"/>
      <w:lvlText w:val=""/>
      <w:lvlJc w:val="left"/>
      <w:pPr>
        <w:ind w:hanging="360" w:left="4680"/>
      </w:pPr>
      <w:rPr>
        <w:rFonts w:ascii="Wingdings" w:hAnsi="Wingdings"/>
      </w:rPr>
    </w:lvl>
    <w:lvl w:ilvl="6">
      <w:start w:val="1"/>
      <w:numFmt w:val="bullet"/>
      <w:lvlText w:val=""/>
      <w:lvlJc w:val="left"/>
      <w:pPr>
        <w:ind w:hanging="360" w:left="5400"/>
      </w:pPr>
      <w:rPr>
        <w:rFonts w:ascii="Symbol" w:hAnsi="Symbol"/>
      </w:rPr>
    </w:lvl>
    <w:lvl w:ilvl="7">
      <w:start w:val="1"/>
      <w:numFmt w:val="bullet"/>
      <w:lvlText w:val="o"/>
      <w:lvlJc w:val="left"/>
      <w:pPr>
        <w:ind w:hanging="360" w:left="6120"/>
      </w:pPr>
      <w:rPr>
        <w:rFonts w:ascii="Courier New" w:hAnsi="Courier New"/>
      </w:rPr>
    </w:lvl>
    <w:lvl w:ilvl="8">
      <w:start w:val="1"/>
      <w:numFmt w:val="bullet"/>
      <w:lvlText w:val=""/>
      <w:lvlJc w:val="left"/>
      <w:pPr>
        <w:ind w:hanging="360" w:left="6840"/>
      </w:pPr>
      <w:rPr>
        <w:rFonts w:ascii="Wingdings" w:hAnsi="Wingdings"/>
      </w:rPr>
    </w:lvl>
  </w:abstractNum>
  <w:abstractNum w:abstractNumId="100">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0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0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03">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04">
    <w:lvl w:ilvl="0">
      <w:start w:val="1"/>
      <w:numFmt w:val="bullet"/>
      <w:lvlText w:val=""/>
      <w:lvlJc w:val="left"/>
      <w:pPr>
        <w:ind w:hanging="360" w:left="720"/>
      </w:pPr>
      <w:rPr>
        <w:rFonts w:ascii="Symbol" w:hAnsi="Symbol"/>
      </w:rPr>
    </w:lvl>
    <w:lvl w:ilvl="1">
      <w:start w:val="1"/>
      <w:numFmt w:val="bullet"/>
      <w:lvlText w:val="o"/>
      <w:lvlJc w:val="left"/>
      <w:pPr>
        <w:ind w:hanging="360" w:left="1440"/>
      </w:pPr>
      <w:rPr>
        <w:rFonts w:ascii="Courier New" w:hAnsi="Courier New"/>
      </w:rPr>
    </w:lvl>
    <w:lvl w:ilvl="2">
      <w:start w:val="1"/>
      <w:numFmt w:val="bullet"/>
      <w:lvlText w:val=""/>
      <w:lvlJc w:val="left"/>
      <w:pPr>
        <w:ind w:hanging="360" w:left="2160"/>
      </w:pPr>
      <w:rPr>
        <w:rFonts w:ascii="Wingdings" w:hAnsi="Wingdings"/>
      </w:rPr>
    </w:lvl>
    <w:lvl w:ilvl="3">
      <w:start w:val="1"/>
      <w:numFmt w:val="bullet"/>
      <w:lvlText w:val=""/>
      <w:lvlJc w:val="left"/>
      <w:pPr>
        <w:ind w:hanging="360" w:left="2880"/>
      </w:pPr>
      <w:rPr>
        <w:rFonts w:ascii="Symbol" w:hAnsi="Symbol"/>
      </w:rPr>
    </w:lvl>
    <w:lvl w:ilvl="4">
      <w:start w:val="1"/>
      <w:numFmt w:val="bullet"/>
      <w:lvlText w:val="o"/>
      <w:lvlJc w:val="left"/>
      <w:pPr>
        <w:ind w:hanging="360" w:left="3600"/>
      </w:pPr>
      <w:rPr>
        <w:rFonts w:ascii="Courier New" w:hAnsi="Courier New"/>
      </w:rPr>
    </w:lvl>
    <w:lvl w:ilvl="5">
      <w:start w:val="1"/>
      <w:numFmt w:val="bullet"/>
      <w:lvlText w:val=""/>
      <w:lvlJc w:val="left"/>
      <w:pPr>
        <w:ind w:hanging="360" w:left="4320"/>
      </w:pPr>
      <w:rPr>
        <w:rFonts w:ascii="Wingdings" w:hAnsi="Wingdings"/>
      </w:rPr>
    </w:lvl>
    <w:lvl w:ilvl="6">
      <w:start w:val="1"/>
      <w:numFmt w:val="bullet"/>
      <w:lvlText w:val=""/>
      <w:lvlJc w:val="left"/>
      <w:pPr>
        <w:ind w:hanging="360" w:left="5040"/>
      </w:pPr>
      <w:rPr>
        <w:rFonts w:ascii="Symbol" w:hAnsi="Symbol"/>
      </w:rPr>
    </w:lvl>
    <w:lvl w:ilvl="7">
      <w:start w:val="1"/>
      <w:numFmt w:val="bullet"/>
      <w:lvlText w:val="o"/>
      <w:lvlJc w:val="left"/>
      <w:pPr>
        <w:ind w:hanging="360" w:left="5760"/>
      </w:pPr>
      <w:rPr>
        <w:rFonts w:ascii="Courier New" w:hAnsi="Courier New"/>
      </w:rPr>
    </w:lvl>
    <w:lvl w:ilvl="8">
      <w:start w:val="1"/>
      <w:numFmt w:val="bullet"/>
      <w:lvlText w:val=""/>
      <w:lvlJc w:val="left"/>
      <w:pPr>
        <w:ind w:hanging="360" w:left="6480"/>
      </w:pPr>
      <w:rPr>
        <w:rFonts w:ascii="Wingdings" w:hAnsi="Wingdings"/>
      </w:rPr>
    </w:lvl>
  </w:abstractNum>
  <w:abstractNum w:abstractNumId="105">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06">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07">
    <w:lvl w:ilvl="0">
      <w:start w:val="1"/>
      <w:numFmt w:val="bullet"/>
      <w:lvlText w:val=""/>
      <w:lvlJc w:val="left"/>
      <w:pPr>
        <w:ind w:hanging="360" w:left="720"/>
      </w:pPr>
      <w:rPr>
        <w:rFonts w:ascii="Symbol" w:hAnsi="Symbol"/>
      </w:rPr>
    </w:lvl>
    <w:lvl w:ilvl="1">
      <w:start w:val="1"/>
      <w:numFmt w:val="bullet"/>
      <w:lvlText w:val="o"/>
      <w:lvlJc w:val="left"/>
      <w:pPr>
        <w:ind w:hanging="360" w:left="1440"/>
      </w:pPr>
      <w:rPr>
        <w:rFonts w:ascii="Courier New" w:hAnsi="Courier New"/>
      </w:rPr>
    </w:lvl>
    <w:lvl w:ilvl="2">
      <w:start w:val="1"/>
      <w:numFmt w:val="bullet"/>
      <w:lvlText w:val=""/>
      <w:lvlJc w:val="left"/>
      <w:pPr>
        <w:ind w:hanging="360" w:left="2160"/>
      </w:pPr>
      <w:rPr>
        <w:rFonts w:ascii="Wingdings" w:hAnsi="Wingdings"/>
      </w:rPr>
    </w:lvl>
    <w:lvl w:ilvl="3">
      <w:start w:val="1"/>
      <w:numFmt w:val="bullet"/>
      <w:lvlText w:val=""/>
      <w:lvlJc w:val="left"/>
      <w:pPr>
        <w:ind w:hanging="360" w:left="2880"/>
      </w:pPr>
      <w:rPr>
        <w:rFonts w:ascii="Symbol" w:hAnsi="Symbol"/>
      </w:rPr>
    </w:lvl>
    <w:lvl w:ilvl="4">
      <w:start w:val="1"/>
      <w:numFmt w:val="bullet"/>
      <w:lvlText w:val="o"/>
      <w:lvlJc w:val="left"/>
      <w:pPr>
        <w:ind w:hanging="360" w:left="3600"/>
      </w:pPr>
      <w:rPr>
        <w:rFonts w:ascii="Courier New" w:hAnsi="Courier New"/>
      </w:rPr>
    </w:lvl>
    <w:lvl w:ilvl="5">
      <w:start w:val="1"/>
      <w:numFmt w:val="bullet"/>
      <w:lvlText w:val=""/>
      <w:lvlJc w:val="left"/>
      <w:pPr>
        <w:ind w:hanging="360" w:left="4320"/>
      </w:pPr>
      <w:rPr>
        <w:rFonts w:ascii="Wingdings" w:hAnsi="Wingdings"/>
      </w:rPr>
    </w:lvl>
    <w:lvl w:ilvl="6">
      <w:start w:val="1"/>
      <w:numFmt w:val="bullet"/>
      <w:lvlText w:val=""/>
      <w:lvlJc w:val="left"/>
      <w:pPr>
        <w:ind w:hanging="360" w:left="5040"/>
      </w:pPr>
      <w:rPr>
        <w:rFonts w:ascii="Symbol" w:hAnsi="Symbol"/>
      </w:rPr>
    </w:lvl>
    <w:lvl w:ilvl="7">
      <w:start w:val="1"/>
      <w:numFmt w:val="bullet"/>
      <w:lvlText w:val="o"/>
      <w:lvlJc w:val="left"/>
      <w:pPr>
        <w:ind w:hanging="360" w:left="5760"/>
      </w:pPr>
      <w:rPr>
        <w:rFonts w:ascii="Courier New" w:hAnsi="Courier New"/>
      </w:rPr>
    </w:lvl>
    <w:lvl w:ilvl="8">
      <w:start w:val="1"/>
      <w:numFmt w:val="bullet"/>
      <w:lvlText w:val=""/>
      <w:lvlJc w:val="left"/>
      <w:pPr>
        <w:ind w:hanging="360" w:left="6480"/>
      </w:pPr>
      <w:rPr>
        <w:rFonts w:ascii="Wingdings" w:hAnsi="Wingdings"/>
      </w:rPr>
    </w:lvl>
  </w:abstractNum>
  <w:abstractNum w:abstractNumId="108">
    <w:lvl w:ilvl="0">
      <w:start w:val="1"/>
      <w:numFmt w:val="bullet"/>
      <w:lvlText w:val=""/>
      <w:lvlJc w:val="left"/>
      <w:pPr>
        <w:ind w:hanging="360" w:left="720"/>
      </w:pPr>
      <w:rPr>
        <w:rFonts w:ascii="Symbol" w:hAnsi="Symbol"/>
      </w:rPr>
    </w:lvl>
    <w:lvl w:ilvl="1">
      <w:start w:val="1"/>
      <w:numFmt w:val="bullet"/>
      <w:lvlText w:val="o"/>
      <w:lvlJc w:val="left"/>
      <w:pPr>
        <w:ind w:hanging="360" w:left="1440"/>
      </w:pPr>
      <w:rPr>
        <w:rFonts w:ascii="Courier New" w:hAnsi="Courier New"/>
      </w:rPr>
    </w:lvl>
    <w:lvl w:ilvl="2">
      <w:start w:val="1"/>
      <w:numFmt w:val="bullet"/>
      <w:lvlText w:val=""/>
      <w:lvlJc w:val="left"/>
      <w:pPr>
        <w:ind w:hanging="360" w:left="2160"/>
      </w:pPr>
      <w:rPr>
        <w:rFonts w:ascii="Wingdings" w:hAnsi="Wingdings"/>
      </w:rPr>
    </w:lvl>
    <w:lvl w:ilvl="3">
      <w:start w:val="1"/>
      <w:numFmt w:val="bullet"/>
      <w:lvlText w:val=""/>
      <w:lvlJc w:val="left"/>
      <w:pPr>
        <w:ind w:hanging="360" w:left="2880"/>
      </w:pPr>
      <w:rPr>
        <w:rFonts w:ascii="Symbol" w:hAnsi="Symbol"/>
      </w:rPr>
    </w:lvl>
    <w:lvl w:ilvl="4">
      <w:start w:val="1"/>
      <w:numFmt w:val="bullet"/>
      <w:lvlText w:val="o"/>
      <w:lvlJc w:val="left"/>
      <w:pPr>
        <w:ind w:hanging="360" w:left="3600"/>
      </w:pPr>
      <w:rPr>
        <w:rFonts w:ascii="Courier New" w:hAnsi="Courier New"/>
      </w:rPr>
    </w:lvl>
    <w:lvl w:ilvl="5">
      <w:start w:val="1"/>
      <w:numFmt w:val="bullet"/>
      <w:lvlText w:val=""/>
      <w:lvlJc w:val="left"/>
      <w:pPr>
        <w:ind w:hanging="360" w:left="4320"/>
      </w:pPr>
      <w:rPr>
        <w:rFonts w:ascii="Wingdings" w:hAnsi="Wingdings"/>
      </w:rPr>
    </w:lvl>
    <w:lvl w:ilvl="6">
      <w:start w:val="1"/>
      <w:numFmt w:val="bullet"/>
      <w:lvlText w:val=""/>
      <w:lvlJc w:val="left"/>
      <w:pPr>
        <w:ind w:hanging="360" w:left="5040"/>
      </w:pPr>
      <w:rPr>
        <w:rFonts w:ascii="Symbol" w:hAnsi="Symbol"/>
      </w:rPr>
    </w:lvl>
    <w:lvl w:ilvl="7">
      <w:start w:val="1"/>
      <w:numFmt w:val="bullet"/>
      <w:lvlText w:val="o"/>
      <w:lvlJc w:val="left"/>
      <w:pPr>
        <w:ind w:hanging="360" w:left="5760"/>
      </w:pPr>
      <w:rPr>
        <w:rFonts w:ascii="Courier New" w:hAnsi="Courier New"/>
      </w:rPr>
    </w:lvl>
    <w:lvl w:ilvl="8">
      <w:start w:val="1"/>
      <w:numFmt w:val="bullet"/>
      <w:lvlText w:val=""/>
      <w:lvlJc w:val="left"/>
      <w:pPr>
        <w:ind w:hanging="360" w:left="6480"/>
      </w:pPr>
      <w:rPr>
        <w:rFonts w:ascii="Wingdings" w:hAnsi="Wingdings"/>
      </w:rPr>
    </w:lvl>
  </w:abstractNum>
  <w:abstractNum w:abstractNumId="109">
    <w:lvl w:ilvl="0">
      <w:start w:val="1"/>
      <w:numFmt w:val="bullet"/>
      <w:lvlText w:val=""/>
      <w:lvlJc w:val="left"/>
      <w:pPr>
        <w:ind w:hanging="360" w:left="720"/>
      </w:pPr>
      <w:rPr>
        <w:rFonts w:ascii="Symbol" w:hAnsi="Symbol"/>
      </w:rPr>
    </w:lvl>
    <w:lvl w:ilvl="1">
      <w:start w:val="1"/>
      <w:numFmt w:val="bullet"/>
      <w:lvlText w:val="o"/>
      <w:lvlJc w:val="left"/>
      <w:pPr>
        <w:ind w:hanging="360" w:left="1440"/>
      </w:pPr>
      <w:rPr>
        <w:rFonts w:ascii="Courier New" w:hAnsi="Courier New"/>
      </w:rPr>
    </w:lvl>
    <w:lvl w:ilvl="2">
      <w:start w:val="1"/>
      <w:numFmt w:val="bullet"/>
      <w:lvlText w:val=""/>
      <w:lvlJc w:val="left"/>
      <w:pPr>
        <w:ind w:hanging="360" w:left="2160"/>
      </w:pPr>
      <w:rPr>
        <w:rFonts w:ascii="Wingdings" w:hAnsi="Wingdings"/>
      </w:rPr>
    </w:lvl>
    <w:lvl w:ilvl="3">
      <w:start w:val="1"/>
      <w:numFmt w:val="bullet"/>
      <w:lvlText w:val=""/>
      <w:lvlJc w:val="left"/>
      <w:pPr>
        <w:ind w:hanging="360" w:left="2880"/>
      </w:pPr>
      <w:rPr>
        <w:rFonts w:ascii="Symbol" w:hAnsi="Symbol"/>
      </w:rPr>
    </w:lvl>
    <w:lvl w:ilvl="4">
      <w:start w:val="1"/>
      <w:numFmt w:val="bullet"/>
      <w:lvlText w:val="o"/>
      <w:lvlJc w:val="left"/>
      <w:pPr>
        <w:ind w:hanging="360" w:left="3600"/>
      </w:pPr>
      <w:rPr>
        <w:rFonts w:ascii="Courier New" w:hAnsi="Courier New"/>
      </w:rPr>
    </w:lvl>
    <w:lvl w:ilvl="5">
      <w:start w:val="1"/>
      <w:numFmt w:val="bullet"/>
      <w:lvlText w:val=""/>
      <w:lvlJc w:val="left"/>
      <w:pPr>
        <w:ind w:hanging="360" w:left="4320"/>
      </w:pPr>
      <w:rPr>
        <w:rFonts w:ascii="Wingdings" w:hAnsi="Wingdings"/>
      </w:rPr>
    </w:lvl>
    <w:lvl w:ilvl="6">
      <w:start w:val="1"/>
      <w:numFmt w:val="bullet"/>
      <w:lvlText w:val=""/>
      <w:lvlJc w:val="left"/>
      <w:pPr>
        <w:ind w:hanging="360" w:left="5040"/>
      </w:pPr>
      <w:rPr>
        <w:rFonts w:ascii="Symbol" w:hAnsi="Symbol"/>
      </w:rPr>
    </w:lvl>
    <w:lvl w:ilvl="7">
      <w:start w:val="1"/>
      <w:numFmt w:val="bullet"/>
      <w:lvlText w:val="o"/>
      <w:lvlJc w:val="left"/>
      <w:pPr>
        <w:ind w:hanging="360" w:left="5760"/>
      </w:pPr>
      <w:rPr>
        <w:rFonts w:ascii="Courier New" w:hAnsi="Courier New"/>
      </w:rPr>
    </w:lvl>
    <w:lvl w:ilvl="8">
      <w:start w:val="1"/>
      <w:numFmt w:val="bullet"/>
      <w:lvlText w:val=""/>
      <w:lvlJc w:val="left"/>
      <w:pPr>
        <w:ind w:hanging="360" w:left="6480"/>
      </w:pPr>
      <w:rPr>
        <w:rFonts w:ascii="Wingdings" w:hAnsi="Wingdings"/>
      </w:rPr>
    </w:lvl>
  </w:abstractNum>
  <w:abstractNum w:abstractNumId="110">
    <w:lvl w:ilvl="0">
      <w:start w:val="1"/>
      <w:numFmt w:val="bullet"/>
      <w:lvlText w:val=""/>
      <w:lvlJc w:val="left"/>
      <w:pPr>
        <w:ind w:hanging="360" w:left="720"/>
      </w:pPr>
      <w:rPr>
        <w:rFonts w:ascii="Symbol" w:hAnsi="Symbol"/>
      </w:rPr>
    </w:lvl>
    <w:lvl w:ilvl="1">
      <w:start w:val="1"/>
      <w:numFmt w:val="bullet"/>
      <w:lvlText w:val="o"/>
      <w:lvlJc w:val="left"/>
      <w:pPr>
        <w:ind w:hanging="360" w:left="1440"/>
      </w:pPr>
      <w:rPr>
        <w:rFonts w:ascii="Courier New" w:hAnsi="Courier New"/>
      </w:rPr>
    </w:lvl>
    <w:lvl w:ilvl="2">
      <w:start w:val="1"/>
      <w:numFmt w:val="bullet"/>
      <w:lvlText w:val=""/>
      <w:lvlJc w:val="left"/>
      <w:pPr>
        <w:ind w:hanging="360" w:left="2160"/>
      </w:pPr>
      <w:rPr>
        <w:rFonts w:ascii="Wingdings" w:hAnsi="Wingdings"/>
      </w:rPr>
    </w:lvl>
    <w:lvl w:ilvl="3">
      <w:start w:val="1"/>
      <w:numFmt w:val="bullet"/>
      <w:lvlText w:val=""/>
      <w:lvlJc w:val="left"/>
      <w:pPr>
        <w:ind w:hanging="360" w:left="2880"/>
      </w:pPr>
      <w:rPr>
        <w:rFonts w:ascii="Symbol" w:hAnsi="Symbol"/>
      </w:rPr>
    </w:lvl>
    <w:lvl w:ilvl="4">
      <w:start w:val="1"/>
      <w:numFmt w:val="bullet"/>
      <w:lvlText w:val="o"/>
      <w:lvlJc w:val="left"/>
      <w:pPr>
        <w:ind w:hanging="360" w:left="3600"/>
      </w:pPr>
      <w:rPr>
        <w:rFonts w:ascii="Courier New" w:hAnsi="Courier New"/>
      </w:rPr>
    </w:lvl>
    <w:lvl w:ilvl="5">
      <w:start w:val="1"/>
      <w:numFmt w:val="bullet"/>
      <w:lvlText w:val=""/>
      <w:lvlJc w:val="left"/>
      <w:pPr>
        <w:ind w:hanging="360" w:left="4320"/>
      </w:pPr>
      <w:rPr>
        <w:rFonts w:ascii="Wingdings" w:hAnsi="Wingdings"/>
      </w:rPr>
    </w:lvl>
    <w:lvl w:ilvl="6">
      <w:start w:val="1"/>
      <w:numFmt w:val="bullet"/>
      <w:lvlText w:val=""/>
      <w:lvlJc w:val="left"/>
      <w:pPr>
        <w:ind w:hanging="360" w:left="5040"/>
      </w:pPr>
      <w:rPr>
        <w:rFonts w:ascii="Symbol" w:hAnsi="Symbol"/>
      </w:rPr>
    </w:lvl>
    <w:lvl w:ilvl="7">
      <w:start w:val="1"/>
      <w:numFmt w:val="bullet"/>
      <w:lvlText w:val="o"/>
      <w:lvlJc w:val="left"/>
      <w:pPr>
        <w:ind w:hanging="360" w:left="5760"/>
      </w:pPr>
      <w:rPr>
        <w:rFonts w:ascii="Courier New" w:hAnsi="Courier New"/>
      </w:rPr>
    </w:lvl>
    <w:lvl w:ilvl="8">
      <w:start w:val="1"/>
      <w:numFmt w:val="bullet"/>
      <w:lvlText w:val=""/>
      <w:lvlJc w:val="left"/>
      <w:pPr>
        <w:ind w:hanging="360" w:left="6480"/>
      </w:pPr>
      <w:rPr>
        <w:rFonts w:ascii="Wingdings" w:hAnsi="Wingdings"/>
      </w:rPr>
    </w:lvl>
  </w:abstractNum>
  <w:abstractNum w:abstractNumId="111">
    <w:lvl w:ilvl="0">
      <w:start w:val="1"/>
      <w:numFmt w:val="decimal"/>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abstractNumId="112">
    <w:lvl w:ilvl="0">
      <w:start w:val="1"/>
      <w:numFmt w:val="decimal"/>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abstractNumId="113">
    <w:lvl w:ilvl="0">
      <w:start w:val="1"/>
      <w:numFmt w:val="decimal"/>
      <w:lvlText w:val="%1."/>
      <w:lvlJc w:val="left"/>
      <w:pPr>
        <w:tabs>
          <w:tab w:leader="none" w:pos="720" w:val="left"/>
        </w:tabs>
        <w:ind w:hanging="720" w:left="720"/>
      </w:pPr>
    </w:lvl>
    <w:lvl w:ilvl="1">
      <w:start w:val="1"/>
      <w:numFmt w:val="decimal"/>
      <w:lvlText w:val="%2."/>
      <w:lvlJc w:val="left"/>
      <w:pPr>
        <w:tabs>
          <w:tab w:leader="none" w:pos="1440" w:val="left"/>
        </w:tabs>
        <w:ind w:hanging="720" w:left="1440"/>
      </w:pPr>
    </w:lvl>
    <w:lvl w:ilvl="2">
      <w:start w:val="1"/>
      <w:numFmt w:val="bullet"/>
      <w:lvlText w:val=""/>
      <w:lvlJc w:val="left"/>
      <w:pPr>
        <w:tabs>
          <w:tab w:leader="none" w:pos="2160" w:val="left"/>
        </w:tabs>
        <w:ind w:hanging="720" w:left="2160"/>
      </w:pPr>
      <w:rPr>
        <w:rFonts w:ascii="Symbol" w:hAnsi="Symbol"/>
      </w:rPr>
    </w:lvl>
    <w:lvl w:ilvl="3">
      <w:start w:val="1"/>
      <w:numFmt w:val="decimal"/>
      <w:lvlText w:val="%4."/>
      <w:lvlJc w:val="left"/>
      <w:pPr>
        <w:tabs>
          <w:tab w:leader="none" w:pos="2880" w:val="left"/>
        </w:tabs>
        <w:ind w:hanging="720" w:left="2880"/>
      </w:pPr>
    </w:lvl>
    <w:lvl w:ilvl="4">
      <w:start w:val="1"/>
      <w:numFmt w:val="decimal"/>
      <w:lvlText w:val="%5."/>
      <w:lvlJc w:val="left"/>
      <w:pPr>
        <w:tabs>
          <w:tab w:leader="none" w:pos="3600" w:val="left"/>
        </w:tabs>
        <w:ind w:hanging="720" w:left="3600"/>
      </w:pPr>
    </w:lvl>
    <w:lvl w:ilvl="5">
      <w:start w:val="1"/>
      <w:numFmt w:val="decimal"/>
      <w:lvlText w:val="%6."/>
      <w:lvlJc w:val="left"/>
      <w:pPr>
        <w:tabs>
          <w:tab w:leader="none" w:pos="4320" w:val="left"/>
        </w:tabs>
        <w:ind w:hanging="720" w:left="4320"/>
      </w:pPr>
    </w:lvl>
    <w:lvl w:ilvl="6">
      <w:start w:val="1"/>
      <w:numFmt w:val="decimal"/>
      <w:lvlText w:val="%7."/>
      <w:lvlJc w:val="left"/>
      <w:pPr>
        <w:tabs>
          <w:tab w:leader="none" w:pos="5040" w:val="left"/>
        </w:tabs>
        <w:ind w:hanging="720" w:left="5040"/>
      </w:pPr>
    </w:lvl>
    <w:lvl w:ilvl="7">
      <w:start w:val="1"/>
      <w:numFmt w:val="decimal"/>
      <w:lvlText w:val="%8."/>
      <w:lvlJc w:val="left"/>
      <w:pPr>
        <w:tabs>
          <w:tab w:leader="none" w:pos="5760" w:val="left"/>
        </w:tabs>
        <w:ind w:hanging="720" w:left="5760"/>
      </w:pPr>
    </w:lvl>
    <w:lvl w:ilvl="8">
      <w:start w:val="1"/>
      <w:numFmt w:val="decimal"/>
      <w:lvlText w:val="%9."/>
      <w:lvlJc w:val="left"/>
      <w:pPr>
        <w:tabs>
          <w:tab w:leader="none" w:pos="6480" w:val="left"/>
        </w:tabs>
        <w:ind w:hanging="720" w:left="6480"/>
      </w:pPr>
    </w:lvl>
  </w:abstractNum>
  <w:abstractNum w:abstractNumId="114">
    <w:lvl w:ilvl="0">
      <w:start w:val="1"/>
      <w:numFmt w:val="bullet"/>
      <w:lvlText w:val=""/>
      <w:lvlJc w:val="left"/>
      <w:pPr>
        <w:tabs>
          <w:tab w:leader="none" w:pos="1440" w:val="left"/>
        </w:tabs>
        <w:ind w:hanging="720" w:left="1440"/>
      </w:pPr>
      <w:rPr>
        <w:rFonts w:ascii="Symbol" w:hAnsi="Symbol"/>
      </w:rPr>
    </w:lvl>
    <w:lvl w:ilvl="1">
      <w:start w:val="1"/>
      <w:numFmt w:val="decimal"/>
      <w:lvlText w:val="%2."/>
      <w:lvlJc w:val="left"/>
      <w:pPr>
        <w:tabs>
          <w:tab w:leader="none" w:pos="2160" w:val="left"/>
        </w:tabs>
        <w:ind w:hanging="720" w:left="2160"/>
      </w:pPr>
    </w:lvl>
    <w:lvl w:ilvl="2">
      <w:start w:val="1"/>
      <w:numFmt w:val="bullet"/>
      <w:lvlText w:val=""/>
      <w:lvlJc w:val="left"/>
      <w:pPr>
        <w:tabs>
          <w:tab w:leader="none" w:pos="2880" w:val="left"/>
        </w:tabs>
        <w:ind w:hanging="720" w:left="2880"/>
      </w:pPr>
      <w:rPr>
        <w:rFonts w:ascii="Symbol" w:hAnsi="Symbol"/>
      </w:rPr>
    </w:lvl>
    <w:lvl w:ilvl="3">
      <w:start w:val="1"/>
      <w:numFmt w:val="decimal"/>
      <w:lvlText w:val="%4."/>
      <w:lvlJc w:val="left"/>
      <w:pPr>
        <w:tabs>
          <w:tab w:leader="none" w:pos="3600" w:val="left"/>
        </w:tabs>
        <w:ind w:hanging="720" w:left="3600"/>
      </w:pPr>
    </w:lvl>
    <w:lvl w:ilvl="4">
      <w:start w:val="1"/>
      <w:numFmt w:val="decimal"/>
      <w:lvlText w:val="%5."/>
      <w:lvlJc w:val="left"/>
      <w:pPr>
        <w:tabs>
          <w:tab w:leader="none" w:pos="4320" w:val="left"/>
        </w:tabs>
        <w:ind w:hanging="720" w:left="4320"/>
      </w:pPr>
    </w:lvl>
    <w:lvl w:ilvl="5">
      <w:start w:val="1"/>
      <w:numFmt w:val="decimal"/>
      <w:lvlText w:val="%6."/>
      <w:lvlJc w:val="left"/>
      <w:pPr>
        <w:tabs>
          <w:tab w:leader="none" w:pos="5040" w:val="left"/>
        </w:tabs>
        <w:ind w:hanging="720" w:left="5040"/>
      </w:pPr>
    </w:lvl>
    <w:lvl w:ilvl="6">
      <w:start w:val="1"/>
      <w:numFmt w:val="decimal"/>
      <w:lvlText w:val="%7."/>
      <w:lvlJc w:val="left"/>
      <w:pPr>
        <w:tabs>
          <w:tab w:leader="none" w:pos="5760" w:val="left"/>
        </w:tabs>
        <w:ind w:hanging="720" w:left="5760"/>
      </w:pPr>
    </w:lvl>
    <w:lvl w:ilvl="7">
      <w:start w:val="1"/>
      <w:numFmt w:val="decimal"/>
      <w:lvlText w:val="%8."/>
      <w:lvlJc w:val="left"/>
      <w:pPr>
        <w:tabs>
          <w:tab w:leader="none" w:pos="6480" w:val="left"/>
        </w:tabs>
        <w:ind w:hanging="720" w:left="6480"/>
      </w:pPr>
    </w:lvl>
    <w:lvl w:ilvl="8">
      <w:start w:val="1"/>
      <w:numFmt w:val="decimal"/>
      <w:lvlText w:val="%9."/>
      <w:lvlJc w:val="left"/>
      <w:pPr>
        <w:tabs>
          <w:tab w:leader="none" w:pos="7200" w:val="left"/>
        </w:tabs>
        <w:ind w:hanging="720" w:left="7200"/>
      </w:pPr>
    </w:lvl>
  </w:abstractNum>
  <w:abstractNum w:abstractNumId="115">
    <w:lvl w:ilvl="0">
      <w:start w:val="1"/>
      <w:numFmt w:val="decimal"/>
      <w:lvlText w:val="%1."/>
      <w:lvlJc w:val="left"/>
      <w:pPr>
        <w:tabs>
          <w:tab w:leader="none" w:pos="720" w:val="left"/>
        </w:tabs>
        <w:ind w:hanging="720" w:left="720"/>
      </w:pPr>
    </w:lvl>
    <w:lvl w:ilvl="1">
      <w:start w:val="1"/>
      <w:numFmt w:val="decimal"/>
      <w:lvlText w:val="%2."/>
      <w:lvlJc w:val="left"/>
      <w:pPr>
        <w:tabs>
          <w:tab w:leader="none" w:pos="1440" w:val="left"/>
        </w:tabs>
        <w:ind w:hanging="720" w:left="1440"/>
      </w:pPr>
    </w:lvl>
    <w:lvl w:ilvl="2">
      <w:start w:val="1"/>
      <w:numFmt w:val="bullet"/>
      <w:lvlText w:val=""/>
      <w:lvlJc w:val="left"/>
      <w:pPr>
        <w:tabs>
          <w:tab w:leader="none" w:pos="2160" w:val="left"/>
        </w:tabs>
        <w:ind w:hanging="720" w:left="2160"/>
      </w:pPr>
      <w:rPr>
        <w:rFonts w:ascii="Symbol" w:hAnsi="Symbol"/>
      </w:rPr>
    </w:lvl>
    <w:lvl w:ilvl="3">
      <w:start w:val="1"/>
      <w:numFmt w:val="decimal"/>
      <w:lvlText w:val="%4."/>
      <w:lvlJc w:val="left"/>
      <w:pPr>
        <w:tabs>
          <w:tab w:leader="none" w:pos="2880" w:val="left"/>
        </w:tabs>
        <w:ind w:hanging="720" w:left="2880"/>
      </w:pPr>
    </w:lvl>
    <w:lvl w:ilvl="4">
      <w:start w:val="1"/>
      <w:numFmt w:val="decimal"/>
      <w:lvlText w:val="%5."/>
      <w:lvlJc w:val="left"/>
      <w:pPr>
        <w:tabs>
          <w:tab w:leader="none" w:pos="3600" w:val="left"/>
        </w:tabs>
        <w:ind w:hanging="720" w:left="3600"/>
      </w:pPr>
    </w:lvl>
    <w:lvl w:ilvl="5">
      <w:start w:val="1"/>
      <w:numFmt w:val="decimal"/>
      <w:lvlText w:val="%6."/>
      <w:lvlJc w:val="left"/>
      <w:pPr>
        <w:tabs>
          <w:tab w:leader="none" w:pos="4320" w:val="left"/>
        </w:tabs>
        <w:ind w:hanging="720" w:left="4320"/>
      </w:pPr>
    </w:lvl>
    <w:lvl w:ilvl="6">
      <w:start w:val="1"/>
      <w:numFmt w:val="decimal"/>
      <w:lvlText w:val="%7."/>
      <w:lvlJc w:val="left"/>
      <w:pPr>
        <w:tabs>
          <w:tab w:leader="none" w:pos="5040" w:val="left"/>
        </w:tabs>
        <w:ind w:hanging="720" w:left="5040"/>
      </w:pPr>
    </w:lvl>
    <w:lvl w:ilvl="7">
      <w:start w:val="1"/>
      <w:numFmt w:val="decimal"/>
      <w:lvlText w:val="%8."/>
      <w:lvlJc w:val="left"/>
      <w:pPr>
        <w:tabs>
          <w:tab w:leader="none" w:pos="5760" w:val="left"/>
        </w:tabs>
        <w:ind w:hanging="720" w:left="5760"/>
      </w:pPr>
    </w:lvl>
    <w:lvl w:ilvl="8">
      <w:start w:val="1"/>
      <w:numFmt w:val="decimal"/>
      <w:lvlText w:val="%9."/>
      <w:lvlJc w:val="left"/>
      <w:pPr>
        <w:tabs>
          <w:tab w:leader="none" w:pos="6480" w:val="left"/>
        </w:tabs>
        <w:ind w:hanging="720" w:left="6480"/>
      </w:pPr>
    </w:lvl>
  </w:abstractNum>
  <w:abstractNum w:abstractNumId="116">
    <w:lvl w:ilvl="0">
      <w:start w:val="1"/>
      <w:numFmt w:val="decimal"/>
      <w:lvlText w:val="%1."/>
      <w:lvlJc w:val="left"/>
      <w:pPr>
        <w:tabs>
          <w:tab w:leader="none" w:pos="720" w:val="left"/>
        </w:tabs>
        <w:ind w:hanging="720" w:left="720"/>
      </w:pPr>
    </w:lvl>
    <w:lvl w:ilvl="1">
      <w:start w:val="1"/>
      <w:numFmt w:val="decimal"/>
      <w:lvlText w:val="%2."/>
      <w:lvlJc w:val="left"/>
      <w:pPr>
        <w:tabs>
          <w:tab w:leader="none" w:pos="1440" w:val="left"/>
        </w:tabs>
        <w:ind w:hanging="720" w:left="1440"/>
      </w:pPr>
    </w:lvl>
    <w:lvl w:ilvl="2">
      <w:start w:val="1"/>
      <w:numFmt w:val="bullet"/>
      <w:lvlText w:val=""/>
      <w:lvlJc w:val="left"/>
      <w:pPr>
        <w:tabs>
          <w:tab w:leader="none" w:pos="2160" w:val="left"/>
        </w:tabs>
        <w:ind w:hanging="720" w:left="2160"/>
      </w:pPr>
      <w:rPr>
        <w:rFonts w:ascii="Symbol" w:hAnsi="Symbol"/>
      </w:rPr>
    </w:lvl>
    <w:lvl w:ilvl="3">
      <w:start w:val="1"/>
      <w:numFmt w:val="decimal"/>
      <w:lvlText w:val="%4."/>
      <w:lvlJc w:val="left"/>
      <w:pPr>
        <w:tabs>
          <w:tab w:leader="none" w:pos="2880" w:val="left"/>
        </w:tabs>
        <w:ind w:hanging="720" w:left="2880"/>
      </w:pPr>
    </w:lvl>
    <w:lvl w:ilvl="4">
      <w:start w:val="1"/>
      <w:numFmt w:val="decimal"/>
      <w:lvlText w:val="%5."/>
      <w:lvlJc w:val="left"/>
      <w:pPr>
        <w:tabs>
          <w:tab w:leader="none" w:pos="3600" w:val="left"/>
        </w:tabs>
        <w:ind w:hanging="720" w:left="3600"/>
      </w:pPr>
    </w:lvl>
    <w:lvl w:ilvl="5">
      <w:start w:val="1"/>
      <w:numFmt w:val="decimal"/>
      <w:lvlText w:val="%6."/>
      <w:lvlJc w:val="left"/>
      <w:pPr>
        <w:tabs>
          <w:tab w:leader="none" w:pos="4320" w:val="left"/>
        </w:tabs>
        <w:ind w:hanging="720" w:left="4320"/>
      </w:pPr>
    </w:lvl>
    <w:lvl w:ilvl="6">
      <w:start w:val="1"/>
      <w:numFmt w:val="decimal"/>
      <w:lvlText w:val="%7."/>
      <w:lvlJc w:val="left"/>
      <w:pPr>
        <w:tabs>
          <w:tab w:leader="none" w:pos="5040" w:val="left"/>
        </w:tabs>
        <w:ind w:hanging="720" w:left="5040"/>
      </w:pPr>
    </w:lvl>
    <w:lvl w:ilvl="7">
      <w:start w:val="1"/>
      <w:numFmt w:val="decimal"/>
      <w:lvlText w:val="%8."/>
      <w:lvlJc w:val="left"/>
      <w:pPr>
        <w:tabs>
          <w:tab w:leader="none" w:pos="5760" w:val="left"/>
        </w:tabs>
        <w:ind w:hanging="720" w:left="5760"/>
      </w:pPr>
    </w:lvl>
    <w:lvl w:ilvl="8">
      <w:start w:val="1"/>
      <w:numFmt w:val="decimal"/>
      <w:lvlText w:val="%9."/>
      <w:lvlJc w:val="left"/>
      <w:pPr>
        <w:tabs>
          <w:tab w:leader="none" w:pos="6480" w:val="left"/>
        </w:tabs>
        <w:ind w:hanging="720" w:left="6480"/>
      </w:pPr>
    </w:lvl>
  </w:abstractNum>
  <w:abstractNum w:abstractNumId="117">
    <w:lvl w:ilvl="0">
      <w:start w:val="1"/>
      <w:numFmt w:val="bullet"/>
      <w:lvlText w:val=""/>
      <w:lvlJc w:val="left"/>
      <w:pPr>
        <w:tabs>
          <w:tab w:leader="none" w:pos="1440" w:val="left"/>
        </w:tabs>
        <w:ind w:hanging="720" w:left="1440"/>
      </w:pPr>
      <w:rPr>
        <w:rFonts w:ascii="Symbol" w:hAnsi="Symbol"/>
      </w:rPr>
    </w:lvl>
    <w:lvl w:ilvl="1">
      <w:start w:val="1"/>
      <w:numFmt w:val="decimal"/>
      <w:lvlText w:val="%2."/>
      <w:lvlJc w:val="left"/>
      <w:pPr>
        <w:tabs>
          <w:tab w:leader="none" w:pos="2160" w:val="left"/>
        </w:tabs>
        <w:ind w:hanging="720" w:left="2160"/>
      </w:pPr>
    </w:lvl>
    <w:lvl w:ilvl="2">
      <w:start w:val="1"/>
      <w:numFmt w:val="bullet"/>
      <w:lvlText w:val=""/>
      <w:lvlJc w:val="left"/>
      <w:pPr>
        <w:tabs>
          <w:tab w:leader="none" w:pos="2880" w:val="left"/>
        </w:tabs>
        <w:ind w:hanging="720" w:left="2880"/>
      </w:pPr>
      <w:rPr>
        <w:rFonts w:ascii="Symbol" w:hAnsi="Symbol"/>
      </w:rPr>
    </w:lvl>
    <w:lvl w:ilvl="3">
      <w:start w:val="1"/>
      <w:numFmt w:val="decimal"/>
      <w:lvlText w:val="%4."/>
      <w:lvlJc w:val="left"/>
      <w:pPr>
        <w:tabs>
          <w:tab w:leader="none" w:pos="3600" w:val="left"/>
        </w:tabs>
        <w:ind w:hanging="720" w:left="3600"/>
      </w:pPr>
    </w:lvl>
    <w:lvl w:ilvl="4">
      <w:start w:val="1"/>
      <w:numFmt w:val="decimal"/>
      <w:lvlText w:val="%5."/>
      <w:lvlJc w:val="left"/>
      <w:pPr>
        <w:tabs>
          <w:tab w:leader="none" w:pos="4320" w:val="left"/>
        </w:tabs>
        <w:ind w:hanging="720" w:left="4320"/>
      </w:pPr>
    </w:lvl>
    <w:lvl w:ilvl="5">
      <w:start w:val="1"/>
      <w:numFmt w:val="decimal"/>
      <w:lvlText w:val="%6."/>
      <w:lvlJc w:val="left"/>
      <w:pPr>
        <w:tabs>
          <w:tab w:leader="none" w:pos="5040" w:val="left"/>
        </w:tabs>
        <w:ind w:hanging="720" w:left="5040"/>
      </w:pPr>
    </w:lvl>
    <w:lvl w:ilvl="6">
      <w:start w:val="1"/>
      <w:numFmt w:val="decimal"/>
      <w:lvlText w:val="%7."/>
      <w:lvlJc w:val="left"/>
      <w:pPr>
        <w:tabs>
          <w:tab w:leader="none" w:pos="5760" w:val="left"/>
        </w:tabs>
        <w:ind w:hanging="720" w:left="5760"/>
      </w:pPr>
    </w:lvl>
    <w:lvl w:ilvl="7">
      <w:start w:val="1"/>
      <w:numFmt w:val="decimal"/>
      <w:lvlText w:val="%8."/>
      <w:lvlJc w:val="left"/>
      <w:pPr>
        <w:tabs>
          <w:tab w:leader="none" w:pos="6480" w:val="left"/>
        </w:tabs>
        <w:ind w:hanging="720" w:left="6480"/>
      </w:pPr>
    </w:lvl>
    <w:lvl w:ilvl="8">
      <w:start w:val="1"/>
      <w:numFmt w:val="decimal"/>
      <w:lvlText w:val="%9."/>
      <w:lvlJc w:val="left"/>
      <w:pPr>
        <w:tabs>
          <w:tab w:leader="none" w:pos="7200" w:val="left"/>
        </w:tabs>
        <w:ind w:hanging="720" w:left="7200"/>
      </w:pPr>
    </w:lvl>
  </w:abstractNum>
  <w:abstractNum w:abstractNumId="118">
    <w:lvl w:ilvl="0">
      <w:start w:val="1"/>
      <w:numFmt w:val="bullet"/>
      <w:lvlText w:val=""/>
      <w:lvlJc w:val="left"/>
      <w:pPr>
        <w:tabs>
          <w:tab w:leader="none" w:pos="1440" w:val="left"/>
        </w:tabs>
        <w:ind w:hanging="720" w:left="1440"/>
      </w:pPr>
      <w:rPr>
        <w:rFonts w:ascii="Symbol" w:hAnsi="Symbol"/>
      </w:rPr>
    </w:lvl>
    <w:lvl w:ilvl="1">
      <w:start w:val="1"/>
      <w:numFmt w:val="decimal"/>
      <w:lvlText w:val="%2."/>
      <w:lvlJc w:val="left"/>
      <w:pPr>
        <w:tabs>
          <w:tab w:leader="none" w:pos="2160" w:val="left"/>
        </w:tabs>
        <w:ind w:hanging="720" w:left="2160"/>
      </w:pPr>
    </w:lvl>
    <w:lvl w:ilvl="2">
      <w:start w:val="1"/>
      <w:numFmt w:val="bullet"/>
      <w:lvlText w:val=""/>
      <w:lvlJc w:val="left"/>
      <w:pPr>
        <w:tabs>
          <w:tab w:leader="none" w:pos="2880" w:val="left"/>
        </w:tabs>
        <w:ind w:hanging="720" w:left="2880"/>
      </w:pPr>
      <w:rPr>
        <w:rFonts w:ascii="Symbol" w:hAnsi="Symbol"/>
      </w:rPr>
    </w:lvl>
    <w:lvl w:ilvl="3">
      <w:start w:val="1"/>
      <w:numFmt w:val="decimal"/>
      <w:lvlText w:val="%4."/>
      <w:lvlJc w:val="left"/>
      <w:pPr>
        <w:tabs>
          <w:tab w:leader="none" w:pos="3600" w:val="left"/>
        </w:tabs>
        <w:ind w:hanging="720" w:left="3600"/>
      </w:pPr>
    </w:lvl>
    <w:lvl w:ilvl="4">
      <w:start w:val="1"/>
      <w:numFmt w:val="decimal"/>
      <w:lvlText w:val="%5."/>
      <w:lvlJc w:val="left"/>
      <w:pPr>
        <w:tabs>
          <w:tab w:leader="none" w:pos="4320" w:val="left"/>
        </w:tabs>
        <w:ind w:hanging="720" w:left="4320"/>
      </w:pPr>
    </w:lvl>
    <w:lvl w:ilvl="5">
      <w:start w:val="1"/>
      <w:numFmt w:val="decimal"/>
      <w:lvlText w:val="%6."/>
      <w:lvlJc w:val="left"/>
      <w:pPr>
        <w:tabs>
          <w:tab w:leader="none" w:pos="5040" w:val="left"/>
        </w:tabs>
        <w:ind w:hanging="720" w:left="5040"/>
      </w:pPr>
    </w:lvl>
    <w:lvl w:ilvl="6">
      <w:start w:val="1"/>
      <w:numFmt w:val="decimal"/>
      <w:lvlText w:val="%7."/>
      <w:lvlJc w:val="left"/>
      <w:pPr>
        <w:tabs>
          <w:tab w:leader="none" w:pos="5760" w:val="left"/>
        </w:tabs>
        <w:ind w:hanging="720" w:left="5760"/>
      </w:pPr>
    </w:lvl>
    <w:lvl w:ilvl="7">
      <w:start w:val="1"/>
      <w:numFmt w:val="decimal"/>
      <w:lvlText w:val="%8."/>
      <w:lvlJc w:val="left"/>
      <w:pPr>
        <w:tabs>
          <w:tab w:leader="none" w:pos="6480" w:val="left"/>
        </w:tabs>
        <w:ind w:hanging="720" w:left="6480"/>
      </w:pPr>
    </w:lvl>
    <w:lvl w:ilvl="8">
      <w:start w:val="1"/>
      <w:numFmt w:val="decimal"/>
      <w:lvlText w:val="%9."/>
      <w:lvlJc w:val="left"/>
      <w:pPr>
        <w:tabs>
          <w:tab w:leader="none" w:pos="7200" w:val="left"/>
        </w:tabs>
        <w:ind w:hanging="720" w:left="7200"/>
      </w:pPr>
    </w:lvl>
  </w:abstractNum>
  <w:abstractNum w:abstractNumId="119">
    <w:lvl w:ilvl="0">
      <w:start w:val="1"/>
      <w:numFmt w:val="decimal"/>
      <w:lvlText w:val="%1."/>
      <w:lvlJc w:val="left"/>
      <w:pPr>
        <w:tabs>
          <w:tab w:leader="none" w:pos="720" w:val="left"/>
        </w:tabs>
        <w:ind w:hanging="720" w:left="720"/>
      </w:pPr>
    </w:lvl>
    <w:lvl w:ilvl="1">
      <w:start w:val="1"/>
      <w:numFmt w:val="decimal"/>
      <w:lvlText w:val="%2."/>
      <w:lvlJc w:val="left"/>
      <w:pPr>
        <w:tabs>
          <w:tab w:leader="none" w:pos="1440" w:val="left"/>
        </w:tabs>
        <w:ind w:hanging="720" w:left="1440"/>
      </w:pPr>
    </w:lvl>
    <w:lvl w:ilvl="2">
      <w:start w:val="1"/>
      <w:numFmt w:val="bullet"/>
      <w:lvlText w:val=""/>
      <w:lvlJc w:val="left"/>
      <w:pPr>
        <w:tabs>
          <w:tab w:leader="none" w:pos="2160" w:val="left"/>
        </w:tabs>
        <w:ind w:hanging="720" w:left="2160"/>
      </w:pPr>
      <w:rPr>
        <w:rFonts w:ascii="Symbol" w:hAnsi="Symbol"/>
      </w:rPr>
    </w:lvl>
    <w:lvl w:ilvl="3">
      <w:start w:val="1"/>
      <w:numFmt w:val="decimal"/>
      <w:lvlText w:val="%4."/>
      <w:lvlJc w:val="left"/>
      <w:pPr>
        <w:tabs>
          <w:tab w:leader="none" w:pos="2880" w:val="left"/>
        </w:tabs>
        <w:ind w:hanging="720" w:left="2880"/>
      </w:pPr>
    </w:lvl>
    <w:lvl w:ilvl="4">
      <w:start w:val="1"/>
      <w:numFmt w:val="decimal"/>
      <w:lvlText w:val="%5."/>
      <w:lvlJc w:val="left"/>
      <w:pPr>
        <w:tabs>
          <w:tab w:leader="none" w:pos="3600" w:val="left"/>
        </w:tabs>
        <w:ind w:hanging="720" w:left="3600"/>
      </w:pPr>
    </w:lvl>
    <w:lvl w:ilvl="5">
      <w:start w:val="1"/>
      <w:numFmt w:val="decimal"/>
      <w:lvlText w:val="%6."/>
      <w:lvlJc w:val="left"/>
      <w:pPr>
        <w:tabs>
          <w:tab w:leader="none" w:pos="4320" w:val="left"/>
        </w:tabs>
        <w:ind w:hanging="720" w:left="4320"/>
      </w:pPr>
    </w:lvl>
    <w:lvl w:ilvl="6">
      <w:start w:val="1"/>
      <w:numFmt w:val="decimal"/>
      <w:lvlText w:val="%7."/>
      <w:lvlJc w:val="left"/>
      <w:pPr>
        <w:tabs>
          <w:tab w:leader="none" w:pos="5040" w:val="left"/>
        </w:tabs>
        <w:ind w:hanging="720" w:left="5040"/>
      </w:pPr>
    </w:lvl>
    <w:lvl w:ilvl="7">
      <w:start w:val="1"/>
      <w:numFmt w:val="decimal"/>
      <w:lvlText w:val="%8."/>
      <w:lvlJc w:val="left"/>
      <w:pPr>
        <w:tabs>
          <w:tab w:leader="none" w:pos="5760" w:val="left"/>
        </w:tabs>
        <w:ind w:hanging="720" w:left="5760"/>
      </w:pPr>
    </w:lvl>
    <w:lvl w:ilvl="8">
      <w:start w:val="1"/>
      <w:numFmt w:val="decimal"/>
      <w:lvlText w:val="%9."/>
      <w:lvlJc w:val="left"/>
      <w:pPr>
        <w:tabs>
          <w:tab w:leader="none" w:pos="6480" w:val="left"/>
        </w:tabs>
        <w:ind w:hanging="720" w:left="6480"/>
      </w:pPr>
    </w:lvl>
  </w:abstractNum>
  <w:abstractNum w:abstractNumId="120">
    <w:lvl w:ilvl="0">
      <w:start w:val="1"/>
      <w:numFmt w:val="decimal"/>
      <w:lvlText w:val="%1."/>
      <w:lvlJc w:val="left"/>
      <w:pPr>
        <w:tabs>
          <w:tab w:leader="none" w:pos="720" w:val="left"/>
        </w:tabs>
        <w:ind w:hanging="720" w:left="720"/>
      </w:pPr>
    </w:lvl>
    <w:lvl w:ilvl="1">
      <w:start w:val="1"/>
      <w:numFmt w:val="decimal"/>
      <w:lvlText w:val="%2."/>
      <w:lvlJc w:val="left"/>
      <w:pPr>
        <w:tabs>
          <w:tab w:leader="none" w:pos="1440" w:val="left"/>
        </w:tabs>
        <w:ind w:hanging="720" w:left="1440"/>
      </w:pPr>
    </w:lvl>
    <w:lvl w:ilvl="2">
      <w:start w:val="1"/>
      <w:numFmt w:val="bullet"/>
      <w:lvlText w:val=""/>
      <w:lvlJc w:val="left"/>
      <w:pPr>
        <w:tabs>
          <w:tab w:leader="none" w:pos="2160" w:val="left"/>
        </w:tabs>
        <w:ind w:hanging="720" w:left="2160"/>
      </w:pPr>
      <w:rPr>
        <w:rFonts w:ascii="Symbol" w:hAnsi="Symbol"/>
      </w:rPr>
    </w:lvl>
    <w:lvl w:ilvl="3">
      <w:start w:val="1"/>
      <w:numFmt w:val="decimal"/>
      <w:lvlText w:val="%4."/>
      <w:lvlJc w:val="left"/>
      <w:pPr>
        <w:tabs>
          <w:tab w:leader="none" w:pos="2880" w:val="left"/>
        </w:tabs>
        <w:ind w:hanging="720" w:left="2880"/>
      </w:pPr>
    </w:lvl>
    <w:lvl w:ilvl="4">
      <w:start w:val="1"/>
      <w:numFmt w:val="decimal"/>
      <w:lvlText w:val="%5."/>
      <w:lvlJc w:val="left"/>
      <w:pPr>
        <w:tabs>
          <w:tab w:leader="none" w:pos="3600" w:val="left"/>
        </w:tabs>
        <w:ind w:hanging="720" w:left="3600"/>
      </w:pPr>
    </w:lvl>
    <w:lvl w:ilvl="5">
      <w:start w:val="1"/>
      <w:numFmt w:val="decimal"/>
      <w:lvlText w:val="%6."/>
      <w:lvlJc w:val="left"/>
      <w:pPr>
        <w:tabs>
          <w:tab w:leader="none" w:pos="4320" w:val="left"/>
        </w:tabs>
        <w:ind w:hanging="720" w:left="4320"/>
      </w:pPr>
    </w:lvl>
    <w:lvl w:ilvl="6">
      <w:start w:val="1"/>
      <w:numFmt w:val="decimal"/>
      <w:lvlText w:val="%7."/>
      <w:lvlJc w:val="left"/>
      <w:pPr>
        <w:tabs>
          <w:tab w:leader="none" w:pos="5040" w:val="left"/>
        </w:tabs>
        <w:ind w:hanging="720" w:left="5040"/>
      </w:pPr>
    </w:lvl>
    <w:lvl w:ilvl="7">
      <w:start w:val="1"/>
      <w:numFmt w:val="decimal"/>
      <w:lvlText w:val="%8."/>
      <w:lvlJc w:val="left"/>
      <w:pPr>
        <w:tabs>
          <w:tab w:leader="none" w:pos="5760" w:val="left"/>
        </w:tabs>
        <w:ind w:hanging="720" w:left="5760"/>
      </w:pPr>
    </w:lvl>
    <w:lvl w:ilvl="8">
      <w:start w:val="1"/>
      <w:numFmt w:val="decimal"/>
      <w:lvlText w:val="%9."/>
      <w:lvlJc w:val="left"/>
      <w:pPr>
        <w:tabs>
          <w:tab w:leader="none" w:pos="6480" w:val="left"/>
        </w:tabs>
        <w:ind w:hanging="720" w:left="6480"/>
      </w:pPr>
    </w:lvl>
  </w:abstractNum>
  <w:abstractNum w:abstractNumId="121">
    <w:lvl w:ilvl="0">
      <w:start w:val="1"/>
      <w:numFmt w:val="decimal"/>
      <w:lvlText w:val="%1."/>
      <w:lvlJc w:val="left"/>
      <w:pPr>
        <w:tabs>
          <w:tab w:leader="none" w:pos="720" w:val="left"/>
        </w:tabs>
        <w:ind w:hanging="720" w:left="720"/>
      </w:pPr>
    </w:lvl>
    <w:lvl w:ilvl="1">
      <w:start w:val="1"/>
      <w:numFmt w:val="decimal"/>
      <w:lvlText w:val="%2."/>
      <w:lvlJc w:val="left"/>
      <w:pPr>
        <w:tabs>
          <w:tab w:leader="none" w:pos="1440" w:val="left"/>
        </w:tabs>
        <w:ind w:hanging="720" w:left="1440"/>
      </w:pPr>
    </w:lvl>
    <w:lvl w:ilvl="2">
      <w:start w:val="1"/>
      <w:numFmt w:val="bullet"/>
      <w:lvlText w:val=""/>
      <w:lvlJc w:val="left"/>
      <w:pPr>
        <w:tabs>
          <w:tab w:leader="none" w:pos="2160" w:val="left"/>
        </w:tabs>
        <w:ind w:hanging="720" w:left="2160"/>
      </w:pPr>
      <w:rPr>
        <w:rFonts w:ascii="Symbol" w:hAnsi="Symbol"/>
      </w:rPr>
    </w:lvl>
    <w:lvl w:ilvl="3">
      <w:start w:val="1"/>
      <w:numFmt w:val="decimal"/>
      <w:lvlText w:val="%4."/>
      <w:lvlJc w:val="left"/>
      <w:pPr>
        <w:tabs>
          <w:tab w:leader="none" w:pos="2880" w:val="left"/>
        </w:tabs>
        <w:ind w:hanging="720" w:left="2880"/>
      </w:pPr>
    </w:lvl>
    <w:lvl w:ilvl="4">
      <w:start w:val="1"/>
      <w:numFmt w:val="decimal"/>
      <w:lvlText w:val="%5."/>
      <w:lvlJc w:val="left"/>
      <w:pPr>
        <w:tabs>
          <w:tab w:leader="none" w:pos="3600" w:val="left"/>
        </w:tabs>
        <w:ind w:hanging="720" w:left="3600"/>
      </w:pPr>
    </w:lvl>
    <w:lvl w:ilvl="5">
      <w:start w:val="1"/>
      <w:numFmt w:val="decimal"/>
      <w:lvlText w:val="%6."/>
      <w:lvlJc w:val="left"/>
      <w:pPr>
        <w:tabs>
          <w:tab w:leader="none" w:pos="4320" w:val="left"/>
        </w:tabs>
        <w:ind w:hanging="720" w:left="4320"/>
      </w:pPr>
    </w:lvl>
    <w:lvl w:ilvl="6">
      <w:start w:val="1"/>
      <w:numFmt w:val="decimal"/>
      <w:lvlText w:val="%7."/>
      <w:lvlJc w:val="left"/>
      <w:pPr>
        <w:tabs>
          <w:tab w:leader="none" w:pos="5040" w:val="left"/>
        </w:tabs>
        <w:ind w:hanging="720" w:left="5040"/>
      </w:pPr>
    </w:lvl>
    <w:lvl w:ilvl="7">
      <w:start w:val="1"/>
      <w:numFmt w:val="decimal"/>
      <w:lvlText w:val="%8."/>
      <w:lvlJc w:val="left"/>
      <w:pPr>
        <w:tabs>
          <w:tab w:leader="none" w:pos="5760" w:val="left"/>
        </w:tabs>
        <w:ind w:hanging="720" w:left="5760"/>
      </w:pPr>
    </w:lvl>
    <w:lvl w:ilvl="8">
      <w:start w:val="1"/>
      <w:numFmt w:val="decimal"/>
      <w:lvlText w:val="%9."/>
      <w:lvlJc w:val="left"/>
      <w:pPr>
        <w:tabs>
          <w:tab w:leader="none" w:pos="6480" w:val="left"/>
        </w:tabs>
        <w:ind w:hanging="720" w:left="6480"/>
      </w:pPr>
    </w:lvl>
  </w:abstractNum>
  <w:abstractNum w:abstractNumId="122">
    <w:lvl w:ilvl="0">
      <w:start w:val="1"/>
      <w:numFmt w:val="decimal"/>
      <w:lvlText w:val="%1."/>
      <w:lvlJc w:val="left"/>
      <w:pPr>
        <w:tabs>
          <w:tab w:leader="none" w:pos="720" w:val="left"/>
        </w:tabs>
        <w:ind w:hanging="360" w:left="720"/>
      </w:pPr>
    </w:lvl>
    <w:lvl w:ilvl="1">
      <w:start w:val="1"/>
      <w:numFmt w:val="decimal"/>
      <w:lvlText w:val="%2."/>
      <w:lvlJc w:val="left"/>
      <w:pPr>
        <w:tabs>
          <w:tab w:leader="none" w:pos="1080" w:val="left"/>
        </w:tabs>
        <w:ind w:hanging="360" w:left="1080"/>
      </w:pPr>
    </w:lvl>
    <w:lvl w:ilvl="2">
      <w:start w:val="1"/>
      <w:numFmt w:val="decimal"/>
      <w:lvlText w:val="%3."/>
      <w:lvlJc w:val="left"/>
      <w:pPr>
        <w:tabs>
          <w:tab w:leader="none" w:pos="1440" w:val="left"/>
        </w:tabs>
        <w:ind w:hanging="360" w:left="1440"/>
      </w:pPr>
    </w:lvl>
    <w:lvl w:ilvl="3">
      <w:start w:val="1"/>
      <w:numFmt w:val="decimal"/>
      <w:lvlText w:val="%4."/>
      <w:lvlJc w:val="left"/>
      <w:pPr>
        <w:tabs>
          <w:tab w:leader="none" w:pos="1800" w:val="left"/>
        </w:tabs>
        <w:ind w:hanging="360" w:left="1800"/>
      </w:pPr>
    </w:lvl>
    <w:lvl w:ilvl="4">
      <w:start w:val="1"/>
      <w:numFmt w:val="decimal"/>
      <w:lvlText w:val="%5."/>
      <w:lvlJc w:val="left"/>
      <w:pPr>
        <w:tabs>
          <w:tab w:leader="none" w:pos="2160" w:val="left"/>
        </w:tabs>
        <w:ind w:hanging="360" w:left="2160"/>
      </w:pPr>
    </w:lvl>
    <w:lvl w:ilvl="5">
      <w:start w:val="1"/>
      <w:numFmt w:val="decimal"/>
      <w:lvlText w:val="%6."/>
      <w:lvlJc w:val="left"/>
      <w:pPr>
        <w:tabs>
          <w:tab w:leader="none" w:pos="2520" w:val="left"/>
        </w:tabs>
        <w:ind w:hanging="360" w:left="2520"/>
      </w:pPr>
    </w:lvl>
    <w:lvl w:ilvl="6">
      <w:start w:val="1"/>
      <w:numFmt w:val="decimal"/>
      <w:lvlText w:val="%7."/>
      <w:lvlJc w:val="left"/>
      <w:pPr>
        <w:tabs>
          <w:tab w:leader="none" w:pos="2880" w:val="left"/>
        </w:tabs>
        <w:ind w:hanging="360" w:left="2880"/>
      </w:pPr>
    </w:lvl>
    <w:lvl w:ilvl="7">
      <w:start w:val="1"/>
      <w:numFmt w:val="decimal"/>
      <w:lvlText w:val="%8."/>
      <w:lvlJc w:val="left"/>
      <w:pPr>
        <w:tabs>
          <w:tab w:leader="none" w:pos="3240" w:val="left"/>
        </w:tabs>
        <w:ind w:hanging="360" w:left="3240"/>
      </w:pPr>
    </w:lvl>
    <w:lvl w:ilvl="8">
      <w:start w:val="1"/>
      <w:numFmt w:val="decimal"/>
      <w:lvlText w:val="%9."/>
      <w:lvlJc w:val="left"/>
      <w:pPr>
        <w:tabs>
          <w:tab w:leader="none" w:pos="3600" w:val="left"/>
        </w:tabs>
        <w:ind w:hanging="360" w:left="3600"/>
      </w:pPr>
    </w:lvl>
  </w:abstractNum>
  <w:abstractNum w:abstractNumId="123">
    <w:lvl w:ilvl="0">
      <w:start w:val="1"/>
      <w:numFmt w:val="decimal"/>
      <w:lvlText w:val="%1."/>
      <w:lvlJc w:val="left"/>
      <w:pPr>
        <w:tabs>
          <w:tab w:leader="none" w:pos="720" w:val="left"/>
        </w:tabs>
        <w:ind w:hanging="360" w:left="720"/>
      </w:pPr>
    </w:lvl>
    <w:lvl w:ilvl="1">
      <w:start w:val="1"/>
      <w:numFmt w:val="decimal"/>
      <w:lvlText w:val="%2."/>
      <w:lvlJc w:val="left"/>
      <w:pPr>
        <w:tabs>
          <w:tab w:leader="none" w:pos="1080" w:val="left"/>
        </w:tabs>
        <w:ind w:hanging="360" w:left="1080"/>
      </w:pPr>
    </w:lvl>
    <w:lvl w:ilvl="2">
      <w:start w:val="1"/>
      <w:numFmt w:val="decimal"/>
      <w:lvlText w:val="%3."/>
      <w:lvlJc w:val="left"/>
      <w:pPr>
        <w:tabs>
          <w:tab w:leader="none" w:pos="1440" w:val="left"/>
        </w:tabs>
        <w:ind w:hanging="360" w:left="1440"/>
      </w:pPr>
    </w:lvl>
    <w:lvl w:ilvl="3">
      <w:start w:val="1"/>
      <w:numFmt w:val="decimal"/>
      <w:lvlText w:val="%4."/>
      <w:lvlJc w:val="left"/>
      <w:pPr>
        <w:tabs>
          <w:tab w:leader="none" w:pos="1800" w:val="left"/>
        </w:tabs>
        <w:ind w:hanging="360" w:left="1800"/>
      </w:pPr>
    </w:lvl>
    <w:lvl w:ilvl="4">
      <w:start w:val="1"/>
      <w:numFmt w:val="decimal"/>
      <w:lvlText w:val="%5."/>
      <w:lvlJc w:val="left"/>
      <w:pPr>
        <w:tabs>
          <w:tab w:leader="none" w:pos="2160" w:val="left"/>
        </w:tabs>
        <w:ind w:hanging="360" w:left="2160"/>
      </w:pPr>
    </w:lvl>
    <w:lvl w:ilvl="5">
      <w:start w:val="1"/>
      <w:numFmt w:val="decimal"/>
      <w:lvlText w:val="%6."/>
      <w:lvlJc w:val="left"/>
      <w:pPr>
        <w:tabs>
          <w:tab w:leader="none" w:pos="2520" w:val="left"/>
        </w:tabs>
        <w:ind w:hanging="360" w:left="2520"/>
      </w:pPr>
    </w:lvl>
    <w:lvl w:ilvl="6">
      <w:start w:val="1"/>
      <w:numFmt w:val="decimal"/>
      <w:lvlText w:val="%7."/>
      <w:lvlJc w:val="left"/>
      <w:pPr>
        <w:tabs>
          <w:tab w:leader="none" w:pos="2880" w:val="left"/>
        </w:tabs>
        <w:ind w:hanging="360" w:left="2880"/>
      </w:pPr>
    </w:lvl>
    <w:lvl w:ilvl="7">
      <w:start w:val="1"/>
      <w:numFmt w:val="decimal"/>
      <w:lvlText w:val="%8."/>
      <w:lvlJc w:val="left"/>
      <w:pPr>
        <w:tabs>
          <w:tab w:leader="none" w:pos="3240" w:val="left"/>
        </w:tabs>
        <w:ind w:hanging="360" w:left="3240"/>
      </w:pPr>
    </w:lvl>
    <w:lvl w:ilvl="8">
      <w:start w:val="1"/>
      <w:numFmt w:val="decimal"/>
      <w:lvlText w:val="%9."/>
      <w:lvlJc w:val="left"/>
      <w:pPr>
        <w:tabs>
          <w:tab w:leader="none" w:pos="3600" w:val="left"/>
        </w:tabs>
        <w:ind w:hanging="360" w:left="3600"/>
      </w:pPr>
    </w:lvl>
  </w:abstractNum>
  <w:abstractNum w:abstractNumId="124">
    <w:lvl w:ilvl="0">
      <w:start w:val="1"/>
      <w:numFmt w:val="decimal"/>
      <w:lvlText w:val="%1."/>
      <w:lvlJc w:val="left"/>
      <w:pPr>
        <w:tabs>
          <w:tab w:leader="none" w:pos="720" w:val="left"/>
        </w:tabs>
        <w:ind w:hanging="360" w:left="720"/>
      </w:pPr>
    </w:lvl>
    <w:lvl w:ilvl="1">
      <w:start w:val="1"/>
      <w:numFmt w:val="decimal"/>
      <w:lvlText w:val="%2."/>
      <w:lvlJc w:val="left"/>
      <w:pPr>
        <w:tabs>
          <w:tab w:leader="none" w:pos="1080" w:val="left"/>
        </w:tabs>
        <w:ind w:hanging="360" w:left="1080"/>
      </w:pPr>
    </w:lvl>
    <w:lvl w:ilvl="2">
      <w:start w:val="1"/>
      <w:numFmt w:val="decimal"/>
      <w:lvlText w:val="%3."/>
      <w:lvlJc w:val="left"/>
      <w:pPr>
        <w:tabs>
          <w:tab w:leader="none" w:pos="1440" w:val="left"/>
        </w:tabs>
        <w:ind w:hanging="360" w:left="1440"/>
      </w:pPr>
    </w:lvl>
    <w:lvl w:ilvl="3">
      <w:start w:val="1"/>
      <w:numFmt w:val="decimal"/>
      <w:lvlText w:val="%4."/>
      <w:lvlJc w:val="left"/>
      <w:pPr>
        <w:tabs>
          <w:tab w:leader="none" w:pos="1800" w:val="left"/>
        </w:tabs>
        <w:ind w:hanging="360" w:left="1800"/>
      </w:pPr>
    </w:lvl>
    <w:lvl w:ilvl="4">
      <w:start w:val="1"/>
      <w:numFmt w:val="decimal"/>
      <w:lvlText w:val="%5."/>
      <w:lvlJc w:val="left"/>
      <w:pPr>
        <w:tabs>
          <w:tab w:leader="none" w:pos="2160" w:val="left"/>
        </w:tabs>
        <w:ind w:hanging="360" w:left="2160"/>
      </w:pPr>
    </w:lvl>
    <w:lvl w:ilvl="5">
      <w:start w:val="1"/>
      <w:numFmt w:val="decimal"/>
      <w:lvlText w:val="%6."/>
      <w:lvlJc w:val="left"/>
      <w:pPr>
        <w:tabs>
          <w:tab w:leader="none" w:pos="2520" w:val="left"/>
        </w:tabs>
        <w:ind w:hanging="360" w:left="2520"/>
      </w:pPr>
    </w:lvl>
    <w:lvl w:ilvl="6">
      <w:start w:val="1"/>
      <w:numFmt w:val="decimal"/>
      <w:lvlText w:val="%7."/>
      <w:lvlJc w:val="left"/>
      <w:pPr>
        <w:tabs>
          <w:tab w:leader="none" w:pos="2880" w:val="left"/>
        </w:tabs>
        <w:ind w:hanging="360" w:left="2880"/>
      </w:pPr>
    </w:lvl>
    <w:lvl w:ilvl="7">
      <w:start w:val="1"/>
      <w:numFmt w:val="decimal"/>
      <w:lvlText w:val="%8."/>
      <w:lvlJc w:val="left"/>
      <w:pPr>
        <w:tabs>
          <w:tab w:leader="none" w:pos="3240" w:val="left"/>
        </w:tabs>
        <w:ind w:hanging="360" w:left="3240"/>
      </w:pPr>
    </w:lvl>
    <w:lvl w:ilvl="8">
      <w:start w:val="1"/>
      <w:numFmt w:val="decimal"/>
      <w:lvlText w:val="%9."/>
      <w:lvlJc w:val="left"/>
      <w:pPr>
        <w:tabs>
          <w:tab w:leader="none" w:pos="3600" w:val="left"/>
        </w:tabs>
        <w:ind w:hanging="360" w:left="3600"/>
      </w:pPr>
    </w:lvl>
  </w:abstractNum>
  <w:abstractNum w:abstractNumId="125">
    <w:lvl w:ilvl="0">
      <w:start w:val="1"/>
      <w:numFmt w:val="decimal"/>
      <w:lvlText w:val="%1."/>
      <w:lvlJc w:val="left"/>
      <w:pPr>
        <w:tabs>
          <w:tab w:leader="none" w:pos="720" w:val="left"/>
        </w:tabs>
        <w:ind w:hanging="360" w:left="720"/>
      </w:pPr>
    </w:lvl>
    <w:lvl w:ilvl="1">
      <w:start w:val="1"/>
      <w:numFmt w:val="decimal"/>
      <w:lvlText w:val="%2."/>
      <w:lvlJc w:val="left"/>
      <w:pPr>
        <w:tabs>
          <w:tab w:leader="none" w:pos="1080" w:val="left"/>
        </w:tabs>
        <w:ind w:hanging="360" w:left="1080"/>
      </w:pPr>
    </w:lvl>
    <w:lvl w:ilvl="2">
      <w:start w:val="1"/>
      <w:numFmt w:val="decimal"/>
      <w:lvlText w:val="%3."/>
      <w:lvlJc w:val="left"/>
      <w:pPr>
        <w:tabs>
          <w:tab w:leader="none" w:pos="1440" w:val="left"/>
        </w:tabs>
        <w:ind w:hanging="360" w:left="1440"/>
      </w:pPr>
    </w:lvl>
    <w:lvl w:ilvl="3">
      <w:start w:val="1"/>
      <w:numFmt w:val="decimal"/>
      <w:lvlText w:val="%4."/>
      <w:lvlJc w:val="left"/>
      <w:pPr>
        <w:tabs>
          <w:tab w:leader="none" w:pos="1800" w:val="left"/>
        </w:tabs>
        <w:ind w:hanging="360" w:left="1800"/>
      </w:pPr>
    </w:lvl>
    <w:lvl w:ilvl="4">
      <w:start w:val="1"/>
      <w:numFmt w:val="decimal"/>
      <w:lvlText w:val="%5."/>
      <w:lvlJc w:val="left"/>
      <w:pPr>
        <w:tabs>
          <w:tab w:leader="none" w:pos="2160" w:val="left"/>
        </w:tabs>
        <w:ind w:hanging="360" w:left="2160"/>
      </w:pPr>
    </w:lvl>
    <w:lvl w:ilvl="5">
      <w:start w:val="1"/>
      <w:numFmt w:val="decimal"/>
      <w:lvlText w:val="%6."/>
      <w:lvlJc w:val="left"/>
      <w:pPr>
        <w:tabs>
          <w:tab w:leader="none" w:pos="2520" w:val="left"/>
        </w:tabs>
        <w:ind w:hanging="360" w:left="2520"/>
      </w:pPr>
    </w:lvl>
    <w:lvl w:ilvl="6">
      <w:start w:val="1"/>
      <w:numFmt w:val="decimal"/>
      <w:lvlText w:val="%7."/>
      <w:lvlJc w:val="left"/>
      <w:pPr>
        <w:tabs>
          <w:tab w:leader="none" w:pos="2880" w:val="left"/>
        </w:tabs>
        <w:ind w:hanging="360" w:left="2880"/>
      </w:pPr>
    </w:lvl>
    <w:lvl w:ilvl="7">
      <w:start w:val="1"/>
      <w:numFmt w:val="decimal"/>
      <w:lvlText w:val="%8."/>
      <w:lvlJc w:val="left"/>
      <w:pPr>
        <w:tabs>
          <w:tab w:leader="none" w:pos="3240" w:val="left"/>
        </w:tabs>
        <w:ind w:hanging="360" w:left="3240"/>
      </w:pPr>
    </w:lvl>
    <w:lvl w:ilvl="8">
      <w:start w:val="1"/>
      <w:numFmt w:val="decimal"/>
      <w:lvlText w:val="%9."/>
      <w:lvlJc w:val="left"/>
      <w:pPr>
        <w:tabs>
          <w:tab w:leader="none" w:pos="3600" w:val="left"/>
        </w:tabs>
        <w:ind w:hanging="360" w:left="3600"/>
      </w:pPr>
    </w:lvl>
  </w:abstractNum>
  <w:abstractNum w:abstractNumId="126">
    <w:lvl w:ilvl="0">
      <w:start w:val="1"/>
      <w:numFmt w:val="decimal"/>
      <w:lvlText w:val="%1."/>
      <w:lvlJc w:val="left"/>
      <w:pPr>
        <w:tabs>
          <w:tab w:leader="none" w:pos="720" w:val="left"/>
        </w:tabs>
        <w:ind w:hanging="360" w:left="720"/>
      </w:pPr>
    </w:lvl>
    <w:lvl w:ilvl="1">
      <w:start w:val="1"/>
      <w:numFmt w:val="decimal"/>
      <w:lvlText w:val="%2."/>
      <w:lvlJc w:val="left"/>
      <w:pPr>
        <w:tabs>
          <w:tab w:leader="none" w:pos="1080" w:val="left"/>
        </w:tabs>
        <w:ind w:hanging="360" w:left="1080"/>
      </w:pPr>
    </w:lvl>
    <w:lvl w:ilvl="2">
      <w:start w:val="1"/>
      <w:numFmt w:val="decimal"/>
      <w:lvlText w:val="%3."/>
      <w:lvlJc w:val="left"/>
      <w:pPr>
        <w:tabs>
          <w:tab w:leader="none" w:pos="1440" w:val="left"/>
        </w:tabs>
        <w:ind w:hanging="360" w:left="1440"/>
      </w:pPr>
    </w:lvl>
    <w:lvl w:ilvl="3">
      <w:start w:val="1"/>
      <w:numFmt w:val="decimal"/>
      <w:lvlText w:val="%4."/>
      <w:lvlJc w:val="left"/>
      <w:pPr>
        <w:tabs>
          <w:tab w:leader="none" w:pos="1800" w:val="left"/>
        </w:tabs>
        <w:ind w:hanging="360" w:left="1800"/>
      </w:pPr>
    </w:lvl>
    <w:lvl w:ilvl="4">
      <w:start w:val="1"/>
      <w:numFmt w:val="decimal"/>
      <w:lvlText w:val="%5."/>
      <w:lvlJc w:val="left"/>
      <w:pPr>
        <w:tabs>
          <w:tab w:leader="none" w:pos="2160" w:val="left"/>
        </w:tabs>
        <w:ind w:hanging="360" w:left="2160"/>
      </w:pPr>
    </w:lvl>
    <w:lvl w:ilvl="5">
      <w:start w:val="1"/>
      <w:numFmt w:val="decimal"/>
      <w:lvlText w:val="%6."/>
      <w:lvlJc w:val="left"/>
      <w:pPr>
        <w:tabs>
          <w:tab w:leader="none" w:pos="2520" w:val="left"/>
        </w:tabs>
        <w:ind w:hanging="360" w:left="2520"/>
      </w:pPr>
    </w:lvl>
    <w:lvl w:ilvl="6">
      <w:start w:val="1"/>
      <w:numFmt w:val="decimal"/>
      <w:lvlText w:val="%7."/>
      <w:lvlJc w:val="left"/>
      <w:pPr>
        <w:tabs>
          <w:tab w:leader="none" w:pos="2880" w:val="left"/>
        </w:tabs>
        <w:ind w:hanging="360" w:left="2880"/>
      </w:pPr>
    </w:lvl>
    <w:lvl w:ilvl="7">
      <w:start w:val="1"/>
      <w:numFmt w:val="decimal"/>
      <w:lvlText w:val="%8."/>
      <w:lvlJc w:val="left"/>
      <w:pPr>
        <w:tabs>
          <w:tab w:leader="none" w:pos="3240" w:val="left"/>
        </w:tabs>
        <w:ind w:hanging="360" w:left="3240"/>
      </w:pPr>
    </w:lvl>
    <w:lvl w:ilvl="8">
      <w:start w:val="1"/>
      <w:numFmt w:val="decimal"/>
      <w:lvlText w:val="%9."/>
      <w:lvlJc w:val="left"/>
      <w:pPr>
        <w:tabs>
          <w:tab w:leader="none" w:pos="3600" w:val="left"/>
        </w:tabs>
        <w:ind w:hanging="360" w:left="3600"/>
      </w:pPr>
    </w:lvl>
  </w:abstractNum>
  <w:abstractNum w:abstractNumId="127">
    <w:lvl w:ilvl="0">
      <w:start w:val="1"/>
      <w:numFmt w:val="decimal"/>
      <w:lvlText w:val="%1."/>
      <w:lvlJc w:val="left"/>
      <w:pPr>
        <w:tabs>
          <w:tab w:leader="none" w:pos="720" w:val="left"/>
        </w:tabs>
        <w:ind w:hanging="360" w:left="720"/>
      </w:pPr>
    </w:lvl>
    <w:lvl w:ilvl="1">
      <w:start w:val="1"/>
      <w:numFmt w:val="decimal"/>
      <w:lvlText w:val="%2."/>
      <w:lvlJc w:val="left"/>
      <w:pPr>
        <w:tabs>
          <w:tab w:leader="none" w:pos="1080" w:val="left"/>
        </w:tabs>
        <w:ind w:hanging="360" w:left="1080"/>
      </w:pPr>
    </w:lvl>
    <w:lvl w:ilvl="2">
      <w:start w:val="1"/>
      <w:numFmt w:val="decimal"/>
      <w:lvlText w:val="%3."/>
      <w:lvlJc w:val="left"/>
      <w:pPr>
        <w:tabs>
          <w:tab w:leader="none" w:pos="1440" w:val="left"/>
        </w:tabs>
        <w:ind w:hanging="360" w:left="1440"/>
      </w:pPr>
    </w:lvl>
    <w:lvl w:ilvl="3">
      <w:start w:val="1"/>
      <w:numFmt w:val="decimal"/>
      <w:lvlText w:val="%4."/>
      <w:lvlJc w:val="left"/>
      <w:pPr>
        <w:tabs>
          <w:tab w:leader="none" w:pos="1800" w:val="left"/>
        </w:tabs>
        <w:ind w:hanging="360" w:left="1800"/>
      </w:pPr>
    </w:lvl>
    <w:lvl w:ilvl="4">
      <w:start w:val="1"/>
      <w:numFmt w:val="decimal"/>
      <w:lvlText w:val="%5."/>
      <w:lvlJc w:val="left"/>
      <w:pPr>
        <w:tabs>
          <w:tab w:leader="none" w:pos="2160" w:val="left"/>
        </w:tabs>
        <w:ind w:hanging="360" w:left="2160"/>
      </w:pPr>
    </w:lvl>
    <w:lvl w:ilvl="5">
      <w:start w:val="1"/>
      <w:numFmt w:val="decimal"/>
      <w:lvlText w:val="%6."/>
      <w:lvlJc w:val="left"/>
      <w:pPr>
        <w:tabs>
          <w:tab w:leader="none" w:pos="2520" w:val="left"/>
        </w:tabs>
        <w:ind w:hanging="360" w:left="2520"/>
      </w:pPr>
    </w:lvl>
    <w:lvl w:ilvl="6">
      <w:start w:val="1"/>
      <w:numFmt w:val="decimal"/>
      <w:lvlText w:val="%7."/>
      <w:lvlJc w:val="left"/>
      <w:pPr>
        <w:tabs>
          <w:tab w:leader="none" w:pos="2880" w:val="left"/>
        </w:tabs>
        <w:ind w:hanging="360" w:left="2880"/>
      </w:pPr>
    </w:lvl>
    <w:lvl w:ilvl="7">
      <w:start w:val="1"/>
      <w:numFmt w:val="decimal"/>
      <w:lvlText w:val="%8."/>
      <w:lvlJc w:val="left"/>
      <w:pPr>
        <w:tabs>
          <w:tab w:leader="none" w:pos="3240" w:val="left"/>
        </w:tabs>
        <w:ind w:hanging="360" w:left="3240"/>
      </w:pPr>
    </w:lvl>
    <w:lvl w:ilvl="8">
      <w:start w:val="1"/>
      <w:numFmt w:val="decimal"/>
      <w:lvlText w:val="%9."/>
      <w:lvlJc w:val="left"/>
      <w:pPr>
        <w:tabs>
          <w:tab w:leader="none" w:pos="3600" w:val="left"/>
        </w:tabs>
        <w:ind w:hanging="360" w:left="3600"/>
      </w:pPr>
    </w:lvl>
  </w:abstractNum>
  <w:abstractNum w:abstractNumId="128">
    <w:lvl w:ilvl="0">
      <w:start w:val="1"/>
      <w:numFmt w:val="decimal"/>
      <w:lvlText w:val="%1."/>
      <w:lvlJc w:val="left"/>
      <w:pPr>
        <w:tabs>
          <w:tab w:leader="none" w:pos="720" w:val="left"/>
        </w:tabs>
        <w:ind w:hanging="360" w:left="720"/>
      </w:pPr>
    </w:lvl>
    <w:lvl w:ilvl="1">
      <w:start w:val="1"/>
      <w:numFmt w:val="decimal"/>
      <w:lvlText w:val="%2."/>
      <w:lvlJc w:val="left"/>
      <w:pPr>
        <w:tabs>
          <w:tab w:leader="none" w:pos="1080" w:val="left"/>
        </w:tabs>
        <w:ind w:hanging="360" w:left="1080"/>
      </w:pPr>
    </w:lvl>
    <w:lvl w:ilvl="2">
      <w:start w:val="1"/>
      <w:numFmt w:val="decimal"/>
      <w:lvlText w:val="%3."/>
      <w:lvlJc w:val="left"/>
      <w:pPr>
        <w:tabs>
          <w:tab w:leader="none" w:pos="1440" w:val="left"/>
        </w:tabs>
        <w:ind w:hanging="360" w:left="1440"/>
      </w:pPr>
    </w:lvl>
    <w:lvl w:ilvl="3">
      <w:start w:val="1"/>
      <w:numFmt w:val="decimal"/>
      <w:lvlText w:val="%4."/>
      <w:lvlJc w:val="left"/>
      <w:pPr>
        <w:tabs>
          <w:tab w:leader="none" w:pos="1800" w:val="left"/>
        </w:tabs>
        <w:ind w:hanging="360" w:left="1800"/>
      </w:pPr>
    </w:lvl>
    <w:lvl w:ilvl="4">
      <w:start w:val="1"/>
      <w:numFmt w:val="decimal"/>
      <w:lvlText w:val="%5."/>
      <w:lvlJc w:val="left"/>
      <w:pPr>
        <w:tabs>
          <w:tab w:leader="none" w:pos="2160" w:val="left"/>
        </w:tabs>
        <w:ind w:hanging="360" w:left="2160"/>
      </w:pPr>
    </w:lvl>
    <w:lvl w:ilvl="5">
      <w:start w:val="1"/>
      <w:numFmt w:val="decimal"/>
      <w:lvlText w:val="%6."/>
      <w:lvlJc w:val="left"/>
      <w:pPr>
        <w:tabs>
          <w:tab w:leader="none" w:pos="2520" w:val="left"/>
        </w:tabs>
        <w:ind w:hanging="360" w:left="2520"/>
      </w:pPr>
    </w:lvl>
    <w:lvl w:ilvl="6">
      <w:start w:val="1"/>
      <w:numFmt w:val="decimal"/>
      <w:lvlText w:val="%7."/>
      <w:lvlJc w:val="left"/>
      <w:pPr>
        <w:tabs>
          <w:tab w:leader="none" w:pos="2880" w:val="left"/>
        </w:tabs>
        <w:ind w:hanging="360" w:left="2880"/>
      </w:pPr>
    </w:lvl>
    <w:lvl w:ilvl="7">
      <w:start w:val="1"/>
      <w:numFmt w:val="decimal"/>
      <w:lvlText w:val="%8."/>
      <w:lvlJc w:val="left"/>
      <w:pPr>
        <w:tabs>
          <w:tab w:leader="none" w:pos="3240" w:val="left"/>
        </w:tabs>
        <w:ind w:hanging="360" w:left="3240"/>
      </w:pPr>
    </w:lvl>
    <w:lvl w:ilvl="8">
      <w:start w:val="1"/>
      <w:numFmt w:val="decimal"/>
      <w:lvlText w:val="%9."/>
      <w:lvlJc w:val="left"/>
      <w:pPr>
        <w:tabs>
          <w:tab w:leader="none" w:pos="3600" w:val="left"/>
        </w:tabs>
        <w:ind w:hanging="360" w:left="3600"/>
      </w:pPr>
    </w:lvl>
  </w:abstractNum>
  <w:abstractNum w:abstractNumId="129">
    <w:lvl w:ilvl="0">
      <w:start w:val="1"/>
      <w:numFmt w:val="decimal"/>
      <w:lvlText w:val="%1."/>
      <w:lvlJc w:val="left"/>
      <w:pPr>
        <w:tabs>
          <w:tab w:leader="none" w:pos="720" w:val="left"/>
        </w:tabs>
        <w:ind w:hanging="360" w:left="720"/>
      </w:pPr>
    </w:lvl>
    <w:lvl w:ilvl="1">
      <w:start w:val="1"/>
      <w:numFmt w:val="decimal"/>
      <w:lvlText w:val="%2."/>
      <w:lvlJc w:val="left"/>
      <w:pPr>
        <w:tabs>
          <w:tab w:leader="none" w:pos="1080" w:val="left"/>
        </w:tabs>
        <w:ind w:hanging="360" w:left="1080"/>
      </w:pPr>
    </w:lvl>
    <w:lvl w:ilvl="2">
      <w:start w:val="1"/>
      <w:numFmt w:val="decimal"/>
      <w:lvlText w:val="%3."/>
      <w:lvlJc w:val="left"/>
      <w:pPr>
        <w:tabs>
          <w:tab w:leader="none" w:pos="1440" w:val="left"/>
        </w:tabs>
        <w:ind w:hanging="360" w:left="1440"/>
      </w:pPr>
    </w:lvl>
    <w:lvl w:ilvl="3">
      <w:start w:val="1"/>
      <w:numFmt w:val="decimal"/>
      <w:lvlText w:val="%4."/>
      <w:lvlJc w:val="left"/>
      <w:pPr>
        <w:tabs>
          <w:tab w:leader="none" w:pos="1800" w:val="left"/>
        </w:tabs>
        <w:ind w:hanging="360" w:left="1800"/>
      </w:pPr>
    </w:lvl>
    <w:lvl w:ilvl="4">
      <w:start w:val="1"/>
      <w:numFmt w:val="decimal"/>
      <w:lvlText w:val="%5."/>
      <w:lvlJc w:val="left"/>
      <w:pPr>
        <w:tabs>
          <w:tab w:leader="none" w:pos="2160" w:val="left"/>
        </w:tabs>
        <w:ind w:hanging="360" w:left="2160"/>
      </w:pPr>
    </w:lvl>
    <w:lvl w:ilvl="5">
      <w:start w:val="1"/>
      <w:numFmt w:val="decimal"/>
      <w:lvlText w:val="%6."/>
      <w:lvlJc w:val="left"/>
      <w:pPr>
        <w:tabs>
          <w:tab w:leader="none" w:pos="2520" w:val="left"/>
        </w:tabs>
        <w:ind w:hanging="360" w:left="2520"/>
      </w:pPr>
    </w:lvl>
    <w:lvl w:ilvl="6">
      <w:start w:val="1"/>
      <w:numFmt w:val="decimal"/>
      <w:lvlText w:val="%7."/>
      <w:lvlJc w:val="left"/>
      <w:pPr>
        <w:tabs>
          <w:tab w:leader="none" w:pos="2880" w:val="left"/>
        </w:tabs>
        <w:ind w:hanging="360" w:left="2880"/>
      </w:pPr>
    </w:lvl>
    <w:lvl w:ilvl="7">
      <w:start w:val="1"/>
      <w:numFmt w:val="decimal"/>
      <w:lvlText w:val="%8."/>
      <w:lvlJc w:val="left"/>
      <w:pPr>
        <w:tabs>
          <w:tab w:leader="none" w:pos="3240" w:val="left"/>
        </w:tabs>
        <w:ind w:hanging="360" w:left="3240"/>
      </w:pPr>
    </w:lvl>
    <w:lvl w:ilvl="8">
      <w:start w:val="1"/>
      <w:numFmt w:val="decimal"/>
      <w:lvlText w:val="%9."/>
      <w:lvlJc w:val="left"/>
      <w:pPr>
        <w:tabs>
          <w:tab w:leader="none" w:pos="3600" w:val="left"/>
        </w:tabs>
        <w:ind w:hanging="360" w:left="3600"/>
      </w:pPr>
    </w:lvl>
  </w:abstractNum>
  <w:abstractNum w:abstractNumId="130">
    <w:lvl w:ilvl="0">
      <w:start w:val="1"/>
      <w:numFmt w:val="decimal"/>
      <w:lvlText w:val="%1."/>
      <w:lvlJc w:val="left"/>
      <w:pPr>
        <w:tabs>
          <w:tab w:leader="none" w:pos="720" w:val="left"/>
        </w:tabs>
        <w:ind w:hanging="360" w:left="720"/>
      </w:pPr>
    </w:lvl>
    <w:lvl w:ilvl="1">
      <w:start w:val="1"/>
      <w:numFmt w:val="decimal"/>
      <w:lvlText w:val="%2."/>
      <w:lvlJc w:val="left"/>
      <w:pPr>
        <w:tabs>
          <w:tab w:leader="none" w:pos="1080" w:val="left"/>
        </w:tabs>
        <w:ind w:hanging="360" w:left="1080"/>
      </w:pPr>
    </w:lvl>
    <w:lvl w:ilvl="2">
      <w:start w:val="1"/>
      <w:numFmt w:val="decimal"/>
      <w:lvlText w:val="%3."/>
      <w:lvlJc w:val="left"/>
      <w:pPr>
        <w:tabs>
          <w:tab w:leader="none" w:pos="1440" w:val="left"/>
        </w:tabs>
        <w:ind w:hanging="360" w:left="1440"/>
      </w:pPr>
    </w:lvl>
    <w:lvl w:ilvl="3">
      <w:start w:val="1"/>
      <w:numFmt w:val="decimal"/>
      <w:lvlText w:val="%4."/>
      <w:lvlJc w:val="left"/>
      <w:pPr>
        <w:tabs>
          <w:tab w:leader="none" w:pos="1800" w:val="left"/>
        </w:tabs>
        <w:ind w:hanging="360" w:left="1800"/>
      </w:pPr>
    </w:lvl>
    <w:lvl w:ilvl="4">
      <w:start w:val="1"/>
      <w:numFmt w:val="decimal"/>
      <w:lvlText w:val="%5."/>
      <w:lvlJc w:val="left"/>
      <w:pPr>
        <w:tabs>
          <w:tab w:leader="none" w:pos="2160" w:val="left"/>
        </w:tabs>
        <w:ind w:hanging="360" w:left="2160"/>
      </w:pPr>
    </w:lvl>
    <w:lvl w:ilvl="5">
      <w:start w:val="1"/>
      <w:numFmt w:val="decimal"/>
      <w:lvlText w:val="%6."/>
      <w:lvlJc w:val="left"/>
      <w:pPr>
        <w:tabs>
          <w:tab w:leader="none" w:pos="2520" w:val="left"/>
        </w:tabs>
        <w:ind w:hanging="360" w:left="2520"/>
      </w:pPr>
    </w:lvl>
    <w:lvl w:ilvl="6">
      <w:start w:val="1"/>
      <w:numFmt w:val="decimal"/>
      <w:lvlText w:val="%7."/>
      <w:lvlJc w:val="left"/>
      <w:pPr>
        <w:tabs>
          <w:tab w:leader="none" w:pos="2880" w:val="left"/>
        </w:tabs>
        <w:ind w:hanging="360" w:left="2880"/>
      </w:pPr>
    </w:lvl>
    <w:lvl w:ilvl="7">
      <w:start w:val="1"/>
      <w:numFmt w:val="decimal"/>
      <w:lvlText w:val="%8."/>
      <w:lvlJc w:val="left"/>
      <w:pPr>
        <w:tabs>
          <w:tab w:leader="none" w:pos="3240" w:val="left"/>
        </w:tabs>
        <w:ind w:hanging="360" w:left="3240"/>
      </w:pPr>
    </w:lvl>
    <w:lvl w:ilvl="8">
      <w:start w:val="1"/>
      <w:numFmt w:val="decimal"/>
      <w:lvlText w:val="%9."/>
      <w:lvlJc w:val="left"/>
      <w:pPr>
        <w:tabs>
          <w:tab w:leader="none" w:pos="3600" w:val="left"/>
        </w:tabs>
        <w:ind w:hanging="360" w:left="3600"/>
      </w:pPr>
    </w:lvl>
  </w:abstractNum>
  <w:abstractNum w:abstractNumId="131">
    <w:lvl w:ilvl="0">
      <w:start w:val="1"/>
      <w:numFmt w:val="decimal"/>
      <w:lvlText w:val="%1."/>
      <w:lvlJc w:val="left"/>
      <w:pPr>
        <w:tabs>
          <w:tab w:leader="none" w:pos="720" w:val="left"/>
        </w:tabs>
        <w:ind w:hanging="360" w:left="720"/>
      </w:pPr>
    </w:lvl>
    <w:lvl w:ilvl="1">
      <w:start w:val="1"/>
      <w:numFmt w:val="decimal"/>
      <w:lvlText w:val="%2."/>
      <w:lvlJc w:val="left"/>
      <w:pPr>
        <w:tabs>
          <w:tab w:leader="none" w:pos="1080" w:val="left"/>
        </w:tabs>
        <w:ind w:hanging="360" w:left="1080"/>
      </w:pPr>
    </w:lvl>
    <w:lvl w:ilvl="2">
      <w:start w:val="1"/>
      <w:numFmt w:val="decimal"/>
      <w:lvlText w:val="%3."/>
      <w:lvlJc w:val="left"/>
      <w:pPr>
        <w:tabs>
          <w:tab w:leader="none" w:pos="1440" w:val="left"/>
        </w:tabs>
        <w:ind w:hanging="360" w:left="1440"/>
      </w:pPr>
    </w:lvl>
    <w:lvl w:ilvl="3">
      <w:start w:val="1"/>
      <w:numFmt w:val="decimal"/>
      <w:lvlText w:val="%4."/>
      <w:lvlJc w:val="left"/>
      <w:pPr>
        <w:tabs>
          <w:tab w:leader="none" w:pos="1800" w:val="left"/>
        </w:tabs>
        <w:ind w:hanging="360" w:left="1800"/>
      </w:pPr>
    </w:lvl>
    <w:lvl w:ilvl="4">
      <w:start w:val="1"/>
      <w:numFmt w:val="decimal"/>
      <w:lvlText w:val="%5."/>
      <w:lvlJc w:val="left"/>
      <w:pPr>
        <w:tabs>
          <w:tab w:leader="none" w:pos="2160" w:val="left"/>
        </w:tabs>
        <w:ind w:hanging="360" w:left="2160"/>
      </w:pPr>
    </w:lvl>
    <w:lvl w:ilvl="5">
      <w:start w:val="1"/>
      <w:numFmt w:val="decimal"/>
      <w:lvlText w:val="%6."/>
      <w:lvlJc w:val="left"/>
      <w:pPr>
        <w:tabs>
          <w:tab w:leader="none" w:pos="2520" w:val="left"/>
        </w:tabs>
        <w:ind w:hanging="360" w:left="2520"/>
      </w:pPr>
    </w:lvl>
    <w:lvl w:ilvl="6">
      <w:start w:val="1"/>
      <w:numFmt w:val="decimal"/>
      <w:lvlText w:val="%7."/>
      <w:lvlJc w:val="left"/>
      <w:pPr>
        <w:tabs>
          <w:tab w:leader="none" w:pos="2880" w:val="left"/>
        </w:tabs>
        <w:ind w:hanging="360" w:left="2880"/>
      </w:pPr>
    </w:lvl>
    <w:lvl w:ilvl="7">
      <w:start w:val="1"/>
      <w:numFmt w:val="decimal"/>
      <w:lvlText w:val="%8."/>
      <w:lvlJc w:val="left"/>
      <w:pPr>
        <w:tabs>
          <w:tab w:leader="none" w:pos="3240" w:val="left"/>
        </w:tabs>
        <w:ind w:hanging="360" w:left="3240"/>
      </w:pPr>
    </w:lvl>
    <w:lvl w:ilvl="8">
      <w:start w:val="1"/>
      <w:numFmt w:val="decimal"/>
      <w:lvlText w:val="%9."/>
      <w:lvlJc w:val="left"/>
      <w:pPr>
        <w:tabs>
          <w:tab w:leader="none" w:pos="3600" w:val="left"/>
        </w:tabs>
        <w:ind w:hanging="360" w:left="3600"/>
      </w:pPr>
    </w:lvl>
  </w:abstractNum>
  <w:abstractNum w:abstractNumId="132">
    <w:lvl w:ilvl="0">
      <w:start w:val="1"/>
      <w:numFmt w:val="decimal"/>
      <w:lvlText w:val="%1."/>
      <w:lvlJc w:val="left"/>
      <w:pPr>
        <w:tabs>
          <w:tab w:leader="none" w:pos="720" w:val="left"/>
        </w:tabs>
        <w:ind w:hanging="360" w:left="720"/>
      </w:pPr>
    </w:lvl>
    <w:lvl w:ilvl="1">
      <w:start w:val="1"/>
      <w:numFmt w:val="decimal"/>
      <w:lvlText w:val="%2."/>
      <w:lvlJc w:val="left"/>
      <w:pPr>
        <w:tabs>
          <w:tab w:leader="none" w:pos="1080" w:val="left"/>
        </w:tabs>
        <w:ind w:hanging="360" w:left="1080"/>
      </w:pPr>
    </w:lvl>
    <w:lvl w:ilvl="2">
      <w:start w:val="1"/>
      <w:numFmt w:val="decimal"/>
      <w:lvlText w:val="%3."/>
      <w:lvlJc w:val="left"/>
      <w:pPr>
        <w:tabs>
          <w:tab w:leader="none" w:pos="1440" w:val="left"/>
        </w:tabs>
        <w:ind w:hanging="360" w:left="1440"/>
      </w:pPr>
    </w:lvl>
    <w:lvl w:ilvl="3">
      <w:start w:val="1"/>
      <w:numFmt w:val="decimal"/>
      <w:lvlText w:val="%4."/>
      <w:lvlJc w:val="left"/>
      <w:pPr>
        <w:tabs>
          <w:tab w:leader="none" w:pos="1800" w:val="left"/>
        </w:tabs>
        <w:ind w:hanging="360" w:left="1800"/>
      </w:pPr>
    </w:lvl>
    <w:lvl w:ilvl="4">
      <w:start w:val="1"/>
      <w:numFmt w:val="decimal"/>
      <w:lvlText w:val="%5."/>
      <w:lvlJc w:val="left"/>
      <w:pPr>
        <w:tabs>
          <w:tab w:leader="none" w:pos="2160" w:val="left"/>
        </w:tabs>
        <w:ind w:hanging="360" w:left="2160"/>
      </w:pPr>
    </w:lvl>
    <w:lvl w:ilvl="5">
      <w:start w:val="1"/>
      <w:numFmt w:val="decimal"/>
      <w:lvlText w:val="%6."/>
      <w:lvlJc w:val="left"/>
      <w:pPr>
        <w:tabs>
          <w:tab w:leader="none" w:pos="2520" w:val="left"/>
        </w:tabs>
        <w:ind w:hanging="360" w:left="2520"/>
      </w:pPr>
    </w:lvl>
    <w:lvl w:ilvl="6">
      <w:start w:val="1"/>
      <w:numFmt w:val="decimal"/>
      <w:lvlText w:val="%7."/>
      <w:lvlJc w:val="left"/>
      <w:pPr>
        <w:tabs>
          <w:tab w:leader="none" w:pos="2880" w:val="left"/>
        </w:tabs>
        <w:ind w:hanging="360" w:left="2880"/>
      </w:pPr>
    </w:lvl>
    <w:lvl w:ilvl="7">
      <w:start w:val="1"/>
      <w:numFmt w:val="decimal"/>
      <w:lvlText w:val="%8."/>
      <w:lvlJc w:val="left"/>
      <w:pPr>
        <w:tabs>
          <w:tab w:leader="none" w:pos="3240" w:val="left"/>
        </w:tabs>
        <w:ind w:hanging="360" w:left="3240"/>
      </w:pPr>
    </w:lvl>
    <w:lvl w:ilvl="8">
      <w:start w:val="1"/>
      <w:numFmt w:val="decimal"/>
      <w:lvlText w:val="%9."/>
      <w:lvlJc w:val="left"/>
      <w:pPr>
        <w:tabs>
          <w:tab w:leader="none" w:pos="3600" w:val="left"/>
        </w:tabs>
        <w:ind w:hanging="360" w:left="3600"/>
      </w:pPr>
    </w:lvl>
  </w:abstractNum>
  <w:abstractNum w:abstractNumId="133">
    <w:lvl w:ilvl="0">
      <w:start w:val="1"/>
      <w:numFmt w:val="decimal"/>
      <w:lvlText w:val="%1."/>
      <w:lvlJc w:val="left"/>
      <w:pPr>
        <w:tabs>
          <w:tab w:leader="none" w:pos="720" w:val="left"/>
        </w:tabs>
        <w:ind w:hanging="360" w:left="720"/>
      </w:pPr>
    </w:lvl>
    <w:lvl w:ilvl="1">
      <w:start w:val="1"/>
      <w:numFmt w:val="decimal"/>
      <w:lvlText w:val="%2."/>
      <w:lvlJc w:val="left"/>
      <w:pPr>
        <w:tabs>
          <w:tab w:leader="none" w:pos="1080" w:val="left"/>
        </w:tabs>
        <w:ind w:hanging="360" w:left="1080"/>
      </w:pPr>
    </w:lvl>
    <w:lvl w:ilvl="2">
      <w:start w:val="1"/>
      <w:numFmt w:val="decimal"/>
      <w:lvlText w:val="%3."/>
      <w:lvlJc w:val="left"/>
      <w:pPr>
        <w:tabs>
          <w:tab w:leader="none" w:pos="1440" w:val="left"/>
        </w:tabs>
        <w:ind w:hanging="360" w:left="1440"/>
      </w:pPr>
    </w:lvl>
    <w:lvl w:ilvl="3">
      <w:start w:val="1"/>
      <w:numFmt w:val="decimal"/>
      <w:lvlText w:val="%4."/>
      <w:lvlJc w:val="left"/>
      <w:pPr>
        <w:tabs>
          <w:tab w:leader="none" w:pos="1800" w:val="left"/>
        </w:tabs>
        <w:ind w:hanging="360" w:left="1800"/>
      </w:pPr>
    </w:lvl>
    <w:lvl w:ilvl="4">
      <w:start w:val="1"/>
      <w:numFmt w:val="decimal"/>
      <w:lvlText w:val="%5."/>
      <w:lvlJc w:val="left"/>
      <w:pPr>
        <w:tabs>
          <w:tab w:leader="none" w:pos="2160" w:val="left"/>
        </w:tabs>
        <w:ind w:hanging="360" w:left="2160"/>
      </w:pPr>
    </w:lvl>
    <w:lvl w:ilvl="5">
      <w:start w:val="1"/>
      <w:numFmt w:val="decimal"/>
      <w:lvlText w:val="%6."/>
      <w:lvlJc w:val="left"/>
      <w:pPr>
        <w:tabs>
          <w:tab w:leader="none" w:pos="2520" w:val="left"/>
        </w:tabs>
        <w:ind w:hanging="360" w:left="2520"/>
      </w:pPr>
    </w:lvl>
    <w:lvl w:ilvl="6">
      <w:start w:val="1"/>
      <w:numFmt w:val="decimal"/>
      <w:lvlText w:val="%7."/>
      <w:lvlJc w:val="left"/>
      <w:pPr>
        <w:tabs>
          <w:tab w:leader="none" w:pos="2880" w:val="left"/>
        </w:tabs>
        <w:ind w:hanging="360" w:left="2880"/>
      </w:pPr>
    </w:lvl>
    <w:lvl w:ilvl="7">
      <w:start w:val="1"/>
      <w:numFmt w:val="decimal"/>
      <w:lvlText w:val="%8."/>
      <w:lvlJc w:val="left"/>
      <w:pPr>
        <w:tabs>
          <w:tab w:leader="none" w:pos="3240" w:val="left"/>
        </w:tabs>
        <w:ind w:hanging="360" w:left="3240"/>
      </w:pPr>
    </w:lvl>
    <w:lvl w:ilvl="8">
      <w:start w:val="1"/>
      <w:numFmt w:val="decimal"/>
      <w:lvlText w:val="%9."/>
      <w:lvlJc w:val="left"/>
      <w:pPr>
        <w:tabs>
          <w:tab w:leader="none" w:pos="3600" w:val="left"/>
        </w:tabs>
        <w:ind w:hanging="360" w:left="3600"/>
      </w:pPr>
    </w:lvl>
  </w:abstractNum>
  <w:abstractNum w:abstractNumId="134">
    <w:lvl w:ilvl="0">
      <w:start w:val="1"/>
      <w:numFmt w:val="decimal"/>
      <w:lvlText w:val="%1."/>
      <w:lvlJc w:val="left"/>
      <w:pPr>
        <w:tabs>
          <w:tab w:leader="none" w:pos="720" w:val="left"/>
        </w:tabs>
        <w:ind w:hanging="360" w:left="720"/>
      </w:pPr>
    </w:lvl>
    <w:lvl w:ilvl="1">
      <w:start w:val="1"/>
      <w:numFmt w:val="decimal"/>
      <w:lvlText w:val="%2."/>
      <w:lvlJc w:val="left"/>
      <w:pPr>
        <w:tabs>
          <w:tab w:leader="none" w:pos="1080" w:val="left"/>
        </w:tabs>
        <w:ind w:hanging="360" w:left="1080"/>
      </w:pPr>
    </w:lvl>
    <w:lvl w:ilvl="2">
      <w:start w:val="1"/>
      <w:numFmt w:val="decimal"/>
      <w:lvlText w:val="%3."/>
      <w:lvlJc w:val="left"/>
      <w:pPr>
        <w:tabs>
          <w:tab w:leader="none" w:pos="1440" w:val="left"/>
        </w:tabs>
        <w:ind w:hanging="360" w:left="1440"/>
      </w:pPr>
    </w:lvl>
    <w:lvl w:ilvl="3">
      <w:start w:val="1"/>
      <w:numFmt w:val="decimal"/>
      <w:lvlText w:val="%4."/>
      <w:lvlJc w:val="left"/>
      <w:pPr>
        <w:tabs>
          <w:tab w:leader="none" w:pos="1800" w:val="left"/>
        </w:tabs>
        <w:ind w:hanging="360" w:left="1800"/>
      </w:pPr>
    </w:lvl>
    <w:lvl w:ilvl="4">
      <w:start w:val="1"/>
      <w:numFmt w:val="decimal"/>
      <w:lvlText w:val="%5."/>
      <w:lvlJc w:val="left"/>
      <w:pPr>
        <w:tabs>
          <w:tab w:leader="none" w:pos="2160" w:val="left"/>
        </w:tabs>
        <w:ind w:hanging="360" w:left="2160"/>
      </w:pPr>
    </w:lvl>
    <w:lvl w:ilvl="5">
      <w:start w:val="1"/>
      <w:numFmt w:val="decimal"/>
      <w:lvlText w:val="%6."/>
      <w:lvlJc w:val="left"/>
      <w:pPr>
        <w:tabs>
          <w:tab w:leader="none" w:pos="2520" w:val="left"/>
        </w:tabs>
        <w:ind w:hanging="360" w:left="2520"/>
      </w:pPr>
    </w:lvl>
    <w:lvl w:ilvl="6">
      <w:start w:val="1"/>
      <w:numFmt w:val="decimal"/>
      <w:lvlText w:val="%7."/>
      <w:lvlJc w:val="left"/>
      <w:pPr>
        <w:tabs>
          <w:tab w:leader="none" w:pos="2880" w:val="left"/>
        </w:tabs>
        <w:ind w:hanging="360" w:left="2880"/>
      </w:pPr>
    </w:lvl>
    <w:lvl w:ilvl="7">
      <w:start w:val="1"/>
      <w:numFmt w:val="decimal"/>
      <w:lvlText w:val="%8."/>
      <w:lvlJc w:val="left"/>
      <w:pPr>
        <w:tabs>
          <w:tab w:leader="none" w:pos="3240" w:val="left"/>
        </w:tabs>
        <w:ind w:hanging="360" w:left="3240"/>
      </w:pPr>
    </w:lvl>
    <w:lvl w:ilvl="8">
      <w:start w:val="1"/>
      <w:numFmt w:val="decimal"/>
      <w:lvlText w:val="%9."/>
      <w:lvlJc w:val="left"/>
      <w:pPr>
        <w:tabs>
          <w:tab w:leader="none" w:pos="3600" w:val="left"/>
        </w:tabs>
        <w:ind w:hanging="360" w:left="3600"/>
      </w:pPr>
    </w:lvl>
  </w:abstractNum>
  <w:abstractNum w:abstractNumId="135">
    <w:lvl w:ilvl="0">
      <w:start w:val="1"/>
      <w:numFmt w:val="decimal"/>
      <w:lvlText w:val="%1."/>
      <w:lvlJc w:val="left"/>
      <w:pPr>
        <w:tabs>
          <w:tab w:leader="none" w:pos="720" w:val="left"/>
        </w:tabs>
        <w:ind w:hanging="360" w:left="720"/>
      </w:pPr>
    </w:lvl>
    <w:lvl w:ilvl="1">
      <w:start w:val="1"/>
      <w:numFmt w:val="decimal"/>
      <w:lvlText w:val="%2."/>
      <w:lvlJc w:val="left"/>
      <w:pPr>
        <w:tabs>
          <w:tab w:leader="none" w:pos="1080" w:val="left"/>
        </w:tabs>
        <w:ind w:hanging="360" w:left="1080"/>
      </w:pPr>
    </w:lvl>
    <w:lvl w:ilvl="2">
      <w:start w:val="1"/>
      <w:numFmt w:val="decimal"/>
      <w:lvlText w:val="%3."/>
      <w:lvlJc w:val="left"/>
      <w:pPr>
        <w:tabs>
          <w:tab w:leader="none" w:pos="1440" w:val="left"/>
        </w:tabs>
        <w:ind w:hanging="360" w:left="1440"/>
      </w:pPr>
    </w:lvl>
    <w:lvl w:ilvl="3">
      <w:start w:val="1"/>
      <w:numFmt w:val="decimal"/>
      <w:lvlText w:val="%4."/>
      <w:lvlJc w:val="left"/>
      <w:pPr>
        <w:tabs>
          <w:tab w:leader="none" w:pos="1800" w:val="left"/>
        </w:tabs>
        <w:ind w:hanging="360" w:left="1800"/>
      </w:pPr>
    </w:lvl>
    <w:lvl w:ilvl="4">
      <w:start w:val="1"/>
      <w:numFmt w:val="decimal"/>
      <w:lvlText w:val="%5."/>
      <w:lvlJc w:val="left"/>
      <w:pPr>
        <w:tabs>
          <w:tab w:leader="none" w:pos="2160" w:val="left"/>
        </w:tabs>
        <w:ind w:hanging="360" w:left="2160"/>
      </w:pPr>
    </w:lvl>
    <w:lvl w:ilvl="5">
      <w:start w:val="1"/>
      <w:numFmt w:val="decimal"/>
      <w:lvlText w:val="%6."/>
      <w:lvlJc w:val="left"/>
      <w:pPr>
        <w:tabs>
          <w:tab w:leader="none" w:pos="2520" w:val="left"/>
        </w:tabs>
        <w:ind w:hanging="360" w:left="2520"/>
      </w:pPr>
    </w:lvl>
    <w:lvl w:ilvl="6">
      <w:start w:val="1"/>
      <w:numFmt w:val="decimal"/>
      <w:lvlText w:val="%7."/>
      <w:lvlJc w:val="left"/>
      <w:pPr>
        <w:tabs>
          <w:tab w:leader="none" w:pos="2880" w:val="left"/>
        </w:tabs>
        <w:ind w:hanging="360" w:left="2880"/>
      </w:pPr>
    </w:lvl>
    <w:lvl w:ilvl="7">
      <w:start w:val="1"/>
      <w:numFmt w:val="decimal"/>
      <w:lvlText w:val="%8."/>
      <w:lvlJc w:val="left"/>
      <w:pPr>
        <w:tabs>
          <w:tab w:leader="none" w:pos="3240" w:val="left"/>
        </w:tabs>
        <w:ind w:hanging="360" w:left="3240"/>
      </w:pPr>
    </w:lvl>
    <w:lvl w:ilvl="8">
      <w:start w:val="1"/>
      <w:numFmt w:val="decimal"/>
      <w:lvlText w:val="%9."/>
      <w:lvlJc w:val="left"/>
      <w:pPr>
        <w:tabs>
          <w:tab w:leader="none" w:pos="3600" w:val="left"/>
        </w:tabs>
        <w:ind w:hanging="360" w:left="3600"/>
      </w:pPr>
    </w:lvl>
  </w:abstractNum>
  <w:abstractNum w:abstractNumId="136">
    <w:lvl w:ilvl="0">
      <w:start w:val="1"/>
      <w:numFmt w:val="decimal"/>
      <w:lvlText w:val="%1."/>
      <w:lvlJc w:val="left"/>
      <w:pPr>
        <w:tabs>
          <w:tab w:leader="none" w:pos="720" w:val="left"/>
        </w:tabs>
        <w:ind w:hanging="360" w:left="720"/>
      </w:pPr>
    </w:lvl>
    <w:lvl w:ilvl="1">
      <w:start w:val="1"/>
      <w:numFmt w:val="decimal"/>
      <w:lvlText w:val="%2."/>
      <w:lvlJc w:val="left"/>
      <w:pPr>
        <w:tabs>
          <w:tab w:leader="none" w:pos="1080" w:val="left"/>
        </w:tabs>
        <w:ind w:hanging="360" w:left="1080"/>
      </w:pPr>
    </w:lvl>
    <w:lvl w:ilvl="2">
      <w:start w:val="1"/>
      <w:numFmt w:val="decimal"/>
      <w:lvlText w:val="%3."/>
      <w:lvlJc w:val="left"/>
      <w:pPr>
        <w:tabs>
          <w:tab w:leader="none" w:pos="1440" w:val="left"/>
        </w:tabs>
        <w:ind w:hanging="360" w:left="1440"/>
      </w:pPr>
    </w:lvl>
    <w:lvl w:ilvl="3">
      <w:start w:val="1"/>
      <w:numFmt w:val="decimal"/>
      <w:lvlText w:val="%4."/>
      <w:lvlJc w:val="left"/>
      <w:pPr>
        <w:tabs>
          <w:tab w:leader="none" w:pos="1800" w:val="left"/>
        </w:tabs>
        <w:ind w:hanging="360" w:left="1800"/>
      </w:pPr>
    </w:lvl>
    <w:lvl w:ilvl="4">
      <w:start w:val="1"/>
      <w:numFmt w:val="decimal"/>
      <w:lvlText w:val="%5."/>
      <w:lvlJc w:val="left"/>
      <w:pPr>
        <w:tabs>
          <w:tab w:leader="none" w:pos="2160" w:val="left"/>
        </w:tabs>
        <w:ind w:hanging="360" w:left="2160"/>
      </w:pPr>
    </w:lvl>
    <w:lvl w:ilvl="5">
      <w:start w:val="1"/>
      <w:numFmt w:val="decimal"/>
      <w:lvlText w:val="%6."/>
      <w:lvlJc w:val="left"/>
      <w:pPr>
        <w:tabs>
          <w:tab w:leader="none" w:pos="2520" w:val="left"/>
        </w:tabs>
        <w:ind w:hanging="360" w:left="2520"/>
      </w:pPr>
    </w:lvl>
    <w:lvl w:ilvl="6">
      <w:start w:val="1"/>
      <w:numFmt w:val="decimal"/>
      <w:lvlText w:val="%7."/>
      <w:lvlJc w:val="left"/>
      <w:pPr>
        <w:tabs>
          <w:tab w:leader="none" w:pos="2880" w:val="left"/>
        </w:tabs>
        <w:ind w:hanging="360" w:left="2880"/>
      </w:pPr>
    </w:lvl>
    <w:lvl w:ilvl="7">
      <w:start w:val="1"/>
      <w:numFmt w:val="decimal"/>
      <w:lvlText w:val="%8."/>
      <w:lvlJc w:val="left"/>
      <w:pPr>
        <w:tabs>
          <w:tab w:leader="none" w:pos="3240" w:val="left"/>
        </w:tabs>
        <w:ind w:hanging="360" w:left="3240"/>
      </w:pPr>
    </w:lvl>
    <w:lvl w:ilvl="8">
      <w:start w:val="1"/>
      <w:numFmt w:val="decimal"/>
      <w:lvlText w:val="%9."/>
      <w:lvlJc w:val="left"/>
      <w:pPr>
        <w:tabs>
          <w:tab w:leader="none" w:pos="3600" w:val="left"/>
        </w:tabs>
        <w:ind w:hanging="360" w:left="3600"/>
      </w:pPr>
    </w:lvl>
  </w:abstractNum>
  <w:abstractNum w:abstractNumId="137">
    <w:lvl w:ilvl="0">
      <w:start w:val="1"/>
      <w:numFmt w:val="decimal"/>
      <w:lvlText w:val="%1."/>
      <w:lvlJc w:val="left"/>
      <w:pPr>
        <w:tabs>
          <w:tab w:leader="none" w:pos="720" w:val="left"/>
        </w:tabs>
        <w:ind w:hanging="360" w:left="720"/>
      </w:pPr>
    </w:lvl>
    <w:lvl w:ilvl="1">
      <w:start w:val="1"/>
      <w:numFmt w:val="decimal"/>
      <w:lvlText w:val="%2."/>
      <w:lvlJc w:val="left"/>
      <w:pPr>
        <w:tabs>
          <w:tab w:leader="none" w:pos="1080" w:val="left"/>
        </w:tabs>
        <w:ind w:hanging="360" w:left="1080"/>
      </w:pPr>
    </w:lvl>
    <w:lvl w:ilvl="2">
      <w:start w:val="1"/>
      <w:numFmt w:val="decimal"/>
      <w:lvlText w:val="%3."/>
      <w:lvlJc w:val="left"/>
      <w:pPr>
        <w:tabs>
          <w:tab w:leader="none" w:pos="1440" w:val="left"/>
        </w:tabs>
        <w:ind w:hanging="360" w:left="1440"/>
      </w:pPr>
    </w:lvl>
    <w:lvl w:ilvl="3">
      <w:start w:val="1"/>
      <w:numFmt w:val="decimal"/>
      <w:lvlText w:val="%4."/>
      <w:lvlJc w:val="left"/>
      <w:pPr>
        <w:tabs>
          <w:tab w:leader="none" w:pos="1800" w:val="left"/>
        </w:tabs>
        <w:ind w:hanging="360" w:left="1800"/>
      </w:pPr>
    </w:lvl>
    <w:lvl w:ilvl="4">
      <w:start w:val="1"/>
      <w:numFmt w:val="decimal"/>
      <w:lvlText w:val="%5."/>
      <w:lvlJc w:val="left"/>
      <w:pPr>
        <w:tabs>
          <w:tab w:leader="none" w:pos="2160" w:val="left"/>
        </w:tabs>
        <w:ind w:hanging="360" w:left="2160"/>
      </w:pPr>
    </w:lvl>
    <w:lvl w:ilvl="5">
      <w:start w:val="1"/>
      <w:numFmt w:val="decimal"/>
      <w:lvlText w:val="%6."/>
      <w:lvlJc w:val="left"/>
      <w:pPr>
        <w:tabs>
          <w:tab w:leader="none" w:pos="2520" w:val="left"/>
        </w:tabs>
        <w:ind w:hanging="360" w:left="2520"/>
      </w:pPr>
    </w:lvl>
    <w:lvl w:ilvl="6">
      <w:start w:val="1"/>
      <w:numFmt w:val="decimal"/>
      <w:lvlText w:val="%7."/>
      <w:lvlJc w:val="left"/>
      <w:pPr>
        <w:tabs>
          <w:tab w:leader="none" w:pos="2880" w:val="left"/>
        </w:tabs>
        <w:ind w:hanging="360" w:left="2880"/>
      </w:pPr>
    </w:lvl>
    <w:lvl w:ilvl="7">
      <w:start w:val="1"/>
      <w:numFmt w:val="decimal"/>
      <w:lvlText w:val="%8."/>
      <w:lvlJc w:val="left"/>
      <w:pPr>
        <w:tabs>
          <w:tab w:leader="none" w:pos="3240" w:val="left"/>
        </w:tabs>
        <w:ind w:hanging="360" w:left="3240"/>
      </w:pPr>
    </w:lvl>
    <w:lvl w:ilvl="8">
      <w:start w:val="1"/>
      <w:numFmt w:val="decimal"/>
      <w:lvlText w:val="%9."/>
      <w:lvlJc w:val="left"/>
      <w:pPr>
        <w:tabs>
          <w:tab w:leader="none" w:pos="3600" w:val="left"/>
        </w:tabs>
        <w:ind w:hanging="360" w:left="3600"/>
      </w:pPr>
    </w:lvl>
  </w:abstractNum>
  <w:abstractNum w:abstractNumId="138">
    <w:lvl w:ilvl="0">
      <w:start w:val="1"/>
      <w:numFmt w:val="decimal"/>
      <w:lvlText w:val="%1."/>
      <w:lvlJc w:val="left"/>
      <w:pPr>
        <w:tabs>
          <w:tab w:leader="none" w:pos="720" w:val="left"/>
        </w:tabs>
        <w:ind w:hanging="360" w:left="720"/>
      </w:pPr>
    </w:lvl>
    <w:lvl w:ilvl="1">
      <w:start w:val="1"/>
      <w:numFmt w:val="decimal"/>
      <w:lvlText w:val="%2."/>
      <w:lvlJc w:val="left"/>
      <w:pPr>
        <w:tabs>
          <w:tab w:leader="none" w:pos="1080" w:val="left"/>
        </w:tabs>
        <w:ind w:hanging="360" w:left="1080"/>
      </w:pPr>
    </w:lvl>
    <w:lvl w:ilvl="2">
      <w:start w:val="1"/>
      <w:numFmt w:val="decimal"/>
      <w:lvlText w:val="%3."/>
      <w:lvlJc w:val="left"/>
      <w:pPr>
        <w:tabs>
          <w:tab w:leader="none" w:pos="1440" w:val="left"/>
        </w:tabs>
        <w:ind w:hanging="360" w:left="1440"/>
      </w:pPr>
    </w:lvl>
    <w:lvl w:ilvl="3">
      <w:start w:val="1"/>
      <w:numFmt w:val="decimal"/>
      <w:lvlText w:val="%4."/>
      <w:lvlJc w:val="left"/>
      <w:pPr>
        <w:tabs>
          <w:tab w:leader="none" w:pos="1800" w:val="left"/>
        </w:tabs>
        <w:ind w:hanging="360" w:left="1800"/>
      </w:pPr>
    </w:lvl>
    <w:lvl w:ilvl="4">
      <w:start w:val="1"/>
      <w:numFmt w:val="decimal"/>
      <w:lvlText w:val="%5."/>
      <w:lvlJc w:val="left"/>
      <w:pPr>
        <w:tabs>
          <w:tab w:leader="none" w:pos="2160" w:val="left"/>
        </w:tabs>
        <w:ind w:hanging="360" w:left="2160"/>
      </w:pPr>
    </w:lvl>
    <w:lvl w:ilvl="5">
      <w:start w:val="1"/>
      <w:numFmt w:val="decimal"/>
      <w:lvlText w:val="%6."/>
      <w:lvlJc w:val="left"/>
      <w:pPr>
        <w:tabs>
          <w:tab w:leader="none" w:pos="2520" w:val="left"/>
        </w:tabs>
        <w:ind w:hanging="360" w:left="2520"/>
      </w:pPr>
    </w:lvl>
    <w:lvl w:ilvl="6">
      <w:start w:val="1"/>
      <w:numFmt w:val="decimal"/>
      <w:lvlText w:val="%7."/>
      <w:lvlJc w:val="left"/>
      <w:pPr>
        <w:tabs>
          <w:tab w:leader="none" w:pos="2880" w:val="left"/>
        </w:tabs>
        <w:ind w:hanging="360" w:left="2880"/>
      </w:pPr>
    </w:lvl>
    <w:lvl w:ilvl="7">
      <w:start w:val="1"/>
      <w:numFmt w:val="decimal"/>
      <w:lvlText w:val="%8."/>
      <w:lvlJc w:val="left"/>
      <w:pPr>
        <w:tabs>
          <w:tab w:leader="none" w:pos="3240" w:val="left"/>
        </w:tabs>
        <w:ind w:hanging="360" w:left="3240"/>
      </w:pPr>
    </w:lvl>
    <w:lvl w:ilvl="8">
      <w:start w:val="1"/>
      <w:numFmt w:val="decimal"/>
      <w:lvlText w:val="%9."/>
      <w:lvlJc w:val="left"/>
      <w:pPr>
        <w:tabs>
          <w:tab w:leader="none" w:pos="3600" w:val="left"/>
        </w:tabs>
        <w:ind w:hanging="360" w:left="3600"/>
      </w:pPr>
    </w:lvl>
  </w:abstractNum>
  <w:abstractNum w:abstractNumId="139">
    <w:lvl w:ilvl="0">
      <w:start w:val="1"/>
      <w:numFmt w:val="decimal"/>
      <w:lvlText w:val="%1."/>
      <w:lvlJc w:val="left"/>
      <w:pPr>
        <w:tabs>
          <w:tab w:leader="none" w:pos="720" w:val="left"/>
        </w:tabs>
        <w:ind w:hanging="360" w:left="720"/>
      </w:pPr>
    </w:lvl>
    <w:lvl w:ilvl="1">
      <w:start w:val="1"/>
      <w:numFmt w:val="decimal"/>
      <w:lvlText w:val="%2."/>
      <w:lvlJc w:val="left"/>
      <w:pPr>
        <w:tabs>
          <w:tab w:leader="none" w:pos="1080" w:val="left"/>
        </w:tabs>
        <w:ind w:hanging="360" w:left="1080"/>
      </w:pPr>
    </w:lvl>
    <w:lvl w:ilvl="2">
      <w:start w:val="1"/>
      <w:numFmt w:val="decimal"/>
      <w:lvlText w:val="%3."/>
      <w:lvlJc w:val="left"/>
      <w:pPr>
        <w:tabs>
          <w:tab w:leader="none" w:pos="1440" w:val="left"/>
        </w:tabs>
        <w:ind w:hanging="360" w:left="1440"/>
      </w:pPr>
    </w:lvl>
    <w:lvl w:ilvl="3">
      <w:start w:val="1"/>
      <w:numFmt w:val="decimal"/>
      <w:lvlText w:val="%4."/>
      <w:lvlJc w:val="left"/>
      <w:pPr>
        <w:tabs>
          <w:tab w:leader="none" w:pos="1800" w:val="left"/>
        </w:tabs>
        <w:ind w:hanging="360" w:left="1800"/>
      </w:pPr>
    </w:lvl>
    <w:lvl w:ilvl="4">
      <w:start w:val="1"/>
      <w:numFmt w:val="decimal"/>
      <w:lvlText w:val="%5."/>
      <w:lvlJc w:val="left"/>
      <w:pPr>
        <w:tabs>
          <w:tab w:leader="none" w:pos="2160" w:val="left"/>
        </w:tabs>
        <w:ind w:hanging="360" w:left="2160"/>
      </w:pPr>
    </w:lvl>
    <w:lvl w:ilvl="5">
      <w:start w:val="1"/>
      <w:numFmt w:val="decimal"/>
      <w:lvlText w:val="%6."/>
      <w:lvlJc w:val="left"/>
      <w:pPr>
        <w:tabs>
          <w:tab w:leader="none" w:pos="2520" w:val="left"/>
        </w:tabs>
        <w:ind w:hanging="360" w:left="2520"/>
      </w:pPr>
    </w:lvl>
    <w:lvl w:ilvl="6">
      <w:start w:val="1"/>
      <w:numFmt w:val="decimal"/>
      <w:lvlText w:val="%7."/>
      <w:lvlJc w:val="left"/>
      <w:pPr>
        <w:tabs>
          <w:tab w:leader="none" w:pos="2880" w:val="left"/>
        </w:tabs>
        <w:ind w:hanging="360" w:left="2880"/>
      </w:pPr>
    </w:lvl>
    <w:lvl w:ilvl="7">
      <w:start w:val="1"/>
      <w:numFmt w:val="decimal"/>
      <w:lvlText w:val="%8."/>
      <w:lvlJc w:val="left"/>
      <w:pPr>
        <w:tabs>
          <w:tab w:leader="none" w:pos="3240" w:val="left"/>
        </w:tabs>
        <w:ind w:hanging="360" w:left="3240"/>
      </w:pPr>
    </w:lvl>
    <w:lvl w:ilvl="8">
      <w:start w:val="1"/>
      <w:numFmt w:val="decimal"/>
      <w:lvlText w:val="%9."/>
      <w:lvlJc w:val="left"/>
      <w:pPr>
        <w:tabs>
          <w:tab w:leader="none" w:pos="3600" w:val="left"/>
        </w:tabs>
        <w:ind w:hanging="360" w:left="3600"/>
      </w:pPr>
    </w:lvl>
  </w:abstractNum>
  <w:abstractNum w:abstractNumId="140">
    <w:lvl w:ilvl="0">
      <w:start w:val="1"/>
      <w:numFmt w:val="decimal"/>
      <w:lvlText w:val="%1."/>
      <w:lvlJc w:val="left"/>
      <w:pPr>
        <w:tabs>
          <w:tab w:leader="none" w:pos="720" w:val="left"/>
        </w:tabs>
        <w:ind w:hanging="360" w:left="720"/>
      </w:pPr>
    </w:lvl>
    <w:lvl w:ilvl="1">
      <w:start w:val="1"/>
      <w:numFmt w:val="decimal"/>
      <w:lvlText w:val="%2."/>
      <w:lvlJc w:val="left"/>
      <w:pPr>
        <w:tabs>
          <w:tab w:leader="none" w:pos="1080" w:val="left"/>
        </w:tabs>
        <w:ind w:hanging="360" w:left="1080"/>
      </w:pPr>
    </w:lvl>
    <w:lvl w:ilvl="2">
      <w:start w:val="1"/>
      <w:numFmt w:val="decimal"/>
      <w:lvlText w:val="%3."/>
      <w:lvlJc w:val="left"/>
      <w:pPr>
        <w:tabs>
          <w:tab w:leader="none" w:pos="1440" w:val="left"/>
        </w:tabs>
        <w:ind w:hanging="360" w:left="1440"/>
      </w:pPr>
    </w:lvl>
    <w:lvl w:ilvl="3">
      <w:start w:val="1"/>
      <w:numFmt w:val="decimal"/>
      <w:lvlText w:val="%4."/>
      <w:lvlJc w:val="left"/>
      <w:pPr>
        <w:tabs>
          <w:tab w:leader="none" w:pos="1800" w:val="left"/>
        </w:tabs>
        <w:ind w:hanging="360" w:left="1800"/>
      </w:pPr>
    </w:lvl>
    <w:lvl w:ilvl="4">
      <w:start w:val="1"/>
      <w:numFmt w:val="decimal"/>
      <w:lvlText w:val="%5."/>
      <w:lvlJc w:val="left"/>
      <w:pPr>
        <w:tabs>
          <w:tab w:leader="none" w:pos="2160" w:val="left"/>
        </w:tabs>
        <w:ind w:hanging="360" w:left="2160"/>
      </w:pPr>
    </w:lvl>
    <w:lvl w:ilvl="5">
      <w:start w:val="1"/>
      <w:numFmt w:val="decimal"/>
      <w:lvlText w:val="%6."/>
      <w:lvlJc w:val="left"/>
      <w:pPr>
        <w:tabs>
          <w:tab w:leader="none" w:pos="2520" w:val="left"/>
        </w:tabs>
        <w:ind w:hanging="360" w:left="2520"/>
      </w:pPr>
    </w:lvl>
    <w:lvl w:ilvl="6">
      <w:start w:val="1"/>
      <w:numFmt w:val="decimal"/>
      <w:lvlText w:val="%7."/>
      <w:lvlJc w:val="left"/>
      <w:pPr>
        <w:tabs>
          <w:tab w:leader="none" w:pos="2880" w:val="left"/>
        </w:tabs>
        <w:ind w:hanging="360" w:left="2880"/>
      </w:pPr>
    </w:lvl>
    <w:lvl w:ilvl="7">
      <w:start w:val="1"/>
      <w:numFmt w:val="decimal"/>
      <w:lvlText w:val="%8."/>
      <w:lvlJc w:val="left"/>
      <w:pPr>
        <w:tabs>
          <w:tab w:leader="none" w:pos="3240" w:val="left"/>
        </w:tabs>
        <w:ind w:hanging="360" w:left="3240"/>
      </w:pPr>
    </w:lvl>
    <w:lvl w:ilvl="8">
      <w:start w:val="1"/>
      <w:numFmt w:val="decimal"/>
      <w:lvlText w:val="%9."/>
      <w:lvlJc w:val="left"/>
      <w:pPr>
        <w:tabs>
          <w:tab w:leader="none" w:pos="3600" w:val="left"/>
        </w:tabs>
        <w:ind w:hanging="360" w:left="3600"/>
      </w:pPr>
    </w:lvl>
  </w:abstractNum>
  <w:abstractNum w:abstractNumId="141">
    <w:lvl w:ilvl="0">
      <w:start w:val="1"/>
      <w:numFmt w:val="decimal"/>
      <w:lvlText w:val="%1."/>
      <w:lvlJc w:val="left"/>
      <w:pPr>
        <w:tabs>
          <w:tab w:leader="none" w:pos="720" w:val="left"/>
        </w:tabs>
        <w:ind w:hanging="360" w:left="720"/>
      </w:pPr>
    </w:lvl>
    <w:lvl w:ilvl="1">
      <w:start w:val="1"/>
      <w:numFmt w:val="decimal"/>
      <w:lvlText w:val="%2."/>
      <w:lvlJc w:val="left"/>
      <w:pPr>
        <w:tabs>
          <w:tab w:leader="none" w:pos="1080" w:val="left"/>
        </w:tabs>
        <w:ind w:hanging="360" w:left="1080"/>
      </w:pPr>
    </w:lvl>
    <w:lvl w:ilvl="2">
      <w:start w:val="1"/>
      <w:numFmt w:val="decimal"/>
      <w:lvlText w:val="%3."/>
      <w:lvlJc w:val="left"/>
      <w:pPr>
        <w:tabs>
          <w:tab w:leader="none" w:pos="1440" w:val="left"/>
        </w:tabs>
        <w:ind w:hanging="360" w:left="1440"/>
      </w:pPr>
    </w:lvl>
    <w:lvl w:ilvl="3">
      <w:start w:val="1"/>
      <w:numFmt w:val="decimal"/>
      <w:lvlText w:val="%4."/>
      <w:lvlJc w:val="left"/>
      <w:pPr>
        <w:tabs>
          <w:tab w:leader="none" w:pos="1800" w:val="left"/>
        </w:tabs>
        <w:ind w:hanging="360" w:left="1800"/>
      </w:pPr>
    </w:lvl>
    <w:lvl w:ilvl="4">
      <w:start w:val="1"/>
      <w:numFmt w:val="decimal"/>
      <w:lvlText w:val="%5."/>
      <w:lvlJc w:val="left"/>
      <w:pPr>
        <w:tabs>
          <w:tab w:leader="none" w:pos="2160" w:val="left"/>
        </w:tabs>
        <w:ind w:hanging="360" w:left="2160"/>
      </w:pPr>
    </w:lvl>
    <w:lvl w:ilvl="5">
      <w:start w:val="1"/>
      <w:numFmt w:val="decimal"/>
      <w:lvlText w:val="%6."/>
      <w:lvlJc w:val="left"/>
      <w:pPr>
        <w:tabs>
          <w:tab w:leader="none" w:pos="2520" w:val="left"/>
        </w:tabs>
        <w:ind w:hanging="360" w:left="2520"/>
      </w:pPr>
    </w:lvl>
    <w:lvl w:ilvl="6">
      <w:start w:val="1"/>
      <w:numFmt w:val="decimal"/>
      <w:lvlText w:val="%7."/>
      <w:lvlJc w:val="left"/>
      <w:pPr>
        <w:tabs>
          <w:tab w:leader="none" w:pos="2880" w:val="left"/>
        </w:tabs>
        <w:ind w:hanging="360" w:left="2880"/>
      </w:pPr>
    </w:lvl>
    <w:lvl w:ilvl="7">
      <w:start w:val="1"/>
      <w:numFmt w:val="decimal"/>
      <w:lvlText w:val="%8."/>
      <w:lvlJc w:val="left"/>
      <w:pPr>
        <w:tabs>
          <w:tab w:leader="none" w:pos="3240" w:val="left"/>
        </w:tabs>
        <w:ind w:hanging="360" w:left="3240"/>
      </w:pPr>
    </w:lvl>
    <w:lvl w:ilvl="8">
      <w:start w:val="1"/>
      <w:numFmt w:val="decimal"/>
      <w:lvlText w:val="%9."/>
      <w:lvlJc w:val="left"/>
      <w:pPr>
        <w:tabs>
          <w:tab w:leader="none" w:pos="3600" w:val="left"/>
        </w:tabs>
        <w:ind w:hanging="360" w:left="3600"/>
      </w:pPr>
    </w:lvl>
  </w:abstractNum>
  <w:abstractNum w:abstractNumId="142">
    <w:lvl w:ilvl="0">
      <w:start w:val="1"/>
      <w:numFmt w:val="decimal"/>
      <w:lvlText w:val="%1."/>
      <w:lvlJc w:val="left"/>
      <w:pPr>
        <w:tabs>
          <w:tab w:leader="none" w:pos="720" w:val="left"/>
        </w:tabs>
        <w:ind w:hanging="360" w:left="720"/>
      </w:pPr>
    </w:lvl>
    <w:lvl w:ilvl="1">
      <w:start w:val="1"/>
      <w:numFmt w:val="decimal"/>
      <w:lvlText w:val="%2."/>
      <w:lvlJc w:val="left"/>
      <w:pPr>
        <w:tabs>
          <w:tab w:leader="none" w:pos="1080" w:val="left"/>
        </w:tabs>
        <w:ind w:hanging="360" w:left="1080"/>
      </w:pPr>
    </w:lvl>
    <w:lvl w:ilvl="2">
      <w:start w:val="1"/>
      <w:numFmt w:val="decimal"/>
      <w:lvlText w:val="%3."/>
      <w:lvlJc w:val="left"/>
      <w:pPr>
        <w:tabs>
          <w:tab w:leader="none" w:pos="1440" w:val="left"/>
        </w:tabs>
        <w:ind w:hanging="360" w:left="1440"/>
      </w:pPr>
    </w:lvl>
    <w:lvl w:ilvl="3">
      <w:start w:val="1"/>
      <w:numFmt w:val="decimal"/>
      <w:lvlText w:val="%4."/>
      <w:lvlJc w:val="left"/>
      <w:pPr>
        <w:tabs>
          <w:tab w:leader="none" w:pos="1800" w:val="left"/>
        </w:tabs>
        <w:ind w:hanging="360" w:left="1800"/>
      </w:pPr>
    </w:lvl>
    <w:lvl w:ilvl="4">
      <w:start w:val="1"/>
      <w:numFmt w:val="decimal"/>
      <w:lvlText w:val="%5."/>
      <w:lvlJc w:val="left"/>
      <w:pPr>
        <w:tabs>
          <w:tab w:leader="none" w:pos="2160" w:val="left"/>
        </w:tabs>
        <w:ind w:hanging="360" w:left="2160"/>
      </w:pPr>
    </w:lvl>
    <w:lvl w:ilvl="5">
      <w:start w:val="1"/>
      <w:numFmt w:val="decimal"/>
      <w:lvlText w:val="%6."/>
      <w:lvlJc w:val="left"/>
      <w:pPr>
        <w:tabs>
          <w:tab w:leader="none" w:pos="2520" w:val="left"/>
        </w:tabs>
        <w:ind w:hanging="360" w:left="2520"/>
      </w:pPr>
    </w:lvl>
    <w:lvl w:ilvl="6">
      <w:start w:val="1"/>
      <w:numFmt w:val="decimal"/>
      <w:lvlText w:val="%7."/>
      <w:lvlJc w:val="left"/>
      <w:pPr>
        <w:tabs>
          <w:tab w:leader="none" w:pos="2880" w:val="left"/>
        </w:tabs>
        <w:ind w:hanging="360" w:left="2880"/>
      </w:pPr>
    </w:lvl>
    <w:lvl w:ilvl="7">
      <w:start w:val="1"/>
      <w:numFmt w:val="decimal"/>
      <w:lvlText w:val="%8."/>
      <w:lvlJc w:val="left"/>
      <w:pPr>
        <w:tabs>
          <w:tab w:leader="none" w:pos="3240" w:val="left"/>
        </w:tabs>
        <w:ind w:hanging="360" w:left="3240"/>
      </w:pPr>
    </w:lvl>
    <w:lvl w:ilvl="8">
      <w:start w:val="1"/>
      <w:numFmt w:val="decimal"/>
      <w:lvlText w:val="%9."/>
      <w:lvlJc w:val="left"/>
      <w:pPr>
        <w:tabs>
          <w:tab w:leader="none" w:pos="3600" w:val="left"/>
        </w:tabs>
        <w:ind w:hanging="360" w:left="3600"/>
      </w:pPr>
    </w:lvl>
  </w:abstractNum>
  <w:abstractNum w:abstractNumId="143">
    <w:lvl w:ilvl="0">
      <w:start w:val="1"/>
      <w:numFmt w:val="decimal"/>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abstractNumId="144">
    <w:lvl w:ilvl="0">
      <w:start w:val="1"/>
      <w:numFmt w:val="decimal"/>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abstractNumId="145">
    <w:lvl w:ilvl="0">
      <w:start w:val="1"/>
      <w:numFmt w:val="decimal"/>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abstractNumId="146">
    <w:lvl w:ilvl="0">
      <w:start w:val="1"/>
      <w:numFmt w:val="decimal"/>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abstractNumId="147">
    <w:lvl w:ilvl="0">
      <w:start w:val="1"/>
      <w:numFmt w:val="decimal"/>
      <w:lvlText w:val="%1."/>
      <w:lvlJc w:val="left"/>
      <w:pPr>
        <w:tabs>
          <w:tab w:leader="none" w:pos="720" w:val="left"/>
        </w:tabs>
        <w:ind w:hanging="720" w:left="720"/>
      </w:pPr>
    </w:lvl>
    <w:lvl w:ilvl="1">
      <w:start w:val="1"/>
      <w:numFmt w:val="decimal"/>
      <w:lvlText w:val="%2."/>
      <w:lvlJc w:val="left"/>
      <w:pPr>
        <w:tabs>
          <w:tab w:leader="none" w:pos="1440" w:val="left"/>
        </w:tabs>
        <w:ind w:hanging="720" w:left="1440"/>
      </w:pPr>
    </w:lvl>
    <w:lvl w:ilvl="2">
      <w:start w:val="1"/>
      <w:numFmt w:val="bullet"/>
      <w:lvlText w:val=""/>
      <w:lvlJc w:val="left"/>
      <w:pPr>
        <w:tabs>
          <w:tab w:leader="none" w:pos="2160" w:val="left"/>
        </w:tabs>
        <w:ind w:hanging="720" w:left="2160"/>
      </w:pPr>
      <w:rPr>
        <w:rFonts w:ascii="Symbol" w:hAnsi="Symbol"/>
      </w:rPr>
    </w:lvl>
    <w:lvl w:ilvl="3">
      <w:start w:val="1"/>
      <w:numFmt w:val="decimal"/>
      <w:lvlText w:val="%4."/>
      <w:lvlJc w:val="left"/>
      <w:pPr>
        <w:tabs>
          <w:tab w:leader="none" w:pos="2880" w:val="left"/>
        </w:tabs>
        <w:ind w:hanging="720" w:left="2880"/>
      </w:pPr>
    </w:lvl>
    <w:lvl w:ilvl="4">
      <w:start w:val="1"/>
      <w:numFmt w:val="decimal"/>
      <w:lvlText w:val="%5."/>
      <w:lvlJc w:val="left"/>
      <w:pPr>
        <w:tabs>
          <w:tab w:leader="none" w:pos="3600" w:val="left"/>
        </w:tabs>
        <w:ind w:hanging="720" w:left="3600"/>
      </w:pPr>
    </w:lvl>
    <w:lvl w:ilvl="5">
      <w:start w:val="1"/>
      <w:numFmt w:val="decimal"/>
      <w:lvlText w:val="%6."/>
      <w:lvlJc w:val="left"/>
      <w:pPr>
        <w:tabs>
          <w:tab w:leader="none" w:pos="4320" w:val="left"/>
        </w:tabs>
        <w:ind w:hanging="720" w:left="4320"/>
      </w:pPr>
    </w:lvl>
    <w:lvl w:ilvl="6">
      <w:start w:val="1"/>
      <w:numFmt w:val="decimal"/>
      <w:lvlText w:val="%7."/>
      <w:lvlJc w:val="left"/>
      <w:pPr>
        <w:tabs>
          <w:tab w:leader="none" w:pos="5040" w:val="left"/>
        </w:tabs>
        <w:ind w:hanging="720" w:left="5040"/>
      </w:pPr>
    </w:lvl>
    <w:lvl w:ilvl="7">
      <w:start w:val="1"/>
      <w:numFmt w:val="decimal"/>
      <w:lvlText w:val="%8."/>
      <w:lvlJc w:val="left"/>
      <w:pPr>
        <w:tabs>
          <w:tab w:leader="none" w:pos="5760" w:val="left"/>
        </w:tabs>
        <w:ind w:hanging="720" w:left="5760"/>
      </w:pPr>
    </w:lvl>
    <w:lvl w:ilvl="8">
      <w:start w:val="1"/>
      <w:numFmt w:val="decimal"/>
      <w:lvlText w:val="%9."/>
      <w:lvlJc w:val="left"/>
      <w:pPr>
        <w:tabs>
          <w:tab w:leader="none" w:pos="6480" w:val="left"/>
        </w:tabs>
        <w:ind w:hanging="720" w:left="6480"/>
      </w:pPr>
    </w:lvl>
  </w:abstractNum>
  <w:abstractNum w:abstractNumId="148">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49">
    <w:lvl w:ilvl="0">
      <w:start w:val="1"/>
      <w:numFmt w:val="decimal"/>
      <w:lvlText w:val="%1."/>
      <w:lvlJc w:val="left"/>
      <w:pPr>
        <w:tabs>
          <w:tab w:leader="none" w:pos="720" w:val="left"/>
        </w:tabs>
        <w:ind w:hanging="360" w:left="720"/>
      </w:pPr>
    </w:lvl>
    <w:lvl w:ilvl="1">
      <w:start w:val="1"/>
      <w:numFmt w:val="decimal"/>
      <w:lvlText w:val="%2."/>
      <w:lvlJc w:val="left"/>
      <w:pPr>
        <w:tabs>
          <w:tab w:leader="none" w:pos="1080" w:val="left"/>
        </w:tabs>
        <w:ind w:hanging="360" w:left="1080"/>
      </w:pPr>
    </w:lvl>
    <w:lvl w:ilvl="2">
      <w:start w:val="1"/>
      <w:numFmt w:val="decimal"/>
      <w:lvlText w:val="%3."/>
      <w:lvlJc w:val="left"/>
      <w:pPr>
        <w:tabs>
          <w:tab w:leader="none" w:pos="1440" w:val="left"/>
        </w:tabs>
        <w:ind w:hanging="360" w:left="1440"/>
      </w:pPr>
    </w:lvl>
    <w:lvl w:ilvl="3">
      <w:start w:val="1"/>
      <w:numFmt w:val="decimal"/>
      <w:lvlText w:val="%4."/>
      <w:lvlJc w:val="left"/>
      <w:pPr>
        <w:tabs>
          <w:tab w:leader="none" w:pos="1800" w:val="left"/>
        </w:tabs>
        <w:ind w:hanging="360" w:left="1800"/>
      </w:pPr>
    </w:lvl>
    <w:lvl w:ilvl="4">
      <w:start w:val="1"/>
      <w:numFmt w:val="decimal"/>
      <w:lvlText w:val="%5."/>
      <w:lvlJc w:val="left"/>
      <w:pPr>
        <w:tabs>
          <w:tab w:leader="none" w:pos="2160" w:val="left"/>
        </w:tabs>
        <w:ind w:hanging="360" w:left="2160"/>
      </w:pPr>
    </w:lvl>
    <w:lvl w:ilvl="5">
      <w:start w:val="1"/>
      <w:numFmt w:val="decimal"/>
      <w:lvlText w:val="%6."/>
      <w:lvlJc w:val="left"/>
      <w:pPr>
        <w:tabs>
          <w:tab w:leader="none" w:pos="2520" w:val="left"/>
        </w:tabs>
        <w:ind w:hanging="360" w:left="2520"/>
      </w:pPr>
    </w:lvl>
    <w:lvl w:ilvl="6">
      <w:start w:val="1"/>
      <w:numFmt w:val="decimal"/>
      <w:lvlText w:val="%7."/>
      <w:lvlJc w:val="left"/>
      <w:pPr>
        <w:tabs>
          <w:tab w:leader="none" w:pos="2880" w:val="left"/>
        </w:tabs>
        <w:ind w:hanging="360" w:left="2880"/>
      </w:pPr>
    </w:lvl>
    <w:lvl w:ilvl="7">
      <w:start w:val="1"/>
      <w:numFmt w:val="decimal"/>
      <w:lvlText w:val="%8."/>
      <w:lvlJc w:val="left"/>
      <w:pPr>
        <w:tabs>
          <w:tab w:leader="none" w:pos="3240" w:val="left"/>
        </w:tabs>
        <w:ind w:hanging="360" w:left="3240"/>
      </w:pPr>
    </w:lvl>
    <w:lvl w:ilvl="8">
      <w:start w:val="1"/>
      <w:numFmt w:val="decimal"/>
      <w:lvlText w:val="%9."/>
      <w:lvlJc w:val="left"/>
      <w:pPr>
        <w:tabs>
          <w:tab w:leader="none" w:pos="3600" w:val="left"/>
        </w:tabs>
        <w:ind w:hanging="360" w:left="3600"/>
      </w:pPr>
    </w:lvl>
  </w:abstractNum>
  <w:abstractNum w:abstractNumId="150">
    <w:lvl w:ilvl="0">
      <w:start w:val="1"/>
      <w:numFmt w:val="decimal"/>
      <w:lvlText w:val="%1."/>
      <w:lvlJc w:val="left"/>
      <w:pPr>
        <w:ind w:hanging="360" w:left="720"/>
      </w:pPr>
      <w:rPr>
        <w:u w:val="none"/>
      </w:rPr>
    </w:lvl>
    <w:lvl w:ilvl="1">
      <w:start w:val="1"/>
      <w:numFmt w:val="lowerLetter"/>
      <w:lvlText w:val="%2."/>
      <w:lvlJc w:val="left"/>
      <w:pPr>
        <w:ind w:hanging="360" w:left="1440"/>
      </w:pPr>
      <w:rPr>
        <w:u w:val="none"/>
      </w:rPr>
    </w:lvl>
    <w:lvl w:ilvl="2">
      <w:start w:val="1"/>
      <w:numFmt w:val="lowerRoman"/>
      <w:lvlText w:val="%3."/>
      <w:lvlJc w:val="right"/>
      <w:pPr>
        <w:ind w:hanging="360" w:left="2160"/>
      </w:pPr>
      <w:rPr>
        <w:u w:val="none"/>
      </w:rPr>
    </w:lvl>
    <w:lvl w:ilvl="3">
      <w:start w:val="1"/>
      <w:numFmt w:val="decimal"/>
      <w:lvlText w:val="%4."/>
      <w:lvlJc w:val="left"/>
      <w:pPr>
        <w:ind w:hanging="360" w:left="2880"/>
      </w:pPr>
      <w:rPr>
        <w:u w:val="none"/>
      </w:rPr>
    </w:lvl>
    <w:lvl w:ilvl="4">
      <w:start w:val="1"/>
      <w:numFmt w:val="lowerLetter"/>
      <w:lvlText w:val="%5."/>
      <w:lvlJc w:val="left"/>
      <w:pPr>
        <w:ind w:hanging="360" w:left="3600"/>
      </w:pPr>
      <w:rPr>
        <w:u w:val="none"/>
      </w:rPr>
    </w:lvl>
    <w:lvl w:ilvl="5">
      <w:start w:val="1"/>
      <w:numFmt w:val="lowerRoman"/>
      <w:lvlText w:val="%6."/>
      <w:lvlJc w:val="right"/>
      <w:pPr>
        <w:ind w:hanging="360" w:left="4320"/>
      </w:pPr>
      <w:rPr>
        <w:u w:val="none"/>
      </w:rPr>
    </w:lvl>
    <w:lvl w:ilvl="6">
      <w:start w:val="1"/>
      <w:numFmt w:val="decimal"/>
      <w:lvlText w:val="%7."/>
      <w:lvlJc w:val="left"/>
      <w:pPr>
        <w:ind w:hanging="360" w:left="5040"/>
      </w:pPr>
      <w:rPr>
        <w:u w:val="none"/>
      </w:rPr>
    </w:lvl>
    <w:lvl w:ilvl="7">
      <w:start w:val="1"/>
      <w:numFmt w:val="lowerLetter"/>
      <w:lvlText w:val="%8."/>
      <w:lvlJc w:val="left"/>
      <w:pPr>
        <w:ind w:hanging="360" w:left="5760"/>
      </w:pPr>
      <w:rPr>
        <w:u w:val="none"/>
      </w:rPr>
    </w:lvl>
    <w:lvl w:ilvl="8">
      <w:start w:val="1"/>
      <w:numFmt w:val="lowerRoman"/>
      <w:lvlText w:val="%9."/>
      <w:lvlJc w:val="right"/>
      <w:pPr>
        <w:ind w:hanging="360" w:left="6480"/>
      </w:pPr>
      <w:rPr>
        <w:u w:val="none"/>
      </w:rPr>
    </w:lvl>
  </w:abstractNum>
  <w:abstractNum w:abstractNumId="15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5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53">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5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55">
    <w:lvl w:ilvl="0">
      <w:start w:val="1"/>
      <w:numFmt w:val="decimal"/>
      <w:lvlText w:val="%1."/>
      <w:lvlJc w:val="left"/>
      <w:pPr>
        <w:ind w:hanging="360" w:left="720"/>
      </w:pPr>
      <w:rPr>
        <w:u w:val="none"/>
      </w:rPr>
    </w:lvl>
    <w:lvl w:ilvl="1">
      <w:start w:val="1"/>
      <w:numFmt w:val="lowerLetter"/>
      <w:lvlText w:val="%2."/>
      <w:lvlJc w:val="left"/>
      <w:pPr>
        <w:ind w:hanging="360" w:left="1440"/>
      </w:pPr>
      <w:rPr>
        <w:u w:val="none"/>
      </w:rPr>
    </w:lvl>
    <w:lvl w:ilvl="2">
      <w:start w:val="1"/>
      <w:numFmt w:val="lowerRoman"/>
      <w:lvlText w:val="%3."/>
      <w:lvlJc w:val="right"/>
      <w:pPr>
        <w:ind w:hanging="360" w:left="2160"/>
      </w:pPr>
      <w:rPr>
        <w:u w:val="none"/>
      </w:rPr>
    </w:lvl>
    <w:lvl w:ilvl="3">
      <w:start w:val="1"/>
      <w:numFmt w:val="decimal"/>
      <w:lvlText w:val="%4."/>
      <w:lvlJc w:val="left"/>
      <w:pPr>
        <w:ind w:hanging="360" w:left="2880"/>
      </w:pPr>
      <w:rPr>
        <w:u w:val="none"/>
      </w:rPr>
    </w:lvl>
    <w:lvl w:ilvl="4">
      <w:start w:val="1"/>
      <w:numFmt w:val="lowerLetter"/>
      <w:lvlText w:val="%5."/>
      <w:lvlJc w:val="left"/>
      <w:pPr>
        <w:ind w:hanging="360" w:left="3600"/>
      </w:pPr>
      <w:rPr>
        <w:u w:val="none"/>
      </w:rPr>
    </w:lvl>
    <w:lvl w:ilvl="5">
      <w:start w:val="1"/>
      <w:numFmt w:val="lowerRoman"/>
      <w:lvlText w:val="%6."/>
      <w:lvlJc w:val="right"/>
      <w:pPr>
        <w:ind w:hanging="360" w:left="4320"/>
      </w:pPr>
      <w:rPr>
        <w:u w:val="none"/>
      </w:rPr>
    </w:lvl>
    <w:lvl w:ilvl="6">
      <w:start w:val="1"/>
      <w:numFmt w:val="decimal"/>
      <w:lvlText w:val="%7."/>
      <w:lvlJc w:val="left"/>
      <w:pPr>
        <w:ind w:hanging="360" w:left="5040"/>
      </w:pPr>
      <w:rPr>
        <w:u w:val="none"/>
      </w:rPr>
    </w:lvl>
    <w:lvl w:ilvl="7">
      <w:start w:val="1"/>
      <w:numFmt w:val="lowerLetter"/>
      <w:lvlText w:val="%8."/>
      <w:lvlJc w:val="left"/>
      <w:pPr>
        <w:ind w:hanging="360" w:left="5760"/>
      </w:pPr>
      <w:rPr>
        <w:u w:val="none"/>
      </w:rPr>
    </w:lvl>
    <w:lvl w:ilvl="8">
      <w:start w:val="1"/>
      <w:numFmt w:val="lowerRoman"/>
      <w:lvlText w:val="%9."/>
      <w:lvlJc w:val="right"/>
      <w:pPr>
        <w:ind w:hanging="360" w:left="6480"/>
      </w:pPr>
      <w:rPr>
        <w:u w:val="none"/>
      </w:rPr>
    </w:lvl>
  </w:abstractNum>
  <w:abstractNum w:abstractNumId="156">
    <w:lvl w:ilvl="0">
      <w:start w:val="1"/>
      <w:numFmt w:val="decimal"/>
      <w:lvlText w:val="%1."/>
      <w:lvlJc w:val="left"/>
      <w:pPr>
        <w:ind w:hanging="360" w:left="720"/>
      </w:pPr>
      <w:rPr>
        <w:u w:val="none"/>
      </w:rPr>
    </w:lvl>
    <w:lvl w:ilvl="1">
      <w:start w:val="1"/>
      <w:numFmt w:val="lowerLetter"/>
      <w:lvlText w:val="%2."/>
      <w:lvlJc w:val="left"/>
      <w:pPr>
        <w:ind w:hanging="360" w:left="1440"/>
      </w:pPr>
      <w:rPr>
        <w:u w:val="none"/>
      </w:rPr>
    </w:lvl>
    <w:lvl w:ilvl="2">
      <w:start w:val="1"/>
      <w:numFmt w:val="lowerRoman"/>
      <w:lvlText w:val="%3."/>
      <w:lvlJc w:val="right"/>
      <w:pPr>
        <w:ind w:hanging="360" w:left="2160"/>
      </w:pPr>
      <w:rPr>
        <w:u w:val="none"/>
      </w:rPr>
    </w:lvl>
    <w:lvl w:ilvl="3">
      <w:start w:val="1"/>
      <w:numFmt w:val="decimal"/>
      <w:lvlText w:val="%4."/>
      <w:lvlJc w:val="left"/>
      <w:pPr>
        <w:ind w:hanging="360" w:left="2880"/>
      </w:pPr>
      <w:rPr>
        <w:u w:val="none"/>
      </w:rPr>
    </w:lvl>
    <w:lvl w:ilvl="4">
      <w:start w:val="1"/>
      <w:numFmt w:val="lowerLetter"/>
      <w:lvlText w:val="%5."/>
      <w:lvlJc w:val="left"/>
      <w:pPr>
        <w:ind w:hanging="360" w:left="3600"/>
      </w:pPr>
      <w:rPr>
        <w:u w:val="none"/>
      </w:rPr>
    </w:lvl>
    <w:lvl w:ilvl="5">
      <w:start w:val="1"/>
      <w:numFmt w:val="lowerRoman"/>
      <w:lvlText w:val="%6."/>
      <w:lvlJc w:val="right"/>
      <w:pPr>
        <w:ind w:hanging="360" w:left="4320"/>
      </w:pPr>
      <w:rPr>
        <w:u w:val="none"/>
      </w:rPr>
    </w:lvl>
    <w:lvl w:ilvl="6">
      <w:start w:val="1"/>
      <w:numFmt w:val="decimal"/>
      <w:lvlText w:val="%7."/>
      <w:lvlJc w:val="left"/>
      <w:pPr>
        <w:ind w:hanging="360" w:left="5040"/>
      </w:pPr>
      <w:rPr>
        <w:u w:val="none"/>
      </w:rPr>
    </w:lvl>
    <w:lvl w:ilvl="7">
      <w:start w:val="1"/>
      <w:numFmt w:val="lowerLetter"/>
      <w:lvlText w:val="%8."/>
      <w:lvlJc w:val="left"/>
      <w:pPr>
        <w:ind w:hanging="360" w:left="5760"/>
      </w:pPr>
      <w:rPr>
        <w:u w:val="none"/>
      </w:rPr>
    </w:lvl>
    <w:lvl w:ilvl="8">
      <w:start w:val="1"/>
      <w:numFmt w:val="lowerRoman"/>
      <w:lvlText w:val="%9."/>
      <w:lvlJc w:val="right"/>
      <w:pPr>
        <w:ind w:hanging="360" w:left="6480"/>
      </w:pPr>
      <w:rPr>
        <w:u w:val="none"/>
      </w:rPr>
    </w:lvl>
  </w:abstractNum>
  <w:abstractNum w:abstractNumId="157">
    <w:lvl w:ilvl="0">
      <w:start w:val="1"/>
      <w:numFmt w:val="decimal"/>
      <w:lvlText w:val="%1."/>
      <w:lvlJc w:val="left"/>
      <w:pPr>
        <w:ind w:hanging="360" w:left="720"/>
      </w:pPr>
      <w:rPr>
        <w:u w:val="none"/>
      </w:rPr>
    </w:lvl>
    <w:lvl w:ilvl="1">
      <w:start w:val="1"/>
      <w:numFmt w:val="lowerLetter"/>
      <w:lvlText w:val="%2."/>
      <w:lvlJc w:val="left"/>
      <w:pPr>
        <w:ind w:hanging="360" w:left="1440"/>
      </w:pPr>
      <w:rPr>
        <w:u w:val="none"/>
      </w:rPr>
    </w:lvl>
    <w:lvl w:ilvl="2">
      <w:start w:val="1"/>
      <w:numFmt w:val="lowerRoman"/>
      <w:lvlText w:val="%3."/>
      <w:lvlJc w:val="right"/>
      <w:pPr>
        <w:ind w:hanging="360" w:left="2160"/>
      </w:pPr>
      <w:rPr>
        <w:u w:val="none"/>
      </w:rPr>
    </w:lvl>
    <w:lvl w:ilvl="3">
      <w:start w:val="1"/>
      <w:numFmt w:val="decimal"/>
      <w:lvlText w:val="%4."/>
      <w:lvlJc w:val="left"/>
      <w:pPr>
        <w:ind w:hanging="360" w:left="2880"/>
      </w:pPr>
      <w:rPr>
        <w:u w:val="none"/>
      </w:rPr>
    </w:lvl>
    <w:lvl w:ilvl="4">
      <w:start w:val="1"/>
      <w:numFmt w:val="lowerLetter"/>
      <w:lvlText w:val="%5."/>
      <w:lvlJc w:val="left"/>
      <w:pPr>
        <w:ind w:hanging="360" w:left="3600"/>
      </w:pPr>
      <w:rPr>
        <w:u w:val="none"/>
      </w:rPr>
    </w:lvl>
    <w:lvl w:ilvl="5">
      <w:start w:val="1"/>
      <w:numFmt w:val="lowerRoman"/>
      <w:lvlText w:val="%6."/>
      <w:lvlJc w:val="right"/>
      <w:pPr>
        <w:ind w:hanging="360" w:left="4320"/>
      </w:pPr>
      <w:rPr>
        <w:u w:val="none"/>
      </w:rPr>
    </w:lvl>
    <w:lvl w:ilvl="6">
      <w:start w:val="1"/>
      <w:numFmt w:val="decimal"/>
      <w:lvlText w:val="%7."/>
      <w:lvlJc w:val="left"/>
      <w:pPr>
        <w:ind w:hanging="360" w:left="5040"/>
      </w:pPr>
      <w:rPr>
        <w:u w:val="none"/>
      </w:rPr>
    </w:lvl>
    <w:lvl w:ilvl="7">
      <w:start w:val="1"/>
      <w:numFmt w:val="lowerLetter"/>
      <w:lvlText w:val="%8."/>
      <w:lvlJc w:val="left"/>
      <w:pPr>
        <w:ind w:hanging="360" w:left="5760"/>
      </w:pPr>
      <w:rPr>
        <w:u w:val="none"/>
      </w:rPr>
    </w:lvl>
    <w:lvl w:ilvl="8">
      <w:start w:val="1"/>
      <w:numFmt w:val="lowerRoman"/>
      <w:lvlText w:val="%9."/>
      <w:lvlJc w:val="right"/>
      <w:pPr>
        <w:ind w:hanging="360" w:left="6480"/>
      </w:pPr>
      <w:rPr>
        <w:u w:val="none"/>
      </w:rPr>
    </w:lvl>
  </w:abstractNum>
  <w:abstractNum w:abstractNumId="158">
    <w:lvl w:ilvl="0">
      <w:start w:val="1"/>
      <w:numFmt w:val="decimal"/>
      <w:lvlText w:val="%1."/>
      <w:lvlJc w:val="left"/>
      <w:pPr>
        <w:ind w:hanging="360" w:left="720"/>
      </w:pPr>
      <w:rPr>
        <w:u w:val="none"/>
      </w:rPr>
    </w:lvl>
    <w:lvl w:ilvl="1">
      <w:start w:val="1"/>
      <w:numFmt w:val="lowerLetter"/>
      <w:lvlText w:val="%2."/>
      <w:lvlJc w:val="left"/>
      <w:pPr>
        <w:ind w:hanging="360" w:left="1440"/>
      </w:pPr>
      <w:rPr>
        <w:u w:val="none"/>
      </w:rPr>
    </w:lvl>
    <w:lvl w:ilvl="2">
      <w:start w:val="1"/>
      <w:numFmt w:val="lowerRoman"/>
      <w:lvlText w:val="%3."/>
      <w:lvlJc w:val="right"/>
      <w:pPr>
        <w:ind w:hanging="360" w:left="2160"/>
      </w:pPr>
      <w:rPr>
        <w:u w:val="none"/>
      </w:rPr>
    </w:lvl>
    <w:lvl w:ilvl="3">
      <w:start w:val="1"/>
      <w:numFmt w:val="decimal"/>
      <w:lvlText w:val="%4."/>
      <w:lvlJc w:val="left"/>
      <w:pPr>
        <w:ind w:hanging="360" w:left="2880"/>
      </w:pPr>
      <w:rPr>
        <w:u w:val="none"/>
      </w:rPr>
    </w:lvl>
    <w:lvl w:ilvl="4">
      <w:start w:val="1"/>
      <w:numFmt w:val="lowerLetter"/>
      <w:lvlText w:val="%5."/>
      <w:lvlJc w:val="left"/>
      <w:pPr>
        <w:ind w:hanging="360" w:left="3600"/>
      </w:pPr>
      <w:rPr>
        <w:u w:val="none"/>
      </w:rPr>
    </w:lvl>
    <w:lvl w:ilvl="5">
      <w:start w:val="1"/>
      <w:numFmt w:val="lowerRoman"/>
      <w:lvlText w:val="%6."/>
      <w:lvlJc w:val="right"/>
      <w:pPr>
        <w:ind w:hanging="360" w:left="4320"/>
      </w:pPr>
      <w:rPr>
        <w:u w:val="none"/>
      </w:rPr>
    </w:lvl>
    <w:lvl w:ilvl="6">
      <w:start w:val="1"/>
      <w:numFmt w:val="decimal"/>
      <w:lvlText w:val="%7."/>
      <w:lvlJc w:val="left"/>
      <w:pPr>
        <w:ind w:hanging="360" w:left="5040"/>
      </w:pPr>
      <w:rPr>
        <w:u w:val="none"/>
      </w:rPr>
    </w:lvl>
    <w:lvl w:ilvl="7">
      <w:start w:val="1"/>
      <w:numFmt w:val="lowerLetter"/>
      <w:lvlText w:val="%8."/>
      <w:lvlJc w:val="left"/>
      <w:pPr>
        <w:ind w:hanging="360" w:left="5760"/>
      </w:pPr>
      <w:rPr>
        <w:u w:val="none"/>
      </w:rPr>
    </w:lvl>
    <w:lvl w:ilvl="8">
      <w:start w:val="1"/>
      <w:numFmt w:val="lowerRoman"/>
      <w:lvlText w:val="%9."/>
      <w:lvlJc w:val="right"/>
      <w:pPr>
        <w:ind w:hanging="360" w:left="6480"/>
      </w:pPr>
      <w:rPr>
        <w:u w:val="none"/>
      </w:rPr>
    </w:lvl>
  </w:abstractNum>
  <w:abstractNum w:abstractNumId="159">
    <w:lvl w:ilvl="0">
      <w:start w:val="1"/>
      <w:numFmt w:val="decimal"/>
      <w:lvlText w:val="%1."/>
      <w:lvlJc w:val="left"/>
      <w:pPr>
        <w:ind w:hanging="360" w:left="720"/>
      </w:pPr>
      <w:rPr>
        <w:u w:val="none"/>
      </w:rPr>
    </w:lvl>
    <w:lvl w:ilvl="1">
      <w:start w:val="1"/>
      <w:numFmt w:val="lowerLetter"/>
      <w:lvlText w:val="%2."/>
      <w:lvlJc w:val="left"/>
      <w:pPr>
        <w:ind w:hanging="360" w:left="1440"/>
      </w:pPr>
      <w:rPr>
        <w:u w:val="none"/>
      </w:rPr>
    </w:lvl>
    <w:lvl w:ilvl="2">
      <w:start w:val="1"/>
      <w:numFmt w:val="lowerRoman"/>
      <w:lvlText w:val="%3."/>
      <w:lvlJc w:val="right"/>
      <w:pPr>
        <w:ind w:hanging="360" w:left="2160"/>
      </w:pPr>
      <w:rPr>
        <w:u w:val="none"/>
      </w:rPr>
    </w:lvl>
    <w:lvl w:ilvl="3">
      <w:start w:val="1"/>
      <w:numFmt w:val="decimal"/>
      <w:lvlText w:val="%4."/>
      <w:lvlJc w:val="left"/>
      <w:pPr>
        <w:ind w:hanging="360" w:left="2880"/>
      </w:pPr>
      <w:rPr>
        <w:u w:val="none"/>
      </w:rPr>
    </w:lvl>
    <w:lvl w:ilvl="4">
      <w:start w:val="1"/>
      <w:numFmt w:val="lowerLetter"/>
      <w:lvlText w:val="%5."/>
      <w:lvlJc w:val="left"/>
      <w:pPr>
        <w:ind w:hanging="360" w:left="3600"/>
      </w:pPr>
      <w:rPr>
        <w:u w:val="none"/>
      </w:rPr>
    </w:lvl>
    <w:lvl w:ilvl="5">
      <w:start w:val="1"/>
      <w:numFmt w:val="lowerRoman"/>
      <w:lvlText w:val="%6."/>
      <w:lvlJc w:val="right"/>
      <w:pPr>
        <w:ind w:hanging="360" w:left="4320"/>
      </w:pPr>
      <w:rPr>
        <w:u w:val="none"/>
      </w:rPr>
    </w:lvl>
    <w:lvl w:ilvl="6">
      <w:start w:val="1"/>
      <w:numFmt w:val="decimal"/>
      <w:lvlText w:val="%7."/>
      <w:lvlJc w:val="left"/>
      <w:pPr>
        <w:ind w:hanging="360" w:left="5040"/>
      </w:pPr>
      <w:rPr>
        <w:u w:val="none"/>
      </w:rPr>
    </w:lvl>
    <w:lvl w:ilvl="7">
      <w:start w:val="1"/>
      <w:numFmt w:val="lowerLetter"/>
      <w:lvlText w:val="%8."/>
      <w:lvlJc w:val="left"/>
      <w:pPr>
        <w:ind w:hanging="360" w:left="5760"/>
      </w:pPr>
      <w:rPr>
        <w:u w:val="none"/>
      </w:rPr>
    </w:lvl>
    <w:lvl w:ilvl="8">
      <w:start w:val="1"/>
      <w:numFmt w:val="lowerRoman"/>
      <w:lvlText w:val="%9."/>
      <w:lvlJc w:val="right"/>
      <w:pPr>
        <w:ind w:hanging="360" w:left="6480"/>
      </w:pPr>
      <w:rPr>
        <w:u w:val="none"/>
      </w:rPr>
    </w:lvl>
  </w:abstractNum>
  <w:abstractNum w:abstractNumId="160">
    <w:lvl w:ilvl="0">
      <w:start w:val="1"/>
      <w:numFmt w:val="decimal"/>
      <w:lvlText w:val="%1."/>
      <w:lvlJc w:val="left"/>
      <w:pPr>
        <w:ind w:hanging="360" w:left="720"/>
      </w:pPr>
      <w:rPr>
        <w:u w:val="none"/>
      </w:rPr>
    </w:lvl>
    <w:lvl w:ilvl="1">
      <w:start w:val="1"/>
      <w:numFmt w:val="lowerLetter"/>
      <w:lvlText w:val="%2."/>
      <w:lvlJc w:val="left"/>
      <w:pPr>
        <w:ind w:hanging="360" w:left="1440"/>
      </w:pPr>
      <w:rPr>
        <w:u w:val="none"/>
      </w:rPr>
    </w:lvl>
    <w:lvl w:ilvl="2">
      <w:start w:val="1"/>
      <w:numFmt w:val="lowerRoman"/>
      <w:lvlText w:val="%3."/>
      <w:lvlJc w:val="right"/>
      <w:pPr>
        <w:ind w:hanging="360" w:left="2160"/>
      </w:pPr>
      <w:rPr>
        <w:u w:val="none"/>
      </w:rPr>
    </w:lvl>
    <w:lvl w:ilvl="3">
      <w:start w:val="1"/>
      <w:numFmt w:val="decimal"/>
      <w:lvlText w:val="%4."/>
      <w:lvlJc w:val="left"/>
      <w:pPr>
        <w:ind w:hanging="360" w:left="2880"/>
      </w:pPr>
      <w:rPr>
        <w:u w:val="none"/>
      </w:rPr>
    </w:lvl>
    <w:lvl w:ilvl="4">
      <w:start w:val="1"/>
      <w:numFmt w:val="lowerLetter"/>
      <w:lvlText w:val="%5."/>
      <w:lvlJc w:val="left"/>
      <w:pPr>
        <w:ind w:hanging="360" w:left="3600"/>
      </w:pPr>
      <w:rPr>
        <w:u w:val="none"/>
      </w:rPr>
    </w:lvl>
    <w:lvl w:ilvl="5">
      <w:start w:val="1"/>
      <w:numFmt w:val="lowerRoman"/>
      <w:lvlText w:val="%6."/>
      <w:lvlJc w:val="right"/>
      <w:pPr>
        <w:ind w:hanging="360" w:left="4320"/>
      </w:pPr>
      <w:rPr>
        <w:u w:val="none"/>
      </w:rPr>
    </w:lvl>
    <w:lvl w:ilvl="6">
      <w:start w:val="1"/>
      <w:numFmt w:val="decimal"/>
      <w:lvlText w:val="%7."/>
      <w:lvlJc w:val="left"/>
      <w:pPr>
        <w:ind w:hanging="360" w:left="5040"/>
      </w:pPr>
      <w:rPr>
        <w:u w:val="none"/>
      </w:rPr>
    </w:lvl>
    <w:lvl w:ilvl="7">
      <w:start w:val="1"/>
      <w:numFmt w:val="lowerLetter"/>
      <w:lvlText w:val="%8."/>
      <w:lvlJc w:val="left"/>
      <w:pPr>
        <w:ind w:hanging="360" w:left="5760"/>
      </w:pPr>
      <w:rPr>
        <w:u w:val="none"/>
      </w:rPr>
    </w:lvl>
    <w:lvl w:ilvl="8">
      <w:start w:val="1"/>
      <w:numFmt w:val="lowerRoman"/>
      <w:lvlText w:val="%9."/>
      <w:lvlJc w:val="right"/>
      <w:pPr>
        <w:ind w:hanging="360" w:left="6480"/>
      </w:pPr>
      <w:rPr>
        <w:u w:val="none"/>
      </w:rPr>
    </w:lvl>
  </w:abstractNum>
  <w:abstractNum w:abstractNumId="161">
    <w:lvl w:ilvl="0">
      <w:start w:val="1"/>
      <w:numFmt w:val="decimal"/>
      <w:lvlText w:val="%1."/>
      <w:lvlJc w:val="left"/>
      <w:pPr>
        <w:ind w:hanging="360" w:left="720"/>
      </w:pPr>
      <w:rPr>
        <w:u w:val="none"/>
      </w:rPr>
    </w:lvl>
    <w:lvl w:ilvl="1">
      <w:start w:val="1"/>
      <w:numFmt w:val="lowerLetter"/>
      <w:lvlText w:val="%2."/>
      <w:lvlJc w:val="left"/>
      <w:pPr>
        <w:ind w:hanging="360" w:left="1440"/>
      </w:pPr>
      <w:rPr>
        <w:u w:val="none"/>
      </w:rPr>
    </w:lvl>
    <w:lvl w:ilvl="2">
      <w:start w:val="1"/>
      <w:numFmt w:val="lowerRoman"/>
      <w:lvlText w:val="%3."/>
      <w:lvlJc w:val="right"/>
      <w:pPr>
        <w:ind w:hanging="360" w:left="2160"/>
      </w:pPr>
      <w:rPr>
        <w:u w:val="none"/>
      </w:rPr>
    </w:lvl>
    <w:lvl w:ilvl="3">
      <w:start w:val="1"/>
      <w:numFmt w:val="decimal"/>
      <w:lvlText w:val="%4."/>
      <w:lvlJc w:val="left"/>
      <w:pPr>
        <w:ind w:hanging="360" w:left="2880"/>
      </w:pPr>
      <w:rPr>
        <w:u w:val="none"/>
      </w:rPr>
    </w:lvl>
    <w:lvl w:ilvl="4">
      <w:start w:val="1"/>
      <w:numFmt w:val="lowerLetter"/>
      <w:lvlText w:val="%5."/>
      <w:lvlJc w:val="left"/>
      <w:pPr>
        <w:ind w:hanging="360" w:left="3600"/>
      </w:pPr>
      <w:rPr>
        <w:u w:val="none"/>
      </w:rPr>
    </w:lvl>
    <w:lvl w:ilvl="5">
      <w:start w:val="1"/>
      <w:numFmt w:val="lowerRoman"/>
      <w:lvlText w:val="%6."/>
      <w:lvlJc w:val="right"/>
      <w:pPr>
        <w:ind w:hanging="360" w:left="4320"/>
      </w:pPr>
      <w:rPr>
        <w:u w:val="none"/>
      </w:rPr>
    </w:lvl>
    <w:lvl w:ilvl="6">
      <w:start w:val="1"/>
      <w:numFmt w:val="decimal"/>
      <w:lvlText w:val="%7."/>
      <w:lvlJc w:val="left"/>
      <w:pPr>
        <w:ind w:hanging="360" w:left="5040"/>
      </w:pPr>
      <w:rPr>
        <w:u w:val="none"/>
      </w:rPr>
    </w:lvl>
    <w:lvl w:ilvl="7">
      <w:start w:val="1"/>
      <w:numFmt w:val="lowerLetter"/>
      <w:lvlText w:val="%8."/>
      <w:lvlJc w:val="left"/>
      <w:pPr>
        <w:ind w:hanging="360" w:left="5760"/>
      </w:pPr>
      <w:rPr>
        <w:u w:val="none"/>
      </w:rPr>
    </w:lvl>
    <w:lvl w:ilvl="8">
      <w:start w:val="1"/>
      <w:numFmt w:val="lowerRoman"/>
      <w:lvlText w:val="%9."/>
      <w:lvlJc w:val="right"/>
      <w:pPr>
        <w:ind w:hanging="360" w:left="6480"/>
      </w:pPr>
      <w:rPr>
        <w:u w:val="none"/>
      </w:rPr>
    </w:lvl>
  </w:abstractNum>
  <w:abstractNum w:abstractNumId="162">
    <w:lvl w:ilvl="0">
      <w:start w:val="1"/>
      <w:numFmt w:val="decimal"/>
      <w:lvlText w:val="%1."/>
      <w:lvlJc w:val="left"/>
      <w:pPr>
        <w:ind w:hanging="360" w:left="720"/>
      </w:pPr>
      <w:rPr>
        <w:u w:val="none"/>
      </w:rPr>
    </w:lvl>
    <w:lvl w:ilvl="1">
      <w:start w:val="1"/>
      <w:numFmt w:val="lowerLetter"/>
      <w:lvlText w:val="%2."/>
      <w:lvlJc w:val="left"/>
      <w:pPr>
        <w:ind w:hanging="360" w:left="1440"/>
      </w:pPr>
      <w:rPr>
        <w:u w:val="none"/>
      </w:rPr>
    </w:lvl>
    <w:lvl w:ilvl="2">
      <w:start w:val="1"/>
      <w:numFmt w:val="lowerRoman"/>
      <w:lvlText w:val="%3."/>
      <w:lvlJc w:val="right"/>
      <w:pPr>
        <w:ind w:hanging="360" w:left="2160"/>
      </w:pPr>
      <w:rPr>
        <w:u w:val="none"/>
      </w:rPr>
    </w:lvl>
    <w:lvl w:ilvl="3">
      <w:start w:val="1"/>
      <w:numFmt w:val="decimal"/>
      <w:lvlText w:val="%4."/>
      <w:lvlJc w:val="left"/>
      <w:pPr>
        <w:ind w:hanging="360" w:left="2880"/>
      </w:pPr>
      <w:rPr>
        <w:u w:val="none"/>
      </w:rPr>
    </w:lvl>
    <w:lvl w:ilvl="4">
      <w:start w:val="1"/>
      <w:numFmt w:val="lowerLetter"/>
      <w:lvlText w:val="%5."/>
      <w:lvlJc w:val="left"/>
      <w:pPr>
        <w:ind w:hanging="360" w:left="3600"/>
      </w:pPr>
      <w:rPr>
        <w:u w:val="none"/>
      </w:rPr>
    </w:lvl>
    <w:lvl w:ilvl="5">
      <w:start w:val="1"/>
      <w:numFmt w:val="lowerRoman"/>
      <w:lvlText w:val="%6."/>
      <w:lvlJc w:val="right"/>
      <w:pPr>
        <w:ind w:hanging="360" w:left="4320"/>
      </w:pPr>
      <w:rPr>
        <w:u w:val="none"/>
      </w:rPr>
    </w:lvl>
    <w:lvl w:ilvl="6">
      <w:start w:val="1"/>
      <w:numFmt w:val="decimal"/>
      <w:lvlText w:val="%7."/>
      <w:lvlJc w:val="left"/>
      <w:pPr>
        <w:ind w:hanging="360" w:left="5040"/>
      </w:pPr>
      <w:rPr>
        <w:u w:val="none"/>
      </w:rPr>
    </w:lvl>
    <w:lvl w:ilvl="7">
      <w:start w:val="1"/>
      <w:numFmt w:val="lowerLetter"/>
      <w:lvlText w:val="%8."/>
      <w:lvlJc w:val="left"/>
      <w:pPr>
        <w:ind w:hanging="360" w:left="5760"/>
      </w:pPr>
      <w:rPr>
        <w:u w:val="none"/>
      </w:rPr>
    </w:lvl>
    <w:lvl w:ilvl="8">
      <w:start w:val="1"/>
      <w:numFmt w:val="lowerRoman"/>
      <w:lvlText w:val="%9."/>
      <w:lvlJc w:val="right"/>
      <w:pPr>
        <w:ind w:hanging="360" w:left="6480"/>
      </w:pPr>
      <w:rPr>
        <w:u w:val="none"/>
      </w:rPr>
    </w:lvl>
  </w:abstractNum>
  <w:abstractNum w:abstractNumId="163">
    <w:lvl w:ilvl="0">
      <w:start w:val="1"/>
      <w:numFmt w:val="decimal"/>
      <w:lvlText w:val="%1."/>
      <w:lvlJc w:val="left"/>
      <w:pPr>
        <w:ind w:hanging="360" w:left="720"/>
      </w:pPr>
      <w:rPr>
        <w:u w:val="none"/>
      </w:rPr>
    </w:lvl>
    <w:lvl w:ilvl="1">
      <w:start w:val="1"/>
      <w:numFmt w:val="lowerLetter"/>
      <w:lvlText w:val="%2."/>
      <w:lvlJc w:val="left"/>
      <w:pPr>
        <w:ind w:hanging="360" w:left="1440"/>
      </w:pPr>
      <w:rPr>
        <w:u w:val="none"/>
      </w:rPr>
    </w:lvl>
    <w:lvl w:ilvl="2">
      <w:start w:val="1"/>
      <w:numFmt w:val="lowerRoman"/>
      <w:lvlText w:val="%3."/>
      <w:lvlJc w:val="right"/>
      <w:pPr>
        <w:ind w:hanging="360" w:left="2160"/>
      </w:pPr>
      <w:rPr>
        <w:u w:val="none"/>
      </w:rPr>
    </w:lvl>
    <w:lvl w:ilvl="3">
      <w:start w:val="1"/>
      <w:numFmt w:val="decimal"/>
      <w:lvlText w:val="%4."/>
      <w:lvlJc w:val="left"/>
      <w:pPr>
        <w:ind w:hanging="360" w:left="2880"/>
      </w:pPr>
      <w:rPr>
        <w:u w:val="none"/>
      </w:rPr>
    </w:lvl>
    <w:lvl w:ilvl="4">
      <w:start w:val="1"/>
      <w:numFmt w:val="lowerLetter"/>
      <w:lvlText w:val="%5."/>
      <w:lvlJc w:val="left"/>
      <w:pPr>
        <w:ind w:hanging="360" w:left="3600"/>
      </w:pPr>
      <w:rPr>
        <w:u w:val="none"/>
      </w:rPr>
    </w:lvl>
    <w:lvl w:ilvl="5">
      <w:start w:val="1"/>
      <w:numFmt w:val="lowerRoman"/>
      <w:lvlText w:val="%6."/>
      <w:lvlJc w:val="right"/>
      <w:pPr>
        <w:ind w:hanging="360" w:left="4320"/>
      </w:pPr>
      <w:rPr>
        <w:u w:val="none"/>
      </w:rPr>
    </w:lvl>
    <w:lvl w:ilvl="6">
      <w:start w:val="1"/>
      <w:numFmt w:val="decimal"/>
      <w:lvlText w:val="%7."/>
      <w:lvlJc w:val="left"/>
      <w:pPr>
        <w:ind w:hanging="360" w:left="5040"/>
      </w:pPr>
      <w:rPr>
        <w:u w:val="none"/>
      </w:rPr>
    </w:lvl>
    <w:lvl w:ilvl="7">
      <w:start w:val="1"/>
      <w:numFmt w:val="lowerLetter"/>
      <w:lvlText w:val="%8."/>
      <w:lvlJc w:val="left"/>
      <w:pPr>
        <w:ind w:hanging="360" w:left="5760"/>
      </w:pPr>
      <w:rPr>
        <w:u w:val="none"/>
      </w:rPr>
    </w:lvl>
    <w:lvl w:ilvl="8">
      <w:start w:val="1"/>
      <w:numFmt w:val="lowerRoman"/>
      <w:lvlText w:val="%9."/>
      <w:lvlJc w:val="right"/>
      <w:pPr>
        <w:ind w:hanging="360" w:left="6480"/>
      </w:pPr>
      <w:rPr>
        <w:u w:val="none"/>
      </w:rPr>
    </w:lvl>
  </w:abstractNum>
  <w:abstractNum w:abstractNumId="164">
    <w:lvl w:ilvl="0">
      <w:start w:val="1"/>
      <w:numFmt w:val="decimal"/>
      <w:lvlText w:val="%1."/>
      <w:lvlJc w:val="left"/>
      <w:pPr>
        <w:ind w:hanging="360" w:left="720"/>
      </w:pPr>
      <w:rPr>
        <w:u w:val="none"/>
      </w:rPr>
    </w:lvl>
    <w:lvl w:ilvl="1">
      <w:start w:val="1"/>
      <w:numFmt w:val="lowerLetter"/>
      <w:lvlText w:val="%2."/>
      <w:lvlJc w:val="left"/>
      <w:pPr>
        <w:ind w:hanging="360" w:left="1440"/>
      </w:pPr>
      <w:rPr>
        <w:u w:val="none"/>
      </w:rPr>
    </w:lvl>
    <w:lvl w:ilvl="2">
      <w:start w:val="1"/>
      <w:numFmt w:val="lowerRoman"/>
      <w:lvlText w:val="%3."/>
      <w:lvlJc w:val="right"/>
      <w:pPr>
        <w:ind w:hanging="360" w:left="2160"/>
      </w:pPr>
      <w:rPr>
        <w:u w:val="none"/>
      </w:rPr>
    </w:lvl>
    <w:lvl w:ilvl="3">
      <w:start w:val="1"/>
      <w:numFmt w:val="decimal"/>
      <w:lvlText w:val="%4."/>
      <w:lvlJc w:val="left"/>
      <w:pPr>
        <w:ind w:hanging="360" w:left="2880"/>
      </w:pPr>
      <w:rPr>
        <w:u w:val="none"/>
      </w:rPr>
    </w:lvl>
    <w:lvl w:ilvl="4">
      <w:start w:val="1"/>
      <w:numFmt w:val="lowerLetter"/>
      <w:lvlText w:val="%5."/>
      <w:lvlJc w:val="left"/>
      <w:pPr>
        <w:ind w:hanging="360" w:left="3600"/>
      </w:pPr>
      <w:rPr>
        <w:u w:val="none"/>
      </w:rPr>
    </w:lvl>
    <w:lvl w:ilvl="5">
      <w:start w:val="1"/>
      <w:numFmt w:val="lowerRoman"/>
      <w:lvlText w:val="%6."/>
      <w:lvlJc w:val="right"/>
      <w:pPr>
        <w:ind w:hanging="360" w:left="4320"/>
      </w:pPr>
      <w:rPr>
        <w:u w:val="none"/>
      </w:rPr>
    </w:lvl>
    <w:lvl w:ilvl="6">
      <w:start w:val="1"/>
      <w:numFmt w:val="decimal"/>
      <w:lvlText w:val="%7."/>
      <w:lvlJc w:val="left"/>
      <w:pPr>
        <w:ind w:hanging="360" w:left="5040"/>
      </w:pPr>
      <w:rPr>
        <w:u w:val="none"/>
      </w:rPr>
    </w:lvl>
    <w:lvl w:ilvl="7">
      <w:start w:val="1"/>
      <w:numFmt w:val="lowerLetter"/>
      <w:lvlText w:val="%8."/>
      <w:lvlJc w:val="left"/>
      <w:pPr>
        <w:ind w:hanging="360" w:left="5760"/>
      </w:pPr>
      <w:rPr>
        <w:u w:val="none"/>
      </w:rPr>
    </w:lvl>
    <w:lvl w:ilvl="8">
      <w:start w:val="1"/>
      <w:numFmt w:val="lowerRoman"/>
      <w:lvlText w:val="%9."/>
      <w:lvlJc w:val="right"/>
      <w:pPr>
        <w:ind w:hanging="360" w:left="6480"/>
      </w:pPr>
      <w:rPr>
        <w:u w:val="none"/>
      </w:rPr>
    </w:lvl>
  </w:abstractNum>
  <w:abstractNum w:abstractNumId="165">
    <w:lvl w:ilvl="0">
      <w:start w:val="1"/>
      <w:numFmt w:val="decimal"/>
      <w:lvlText w:val="%1."/>
      <w:lvlJc w:val="left"/>
      <w:pPr>
        <w:ind w:hanging="360" w:left="720"/>
      </w:pPr>
      <w:rPr>
        <w:u w:val="none"/>
      </w:rPr>
    </w:lvl>
    <w:lvl w:ilvl="1">
      <w:start w:val="1"/>
      <w:numFmt w:val="lowerLetter"/>
      <w:lvlText w:val="%2."/>
      <w:lvlJc w:val="left"/>
      <w:pPr>
        <w:ind w:hanging="360" w:left="1440"/>
      </w:pPr>
      <w:rPr>
        <w:u w:val="none"/>
      </w:rPr>
    </w:lvl>
    <w:lvl w:ilvl="2">
      <w:start w:val="1"/>
      <w:numFmt w:val="lowerRoman"/>
      <w:lvlText w:val="%3."/>
      <w:lvlJc w:val="right"/>
      <w:pPr>
        <w:ind w:hanging="360" w:left="2160"/>
      </w:pPr>
      <w:rPr>
        <w:u w:val="none"/>
      </w:rPr>
    </w:lvl>
    <w:lvl w:ilvl="3">
      <w:start w:val="1"/>
      <w:numFmt w:val="decimal"/>
      <w:lvlText w:val="%4."/>
      <w:lvlJc w:val="left"/>
      <w:pPr>
        <w:ind w:hanging="360" w:left="2880"/>
      </w:pPr>
      <w:rPr>
        <w:u w:val="none"/>
      </w:rPr>
    </w:lvl>
    <w:lvl w:ilvl="4">
      <w:start w:val="1"/>
      <w:numFmt w:val="lowerLetter"/>
      <w:lvlText w:val="%5."/>
      <w:lvlJc w:val="left"/>
      <w:pPr>
        <w:ind w:hanging="360" w:left="3600"/>
      </w:pPr>
      <w:rPr>
        <w:u w:val="none"/>
      </w:rPr>
    </w:lvl>
    <w:lvl w:ilvl="5">
      <w:start w:val="1"/>
      <w:numFmt w:val="lowerRoman"/>
      <w:lvlText w:val="%6."/>
      <w:lvlJc w:val="right"/>
      <w:pPr>
        <w:ind w:hanging="360" w:left="4320"/>
      </w:pPr>
      <w:rPr>
        <w:u w:val="none"/>
      </w:rPr>
    </w:lvl>
    <w:lvl w:ilvl="6">
      <w:start w:val="1"/>
      <w:numFmt w:val="decimal"/>
      <w:lvlText w:val="%7."/>
      <w:lvlJc w:val="left"/>
      <w:pPr>
        <w:ind w:hanging="360" w:left="5040"/>
      </w:pPr>
      <w:rPr>
        <w:u w:val="none"/>
      </w:rPr>
    </w:lvl>
    <w:lvl w:ilvl="7">
      <w:start w:val="1"/>
      <w:numFmt w:val="lowerLetter"/>
      <w:lvlText w:val="%8."/>
      <w:lvlJc w:val="left"/>
      <w:pPr>
        <w:ind w:hanging="360" w:left="5760"/>
      </w:pPr>
      <w:rPr>
        <w:u w:val="none"/>
      </w:rPr>
    </w:lvl>
    <w:lvl w:ilvl="8">
      <w:start w:val="1"/>
      <w:numFmt w:val="lowerRoman"/>
      <w:lvlText w:val="%9."/>
      <w:lvlJc w:val="right"/>
      <w:pPr>
        <w:ind w:hanging="360" w:left="6480"/>
      </w:pPr>
      <w:rPr>
        <w:u w:val="none"/>
      </w:rPr>
    </w:lvl>
  </w:abstractNum>
  <w:abstractNum w:abstractNumId="166">
    <w:lvl w:ilvl="0">
      <w:start w:val="1"/>
      <w:numFmt w:val="decimal"/>
      <w:lvlText w:val="%1."/>
      <w:lvlJc w:val="left"/>
      <w:pPr>
        <w:ind w:hanging="360" w:left="720"/>
      </w:pPr>
      <w:rPr>
        <w:u w:val="none"/>
      </w:rPr>
    </w:lvl>
    <w:lvl w:ilvl="1">
      <w:start w:val="1"/>
      <w:numFmt w:val="lowerLetter"/>
      <w:lvlText w:val="%2."/>
      <w:lvlJc w:val="left"/>
      <w:pPr>
        <w:ind w:hanging="360" w:left="1440"/>
      </w:pPr>
      <w:rPr>
        <w:u w:val="none"/>
      </w:rPr>
    </w:lvl>
    <w:lvl w:ilvl="2">
      <w:start w:val="1"/>
      <w:numFmt w:val="lowerRoman"/>
      <w:lvlText w:val="%3."/>
      <w:lvlJc w:val="right"/>
      <w:pPr>
        <w:ind w:hanging="360" w:left="2160"/>
      </w:pPr>
      <w:rPr>
        <w:u w:val="none"/>
      </w:rPr>
    </w:lvl>
    <w:lvl w:ilvl="3">
      <w:start w:val="1"/>
      <w:numFmt w:val="decimal"/>
      <w:lvlText w:val="%4."/>
      <w:lvlJc w:val="left"/>
      <w:pPr>
        <w:ind w:hanging="360" w:left="2880"/>
      </w:pPr>
      <w:rPr>
        <w:u w:val="none"/>
      </w:rPr>
    </w:lvl>
    <w:lvl w:ilvl="4">
      <w:start w:val="1"/>
      <w:numFmt w:val="lowerLetter"/>
      <w:lvlText w:val="%5."/>
      <w:lvlJc w:val="left"/>
      <w:pPr>
        <w:ind w:hanging="360" w:left="3600"/>
      </w:pPr>
      <w:rPr>
        <w:u w:val="none"/>
      </w:rPr>
    </w:lvl>
    <w:lvl w:ilvl="5">
      <w:start w:val="1"/>
      <w:numFmt w:val="lowerRoman"/>
      <w:lvlText w:val="%6."/>
      <w:lvlJc w:val="right"/>
      <w:pPr>
        <w:ind w:hanging="360" w:left="4320"/>
      </w:pPr>
      <w:rPr>
        <w:u w:val="none"/>
      </w:rPr>
    </w:lvl>
    <w:lvl w:ilvl="6">
      <w:start w:val="1"/>
      <w:numFmt w:val="decimal"/>
      <w:lvlText w:val="%7."/>
      <w:lvlJc w:val="left"/>
      <w:pPr>
        <w:ind w:hanging="360" w:left="5040"/>
      </w:pPr>
      <w:rPr>
        <w:u w:val="none"/>
      </w:rPr>
    </w:lvl>
    <w:lvl w:ilvl="7">
      <w:start w:val="1"/>
      <w:numFmt w:val="lowerLetter"/>
      <w:lvlText w:val="%8."/>
      <w:lvlJc w:val="left"/>
      <w:pPr>
        <w:ind w:hanging="360" w:left="5760"/>
      </w:pPr>
      <w:rPr>
        <w:u w:val="none"/>
      </w:rPr>
    </w:lvl>
    <w:lvl w:ilvl="8">
      <w:start w:val="1"/>
      <w:numFmt w:val="lowerRoman"/>
      <w:lvlText w:val="%9."/>
      <w:lvlJc w:val="right"/>
      <w:pPr>
        <w:ind w:hanging="360" w:left="6480"/>
      </w:pPr>
      <w:rPr>
        <w:u w:val="none"/>
      </w:rPr>
    </w:lvl>
  </w:abstractNum>
  <w:abstractNum w:abstractNumId="167">
    <w:lvl w:ilvl="0">
      <w:start w:val="1"/>
      <w:numFmt w:val="bullet"/>
      <w:lvlText w:val=""/>
      <w:lvlJc w:val="left"/>
      <w:pPr>
        <w:ind w:hanging="360" w:left="720"/>
      </w:pPr>
      <w:rPr>
        <w:rFonts w:ascii="Symbol" w:hAnsi="Symbol"/>
        <w:u w:val="none"/>
      </w:rPr>
    </w:lvl>
    <w:lvl w:ilvl="1">
      <w:start w:val="1"/>
      <w:numFmt w:val="lowerLetter"/>
      <w:lvlText w:val="%2."/>
      <w:lvlJc w:val="left"/>
      <w:pPr>
        <w:ind w:hanging="360" w:left="1440"/>
      </w:pPr>
      <w:rPr>
        <w:u w:val="none"/>
      </w:rPr>
    </w:lvl>
    <w:lvl w:ilvl="2">
      <w:start w:val="1"/>
      <w:numFmt w:val="lowerRoman"/>
      <w:lvlText w:val="%3."/>
      <w:lvlJc w:val="right"/>
      <w:pPr>
        <w:ind w:hanging="360" w:left="2160"/>
      </w:pPr>
      <w:rPr>
        <w:u w:val="none"/>
      </w:rPr>
    </w:lvl>
    <w:lvl w:ilvl="3">
      <w:start w:val="1"/>
      <w:numFmt w:val="decimal"/>
      <w:lvlText w:val="%4."/>
      <w:lvlJc w:val="left"/>
      <w:pPr>
        <w:ind w:hanging="360" w:left="2880"/>
      </w:pPr>
      <w:rPr>
        <w:u w:val="none"/>
      </w:rPr>
    </w:lvl>
    <w:lvl w:ilvl="4">
      <w:start w:val="1"/>
      <w:numFmt w:val="lowerLetter"/>
      <w:lvlText w:val="%5."/>
      <w:lvlJc w:val="left"/>
      <w:pPr>
        <w:ind w:hanging="360" w:left="3600"/>
      </w:pPr>
      <w:rPr>
        <w:u w:val="none"/>
      </w:rPr>
    </w:lvl>
    <w:lvl w:ilvl="5">
      <w:start w:val="1"/>
      <w:numFmt w:val="lowerRoman"/>
      <w:lvlText w:val="%6."/>
      <w:lvlJc w:val="right"/>
      <w:pPr>
        <w:ind w:hanging="360" w:left="4320"/>
      </w:pPr>
      <w:rPr>
        <w:u w:val="none"/>
      </w:rPr>
    </w:lvl>
    <w:lvl w:ilvl="6">
      <w:start w:val="1"/>
      <w:numFmt w:val="decimal"/>
      <w:lvlText w:val="%7."/>
      <w:lvlJc w:val="left"/>
      <w:pPr>
        <w:ind w:hanging="360" w:left="5040"/>
      </w:pPr>
      <w:rPr>
        <w:u w:val="none"/>
      </w:rPr>
    </w:lvl>
    <w:lvl w:ilvl="7">
      <w:start w:val="1"/>
      <w:numFmt w:val="lowerLetter"/>
      <w:lvlText w:val="%8."/>
      <w:lvlJc w:val="left"/>
      <w:pPr>
        <w:ind w:hanging="360" w:left="5760"/>
      </w:pPr>
      <w:rPr>
        <w:u w:val="none"/>
      </w:rPr>
    </w:lvl>
    <w:lvl w:ilvl="8">
      <w:start w:val="1"/>
      <w:numFmt w:val="lowerRoman"/>
      <w:lvlText w:val="%9."/>
      <w:lvlJc w:val="right"/>
      <w:pPr>
        <w:ind w:hanging="360" w:left="6480"/>
      </w:pPr>
      <w:rPr>
        <w:u w:val="none"/>
      </w:rPr>
    </w:lvl>
  </w:abstractNum>
  <w:abstractNum w:abstractNumId="168">
    <w:lvl w:ilvl="0">
      <w:start w:val="1"/>
      <w:numFmt w:val="bullet"/>
      <w:lvlText w:val=""/>
      <w:lvlJc w:val="left"/>
      <w:pPr>
        <w:ind w:hanging="360" w:left="720"/>
      </w:pPr>
      <w:rPr>
        <w:rFonts w:ascii="Symbol" w:hAnsi="Symbol"/>
        <w:u w:val="none"/>
      </w:rPr>
    </w:lvl>
    <w:lvl w:ilvl="1">
      <w:start w:val="1"/>
      <w:numFmt w:val="lowerLetter"/>
      <w:lvlText w:val="%2."/>
      <w:lvlJc w:val="left"/>
      <w:pPr>
        <w:ind w:hanging="360" w:left="1440"/>
      </w:pPr>
      <w:rPr>
        <w:u w:val="none"/>
      </w:rPr>
    </w:lvl>
    <w:lvl w:ilvl="2">
      <w:start w:val="1"/>
      <w:numFmt w:val="lowerRoman"/>
      <w:lvlText w:val="%3."/>
      <w:lvlJc w:val="right"/>
      <w:pPr>
        <w:ind w:hanging="360" w:left="2160"/>
      </w:pPr>
      <w:rPr>
        <w:u w:val="none"/>
      </w:rPr>
    </w:lvl>
    <w:lvl w:ilvl="3">
      <w:start w:val="1"/>
      <w:numFmt w:val="decimal"/>
      <w:lvlText w:val="%4."/>
      <w:lvlJc w:val="left"/>
      <w:pPr>
        <w:ind w:hanging="360" w:left="2880"/>
      </w:pPr>
      <w:rPr>
        <w:u w:val="none"/>
      </w:rPr>
    </w:lvl>
    <w:lvl w:ilvl="4">
      <w:start w:val="1"/>
      <w:numFmt w:val="lowerLetter"/>
      <w:lvlText w:val="%5."/>
      <w:lvlJc w:val="left"/>
      <w:pPr>
        <w:ind w:hanging="360" w:left="3600"/>
      </w:pPr>
      <w:rPr>
        <w:u w:val="none"/>
      </w:rPr>
    </w:lvl>
    <w:lvl w:ilvl="5">
      <w:start w:val="1"/>
      <w:numFmt w:val="lowerRoman"/>
      <w:lvlText w:val="%6."/>
      <w:lvlJc w:val="right"/>
      <w:pPr>
        <w:ind w:hanging="360" w:left="4320"/>
      </w:pPr>
      <w:rPr>
        <w:u w:val="none"/>
      </w:rPr>
    </w:lvl>
    <w:lvl w:ilvl="6">
      <w:start w:val="1"/>
      <w:numFmt w:val="decimal"/>
      <w:lvlText w:val="%7."/>
      <w:lvlJc w:val="left"/>
      <w:pPr>
        <w:ind w:hanging="360" w:left="5040"/>
      </w:pPr>
      <w:rPr>
        <w:u w:val="none"/>
      </w:rPr>
    </w:lvl>
    <w:lvl w:ilvl="7">
      <w:start w:val="1"/>
      <w:numFmt w:val="lowerLetter"/>
      <w:lvlText w:val="%8."/>
      <w:lvlJc w:val="left"/>
      <w:pPr>
        <w:ind w:hanging="360" w:left="5760"/>
      </w:pPr>
      <w:rPr>
        <w:u w:val="none"/>
      </w:rPr>
    </w:lvl>
    <w:lvl w:ilvl="8">
      <w:start w:val="1"/>
      <w:numFmt w:val="lowerRoman"/>
      <w:lvlText w:val="%9."/>
      <w:lvlJc w:val="right"/>
      <w:pPr>
        <w:ind w:hanging="360" w:left="6480"/>
      </w:pPr>
      <w:rPr>
        <w:u w:val="none"/>
      </w:rPr>
    </w:lvl>
  </w:abstractNum>
  <w:abstractNum w:abstractNumId="169">
    <w:lvl w:ilvl="0">
      <w:start w:val="1"/>
      <w:numFmt w:val="bullet"/>
      <w:lvlText w:val=""/>
      <w:lvlJc w:val="left"/>
      <w:pPr>
        <w:ind w:hanging="360" w:left="720"/>
      </w:pPr>
      <w:rPr>
        <w:rFonts w:ascii="Symbol" w:hAnsi="Symbol"/>
        <w:u w:val="none"/>
      </w:rPr>
    </w:lvl>
    <w:lvl w:ilvl="1">
      <w:start w:val="1"/>
      <w:numFmt w:val="lowerLetter"/>
      <w:lvlText w:val="%2."/>
      <w:lvlJc w:val="left"/>
      <w:pPr>
        <w:ind w:hanging="360" w:left="1440"/>
      </w:pPr>
      <w:rPr>
        <w:u w:val="none"/>
      </w:rPr>
    </w:lvl>
    <w:lvl w:ilvl="2">
      <w:start w:val="1"/>
      <w:numFmt w:val="lowerRoman"/>
      <w:lvlText w:val="%3."/>
      <w:lvlJc w:val="right"/>
      <w:pPr>
        <w:ind w:hanging="360" w:left="2160"/>
      </w:pPr>
      <w:rPr>
        <w:u w:val="none"/>
      </w:rPr>
    </w:lvl>
    <w:lvl w:ilvl="3">
      <w:start w:val="1"/>
      <w:numFmt w:val="decimal"/>
      <w:lvlText w:val="%4."/>
      <w:lvlJc w:val="left"/>
      <w:pPr>
        <w:ind w:hanging="360" w:left="2880"/>
      </w:pPr>
      <w:rPr>
        <w:u w:val="none"/>
      </w:rPr>
    </w:lvl>
    <w:lvl w:ilvl="4">
      <w:start w:val="1"/>
      <w:numFmt w:val="lowerLetter"/>
      <w:lvlText w:val="%5."/>
      <w:lvlJc w:val="left"/>
      <w:pPr>
        <w:ind w:hanging="360" w:left="3600"/>
      </w:pPr>
      <w:rPr>
        <w:u w:val="none"/>
      </w:rPr>
    </w:lvl>
    <w:lvl w:ilvl="5">
      <w:start w:val="1"/>
      <w:numFmt w:val="lowerRoman"/>
      <w:lvlText w:val="%6."/>
      <w:lvlJc w:val="right"/>
      <w:pPr>
        <w:ind w:hanging="360" w:left="4320"/>
      </w:pPr>
      <w:rPr>
        <w:u w:val="none"/>
      </w:rPr>
    </w:lvl>
    <w:lvl w:ilvl="6">
      <w:start w:val="1"/>
      <w:numFmt w:val="decimal"/>
      <w:lvlText w:val="%7."/>
      <w:lvlJc w:val="left"/>
      <w:pPr>
        <w:ind w:hanging="360" w:left="5040"/>
      </w:pPr>
      <w:rPr>
        <w:u w:val="none"/>
      </w:rPr>
    </w:lvl>
    <w:lvl w:ilvl="7">
      <w:start w:val="1"/>
      <w:numFmt w:val="lowerLetter"/>
      <w:lvlText w:val="%8."/>
      <w:lvlJc w:val="left"/>
      <w:pPr>
        <w:ind w:hanging="360" w:left="5760"/>
      </w:pPr>
      <w:rPr>
        <w:u w:val="none"/>
      </w:rPr>
    </w:lvl>
    <w:lvl w:ilvl="8">
      <w:start w:val="1"/>
      <w:numFmt w:val="lowerRoman"/>
      <w:lvlText w:val="%9."/>
      <w:lvlJc w:val="right"/>
      <w:pPr>
        <w:ind w:hanging="360" w:left="6480"/>
      </w:pPr>
      <w:rPr>
        <w:u w:val="none"/>
      </w:rPr>
    </w:lvl>
  </w:abstractNum>
  <w:abstractNum w:abstractNumId="170">
    <w:lvl w:ilvl="0">
      <w:start w:val="1"/>
      <w:numFmt w:val="bullet"/>
      <w:lvlText w:val=""/>
      <w:lvlJc w:val="left"/>
      <w:pPr>
        <w:ind w:hanging="360" w:left="720"/>
      </w:pPr>
      <w:rPr>
        <w:rFonts w:ascii="Symbol" w:hAnsi="Symbol"/>
        <w:u w:val="none"/>
      </w:rPr>
    </w:lvl>
    <w:lvl w:ilvl="1">
      <w:start w:val="1"/>
      <w:numFmt w:val="lowerLetter"/>
      <w:lvlText w:val="%2."/>
      <w:lvlJc w:val="left"/>
      <w:pPr>
        <w:ind w:hanging="360" w:left="1440"/>
      </w:pPr>
      <w:rPr>
        <w:u w:val="none"/>
      </w:rPr>
    </w:lvl>
    <w:lvl w:ilvl="2">
      <w:start w:val="1"/>
      <w:numFmt w:val="lowerRoman"/>
      <w:lvlText w:val="%3."/>
      <w:lvlJc w:val="right"/>
      <w:pPr>
        <w:ind w:hanging="360" w:left="2160"/>
      </w:pPr>
      <w:rPr>
        <w:u w:val="none"/>
      </w:rPr>
    </w:lvl>
    <w:lvl w:ilvl="3">
      <w:start w:val="1"/>
      <w:numFmt w:val="decimal"/>
      <w:lvlText w:val="%4."/>
      <w:lvlJc w:val="left"/>
      <w:pPr>
        <w:ind w:hanging="360" w:left="2880"/>
      </w:pPr>
      <w:rPr>
        <w:u w:val="none"/>
      </w:rPr>
    </w:lvl>
    <w:lvl w:ilvl="4">
      <w:start w:val="1"/>
      <w:numFmt w:val="lowerLetter"/>
      <w:lvlText w:val="%5."/>
      <w:lvlJc w:val="left"/>
      <w:pPr>
        <w:ind w:hanging="360" w:left="3600"/>
      </w:pPr>
      <w:rPr>
        <w:u w:val="none"/>
      </w:rPr>
    </w:lvl>
    <w:lvl w:ilvl="5">
      <w:start w:val="1"/>
      <w:numFmt w:val="lowerRoman"/>
      <w:lvlText w:val="%6."/>
      <w:lvlJc w:val="right"/>
      <w:pPr>
        <w:ind w:hanging="360" w:left="4320"/>
      </w:pPr>
      <w:rPr>
        <w:u w:val="none"/>
      </w:rPr>
    </w:lvl>
    <w:lvl w:ilvl="6">
      <w:start w:val="1"/>
      <w:numFmt w:val="decimal"/>
      <w:lvlText w:val="%7."/>
      <w:lvlJc w:val="left"/>
      <w:pPr>
        <w:ind w:hanging="360" w:left="5040"/>
      </w:pPr>
      <w:rPr>
        <w:u w:val="none"/>
      </w:rPr>
    </w:lvl>
    <w:lvl w:ilvl="7">
      <w:start w:val="1"/>
      <w:numFmt w:val="lowerLetter"/>
      <w:lvlText w:val="%8."/>
      <w:lvlJc w:val="left"/>
      <w:pPr>
        <w:ind w:hanging="360" w:left="5760"/>
      </w:pPr>
      <w:rPr>
        <w:u w:val="none"/>
      </w:rPr>
    </w:lvl>
    <w:lvl w:ilvl="8">
      <w:start w:val="1"/>
      <w:numFmt w:val="lowerRoman"/>
      <w:lvlText w:val="%9."/>
      <w:lvlJc w:val="right"/>
      <w:pPr>
        <w:ind w:hanging="360" w:left="6480"/>
      </w:pPr>
      <w:rPr>
        <w:u w:val="none"/>
      </w:rPr>
    </w:lvl>
  </w:abstractNum>
  <w:abstractNum w:abstractNumId="171">
    <w:lvl w:ilvl="0">
      <w:start w:val="1"/>
      <w:numFmt w:val="decimal"/>
      <w:lvlText w:val="%1."/>
      <w:lvlJc w:val="left"/>
      <w:pPr>
        <w:ind w:hanging="360" w:left="720"/>
      </w:pPr>
      <w:rPr>
        <w:u w:val="none"/>
      </w:rPr>
    </w:lvl>
    <w:lvl w:ilvl="1">
      <w:start w:val="1"/>
      <w:numFmt w:val="lowerLetter"/>
      <w:lvlText w:val="%2."/>
      <w:lvlJc w:val="left"/>
      <w:pPr>
        <w:ind w:hanging="360" w:left="1440"/>
      </w:pPr>
      <w:rPr>
        <w:u w:val="none"/>
      </w:rPr>
    </w:lvl>
    <w:lvl w:ilvl="2">
      <w:start w:val="1"/>
      <w:numFmt w:val="lowerRoman"/>
      <w:lvlText w:val="%3."/>
      <w:lvlJc w:val="right"/>
      <w:pPr>
        <w:ind w:hanging="360" w:left="2160"/>
      </w:pPr>
      <w:rPr>
        <w:u w:val="none"/>
      </w:rPr>
    </w:lvl>
    <w:lvl w:ilvl="3">
      <w:start w:val="1"/>
      <w:numFmt w:val="decimal"/>
      <w:lvlText w:val="%4."/>
      <w:lvlJc w:val="left"/>
      <w:pPr>
        <w:ind w:hanging="360" w:left="2880"/>
      </w:pPr>
      <w:rPr>
        <w:u w:val="none"/>
      </w:rPr>
    </w:lvl>
    <w:lvl w:ilvl="4">
      <w:start w:val="1"/>
      <w:numFmt w:val="lowerLetter"/>
      <w:lvlText w:val="%5."/>
      <w:lvlJc w:val="left"/>
      <w:pPr>
        <w:ind w:hanging="360" w:left="3600"/>
      </w:pPr>
      <w:rPr>
        <w:u w:val="none"/>
      </w:rPr>
    </w:lvl>
    <w:lvl w:ilvl="5">
      <w:start w:val="1"/>
      <w:numFmt w:val="lowerRoman"/>
      <w:lvlText w:val="%6."/>
      <w:lvlJc w:val="right"/>
      <w:pPr>
        <w:ind w:hanging="360" w:left="4320"/>
      </w:pPr>
      <w:rPr>
        <w:u w:val="none"/>
      </w:rPr>
    </w:lvl>
    <w:lvl w:ilvl="6">
      <w:start w:val="1"/>
      <w:numFmt w:val="decimal"/>
      <w:lvlText w:val="%7."/>
      <w:lvlJc w:val="left"/>
      <w:pPr>
        <w:ind w:hanging="360" w:left="5040"/>
      </w:pPr>
      <w:rPr>
        <w:u w:val="none"/>
      </w:rPr>
    </w:lvl>
    <w:lvl w:ilvl="7">
      <w:start w:val="1"/>
      <w:numFmt w:val="lowerLetter"/>
      <w:lvlText w:val="%8."/>
      <w:lvlJc w:val="left"/>
      <w:pPr>
        <w:ind w:hanging="360" w:left="5760"/>
      </w:pPr>
      <w:rPr>
        <w:u w:val="none"/>
      </w:rPr>
    </w:lvl>
    <w:lvl w:ilvl="8">
      <w:start w:val="1"/>
      <w:numFmt w:val="lowerRoman"/>
      <w:lvlText w:val="%9."/>
      <w:lvlJc w:val="right"/>
      <w:pPr>
        <w:ind w:hanging="360" w:left="6480"/>
      </w:pPr>
      <w:rPr>
        <w:u w:val="none"/>
      </w:rPr>
    </w:lvl>
  </w:abstractNum>
  <w:abstractNum w:abstractNumId="172">
    <w:lvl w:ilvl="0">
      <w:start w:val="1"/>
      <w:numFmt w:val="decimal"/>
      <w:lvlText w:val="%1."/>
      <w:lvlJc w:val="left"/>
      <w:pPr>
        <w:tabs>
          <w:tab w:leader="none" w:pos="720" w:val="left"/>
        </w:tabs>
        <w:ind w:hanging="360" w:left="720"/>
      </w:pPr>
    </w:lvl>
    <w:lvl w:ilvl="1">
      <w:start w:val="1"/>
      <w:numFmt w:val="decimal"/>
      <w:lvlText w:val="%2."/>
      <w:lvlJc w:val="left"/>
      <w:pPr>
        <w:tabs>
          <w:tab w:leader="none" w:pos="1080" w:val="left"/>
        </w:tabs>
        <w:ind w:hanging="360" w:left="1080"/>
      </w:pPr>
    </w:lvl>
    <w:lvl w:ilvl="2">
      <w:start w:val="1"/>
      <w:numFmt w:val="decimal"/>
      <w:lvlText w:val="%3."/>
      <w:lvlJc w:val="left"/>
      <w:pPr>
        <w:tabs>
          <w:tab w:leader="none" w:pos="1440" w:val="left"/>
        </w:tabs>
        <w:ind w:hanging="360" w:left="1440"/>
      </w:pPr>
    </w:lvl>
    <w:lvl w:ilvl="3">
      <w:start w:val="1"/>
      <w:numFmt w:val="decimal"/>
      <w:lvlText w:val="%4."/>
      <w:lvlJc w:val="left"/>
      <w:pPr>
        <w:tabs>
          <w:tab w:leader="none" w:pos="1800" w:val="left"/>
        </w:tabs>
        <w:ind w:hanging="360" w:left="1800"/>
      </w:pPr>
    </w:lvl>
    <w:lvl w:ilvl="4">
      <w:start w:val="1"/>
      <w:numFmt w:val="decimal"/>
      <w:lvlText w:val="%5."/>
      <w:lvlJc w:val="left"/>
      <w:pPr>
        <w:tabs>
          <w:tab w:leader="none" w:pos="2160" w:val="left"/>
        </w:tabs>
        <w:ind w:hanging="360" w:left="2160"/>
      </w:pPr>
    </w:lvl>
    <w:lvl w:ilvl="5">
      <w:start w:val="1"/>
      <w:numFmt w:val="decimal"/>
      <w:lvlText w:val="%6."/>
      <w:lvlJc w:val="left"/>
      <w:pPr>
        <w:tabs>
          <w:tab w:leader="none" w:pos="2520" w:val="left"/>
        </w:tabs>
        <w:ind w:hanging="360" w:left="2520"/>
      </w:pPr>
    </w:lvl>
    <w:lvl w:ilvl="6">
      <w:start w:val="1"/>
      <w:numFmt w:val="decimal"/>
      <w:lvlText w:val="%7."/>
      <w:lvlJc w:val="left"/>
      <w:pPr>
        <w:tabs>
          <w:tab w:leader="none" w:pos="2880" w:val="left"/>
        </w:tabs>
        <w:ind w:hanging="360" w:left="2880"/>
      </w:pPr>
    </w:lvl>
    <w:lvl w:ilvl="7">
      <w:start w:val="1"/>
      <w:numFmt w:val="decimal"/>
      <w:lvlText w:val="%8."/>
      <w:lvlJc w:val="left"/>
      <w:pPr>
        <w:tabs>
          <w:tab w:leader="none" w:pos="3240" w:val="left"/>
        </w:tabs>
        <w:ind w:hanging="360" w:left="3240"/>
      </w:pPr>
    </w:lvl>
    <w:lvl w:ilvl="8">
      <w:start w:val="1"/>
      <w:numFmt w:val="decimal"/>
      <w:lvlText w:val="%9."/>
      <w:lvlJc w:val="left"/>
      <w:pPr>
        <w:tabs>
          <w:tab w:leader="none" w:pos="3600" w:val="left"/>
        </w:tabs>
        <w:ind w:hanging="360" w:left="3600"/>
      </w:pPr>
    </w:lvl>
  </w:abstractNum>
  <w:abstractNum w:abstractNumId="173">
    <w:lvl w:ilvl="0">
      <w:start w:val="1"/>
      <w:numFmt w:val="decimal"/>
      <w:lvlText w:val="%1."/>
      <w:lvlJc w:val="left"/>
      <w:pPr>
        <w:tabs>
          <w:tab w:leader="none" w:pos="720" w:val="left"/>
        </w:tabs>
        <w:ind w:hanging="360" w:left="720"/>
      </w:pPr>
    </w:lvl>
    <w:lvl w:ilvl="1">
      <w:start w:val="1"/>
      <w:numFmt w:val="decimal"/>
      <w:lvlText w:val="%2."/>
      <w:lvlJc w:val="left"/>
      <w:pPr>
        <w:tabs>
          <w:tab w:leader="none" w:pos="1080" w:val="left"/>
        </w:tabs>
        <w:ind w:hanging="360" w:left="1080"/>
      </w:pPr>
    </w:lvl>
    <w:lvl w:ilvl="2">
      <w:start w:val="1"/>
      <w:numFmt w:val="decimal"/>
      <w:lvlText w:val="%3."/>
      <w:lvlJc w:val="left"/>
      <w:pPr>
        <w:tabs>
          <w:tab w:leader="none" w:pos="1440" w:val="left"/>
        </w:tabs>
        <w:ind w:hanging="360" w:left="1440"/>
      </w:pPr>
    </w:lvl>
    <w:lvl w:ilvl="3">
      <w:start w:val="1"/>
      <w:numFmt w:val="decimal"/>
      <w:lvlText w:val="%4."/>
      <w:lvlJc w:val="left"/>
      <w:pPr>
        <w:tabs>
          <w:tab w:leader="none" w:pos="1800" w:val="left"/>
        </w:tabs>
        <w:ind w:hanging="360" w:left="1800"/>
      </w:pPr>
    </w:lvl>
    <w:lvl w:ilvl="4">
      <w:start w:val="1"/>
      <w:numFmt w:val="decimal"/>
      <w:lvlText w:val="%5."/>
      <w:lvlJc w:val="left"/>
      <w:pPr>
        <w:tabs>
          <w:tab w:leader="none" w:pos="2160" w:val="left"/>
        </w:tabs>
        <w:ind w:hanging="360" w:left="2160"/>
      </w:pPr>
    </w:lvl>
    <w:lvl w:ilvl="5">
      <w:start w:val="1"/>
      <w:numFmt w:val="decimal"/>
      <w:lvlText w:val="%6."/>
      <w:lvlJc w:val="left"/>
      <w:pPr>
        <w:tabs>
          <w:tab w:leader="none" w:pos="2520" w:val="left"/>
        </w:tabs>
        <w:ind w:hanging="360" w:left="2520"/>
      </w:pPr>
    </w:lvl>
    <w:lvl w:ilvl="6">
      <w:start w:val="1"/>
      <w:numFmt w:val="decimal"/>
      <w:lvlText w:val="%7."/>
      <w:lvlJc w:val="left"/>
      <w:pPr>
        <w:tabs>
          <w:tab w:leader="none" w:pos="2880" w:val="left"/>
        </w:tabs>
        <w:ind w:hanging="360" w:left="2880"/>
      </w:pPr>
    </w:lvl>
    <w:lvl w:ilvl="7">
      <w:start w:val="1"/>
      <w:numFmt w:val="decimal"/>
      <w:lvlText w:val="%8."/>
      <w:lvlJc w:val="left"/>
      <w:pPr>
        <w:tabs>
          <w:tab w:leader="none" w:pos="3240" w:val="left"/>
        </w:tabs>
        <w:ind w:hanging="360" w:left="3240"/>
      </w:pPr>
    </w:lvl>
    <w:lvl w:ilvl="8">
      <w:start w:val="1"/>
      <w:numFmt w:val="decimal"/>
      <w:lvlText w:val="%9."/>
      <w:lvlJc w:val="left"/>
      <w:pPr>
        <w:tabs>
          <w:tab w:leader="none" w:pos="3600" w:val="left"/>
        </w:tabs>
        <w:ind w:hanging="360" w:left="3600"/>
      </w:pPr>
    </w:lvl>
  </w:abstractNum>
  <w:abstractNum w:abstractNumId="174">
    <w:lvl w:ilvl="0">
      <w:start w:val="1"/>
      <w:numFmt w:val="decimal"/>
      <w:lvlText w:val="%1."/>
      <w:lvlJc w:val="left"/>
      <w:pPr>
        <w:tabs>
          <w:tab w:leader="none" w:pos="720" w:val="left"/>
        </w:tabs>
        <w:ind w:hanging="360" w:left="720"/>
      </w:pPr>
    </w:lvl>
    <w:lvl w:ilvl="1">
      <w:start w:val="1"/>
      <w:numFmt w:val="decimal"/>
      <w:lvlText w:val="%2."/>
      <w:lvlJc w:val="left"/>
      <w:pPr>
        <w:tabs>
          <w:tab w:leader="none" w:pos="1080" w:val="left"/>
        </w:tabs>
        <w:ind w:hanging="360" w:left="1080"/>
      </w:pPr>
    </w:lvl>
    <w:lvl w:ilvl="2">
      <w:start w:val="1"/>
      <w:numFmt w:val="decimal"/>
      <w:lvlText w:val="%3."/>
      <w:lvlJc w:val="left"/>
      <w:pPr>
        <w:tabs>
          <w:tab w:leader="none" w:pos="1440" w:val="left"/>
        </w:tabs>
        <w:ind w:hanging="360" w:left="1440"/>
      </w:pPr>
    </w:lvl>
    <w:lvl w:ilvl="3">
      <w:start w:val="1"/>
      <w:numFmt w:val="decimal"/>
      <w:lvlText w:val="%4."/>
      <w:lvlJc w:val="left"/>
      <w:pPr>
        <w:tabs>
          <w:tab w:leader="none" w:pos="1800" w:val="left"/>
        </w:tabs>
        <w:ind w:hanging="360" w:left="1800"/>
      </w:pPr>
    </w:lvl>
    <w:lvl w:ilvl="4">
      <w:start w:val="1"/>
      <w:numFmt w:val="decimal"/>
      <w:lvlText w:val="%5."/>
      <w:lvlJc w:val="left"/>
      <w:pPr>
        <w:tabs>
          <w:tab w:leader="none" w:pos="2160" w:val="left"/>
        </w:tabs>
        <w:ind w:hanging="360" w:left="2160"/>
      </w:pPr>
    </w:lvl>
    <w:lvl w:ilvl="5">
      <w:start w:val="1"/>
      <w:numFmt w:val="decimal"/>
      <w:lvlText w:val="%6."/>
      <w:lvlJc w:val="left"/>
      <w:pPr>
        <w:tabs>
          <w:tab w:leader="none" w:pos="2520" w:val="left"/>
        </w:tabs>
        <w:ind w:hanging="360" w:left="2520"/>
      </w:pPr>
    </w:lvl>
    <w:lvl w:ilvl="6">
      <w:start w:val="1"/>
      <w:numFmt w:val="decimal"/>
      <w:lvlText w:val="%7."/>
      <w:lvlJc w:val="left"/>
      <w:pPr>
        <w:tabs>
          <w:tab w:leader="none" w:pos="2880" w:val="left"/>
        </w:tabs>
        <w:ind w:hanging="360" w:left="2880"/>
      </w:pPr>
    </w:lvl>
    <w:lvl w:ilvl="7">
      <w:start w:val="1"/>
      <w:numFmt w:val="decimal"/>
      <w:lvlText w:val="%8."/>
      <w:lvlJc w:val="left"/>
      <w:pPr>
        <w:tabs>
          <w:tab w:leader="none" w:pos="3240" w:val="left"/>
        </w:tabs>
        <w:ind w:hanging="360" w:left="3240"/>
      </w:pPr>
    </w:lvl>
    <w:lvl w:ilvl="8">
      <w:start w:val="1"/>
      <w:numFmt w:val="decimal"/>
      <w:lvlText w:val="%9."/>
      <w:lvlJc w:val="left"/>
      <w:pPr>
        <w:tabs>
          <w:tab w:leader="none" w:pos="3600" w:val="left"/>
        </w:tabs>
        <w:ind w:hanging="360" w:left="3600"/>
      </w:pPr>
    </w:lvl>
  </w:abstractNum>
  <w:abstractNum w:abstractNumId="175">
    <w:lvl w:ilvl="0">
      <w:start w:val="1"/>
      <w:numFmt w:val="decimal"/>
      <w:lvlText w:val="%1."/>
      <w:lvlJc w:val="left"/>
      <w:pPr>
        <w:tabs>
          <w:tab w:leader="none" w:pos="720" w:val="left"/>
        </w:tabs>
        <w:ind w:hanging="360" w:left="720"/>
      </w:pPr>
    </w:lvl>
    <w:lvl w:ilvl="1">
      <w:start w:val="1"/>
      <w:numFmt w:val="decimal"/>
      <w:lvlText w:val="%2."/>
      <w:lvlJc w:val="left"/>
      <w:pPr>
        <w:tabs>
          <w:tab w:leader="none" w:pos="1080" w:val="left"/>
        </w:tabs>
        <w:ind w:hanging="360" w:left="1080"/>
      </w:pPr>
    </w:lvl>
    <w:lvl w:ilvl="2">
      <w:start w:val="1"/>
      <w:numFmt w:val="decimal"/>
      <w:lvlText w:val="%3."/>
      <w:lvlJc w:val="left"/>
      <w:pPr>
        <w:tabs>
          <w:tab w:leader="none" w:pos="1440" w:val="left"/>
        </w:tabs>
        <w:ind w:hanging="360" w:left="1440"/>
      </w:pPr>
    </w:lvl>
    <w:lvl w:ilvl="3">
      <w:start w:val="1"/>
      <w:numFmt w:val="decimal"/>
      <w:lvlText w:val="%4."/>
      <w:lvlJc w:val="left"/>
      <w:pPr>
        <w:tabs>
          <w:tab w:leader="none" w:pos="1800" w:val="left"/>
        </w:tabs>
        <w:ind w:hanging="360" w:left="1800"/>
      </w:pPr>
    </w:lvl>
    <w:lvl w:ilvl="4">
      <w:start w:val="1"/>
      <w:numFmt w:val="decimal"/>
      <w:lvlText w:val="%5."/>
      <w:lvlJc w:val="left"/>
      <w:pPr>
        <w:tabs>
          <w:tab w:leader="none" w:pos="2160" w:val="left"/>
        </w:tabs>
        <w:ind w:hanging="360" w:left="2160"/>
      </w:pPr>
    </w:lvl>
    <w:lvl w:ilvl="5">
      <w:start w:val="1"/>
      <w:numFmt w:val="decimal"/>
      <w:lvlText w:val="%6."/>
      <w:lvlJc w:val="left"/>
      <w:pPr>
        <w:tabs>
          <w:tab w:leader="none" w:pos="2520" w:val="left"/>
        </w:tabs>
        <w:ind w:hanging="360" w:left="2520"/>
      </w:pPr>
    </w:lvl>
    <w:lvl w:ilvl="6">
      <w:start w:val="1"/>
      <w:numFmt w:val="decimal"/>
      <w:lvlText w:val="%7."/>
      <w:lvlJc w:val="left"/>
      <w:pPr>
        <w:tabs>
          <w:tab w:leader="none" w:pos="2880" w:val="left"/>
        </w:tabs>
        <w:ind w:hanging="360" w:left="2880"/>
      </w:pPr>
    </w:lvl>
    <w:lvl w:ilvl="7">
      <w:start w:val="1"/>
      <w:numFmt w:val="decimal"/>
      <w:lvlText w:val="%8."/>
      <w:lvlJc w:val="left"/>
      <w:pPr>
        <w:tabs>
          <w:tab w:leader="none" w:pos="3240" w:val="left"/>
        </w:tabs>
        <w:ind w:hanging="360" w:left="3240"/>
      </w:pPr>
    </w:lvl>
    <w:lvl w:ilvl="8">
      <w:start w:val="1"/>
      <w:numFmt w:val="decimal"/>
      <w:lvlText w:val="%9."/>
      <w:lvlJc w:val="left"/>
      <w:pPr>
        <w:tabs>
          <w:tab w:leader="none" w:pos="3600" w:val="left"/>
        </w:tabs>
        <w:ind w:hanging="360" w:left="3600"/>
      </w:pPr>
    </w:lvl>
  </w:abstractNum>
  <w:abstractNum w:abstractNumId="176">
    <w:lvl w:ilvl="0">
      <w:start w:val="1"/>
      <w:numFmt w:val="bullet"/>
      <w:lvlText w:val=""/>
      <w:lvlJc w:val="left"/>
      <w:pPr>
        <w:ind w:hanging="360" w:left="720"/>
      </w:pPr>
      <w:rPr>
        <w:rFonts w:ascii="Symbol" w:hAnsi="Symbol"/>
      </w:rPr>
    </w:lvl>
    <w:lvl w:ilvl="1">
      <w:start w:val="1"/>
      <w:numFmt w:val="bullet"/>
      <w:lvlText w:val="o"/>
      <w:lvlJc w:val="left"/>
      <w:pPr>
        <w:ind w:hanging="360" w:left="1440"/>
      </w:pPr>
      <w:rPr>
        <w:rFonts w:ascii="Courier New" w:hAnsi="Courier New"/>
      </w:rPr>
    </w:lvl>
    <w:lvl w:ilvl="2">
      <w:start w:val="1"/>
      <w:numFmt w:val="bullet"/>
      <w:lvlText w:val=""/>
      <w:lvlJc w:val="left"/>
      <w:pPr>
        <w:ind w:hanging="360" w:left="2160"/>
      </w:pPr>
      <w:rPr>
        <w:rFonts w:ascii="Wingdings" w:hAnsi="Wingdings"/>
      </w:rPr>
    </w:lvl>
    <w:lvl w:ilvl="3">
      <w:start w:val="1"/>
      <w:numFmt w:val="bullet"/>
      <w:lvlText w:val=""/>
      <w:lvlJc w:val="left"/>
      <w:pPr>
        <w:ind w:hanging="360" w:left="2880"/>
      </w:pPr>
      <w:rPr>
        <w:rFonts w:ascii="Symbol" w:hAnsi="Symbol"/>
      </w:rPr>
    </w:lvl>
    <w:lvl w:ilvl="4">
      <w:start w:val="1"/>
      <w:numFmt w:val="bullet"/>
      <w:lvlText w:val="o"/>
      <w:lvlJc w:val="left"/>
      <w:pPr>
        <w:ind w:hanging="360" w:left="3600"/>
      </w:pPr>
      <w:rPr>
        <w:rFonts w:ascii="Courier New" w:hAnsi="Courier New"/>
      </w:rPr>
    </w:lvl>
    <w:lvl w:ilvl="5">
      <w:start w:val="1"/>
      <w:numFmt w:val="bullet"/>
      <w:lvlText w:val=""/>
      <w:lvlJc w:val="left"/>
      <w:pPr>
        <w:ind w:hanging="360" w:left="4320"/>
      </w:pPr>
      <w:rPr>
        <w:rFonts w:ascii="Wingdings" w:hAnsi="Wingdings"/>
      </w:rPr>
    </w:lvl>
    <w:lvl w:ilvl="6">
      <w:start w:val="1"/>
      <w:numFmt w:val="bullet"/>
      <w:lvlText w:val=""/>
      <w:lvlJc w:val="left"/>
      <w:pPr>
        <w:ind w:hanging="360" w:left="5040"/>
      </w:pPr>
      <w:rPr>
        <w:rFonts w:ascii="Symbol" w:hAnsi="Symbol"/>
      </w:rPr>
    </w:lvl>
    <w:lvl w:ilvl="7">
      <w:start w:val="1"/>
      <w:numFmt w:val="bullet"/>
      <w:lvlText w:val="o"/>
      <w:lvlJc w:val="left"/>
      <w:pPr>
        <w:ind w:hanging="360" w:left="5760"/>
      </w:pPr>
      <w:rPr>
        <w:rFonts w:ascii="Courier New" w:hAnsi="Courier New"/>
      </w:rPr>
    </w:lvl>
    <w:lvl w:ilvl="8">
      <w:start w:val="1"/>
      <w:numFmt w:val="bullet"/>
      <w:lvlText w:val=""/>
      <w:lvlJc w:val="left"/>
      <w:pPr>
        <w:ind w:hanging="360" w:left="6480"/>
      </w:pPr>
      <w:rPr>
        <w:rFonts w:ascii="Wingdings" w:hAnsi="Wingdings"/>
      </w:rPr>
    </w:lvl>
  </w:abstractNum>
  <w:abstractNum w:abstractNumId="177">
    <w:lvl w:ilvl="0">
      <w:start w:val="1"/>
      <w:numFmt w:val="bullet"/>
      <w:lvlText w:val=""/>
      <w:lvlJc w:val="left"/>
      <w:pPr>
        <w:ind w:hanging="360" w:left="720"/>
      </w:pPr>
      <w:rPr>
        <w:rFonts w:ascii="Symbol" w:hAnsi="Symbol"/>
      </w:rPr>
    </w:lvl>
    <w:lvl w:ilvl="1">
      <w:start w:val="1"/>
      <w:numFmt w:val="bullet"/>
      <w:lvlText w:val="o"/>
      <w:lvlJc w:val="left"/>
      <w:pPr>
        <w:ind w:hanging="360" w:left="1440"/>
      </w:pPr>
      <w:rPr>
        <w:rFonts w:ascii="Courier New" w:hAnsi="Courier New"/>
      </w:rPr>
    </w:lvl>
    <w:lvl w:ilvl="2">
      <w:start w:val="1"/>
      <w:numFmt w:val="bullet"/>
      <w:lvlText w:val=""/>
      <w:lvlJc w:val="left"/>
      <w:pPr>
        <w:ind w:hanging="360" w:left="2160"/>
      </w:pPr>
      <w:rPr>
        <w:rFonts w:ascii="Wingdings" w:hAnsi="Wingdings"/>
      </w:rPr>
    </w:lvl>
    <w:lvl w:ilvl="3">
      <w:start w:val="1"/>
      <w:numFmt w:val="bullet"/>
      <w:lvlText w:val=""/>
      <w:lvlJc w:val="left"/>
      <w:pPr>
        <w:ind w:hanging="360" w:left="2880"/>
      </w:pPr>
      <w:rPr>
        <w:rFonts w:ascii="Symbol" w:hAnsi="Symbol"/>
      </w:rPr>
    </w:lvl>
    <w:lvl w:ilvl="4">
      <w:start w:val="1"/>
      <w:numFmt w:val="bullet"/>
      <w:lvlText w:val="o"/>
      <w:lvlJc w:val="left"/>
      <w:pPr>
        <w:ind w:hanging="360" w:left="3600"/>
      </w:pPr>
      <w:rPr>
        <w:rFonts w:ascii="Courier New" w:hAnsi="Courier New"/>
      </w:rPr>
    </w:lvl>
    <w:lvl w:ilvl="5">
      <w:start w:val="1"/>
      <w:numFmt w:val="bullet"/>
      <w:lvlText w:val=""/>
      <w:lvlJc w:val="left"/>
      <w:pPr>
        <w:ind w:hanging="360" w:left="4320"/>
      </w:pPr>
      <w:rPr>
        <w:rFonts w:ascii="Wingdings" w:hAnsi="Wingdings"/>
      </w:rPr>
    </w:lvl>
    <w:lvl w:ilvl="6">
      <w:start w:val="1"/>
      <w:numFmt w:val="bullet"/>
      <w:lvlText w:val=""/>
      <w:lvlJc w:val="left"/>
      <w:pPr>
        <w:ind w:hanging="360" w:left="5040"/>
      </w:pPr>
      <w:rPr>
        <w:rFonts w:ascii="Symbol" w:hAnsi="Symbol"/>
      </w:rPr>
    </w:lvl>
    <w:lvl w:ilvl="7">
      <w:start w:val="1"/>
      <w:numFmt w:val="bullet"/>
      <w:lvlText w:val="o"/>
      <w:lvlJc w:val="left"/>
      <w:pPr>
        <w:ind w:hanging="360" w:left="5760"/>
      </w:pPr>
      <w:rPr>
        <w:rFonts w:ascii="Courier New" w:hAnsi="Courier New"/>
      </w:rPr>
    </w:lvl>
    <w:lvl w:ilvl="8">
      <w:start w:val="1"/>
      <w:numFmt w:val="bullet"/>
      <w:lvlText w:val=""/>
      <w:lvlJc w:val="left"/>
      <w:pPr>
        <w:ind w:hanging="360" w:left="6480"/>
      </w:pPr>
      <w:rPr>
        <w:rFonts w:ascii="Wingdings" w:hAnsi="Wingdings"/>
      </w:rPr>
    </w:lvl>
  </w:abstractNum>
  <w:abstractNum w:abstractNumId="178">
    <w:lvl w:ilvl="0">
      <w:start w:val="1"/>
      <w:numFmt w:val="decimal"/>
      <w:lvlText w:val="%1."/>
      <w:lvlJc w:val="left"/>
      <w:pPr>
        <w:tabs>
          <w:tab w:leader="none" w:pos="720" w:val="left"/>
        </w:tabs>
        <w:ind w:hanging="360" w:left="720"/>
      </w:pPr>
    </w:lvl>
    <w:lvl w:ilvl="1">
      <w:start w:val="1"/>
      <w:numFmt w:val="decimal"/>
      <w:lvlText w:val="%2."/>
      <w:lvlJc w:val="left"/>
      <w:pPr>
        <w:tabs>
          <w:tab w:leader="none" w:pos="1080" w:val="left"/>
        </w:tabs>
        <w:ind w:hanging="360" w:left="1080"/>
      </w:pPr>
    </w:lvl>
    <w:lvl w:ilvl="2">
      <w:start w:val="1"/>
      <w:numFmt w:val="decimal"/>
      <w:lvlText w:val="%3."/>
      <w:lvlJc w:val="left"/>
      <w:pPr>
        <w:tabs>
          <w:tab w:leader="none" w:pos="1440" w:val="left"/>
        </w:tabs>
        <w:ind w:hanging="360" w:left="1440"/>
      </w:pPr>
    </w:lvl>
    <w:lvl w:ilvl="3">
      <w:start w:val="1"/>
      <w:numFmt w:val="decimal"/>
      <w:lvlText w:val="%4."/>
      <w:lvlJc w:val="left"/>
      <w:pPr>
        <w:tabs>
          <w:tab w:leader="none" w:pos="1800" w:val="left"/>
        </w:tabs>
        <w:ind w:hanging="360" w:left="1800"/>
      </w:pPr>
    </w:lvl>
    <w:lvl w:ilvl="4">
      <w:start w:val="1"/>
      <w:numFmt w:val="decimal"/>
      <w:lvlText w:val="%5."/>
      <w:lvlJc w:val="left"/>
      <w:pPr>
        <w:tabs>
          <w:tab w:leader="none" w:pos="2160" w:val="left"/>
        </w:tabs>
        <w:ind w:hanging="360" w:left="2160"/>
      </w:pPr>
    </w:lvl>
    <w:lvl w:ilvl="5">
      <w:start w:val="1"/>
      <w:numFmt w:val="decimal"/>
      <w:lvlText w:val="%6."/>
      <w:lvlJc w:val="left"/>
      <w:pPr>
        <w:tabs>
          <w:tab w:leader="none" w:pos="2520" w:val="left"/>
        </w:tabs>
        <w:ind w:hanging="360" w:left="2520"/>
      </w:pPr>
    </w:lvl>
    <w:lvl w:ilvl="6">
      <w:start w:val="1"/>
      <w:numFmt w:val="decimal"/>
      <w:lvlText w:val="%7."/>
      <w:lvlJc w:val="left"/>
      <w:pPr>
        <w:tabs>
          <w:tab w:leader="none" w:pos="2880" w:val="left"/>
        </w:tabs>
        <w:ind w:hanging="360" w:left="2880"/>
      </w:pPr>
    </w:lvl>
    <w:lvl w:ilvl="7">
      <w:start w:val="1"/>
      <w:numFmt w:val="decimal"/>
      <w:lvlText w:val="%8."/>
      <w:lvlJc w:val="left"/>
      <w:pPr>
        <w:tabs>
          <w:tab w:leader="none" w:pos="3240" w:val="left"/>
        </w:tabs>
        <w:ind w:hanging="360" w:left="3240"/>
      </w:pPr>
    </w:lvl>
    <w:lvl w:ilvl="8">
      <w:start w:val="1"/>
      <w:numFmt w:val="decimal"/>
      <w:lvlText w:val="%9."/>
      <w:lvlJc w:val="left"/>
      <w:pPr>
        <w:tabs>
          <w:tab w:leader="none" w:pos="3600" w:val="left"/>
        </w:tabs>
        <w:ind w:hanging="360" w:left="3600"/>
      </w:pPr>
    </w:lvl>
  </w:abstractNum>
  <w:abstractNum w:abstractNumId="179">
    <w:lvl w:ilvl="0">
      <w:start w:val="1"/>
      <w:numFmt w:val="decimal"/>
      <w:lvlText w:val="%1."/>
      <w:lvlJc w:val="left"/>
      <w:pPr>
        <w:tabs>
          <w:tab w:leader="none" w:pos="720" w:val="left"/>
        </w:tabs>
        <w:ind w:hanging="360" w:left="720"/>
      </w:pPr>
    </w:lvl>
    <w:lvl w:ilvl="1">
      <w:start w:val="1"/>
      <w:numFmt w:val="lowerLetter"/>
      <w:lvlText w:val="%2."/>
      <w:lvlJc w:val="left"/>
      <w:pPr>
        <w:tabs>
          <w:tab w:leader="none" w:pos="1080" w:val="left"/>
        </w:tabs>
        <w:ind w:hanging="360" w:left="1440"/>
      </w:pPr>
    </w:lvl>
    <w:lvl w:ilvl="2">
      <w:start w:val="1"/>
      <w:numFmt w:val="lowerRoman"/>
      <w:lvlText w:val="%3."/>
      <w:lvlJc w:val="right"/>
      <w:pPr>
        <w:tabs>
          <w:tab w:leader="none" w:pos="1440" w:val="left"/>
        </w:tabs>
        <w:ind w:hanging="180" w:left="2160"/>
      </w:pPr>
    </w:lvl>
    <w:lvl w:ilvl="3">
      <w:start w:val="1"/>
      <w:numFmt w:val="decimal"/>
      <w:lvlText w:val="%4."/>
      <w:lvlJc w:val="left"/>
      <w:pPr>
        <w:tabs>
          <w:tab w:leader="none" w:pos="1800" w:val="left"/>
        </w:tabs>
        <w:ind w:hanging="360" w:left="2880"/>
      </w:pPr>
    </w:lvl>
    <w:lvl w:ilvl="4">
      <w:start w:val="1"/>
      <w:numFmt w:val="lowerLetter"/>
      <w:lvlText w:val="%5."/>
      <w:lvlJc w:val="left"/>
      <w:pPr>
        <w:tabs>
          <w:tab w:leader="none" w:pos="2160" w:val="left"/>
        </w:tabs>
        <w:ind w:hanging="360" w:left="3600"/>
      </w:pPr>
    </w:lvl>
    <w:lvl w:ilvl="5">
      <w:start w:val="1"/>
      <w:numFmt w:val="lowerRoman"/>
      <w:lvlText w:val="%6."/>
      <w:lvlJc w:val="right"/>
      <w:pPr>
        <w:tabs>
          <w:tab w:leader="none" w:pos="2520" w:val="left"/>
        </w:tabs>
        <w:ind w:hanging="180" w:left="4320"/>
      </w:pPr>
    </w:lvl>
    <w:lvl w:ilvl="6">
      <w:start w:val="1"/>
      <w:numFmt w:val="decimal"/>
      <w:lvlText w:val="%7."/>
      <w:lvlJc w:val="left"/>
      <w:pPr>
        <w:tabs>
          <w:tab w:leader="none" w:pos="2880" w:val="left"/>
        </w:tabs>
        <w:ind w:hanging="360" w:left="5040"/>
      </w:pPr>
    </w:lvl>
    <w:lvl w:ilvl="7">
      <w:start w:val="1"/>
      <w:numFmt w:val="lowerLetter"/>
      <w:lvlText w:val="%8."/>
      <w:lvlJc w:val="left"/>
      <w:pPr>
        <w:tabs>
          <w:tab w:leader="none" w:pos="3240" w:val="left"/>
        </w:tabs>
        <w:ind w:hanging="360" w:left="5760"/>
      </w:pPr>
    </w:lvl>
    <w:lvl w:ilvl="8">
      <w:start w:val="1"/>
      <w:numFmt w:val="lowerRoman"/>
      <w:lvlText w:val="%9."/>
      <w:lvlJc w:val="right"/>
      <w:pPr>
        <w:tabs>
          <w:tab w:leader="none" w:pos="3600" w:val="left"/>
        </w:tabs>
        <w:ind w:hanging="180" w:left="6480"/>
      </w:pPr>
    </w:lvl>
  </w:abstractNum>
  <w:abstractNum w:abstractNumId="180">
    <w:lvl w:ilvl="0">
      <w:start w:val="1"/>
      <w:numFmt w:val="decimal"/>
      <w:lvlText w:val="%1."/>
      <w:lvlJc w:val="left"/>
      <w:pPr>
        <w:tabs>
          <w:tab w:leader="none" w:pos="720" w:val="left"/>
        </w:tabs>
        <w:ind w:hanging="360" w:left="720"/>
      </w:pPr>
    </w:lvl>
    <w:lvl w:ilvl="1">
      <w:start w:val="1"/>
      <w:numFmt w:val="lowerLetter"/>
      <w:lvlText w:val="%2."/>
      <w:lvlJc w:val="left"/>
      <w:pPr>
        <w:tabs>
          <w:tab w:leader="none" w:pos="1080" w:val="left"/>
        </w:tabs>
        <w:ind w:hanging="360" w:left="1440"/>
      </w:pPr>
    </w:lvl>
    <w:lvl w:ilvl="2">
      <w:start w:val="1"/>
      <w:numFmt w:val="lowerRoman"/>
      <w:lvlText w:val="%3."/>
      <w:lvlJc w:val="right"/>
      <w:pPr>
        <w:tabs>
          <w:tab w:leader="none" w:pos="1440" w:val="left"/>
        </w:tabs>
        <w:ind w:hanging="180" w:left="2160"/>
      </w:pPr>
    </w:lvl>
    <w:lvl w:ilvl="3">
      <w:start w:val="1"/>
      <w:numFmt w:val="decimal"/>
      <w:lvlText w:val="%4."/>
      <w:lvlJc w:val="left"/>
      <w:pPr>
        <w:tabs>
          <w:tab w:leader="none" w:pos="1800" w:val="left"/>
        </w:tabs>
        <w:ind w:hanging="360" w:left="2880"/>
      </w:pPr>
    </w:lvl>
    <w:lvl w:ilvl="4">
      <w:start w:val="1"/>
      <w:numFmt w:val="lowerLetter"/>
      <w:lvlText w:val="%5."/>
      <w:lvlJc w:val="left"/>
      <w:pPr>
        <w:tabs>
          <w:tab w:leader="none" w:pos="2160" w:val="left"/>
        </w:tabs>
        <w:ind w:hanging="360" w:left="3600"/>
      </w:pPr>
    </w:lvl>
    <w:lvl w:ilvl="5">
      <w:start w:val="1"/>
      <w:numFmt w:val="lowerRoman"/>
      <w:lvlText w:val="%6."/>
      <w:lvlJc w:val="right"/>
      <w:pPr>
        <w:tabs>
          <w:tab w:leader="none" w:pos="2520" w:val="left"/>
        </w:tabs>
        <w:ind w:hanging="180" w:left="4320"/>
      </w:pPr>
    </w:lvl>
    <w:lvl w:ilvl="6">
      <w:start w:val="1"/>
      <w:numFmt w:val="decimal"/>
      <w:lvlText w:val="%7."/>
      <w:lvlJc w:val="left"/>
      <w:pPr>
        <w:tabs>
          <w:tab w:leader="none" w:pos="2880" w:val="left"/>
        </w:tabs>
        <w:ind w:hanging="360" w:left="5040"/>
      </w:pPr>
    </w:lvl>
    <w:lvl w:ilvl="7">
      <w:start w:val="1"/>
      <w:numFmt w:val="lowerLetter"/>
      <w:lvlText w:val="%8."/>
      <w:lvlJc w:val="left"/>
      <w:pPr>
        <w:tabs>
          <w:tab w:leader="none" w:pos="3240" w:val="left"/>
        </w:tabs>
        <w:ind w:hanging="360" w:left="5760"/>
      </w:pPr>
    </w:lvl>
    <w:lvl w:ilvl="8">
      <w:start w:val="1"/>
      <w:numFmt w:val="lowerRoman"/>
      <w:lvlText w:val="%9."/>
      <w:lvlJc w:val="right"/>
      <w:pPr>
        <w:tabs>
          <w:tab w:leader="none" w:pos="3600" w:val="left"/>
        </w:tabs>
        <w:ind w:hanging="180" w:left="6480"/>
      </w:pPr>
    </w:lvl>
  </w:abstractNum>
  <w:abstractNum w:abstractNumId="181">
    <w:lvl w:ilvl="0">
      <w:start w:val="1"/>
      <w:numFmt w:val="decimal"/>
      <w:lvlText w:val="%1."/>
      <w:lvlJc w:val="left"/>
      <w:pPr>
        <w:tabs>
          <w:tab w:leader="none" w:pos="720" w:val="left"/>
        </w:tabs>
        <w:ind w:hanging="360" w:left="720"/>
      </w:pPr>
    </w:lvl>
    <w:lvl w:ilvl="1">
      <w:start w:val="1"/>
      <w:numFmt w:val="lowerLetter"/>
      <w:lvlText w:val="%2."/>
      <w:lvlJc w:val="left"/>
      <w:pPr>
        <w:tabs>
          <w:tab w:leader="none" w:pos="1080" w:val="left"/>
        </w:tabs>
        <w:ind w:hanging="360" w:left="1440"/>
      </w:pPr>
    </w:lvl>
    <w:lvl w:ilvl="2">
      <w:start w:val="1"/>
      <w:numFmt w:val="lowerRoman"/>
      <w:lvlText w:val="%3."/>
      <w:lvlJc w:val="right"/>
      <w:pPr>
        <w:tabs>
          <w:tab w:leader="none" w:pos="1440" w:val="left"/>
        </w:tabs>
        <w:ind w:hanging="180" w:left="2160"/>
      </w:pPr>
    </w:lvl>
    <w:lvl w:ilvl="3">
      <w:start w:val="1"/>
      <w:numFmt w:val="decimal"/>
      <w:lvlText w:val="%4."/>
      <w:lvlJc w:val="left"/>
      <w:pPr>
        <w:tabs>
          <w:tab w:leader="none" w:pos="1800" w:val="left"/>
        </w:tabs>
        <w:ind w:hanging="360" w:left="2880"/>
      </w:pPr>
    </w:lvl>
    <w:lvl w:ilvl="4">
      <w:start w:val="1"/>
      <w:numFmt w:val="lowerLetter"/>
      <w:lvlText w:val="%5."/>
      <w:lvlJc w:val="left"/>
      <w:pPr>
        <w:tabs>
          <w:tab w:leader="none" w:pos="2160" w:val="left"/>
        </w:tabs>
        <w:ind w:hanging="360" w:left="3600"/>
      </w:pPr>
    </w:lvl>
    <w:lvl w:ilvl="5">
      <w:start w:val="1"/>
      <w:numFmt w:val="lowerRoman"/>
      <w:lvlText w:val="%6."/>
      <w:lvlJc w:val="right"/>
      <w:pPr>
        <w:tabs>
          <w:tab w:leader="none" w:pos="2520" w:val="left"/>
        </w:tabs>
        <w:ind w:hanging="180" w:left="4320"/>
      </w:pPr>
    </w:lvl>
    <w:lvl w:ilvl="6">
      <w:start w:val="1"/>
      <w:numFmt w:val="decimal"/>
      <w:lvlText w:val="%7."/>
      <w:lvlJc w:val="left"/>
      <w:pPr>
        <w:tabs>
          <w:tab w:leader="none" w:pos="2880" w:val="left"/>
        </w:tabs>
        <w:ind w:hanging="360" w:left="5040"/>
      </w:pPr>
    </w:lvl>
    <w:lvl w:ilvl="7">
      <w:start w:val="1"/>
      <w:numFmt w:val="lowerLetter"/>
      <w:lvlText w:val="%8."/>
      <w:lvlJc w:val="left"/>
      <w:pPr>
        <w:tabs>
          <w:tab w:leader="none" w:pos="3240" w:val="left"/>
        </w:tabs>
        <w:ind w:hanging="360" w:left="5760"/>
      </w:pPr>
    </w:lvl>
    <w:lvl w:ilvl="8">
      <w:start w:val="1"/>
      <w:numFmt w:val="lowerRoman"/>
      <w:lvlText w:val="%9."/>
      <w:lvlJc w:val="right"/>
      <w:pPr>
        <w:tabs>
          <w:tab w:leader="none" w:pos="3600" w:val="left"/>
        </w:tabs>
        <w:ind w:hanging="180" w:left="6480"/>
      </w:pPr>
    </w:lvl>
  </w:abstractNum>
  <w:abstractNum w:abstractNumId="182">
    <w:lvl w:ilvl="0">
      <w:start w:val="1"/>
      <w:numFmt w:val="decimal"/>
      <w:lvlText w:val="%1."/>
      <w:lvlJc w:val="left"/>
      <w:pPr>
        <w:tabs>
          <w:tab w:leader="none" w:pos="397" w:val="left"/>
        </w:tabs>
        <w:ind w:hanging="397" w:left="754"/>
      </w:pPr>
    </w:lvl>
    <w:lvl w:ilvl="1">
      <w:start w:val="1"/>
      <w:numFmt w:val="decimal"/>
      <w:lvlText w:val="%2."/>
      <w:lvlJc w:val="left"/>
      <w:pPr>
        <w:tabs>
          <w:tab w:leader="none" w:pos="794" w:val="left"/>
        </w:tabs>
        <w:ind w:hanging="397" w:left="1151"/>
      </w:pPr>
    </w:lvl>
    <w:lvl w:ilvl="2">
      <w:start w:val="1"/>
      <w:numFmt w:val="decimal"/>
      <w:lvlText w:val="%3."/>
      <w:lvlJc w:val="left"/>
      <w:pPr>
        <w:tabs>
          <w:tab w:leader="none" w:pos="1191" w:val="left"/>
        </w:tabs>
        <w:ind w:hanging="397" w:left="1548"/>
      </w:pPr>
    </w:lvl>
    <w:lvl w:ilvl="3">
      <w:start w:val="1"/>
      <w:numFmt w:val="decimal"/>
      <w:lvlText w:val="%4."/>
      <w:lvlJc w:val="left"/>
      <w:pPr>
        <w:tabs>
          <w:tab w:leader="none" w:pos="1588" w:val="left"/>
        </w:tabs>
        <w:ind w:hanging="397" w:left="1945"/>
      </w:pPr>
    </w:lvl>
    <w:lvl w:ilvl="4">
      <w:start w:val="1"/>
      <w:numFmt w:val="decimal"/>
      <w:lvlText w:val="%5."/>
      <w:lvlJc w:val="left"/>
      <w:pPr>
        <w:tabs>
          <w:tab w:leader="none" w:pos="1985" w:val="left"/>
        </w:tabs>
        <w:ind w:hanging="397" w:left="2342"/>
      </w:pPr>
    </w:lvl>
    <w:lvl w:ilvl="5">
      <w:start w:val="1"/>
      <w:numFmt w:val="decimal"/>
      <w:lvlText w:val="%6."/>
      <w:lvlJc w:val="left"/>
      <w:pPr>
        <w:tabs>
          <w:tab w:leader="none" w:pos="2381" w:val="left"/>
        </w:tabs>
        <w:ind w:hanging="397" w:left="2738"/>
      </w:pPr>
    </w:lvl>
    <w:lvl w:ilvl="6">
      <w:start w:val="1"/>
      <w:numFmt w:val="decimal"/>
      <w:lvlText w:val="%7."/>
      <w:lvlJc w:val="left"/>
      <w:pPr>
        <w:tabs>
          <w:tab w:leader="none" w:pos="2778" w:val="left"/>
        </w:tabs>
        <w:ind w:hanging="397" w:left="3135"/>
      </w:pPr>
    </w:lvl>
    <w:lvl w:ilvl="7">
      <w:start w:val="1"/>
      <w:numFmt w:val="decimal"/>
      <w:lvlText w:val="%8."/>
      <w:lvlJc w:val="left"/>
      <w:pPr>
        <w:tabs>
          <w:tab w:leader="none" w:pos="3175" w:val="left"/>
        </w:tabs>
        <w:ind w:hanging="397" w:left="3532"/>
      </w:pPr>
    </w:lvl>
    <w:lvl w:ilvl="8">
      <w:start w:val="1"/>
      <w:numFmt w:val="decimal"/>
      <w:lvlText w:val="%9."/>
      <w:lvlJc w:val="left"/>
      <w:pPr>
        <w:tabs>
          <w:tab w:leader="none" w:pos="3572" w:val="left"/>
        </w:tabs>
        <w:ind w:hanging="397" w:left="3929"/>
      </w:pPr>
    </w:lvl>
  </w:abstractNum>
  <w:abstractNum w:abstractNumId="183">
    <w:lvl w:ilvl="0">
      <w:start w:val="1"/>
      <w:numFmt w:val="decimal"/>
      <w:lvlText w:val="%1."/>
      <w:lvlJc w:val="left"/>
      <w:pPr>
        <w:tabs>
          <w:tab w:leader="none" w:pos="397" w:val="left"/>
        </w:tabs>
        <w:ind w:hanging="397" w:left="754"/>
      </w:pPr>
      <w:rPr>
        <w:b w:val="0"/>
      </w:rPr>
    </w:lvl>
    <w:lvl w:ilvl="1">
      <w:start w:val="1"/>
      <w:numFmt w:val="decimal"/>
      <w:lvlText w:val="%2."/>
      <w:lvlJc w:val="left"/>
      <w:pPr>
        <w:tabs>
          <w:tab w:leader="none" w:pos="794" w:val="left"/>
        </w:tabs>
        <w:ind w:hanging="397" w:left="1151"/>
      </w:pPr>
    </w:lvl>
    <w:lvl w:ilvl="2">
      <w:start w:val="1"/>
      <w:numFmt w:val="decimal"/>
      <w:lvlText w:val="%3."/>
      <w:lvlJc w:val="left"/>
      <w:pPr>
        <w:tabs>
          <w:tab w:leader="none" w:pos="1191" w:val="left"/>
        </w:tabs>
        <w:ind w:hanging="397" w:left="1548"/>
      </w:pPr>
    </w:lvl>
    <w:lvl w:ilvl="3">
      <w:start w:val="1"/>
      <w:numFmt w:val="decimal"/>
      <w:lvlText w:val="%4."/>
      <w:lvlJc w:val="left"/>
      <w:pPr>
        <w:tabs>
          <w:tab w:leader="none" w:pos="1588" w:val="left"/>
        </w:tabs>
        <w:ind w:hanging="397" w:left="1945"/>
      </w:pPr>
    </w:lvl>
    <w:lvl w:ilvl="4">
      <w:start w:val="1"/>
      <w:numFmt w:val="decimal"/>
      <w:lvlText w:val="%5."/>
      <w:lvlJc w:val="left"/>
      <w:pPr>
        <w:tabs>
          <w:tab w:leader="none" w:pos="1985" w:val="left"/>
        </w:tabs>
        <w:ind w:hanging="397" w:left="2342"/>
      </w:pPr>
    </w:lvl>
    <w:lvl w:ilvl="5">
      <w:start w:val="1"/>
      <w:numFmt w:val="decimal"/>
      <w:lvlText w:val="%6."/>
      <w:lvlJc w:val="left"/>
      <w:pPr>
        <w:tabs>
          <w:tab w:leader="none" w:pos="2381" w:val="left"/>
        </w:tabs>
        <w:ind w:hanging="397" w:left="2738"/>
      </w:pPr>
    </w:lvl>
    <w:lvl w:ilvl="6">
      <w:start w:val="1"/>
      <w:numFmt w:val="decimal"/>
      <w:lvlText w:val="%7."/>
      <w:lvlJc w:val="left"/>
      <w:pPr>
        <w:tabs>
          <w:tab w:leader="none" w:pos="2778" w:val="left"/>
        </w:tabs>
        <w:ind w:hanging="397" w:left="3135"/>
      </w:pPr>
    </w:lvl>
    <w:lvl w:ilvl="7">
      <w:start w:val="1"/>
      <w:numFmt w:val="decimal"/>
      <w:lvlText w:val="%8."/>
      <w:lvlJc w:val="left"/>
      <w:pPr>
        <w:tabs>
          <w:tab w:leader="none" w:pos="3175" w:val="left"/>
        </w:tabs>
        <w:ind w:hanging="397" w:left="3532"/>
      </w:pPr>
    </w:lvl>
    <w:lvl w:ilvl="8">
      <w:start w:val="1"/>
      <w:numFmt w:val="decimal"/>
      <w:lvlText w:val="%9."/>
      <w:lvlJc w:val="left"/>
      <w:pPr>
        <w:tabs>
          <w:tab w:leader="none" w:pos="3572" w:val="left"/>
        </w:tabs>
        <w:ind w:hanging="397" w:left="3929"/>
      </w:pPr>
    </w:lvl>
  </w:abstractNum>
  <w:abstractNum w:abstractNumId="184">
    <w:lvl w:ilvl="0">
      <w:start w:val="1"/>
      <w:numFmt w:val="decimal"/>
      <w:lvlText w:val="%1."/>
      <w:lvlJc w:val="left"/>
      <w:pPr>
        <w:tabs>
          <w:tab w:leader="none" w:pos="720" w:val="left"/>
        </w:tabs>
        <w:ind w:hanging="360" w:left="720"/>
      </w:pPr>
      <w:rPr>
        <w:b w:val="0"/>
      </w:rPr>
    </w:lvl>
    <w:lvl w:ilvl="1">
      <w:start w:val="1"/>
      <w:numFmt w:val="lowerLetter"/>
      <w:lvlText w:val="%2."/>
      <w:lvlJc w:val="left"/>
      <w:pPr>
        <w:tabs>
          <w:tab w:leader="none" w:pos="1080" w:val="left"/>
        </w:tabs>
        <w:ind w:hanging="360" w:left="1440"/>
      </w:pPr>
    </w:lvl>
    <w:lvl w:ilvl="2">
      <w:start w:val="1"/>
      <w:numFmt w:val="lowerRoman"/>
      <w:lvlText w:val="%3."/>
      <w:lvlJc w:val="right"/>
      <w:pPr>
        <w:tabs>
          <w:tab w:leader="none" w:pos="1440" w:val="left"/>
        </w:tabs>
        <w:ind w:hanging="180" w:left="2160"/>
      </w:pPr>
    </w:lvl>
    <w:lvl w:ilvl="3">
      <w:start w:val="1"/>
      <w:numFmt w:val="decimal"/>
      <w:lvlText w:val="%4."/>
      <w:lvlJc w:val="left"/>
      <w:pPr>
        <w:tabs>
          <w:tab w:leader="none" w:pos="1800" w:val="left"/>
        </w:tabs>
        <w:ind w:hanging="360" w:left="2880"/>
      </w:pPr>
    </w:lvl>
    <w:lvl w:ilvl="4">
      <w:start w:val="1"/>
      <w:numFmt w:val="lowerLetter"/>
      <w:lvlText w:val="%5."/>
      <w:lvlJc w:val="left"/>
      <w:pPr>
        <w:tabs>
          <w:tab w:leader="none" w:pos="2160" w:val="left"/>
        </w:tabs>
        <w:ind w:hanging="360" w:left="3600"/>
      </w:pPr>
    </w:lvl>
    <w:lvl w:ilvl="5">
      <w:start w:val="1"/>
      <w:numFmt w:val="lowerRoman"/>
      <w:lvlText w:val="%6."/>
      <w:lvlJc w:val="right"/>
      <w:pPr>
        <w:tabs>
          <w:tab w:leader="none" w:pos="2520" w:val="left"/>
        </w:tabs>
        <w:ind w:hanging="180" w:left="4320"/>
      </w:pPr>
    </w:lvl>
    <w:lvl w:ilvl="6">
      <w:start w:val="1"/>
      <w:numFmt w:val="decimal"/>
      <w:lvlText w:val="%7."/>
      <w:lvlJc w:val="left"/>
      <w:pPr>
        <w:tabs>
          <w:tab w:leader="none" w:pos="2880" w:val="left"/>
        </w:tabs>
        <w:ind w:hanging="360" w:left="5040"/>
      </w:pPr>
    </w:lvl>
    <w:lvl w:ilvl="7">
      <w:start w:val="1"/>
      <w:numFmt w:val="lowerLetter"/>
      <w:lvlText w:val="%8."/>
      <w:lvlJc w:val="left"/>
      <w:pPr>
        <w:tabs>
          <w:tab w:leader="none" w:pos="3240" w:val="left"/>
        </w:tabs>
        <w:ind w:hanging="360" w:left="5760"/>
      </w:pPr>
    </w:lvl>
    <w:lvl w:ilvl="8">
      <w:start w:val="1"/>
      <w:numFmt w:val="lowerRoman"/>
      <w:lvlText w:val="%9."/>
      <w:lvlJc w:val="right"/>
      <w:pPr>
        <w:tabs>
          <w:tab w:leader="none" w:pos="3600" w:val="left"/>
        </w:tabs>
        <w:ind w:hanging="180" w:left="6480"/>
      </w:pPr>
    </w:lvl>
  </w:abstractNum>
  <w:abstractNum w:abstractNumId="185">
    <w:lvl w:ilvl="0">
      <w:start w:val="1"/>
      <w:numFmt w:val="decimal"/>
      <w:lvlText w:val="%1."/>
      <w:lvlJc w:val="left"/>
      <w:pPr>
        <w:tabs>
          <w:tab w:leader="none" w:pos="720" w:val="left"/>
        </w:tabs>
        <w:ind w:hanging="360" w:left="720"/>
      </w:pPr>
      <w:rPr>
        <w:b w:val="0"/>
      </w:rPr>
    </w:lvl>
    <w:lvl w:ilvl="1">
      <w:start w:val="1"/>
      <w:numFmt w:val="lowerLetter"/>
      <w:lvlText w:val="%2."/>
      <w:lvlJc w:val="left"/>
      <w:pPr>
        <w:tabs>
          <w:tab w:leader="none" w:pos="1080" w:val="left"/>
        </w:tabs>
        <w:ind w:hanging="360" w:left="1440"/>
      </w:pPr>
      <w:rPr>
        <w:b w:val="0"/>
      </w:rPr>
    </w:lvl>
    <w:lvl w:ilvl="2">
      <w:start w:val="1"/>
      <w:numFmt w:val="lowerRoman"/>
      <w:lvlText w:val="%3."/>
      <w:lvlJc w:val="right"/>
      <w:pPr>
        <w:tabs>
          <w:tab w:leader="none" w:pos="1440" w:val="left"/>
        </w:tabs>
        <w:ind w:hanging="180" w:left="2160"/>
      </w:pPr>
    </w:lvl>
    <w:lvl w:ilvl="3">
      <w:start w:val="1"/>
      <w:numFmt w:val="decimal"/>
      <w:lvlText w:val="%4."/>
      <w:lvlJc w:val="left"/>
      <w:pPr>
        <w:tabs>
          <w:tab w:leader="none" w:pos="1800" w:val="left"/>
        </w:tabs>
        <w:ind w:hanging="360" w:left="2880"/>
      </w:pPr>
    </w:lvl>
    <w:lvl w:ilvl="4">
      <w:start w:val="1"/>
      <w:numFmt w:val="lowerLetter"/>
      <w:lvlText w:val="%5."/>
      <w:lvlJc w:val="left"/>
      <w:pPr>
        <w:tabs>
          <w:tab w:leader="none" w:pos="2160" w:val="left"/>
        </w:tabs>
        <w:ind w:hanging="360" w:left="3600"/>
      </w:pPr>
    </w:lvl>
    <w:lvl w:ilvl="5">
      <w:start w:val="1"/>
      <w:numFmt w:val="lowerRoman"/>
      <w:lvlText w:val="%6."/>
      <w:lvlJc w:val="right"/>
      <w:pPr>
        <w:tabs>
          <w:tab w:leader="none" w:pos="2520" w:val="left"/>
        </w:tabs>
        <w:ind w:hanging="180" w:left="4320"/>
      </w:pPr>
    </w:lvl>
    <w:lvl w:ilvl="6">
      <w:start w:val="1"/>
      <w:numFmt w:val="decimal"/>
      <w:lvlText w:val="%7."/>
      <w:lvlJc w:val="left"/>
      <w:pPr>
        <w:tabs>
          <w:tab w:leader="none" w:pos="2880" w:val="left"/>
        </w:tabs>
        <w:ind w:hanging="360" w:left="5040"/>
      </w:pPr>
    </w:lvl>
    <w:lvl w:ilvl="7">
      <w:start w:val="1"/>
      <w:numFmt w:val="lowerLetter"/>
      <w:lvlText w:val="%8."/>
      <w:lvlJc w:val="left"/>
      <w:pPr>
        <w:tabs>
          <w:tab w:leader="none" w:pos="3240" w:val="left"/>
        </w:tabs>
        <w:ind w:hanging="360" w:left="5760"/>
      </w:pPr>
    </w:lvl>
    <w:lvl w:ilvl="8">
      <w:start w:val="1"/>
      <w:numFmt w:val="lowerRoman"/>
      <w:lvlText w:val="%9."/>
      <w:lvlJc w:val="right"/>
      <w:pPr>
        <w:tabs>
          <w:tab w:leader="none" w:pos="3600" w:val="left"/>
        </w:tabs>
        <w:ind w:hanging="180" w:left="6480"/>
      </w:pPr>
    </w:lvl>
  </w:abstractNum>
  <w:abstractNum w:abstractNumId="186">
    <w:lvl w:ilvl="0">
      <w:start w:val="1"/>
      <w:numFmt w:val="bullet"/>
      <w:lvlText w:val=""/>
      <w:lvlJc w:val="left"/>
      <w:pPr>
        <w:ind w:hanging="360" w:left="1429"/>
      </w:pPr>
      <w:rPr>
        <w:rFonts w:ascii="Symbol" w:hAnsi="Symbol"/>
      </w:rPr>
    </w:lvl>
    <w:lvl w:ilvl="1">
      <w:start w:val="1"/>
      <w:numFmt w:val="bullet"/>
      <w:lvlText w:val="o"/>
      <w:lvlJc w:val="left"/>
      <w:pPr>
        <w:ind w:hanging="360" w:left="2149"/>
      </w:pPr>
      <w:rPr>
        <w:rFonts w:ascii="Courier New" w:hAnsi="Courier New"/>
      </w:rPr>
    </w:lvl>
    <w:lvl w:ilvl="2">
      <w:start w:val="1"/>
      <w:numFmt w:val="bullet"/>
      <w:lvlText w:val=""/>
      <w:lvlJc w:val="left"/>
      <w:pPr>
        <w:ind w:hanging="360" w:left="2869"/>
      </w:pPr>
      <w:rPr>
        <w:rFonts w:ascii="Wingdings" w:hAnsi="Wingdings"/>
      </w:rPr>
    </w:lvl>
    <w:lvl w:ilvl="3">
      <w:start w:val="1"/>
      <w:numFmt w:val="bullet"/>
      <w:lvlText w:val=""/>
      <w:lvlJc w:val="left"/>
      <w:pPr>
        <w:ind w:hanging="360" w:left="3589"/>
      </w:pPr>
      <w:rPr>
        <w:rFonts w:ascii="Symbol" w:hAnsi="Symbol"/>
      </w:rPr>
    </w:lvl>
    <w:lvl w:ilvl="4">
      <w:start w:val="1"/>
      <w:numFmt w:val="bullet"/>
      <w:lvlText w:val="o"/>
      <w:lvlJc w:val="left"/>
      <w:pPr>
        <w:ind w:hanging="360" w:left="4309"/>
      </w:pPr>
      <w:rPr>
        <w:rFonts w:ascii="Courier New" w:hAnsi="Courier New"/>
      </w:rPr>
    </w:lvl>
    <w:lvl w:ilvl="5">
      <w:start w:val="1"/>
      <w:numFmt w:val="bullet"/>
      <w:lvlText w:val=""/>
      <w:lvlJc w:val="left"/>
      <w:pPr>
        <w:ind w:hanging="360" w:left="5029"/>
      </w:pPr>
      <w:rPr>
        <w:rFonts w:ascii="Wingdings" w:hAnsi="Wingdings"/>
      </w:rPr>
    </w:lvl>
    <w:lvl w:ilvl="6">
      <w:start w:val="1"/>
      <w:numFmt w:val="bullet"/>
      <w:lvlText w:val=""/>
      <w:lvlJc w:val="left"/>
      <w:pPr>
        <w:ind w:hanging="360" w:left="5749"/>
      </w:pPr>
      <w:rPr>
        <w:rFonts w:ascii="Symbol" w:hAnsi="Symbol"/>
      </w:rPr>
    </w:lvl>
    <w:lvl w:ilvl="7">
      <w:start w:val="1"/>
      <w:numFmt w:val="bullet"/>
      <w:lvlText w:val="o"/>
      <w:lvlJc w:val="left"/>
      <w:pPr>
        <w:ind w:hanging="360" w:left="6469"/>
      </w:pPr>
      <w:rPr>
        <w:rFonts w:ascii="Courier New" w:hAnsi="Courier New"/>
      </w:rPr>
    </w:lvl>
    <w:lvl w:ilvl="8">
      <w:start w:val="1"/>
      <w:numFmt w:val="bullet"/>
      <w:lvlText w:val=""/>
      <w:lvlJc w:val="left"/>
      <w:pPr>
        <w:ind w:hanging="360" w:left="7189"/>
      </w:pPr>
      <w:rPr>
        <w:rFonts w:ascii="Wingdings" w:hAnsi="Wingdings"/>
      </w:rPr>
    </w:lvl>
  </w:abstractNum>
  <w:abstractNum w:abstractNumId="187">
    <w:lvl w:ilvl="0">
      <w:start w:val="1"/>
      <w:numFmt w:val="decimal"/>
      <w:lvlText w:val="%1."/>
      <w:lvlJc w:val="left"/>
      <w:pPr>
        <w:tabs>
          <w:tab w:leader="none" w:pos="720" w:val="left"/>
        </w:tabs>
        <w:ind w:hanging="360" w:left="720"/>
      </w:pPr>
      <w:rPr>
        <w:b w:val="0"/>
      </w:rPr>
    </w:lvl>
    <w:lvl w:ilvl="1">
      <w:start w:val="1"/>
      <w:numFmt w:val="lowerLetter"/>
      <w:lvlText w:val="%2."/>
      <w:lvlJc w:val="left"/>
      <w:pPr>
        <w:tabs>
          <w:tab w:leader="none" w:pos="1080" w:val="left"/>
        </w:tabs>
        <w:ind w:hanging="360" w:left="1440"/>
      </w:pPr>
      <w:rPr>
        <w:b w:val="0"/>
      </w:rPr>
    </w:lvl>
    <w:lvl w:ilvl="2">
      <w:start w:val="1"/>
      <w:numFmt w:val="lowerRoman"/>
      <w:lvlText w:val="%3."/>
      <w:lvlJc w:val="right"/>
      <w:pPr>
        <w:tabs>
          <w:tab w:leader="none" w:pos="1440" w:val="left"/>
        </w:tabs>
        <w:ind w:hanging="180" w:left="2160"/>
      </w:pPr>
    </w:lvl>
    <w:lvl w:ilvl="3">
      <w:start w:val="1"/>
      <w:numFmt w:val="decimal"/>
      <w:lvlText w:val="%4."/>
      <w:lvlJc w:val="left"/>
      <w:pPr>
        <w:tabs>
          <w:tab w:leader="none" w:pos="1800" w:val="left"/>
        </w:tabs>
        <w:ind w:hanging="360" w:left="2880"/>
      </w:pPr>
    </w:lvl>
    <w:lvl w:ilvl="4">
      <w:start w:val="1"/>
      <w:numFmt w:val="lowerLetter"/>
      <w:lvlText w:val="%5."/>
      <w:lvlJc w:val="left"/>
      <w:pPr>
        <w:tabs>
          <w:tab w:leader="none" w:pos="2160" w:val="left"/>
        </w:tabs>
        <w:ind w:hanging="360" w:left="3600"/>
      </w:pPr>
    </w:lvl>
    <w:lvl w:ilvl="5">
      <w:start w:val="1"/>
      <w:numFmt w:val="lowerRoman"/>
      <w:lvlText w:val="%6."/>
      <w:lvlJc w:val="right"/>
      <w:pPr>
        <w:tabs>
          <w:tab w:leader="none" w:pos="2520" w:val="left"/>
        </w:tabs>
        <w:ind w:hanging="180" w:left="4320"/>
      </w:pPr>
    </w:lvl>
    <w:lvl w:ilvl="6">
      <w:start w:val="1"/>
      <w:numFmt w:val="decimal"/>
      <w:lvlText w:val="%7."/>
      <w:lvlJc w:val="left"/>
      <w:pPr>
        <w:tabs>
          <w:tab w:leader="none" w:pos="2880" w:val="left"/>
        </w:tabs>
        <w:ind w:hanging="360" w:left="5040"/>
      </w:pPr>
    </w:lvl>
    <w:lvl w:ilvl="7">
      <w:start w:val="1"/>
      <w:numFmt w:val="lowerLetter"/>
      <w:lvlText w:val="%8."/>
      <w:lvlJc w:val="left"/>
      <w:pPr>
        <w:tabs>
          <w:tab w:leader="none" w:pos="3240" w:val="left"/>
        </w:tabs>
        <w:ind w:hanging="360" w:left="5760"/>
      </w:pPr>
    </w:lvl>
    <w:lvl w:ilvl="8">
      <w:start w:val="1"/>
      <w:numFmt w:val="lowerRoman"/>
      <w:lvlText w:val="%9."/>
      <w:lvlJc w:val="right"/>
      <w:pPr>
        <w:tabs>
          <w:tab w:leader="none" w:pos="3600" w:val="left"/>
        </w:tabs>
        <w:ind w:hanging="180" w:left="6480"/>
      </w:pPr>
    </w:lvl>
  </w:abstractNum>
  <w:abstractNum w:abstractNumId="188">
    <w:lvl w:ilvl="0">
      <w:start w:val="1"/>
      <w:numFmt w:val="decimal"/>
      <w:lvlText w:val="%1."/>
      <w:lvlJc w:val="left"/>
      <w:pPr>
        <w:tabs>
          <w:tab w:leader="none" w:pos="720" w:val="left"/>
        </w:tabs>
        <w:ind w:hanging="360" w:left="720"/>
      </w:pPr>
    </w:lvl>
    <w:lvl w:ilvl="1">
      <w:start w:val="1"/>
      <w:numFmt w:val="lowerLetter"/>
      <w:lvlText w:val="%2."/>
      <w:lvlJc w:val="left"/>
      <w:pPr>
        <w:tabs>
          <w:tab w:leader="none" w:pos="1080" w:val="left"/>
        </w:tabs>
        <w:ind w:hanging="360" w:left="1440"/>
      </w:pPr>
    </w:lvl>
    <w:lvl w:ilvl="2">
      <w:start w:val="1"/>
      <w:numFmt w:val="lowerRoman"/>
      <w:lvlText w:val="%3."/>
      <w:lvlJc w:val="right"/>
      <w:pPr>
        <w:tabs>
          <w:tab w:leader="none" w:pos="1440" w:val="left"/>
        </w:tabs>
        <w:ind w:hanging="180" w:left="2160"/>
      </w:pPr>
    </w:lvl>
    <w:lvl w:ilvl="3">
      <w:start w:val="1"/>
      <w:numFmt w:val="decimal"/>
      <w:lvlText w:val="%4."/>
      <w:lvlJc w:val="left"/>
      <w:pPr>
        <w:tabs>
          <w:tab w:leader="none" w:pos="1800" w:val="left"/>
        </w:tabs>
        <w:ind w:hanging="360" w:left="2880"/>
      </w:pPr>
    </w:lvl>
    <w:lvl w:ilvl="4">
      <w:start w:val="1"/>
      <w:numFmt w:val="lowerLetter"/>
      <w:lvlText w:val="%5."/>
      <w:lvlJc w:val="left"/>
      <w:pPr>
        <w:tabs>
          <w:tab w:leader="none" w:pos="2160" w:val="left"/>
        </w:tabs>
        <w:ind w:hanging="360" w:left="3600"/>
      </w:pPr>
    </w:lvl>
    <w:lvl w:ilvl="5">
      <w:start w:val="1"/>
      <w:numFmt w:val="lowerRoman"/>
      <w:lvlText w:val="%6."/>
      <w:lvlJc w:val="right"/>
      <w:pPr>
        <w:tabs>
          <w:tab w:leader="none" w:pos="2520" w:val="left"/>
        </w:tabs>
        <w:ind w:hanging="180" w:left="4320"/>
      </w:pPr>
    </w:lvl>
    <w:lvl w:ilvl="6">
      <w:start w:val="1"/>
      <w:numFmt w:val="decimal"/>
      <w:lvlText w:val="%7."/>
      <w:lvlJc w:val="left"/>
      <w:pPr>
        <w:tabs>
          <w:tab w:leader="none" w:pos="2880" w:val="left"/>
        </w:tabs>
        <w:ind w:hanging="360" w:left="5040"/>
      </w:pPr>
    </w:lvl>
    <w:lvl w:ilvl="7">
      <w:start w:val="1"/>
      <w:numFmt w:val="lowerLetter"/>
      <w:lvlText w:val="%8."/>
      <w:lvlJc w:val="left"/>
      <w:pPr>
        <w:tabs>
          <w:tab w:leader="none" w:pos="3240" w:val="left"/>
        </w:tabs>
        <w:ind w:hanging="360" w:left="5760"/>
      </w:pPr>
    </w:lvl>
    <w:lvl w:ilvl="8">
      <w:start w:val="1"/>
      <w:numFmt w:val="lowerRoman"/>
      <w:lvlText w:val="%9."/>
      <w:lvlJc w:val="right"/>
      <w:pPr>
        <w:tabs>
          <w:tab w:leader="none" w:pos="3600" w:val="left"/>
        </w:tabs>
        <w:ind w:hanging="180" w:left="6480"/>
      </w:pPr>
    </w:lvl>
  </w:abstractNum>
  <w:abstractNum w:abstractNumId="189">
    <w:lvl w:ilvl="0">
      <w:start w:val="1"/>
      <w:numFmt w:val="decimal"/>
      <w:lvlText w:val="%1."/>
      <w:lvlJc w:val="left"/>
      <w:pPr>
        <w:tabs>
          <w:tab w:leader="none" w:pos="720" w:val="left"/>
        </w:tabs>
        <w:ind w:hanging="360" w:left="720"/>
      </w:pPr>
    </w:lvl>
    <w:lvl w:ilvl="1">
      <w:start w:val="1"/>
      <w:numFmt w:val="lowerLetter"/>
      <w:lvlText w:val="%2."/>
      <w:lvlJc w:val="left"/>
      <w:pPr>
        <w:tabs>
          <w:tab w:leader="none" w:pos="1080" w:val="left"/>
        </w:tabs>
        <w:ind w:hanging="360" w:left="1440"/>
      </w:pPr>
    </w:lvl>
    <w:lvl w:ilvl="2">
      <w:start w:val="1"/>
      <w:numFmt w:val="lowerRoman"/>
      <w:lvlText w:val="%3."/>
      <w:lvlJc w:val="right"/>
      <w:pPr>
        <w:tabs>
          <w:tab w:leader="none" w:pos="1440" w:val="left"/>
        </w:tabs>
        <w:ind w:hanging="180" w:left="2160"/>
      </w:pPr>
    </w:lvl>
    <w:lvl w:ilvl="3">
      <w:start w:val="1"/>
      <w:numFmt w:val="decimal"/>
      <w:lvlText w:val="%4."/>
      <w:lvlJc w:val="left"/>
      <w:pPr>
        <w:tabs>
          <w:tab w:leader="none" w:pos="1800" w:val="left"/>
        </w:tabs>
        <w:ind w:hanging="360" w:left="2880"/>
      </w:pPr>
    </w:lvl>
    <w:lvl w:ilvl="4">
      <w:start w:val="1"/>
      <w:numFmt w:val="lowerLetter"/>
      <w:lvlText w:val="%5."/>
      <w:lvlJc w:val="left"/>
      <w:pPr>
        <w:tabs>
          <w:tab w:leader="none" w:pos="2160" w:val="left"/>
        </w:tabs>
        <w:ind w:hanging="360" w:left="3600"/>
      </w:pPr>
    </w:lvl>
    <w:lvl w:ilvl="5">
      <w:start w:val="1"/>
      <w:numFmt w:val="lowerRoman"/>
      <w:lvlText w:val="%6."/>
      <w:lvlJc w:val="right"/>
      <w:pPr>
        <w:tabs>
          <w:tab w:leader="none" w:pos="2520" w:val="left"/>
        </w:tabs>
        <w:ind w:hanging="180" w:left="4320"/>
      </w:pPr>
    </w:lvl>
    <w:lvl w:ilvl="6">
      <w:start w:val="1"/>
      <w:numFmt w:val="decimal"/>
      <w:lvlText w:val="%7."/>
      <w:lvlJc w:val="left"/>
      <w:pPr>
        <w:tabs>
          <w:tab w:leader="none" w:pos="2880" w:val="left"/>
        </w:tabs>
        <w:ind w:hanging="360" w:left="5040"/>
      </w:pPr>
    </w:lvl>
    <w:lvl w:ilvl="7">
      <w:start w:val="1"/>
      <w:numFmt w:val="lowerLetter"/>
      <w:lvlText w:val="%8."/>
      <w:lvlJc w:val="left"/>
      <w:pPr>
        <w:tabs>
          <w:tab w:leader="none" w:pos="3240" w:val="left"/>
        </w:tabs>
        <w:ind w:hanging="360" w:left="5760"/>
      </w:pPr>
    </w:lvl>
    <w:lvl w:ilvl="8">
      <w:start w:val="1"/>
      <w:numFmt w:val="lowerRoman"/>
      <w:lvlText w:val="%9."/>
      <w:lvlJc w:val="right"/>
      <w:pPr>
        <w:tabs>
          <w:tab w:leader="none" w:pos="3600" w:val="left"/>
        </w:tabs>
        <w:ind w:hanging="180" w:left="6480"/>
      </w:pPr>
    </w:lvl>
  </w:abstractNum>
  <w:abstractNum w:abstractNumId="190">
    <w:lvl w:ilvl="0">
      <w:start w:val="1"/>
      <w:numFmt w:val="decimal"/>
      <w:lvlText w:val="%1."/>
      <w:lvlJc w:val="left"/>
      <w:pPr>
        <w:tabs>
          <w:tab w:leader="none" w:pos="720" w:val="left"/>
        </w:tabs>
        <w:ind w:hanging="360" w:left="720"/>
      </w:pPr>
    </w:lvl>
    <w:lvl w:ilvl="1">
      <w:start w:val="1"/>
      <w:numFmt w:val="lowerLetter"/>
      <w:lvlText w:val="%2."/>
      <w:lvlJc w:val="left"/>
      <w:pPr>
        <w:tabs>
          <w:tab w:leader="none" w:pos="1080" w:val="left"/>
        </w:tabs>
        <w:ind w:hanging="360" w:left="1440"/>
      </w:pPr>
    </w:lvl>
    <w:lvl w:ilvl="2">
      <w:start w:val="1"/>
      <w:numFmt w:val="lowerRoman"/>
      <w:lvlText w:val="%3."/>
      <w:lvlJc w:val="right"/>
      <w:pPr>
        <w:tabs>
          <w:tab w:leader="none" w:pos="1440" w:val="left"/>
        </w:tabs>
        <w:ind w:hanging="180" w:left="2160"/>
      </w:pPr>
    </w:lvl>
    <w:lvl w:ilvl="3">
      <w:start w:val="1"/>
      <w:numFmt w:val="decimal"/>
      <w:lvlText w:val="%4."/>
      <w:lvlJc w:val="left"/>
      <w:pPr>
        <w:tabs>
          <w:tab w:leader="none" w:pos="1800" w:val="left"/>
        </w:tabs>
        <w:ind w:hanging="360" w:left="2880"/>
      </w:pPr>
    </w:lvl>
    <w:lvl w:ilvl="4">
      <w:start w:val="1"/>
      <w:numFmt w:val="lowerLetter"/>
      <w:lvlText w:val="%5."/>
      <w:lvlJc w:val="left"/>
      <w:pPr>
        <w:tabs>
          <w:tab w:leader="none" w:pos="2160" w:val="left"/>
        </w:tabs>
        <w:ind w:hanging="360" w:left="3600"/>
      </w:pPr>
    </w:lvl>
    <w:lvl w:ilvl="5">
      <w:start w:val="1"/>
      <w:numFmt w:val="lowerRoman"/>
      <w:lvlText w:val="%6."/>
      <w:lvlJc w:val="right"/>
      <w:pPr>
        <w:tabs>
          <w:tab w:leader="none" w:pos="2520" w:val="left"/>
        </w:tabs>
        <w:ind w:hanging="180" w:left="4320"/>
      </w:pPr>
    </w:lvl>
    <w:lvl w:ilvl="6">
      <w:start w:val="1"/>
      <w:numFmt w:val="decimal"/>
      <w:lvlText w:val="%7."/>
      <w:lvlJc w:val="left"/>
      <w:pPr>
        <w:tabs>
          <w:tab w:leader="none" w:pos="2880" w:val="left"/>
        </w:tabs>
        <w:ind w:hanging="360" w:left="5040"/>
      </w:pPr>
    </w:lvl>
    <w:lvl w:ilvl="7">
      <w:start w:val="1"/>
      <w:numFmt w:val="lowerLetter"/>
      <w:lvlText w:val="%8."/>
      <w:lvlJc w:val="left"/>
      <w:pPr>
        <w:tabs>
          <w:tab w:leader="none" w:pos="3240" w:val="left"/>
        </w:tabs>
        <w:ind w:hanging="360" w:left="5760"/>
      </w:pPr>
    </w:lvl>
    <w:lvl w:ilvl="8">
      <w:start w:val="1"/>
      <w:numFmt w:val="lowerRoman"/>
      <w:lvlText w:val="%9."/>
      <w:lvlJc w:val="right"/>
      <w:pPr>
        <w:tabs>
          <w:tab w:leader="none" w:pos="3600" w:val="left"/>
        </w:tabs>
        <w:ind w:hanging="180" w:left="6480"/>
      </w:pPr>
    </w:lvl>
  </w:abstractNum>
  <w:abstractNum w:abstractNumId="191">
    <w:lvl w:ilvl="0">
      <w:start w:val="1"/>
      <w:numFmt w:val="decimal"/>
      <w:lvlText w:val="%1."/>
      <w:lvlJc w:val="left"/>
      <w:pPr>
        <w:tabs>
          <w:tab w:leader="none" w:pos="1440" w:val="left"/>
        </w:tabs>
        <w:ind w:hanging="360" w:left="1440"/>
      </w:pPr>
    </w:lvl>
    <w:lvl w:ilvl="1">
      <w:start w:val="1"/>
      <w:numFmt w:val="decimal"/>
      <w:lvlText w:val="%2."/>
      <w:lvlJc w:val="left"/>
      <w:pPr>
        <w:tabs>
          <w:tab w:leader="none" w:pos="1800" w:val="left"/>
        </w:tabs>
        <w:ind w:hanging="360" w:left="1800"/>
      </w:pPr>
    </w:lvl>
    <w:lvl w:ilvl="2">
      <w:start w:val="1"/>
      <w:numFmt w:val="decimal"/>
      <w:lvlText w:val="%3."/>
      <w:lvlJc w:val="left"/>
      <w:pPr>
        <w:tabs>
          <w:tab w:leader="none" w:pos="2160" w:val="left"/>
        </w:tabs>
        <w:ind w:hanging="360" w:left="2160"/>
      </w:pPr>
    </w:lvl>
    <w:lvl w:ilvl="3">
      <w:start w:val="1"/>
      <w:numFmt w:val="decimal"/>
      <w:lvlText w:val="%4."/>
      <w:lvlJc w:val="left"/>
      <w:pPr>
        <w:tabs>
          <w:tab w:leader="none" w:pos="2520" w:val="left"/>
        </w:tabs>
        <w:ind w:hanging="360" w:left="2520"/>
      </w:pPr>
    </w:lvl>
    <w:lvl w:ilvl="4">
      <w:start w:val="1"/>
      <w:numFmt w:val="decimal"/>
      <w:lvlText w:val="%5."/>
      <w:lvlJc w:val="left"/>
      <w:pPr>
        <w:tabs>
          <w:tab w:leader="none" w:pos="2880" w:val="left"/>
        </w:tabs>
        <w:ind w:hanging="360" w:left="2880"/>
      </w:pPr>
    </w:lvl>
    <w:lvl w:ilvl="5">
      <w:start w:val="1"/>
      <w:numFmt w:val="decimal"/>
      <w:lvlText w:val="%6."/>
      <w:lvlJc w:val="left"/>
      <w:pPr>
        <w:tabs>
          <w:tab w:leader="none" w:pos="3240" w:val="left"/>
        </w:tabs>
        <w:ind w:hanging="360" w:left="3240"/>
      </w:pPr>
    </w:lvl>
    <w:lvl w:ilvl="6">
      <w:start w:val="1"/>
      <w:numFmt w:val="decimal"/>
      <w:lvlText w:val="%7."/>
      <w:lvlJc w:val="left"/>
      <w:pPr>
        <w:tabs>
          <w:tab w:leader="none" w:pos="3600" w:val="left"/>
        </w:tabs>
        <w:ind w:hanging="360" w:left="3600"/>
      </w:pPr>
    </w:lvl>
    <w:lvl w:ilvl="7">
      <w:start w:val="1"/>
      <w:numFmt w:val="decimal"/>
      <w:lvlText w:val="%8."/>
      <w:lvlJc w:val="left"/>
      <w:pPr>
        <w:tabs>
          <w:tab w:leader="none" w:pos="3960" w:val="left"/>
        </w:tabs>
        <w:ind w:hanging="360" w:left="3960"/>
      </w:pPr>
    </w:lvl>
    <w:lvl w:ilvl="8">
      <w:start w:val="1"/>
      <w:numFmt w:val="decimal"/>
      <w:lvlText w:val="%9."/>
      <w:lvlJc w:val="left"/>
      <w:pPr>
        <w:tabs>
          <w:tab w:leader="none" w:pos="4320" w:val="left"/>
        </w:tabs>
        <w:ind w:hanging="360" w:left="4320"/>
      </w:pPr>
    </w:lvl>
  </w:abstractNum>
  <w:abstractNum w:abstractNumId="19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93">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9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95">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96">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97">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98">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99">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00">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0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0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03">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0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05">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06">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07">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08">
    <w:lvl w:ilvl="0">
      <w:start w:val="1"/>
      <w:numFmt w:val="decimal"/>
      <w:lvlText w:val="%1."/>
      <w:lvlJc w:val="left"/>
      <w:pPr>
        <w:ind w:hanging="360" w:left="720"/>
      </w:pPr>
    </w:lvl>
    <w:lvl w:ilvl="1">
      <w:start w:val="1"/>
      <w:numFmt w:val="bullet"/>
      <w:lvlText w:val="-"/>
      <w:lvlJc w:val="left"/>
      <w:pPr>
        <w:ind w:hanging="360" w:left="1440"/>
      </w:pPr>
      <w:rPr>
        <w:rFonts w:ascii="Times New Roman" w:hAnsi="Times New Roman"/>
      </w:r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09">
    <w:lvl w:ilvl="0">
      <w:start w:val="1"/>
      <w:numFmt w:val="bullet"/>
      <w:lvlText w:val=""/>
      <w:lvlJc w:val="left"/>
      <w:pPr>
        <w:ind w:hanging="360" w:left="1440"/>
      </w:pPr>
      <w:rPr>
        <w:rFonts w:ascii="Symbol" w:hAnsi="Symbol"/>
      </w:rPr>
    </w:lvl>
    <w:lvl w:ilvl="1">
      <w:start w:val="1"/>
      <w:numFmt w:val="bullet"/>
      <w:lvlText w:val="o"/>
      <w:lvlJc w:val="left"/>
      <w:pPr>
        <w:ind w:hanging="360" w:left="2160"/>
      </w:pPr>
      <w:rPr>
        <w:rFonts w:ascii="Courier New" w:hAnsi="Courier New"/>
      </w:rPr>
    </w:lvl>
    <w:lvl w:ilvl="2">
      <w:start w:val="1"/>
      <w:numFmt w:val="bullet"/>
      <w:lvlText w:val=""/>
      <w:lvlJc w:val="left"/>
      <w:pPr>
        <w:ind w:hanging="360" w:left="2880"/>
      </w:pPr>
      <w:rPr>
        <w:rFonts w:ascii="Wingdings" w:hAnsi="Wingdings"/>
      </w:rPr>
    </w:lvl>
    <w:lvl w:ilvl="3">
      <w:start w:val="1"/>
      <w:numFmt w:val="bullet"/>
      <w:lvlText w:val=""/>
      <w:lvlJc w:val="left"/>
      <w:pPr>
        <w:ind w:hanging="360" w:left="3600"/>
      </w:pPr>
      <w:rPr>
        <w:rFonts w:ascii="Symbol" w:hAnsi="Symbol"/>
      </w:rPr>
    </w:lvl>
    <w:lvl w:ilvl="4">
      <w:start w:val="1"/>
      <w:numFmt w:val="bullet"/>
      <w:lvlText w:val="o"/>
      <w:lvlJc w:val="left"/>
      <w:pPr>
        <w:ind w:hanging="360" w:left="4320"/>
      </w:pPr>
      <w:rPr>
        <w:rFonts w:ascii="Courier New" w:hAnsi="Courier New"/>
      </w:rPr>
    </w:lvl>
    <w:lvl w:ilvl="5">
      <w:start w:val="1"/>
      <w:numFmt w:val="bullet"/>
      <w:lvlText w:val=""/>
      <w:lvlJc w:val="left"/>
      <w:pPr>
        <w:ind w:hanging="360" w:left="5040"/>
      </w:pPr>
      <w:rPr>
        <w:rFonts w:ascii="Wingdings" w:hAnsi="Wingdings"/>
      </w:rPr>
    </w:lvl>
    <w:lvl w:ilvl="6">
      <w:start w:val="1"/>
      <w:numFmt w:val="bullet"/>
      <w:lvlText w:val=""/>
      <w:lvlJc w:val="left"/>
      <w:pPr>
        <w:ind w:hanging="360" w:left="5760"/>
      </w:pPr>
      <w:rPr>
        <w:rFonts w:ascii="Symbol" w:hAnsi="Symbol"/>
      </w:rPr>
    </w:lvl>
    <w:lvl w:ilvl="7">
      <w:start w:val="1"/>
      <w:numFmt w:val="bullet"/>
      <w:lvlText w:val="o"/>
      <w:lvlJc w:val="left"/>
      <w:pPr>
        <w:ind w:hanging="360" w:left="6480"/>
      </w:pPr>
      <w:rPr>
        <w:rFonts w:ascii="Courier New" w:hAnsi="Courier New"/>
      </w:rPr>
    </w:lvl>
    <w:lvl w:ilvl="8">
      <w:start w:val="1"/>
      <w:numFmt w:val="bullet"/>
      <w:lvlText w:val=""/>
      <w:lvlJc w:val="left"/>
      <w:pPr>
        <w:ind w:hanging="360" w:left="7200"/>
      </w:pPr>
      <w:rPr>
        <w:rFonts w:ascii="Wingdings" w:hAnsi="Wingdings"/>
      </w:rPr>
    </w:lvl>
  </w:abstractNum>
  <w:abstractNum w:abstractNumId="210">
    <w:lvl w:ilvl="0">
      <w:start w:val="1"/>
      <w:numFmt w:val="decimal"/>
      <w:lvlText w:val="%1."/>
      <w:lvlJc w:val="left"/>
      <w:pPr>
        <w:ind w:hanging="360" w:left="720"/>
      </w:pPr>
    </w:lvl>
    <w:lvl w:ilvl="1">
      <w:start w:val="1"/>
      <w:numFmt w:val="bullet"/>
      <w:lvlText w:val="-"/>
      <w:lvlJc w:val="left"/>
      <w:pPr>
        <w:ind w:hanging="360" w:left="1440"/>
      </w:pPr>
      <w:rPr>
        <w:rFonts w:ascii="Times New Roman" w:hAnsi="Times New Roman"/>
      </w:r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11">
    <w:lvl w:ilvl="0">
      <w:start w:val="1"/>
      <w:numFmt w:val="decimal"/>
      <w:lvlText w:val="%1."/>
      <w:lvlJc w:val="left"/>
      <w:pPr>
        <w:ind w:hanging="360" w:left="720"/>
      </w:pPr>
    </w:lvl>
    <w:lvl w:ilvl="1">
      <w:start w:val="1"/>
      <w:numFmt w:val="bullet"/>
      <w:lvlText w:val="-"/>
      <w:lvlJc w:val="left"/>
      <w:pPr>
        <w:ind w:hanging="360" w:left="1440"/>
      </w:pPr>
      <w:rPr>
        <w:rFonts w:ascii="Times New Roman" w:hAnsi="Times New Roman"/>
      </w:r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12">
    <w:lvl w:ilvl="0">
      <w:start w:val="1"/>
      <w:numFmt w:val="decimal"/>
      <w:lvlText w:val="%1."/>
      <w:lvlJc w:val="left"/>
      <w:pPr>
        <w:ind w:hanging="360" w:left="720"/>
      </w:pPr>
    </w:lvl>
    <w:lvl w:ilvl="1">
      <w:start w:val="1"/>
      <w:numFmt w:val="bullet"/>
      <w:lvlText w:val="-"/>
      <w:lvlJc w:val="left"/>
      <w:pPr>
        <w:ind w:hanging="360" w:left="1440"/>
      </w:pPr>
      <w:rPr>
        <w:rFonts w:ascii="Times New Roman" w:hAnsi="Times New Roman"/>
      </w:r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13">
    <w:lvl w:ilvl="0">
      <w:start w:val="1"/>
      <w:numFmt w:val="decimal"/>
      <w:lvlText w:val="%1."/>
      <w:lvlJc w:val="left"/>
      <w:pPr>
        <w:ind w:hanging="360" w:left="720"/>
      </w:pPr>
    </w:lvl>
    <w:lvl w:ilvl="1">
      <w:start w:val="1"/>
      <w:numFmt w:val="bullet"/>
      <w:lvlText w:val="-"/>
      <w:lvlJc w:val="left"/>
      <w:pPr>
        <w:ind w:hanging="360" w:left="1440"/>
      </w:pPr>
      <w:rPr>
        <w:rFonts w:ascii="Times New Roman" w:hAnsi="Times New Roman"/>
      </w:r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14">
    <w:lvl w:ilvl="0">
      <w:start w:val="1"/>
      <w:numFmt w:val="decimal"/>
      <w:lvlText w:val="%1."/>
      <w:lvlJc w:val="left"/>
      <w:pPr>
        <w:ind w:hanging="360" w:left="720"/>
      </w:pPr>
    </w:lvl>
    <w:lvl w:ilvl="1">
      <w:start w:val="1"/>
      <w:numFmt w:val="bullet"/>
      <w:lvlText w:val="-"/>
      <w:lvlJc w:val="left"/>
      <w:pPr>
        <w:ind w:hanging="360" w:left="1440"/>
      </w:pPr>
      <w:rPr>
        <w:rFonts w:ascii="Times New Roman" w:hAnsi="Times New Roman"/>
      </w:r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15">
    <w:lvl w:ilvl="0">
      <w:start w:val="1"/>
      <w:numFmt w:val="decimal"/>
      <w:lvlText w:val="%1."/>
      <w:lvlJc w:val="left"/>
      <w:pPr>
        <w:ind w:hanging="360" w:left="720"/>
      </w:pPr>
    </w:lvl>
    <w:lvl w:ilvl="1">
      <w:start w:val="1"/>
      <w:numFmt w:val="bullet"/>
      <w:lvlText w:val="-"/>
      <w:lvlJc w:val="left"/>
      <w:pPr>
        <w:ind w:hanging="360" w:left="1440"/>
      </w:pPr>
      <w:rPr>
        <w:rFonts w:ascii="Times New Roman" w:hAnsi="Times New Roman"/>
      </w:r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16">
    <w:lvl w:ilvl="0">
      <w:start w:val="1"/>
      <w:numFmt w:val="bullet"/>
      <w:lvlText w:val=""/>
      <w:lvlJc w:val="left"/>
      <w:pPr>
        <w:ind w:hanging="360" w:left="1440"/>
      </w:pPr>
      <w:rPr>
        <w:rFonts w:ascii="Symbol" w:hAnsi="Symbol"/>
      </w:rPr>
    </w:lvl>
    <w:lvl w:ilvl="1">
      <w:start w:val="1"/>
      <w:numFmt w:val="bullet"/>
      <w:lvlText w:val="o"/>
      <w:lvlJc w:val="left"/>
      <w:pPr>
        <w:ind w:hanging="360" w:left="2160"/>
      </w:pPr>
      <w:rPr>
        <w:rFonts w:ascii="Courier New" w:hAnsi="Courier New"/>
      </w:rPr>
    </w:lvl>
    <w:lvl w:ilvl="2">
      <w:start w:val="1"/>
      <w:numFmt w:val="bullet"/>
      <w:lvlText w:val=""/>
      <w:lvlJc w:val="left"/>
      <w:pPr>
        <w:ind w:hanging="360" w:left="2880"/>
      </w:pPr>
      <w:rPr>
        <w:rFonts w:ascii="Wingdings" w:hAnsi="Wingdings"/>
      </w:rPr>
    </w:lvl>
    <w:lvl w:ilvl="3">
      <w:start w:val="1"/>
      <w:numFmt w:val="bullet"/>
      <w:lvlText w:val=""/>
      <w:lvlJc w:val="left"/>
      <w:pPr>
        <w:ind w:hanging="360" w:left="3600"/>
      </w:pPr>
      <w:rPr>
        <w:rFonts w:ascii="Symbol" w:hAnsi="Symbol"/>
      </w:rPr>
    </w:lvl>
    <w:lvl w:ilvl="4">
      <w:start w:val="1"/>
      <w:numFmt w:val="bullet"/>
      <w:lvlText w:val="o"/>
      <w:lvlJc w:val="left"/>
      <w:pPr>
        <w:ind w:hanging="360" w:left="4320"/>
      </w:pPr>
      <w:rPr>
        <w:rFonts w:ascii="Courier New" w:hAnsi="Courier New"/>
      </w:rPr>
    </w:lvl>
    <w:lvl w:ilvl="5">
      <w:start w:val="1"/>
      <w:numFmt w:val="bullet"/>
      <w:lvlText w:val=""/>
      <w:lvlJc w:val="left"/>
      <w:pPr>
        <w:ind w:hanging="360" w:left="5040"/>
      </w:pPr>
      <w:rPr>
        <w:rFonts w:ascii="Wingdings" w:hAnsi="Wingdings"/>
      </w:rPr>
    </w:lvl>
    <w:lvl w:ilvl="6">
      <w:start w:val="1"/>
      <w:numFmt w:val="bullet"/>
      <w:lvlText w:val=""/>
      <w:lvlJc w:val="left"/>
      <w:pPr>
        <w:ind w:hanging="360" w:left="5760"/>
      </w:pPr>
      <w:rPr>
        <w:rFonts w:ascii="Symbol" w:hAnsi="Symbol"/>
      </w:rPr>
    </w:lvl>
    <w:lvl w:ilvl="7">
      <w:start w:val="1"/>
      <w:numFmt w:val="bullet"/>
      <w:lvlText w:val="o"/>
      <w:lvlJc w:val="left"/>
      <w:pPr>
        <w:ind w:hanging="360" w:left="6480"/>
      </w:pPr>
      <w:rPr>
        <w:rFonts w:ascii="Courier New" w:hAnsi="Courier New"/>
      </w:rPr>
    </w:lvl>
    <w:lvl w:ilvl="8">
      <w:start w:val="1"/>
      <w:numFmt w:val="bullet"/>
      <w:lvlText w:val=""/>
      <w:lvlJc w:val="left"/>
      <w:pPr>
        <w:ind w:hanging="360" w:left="7200"/>
      </w:pPr>
      <w:rPr>
        <w:rFonts w:ascii="Wingdings" w:hAnsi="Wingdings"/>
      </w:rPr>
    </w:lvl>
  </w:abstractNum>
  <w:abstractNum w:abstractNumId="217">
    <w:lvl w:ilvl="0">
      <w:start w:val="1"/>
      <w:numFmt w:val="decimal"/>
      <w:lvlText w:val="%1."/>
      <w:lvlJc w:val="left"/>
      <w:pPr>
        <w:ind w:hanging="360" w:left="720"/>
      </w:pPr>
    </w:lvl>
    <w:lvl w:ilvl="1">
      <w:start w:val="1"/>
      <w:numFmt w:val="bullet"/>
      <w:lvlText w:val="-"/>
      <w:lvlJc w:val="left"/>
      <w:pPr>
        <w:ind w:hanging="360" w:left="1440"/>
      </w:pPr>
      <w:rPr>
        <w:rFonts w:ascii="Times New Roman" w:hAnsi="Times New Roman"/>
      </w:r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18">
    <w:lvl w:ilvl="0">
      <w:start w:val="1"/>
      <w:numFmt w:val="decimal"/>
      <w:lvlText w:val="%1."/>
      <w:lvlJc w:val="left"/>
      <w:pPr>
        <w:ind w:hanging="360" w:left="720"/>
      </w:pPr>
    </w:lvl>
    <w:lvl w:ilvl="1">
      <w:start w:val="1"/>
      <w:numFmt w:val="bullet"/>
      <w:lvlText w:val="-"/>
      <w:lvlJc w:val="left"/>
      <w:pPr>
        <w:ind w:hanging="360" w:left="1440"/>
      </w:pPr>
      <w:rPr>
        <w:rFonts w:ascii="Times New Roman" w:hAnsi="Times New Roman"/>
      </w:r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19">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20">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2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2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23">
    <w:lvl w:ilvl="0">
      <w:start w:val="1"/>
      <w:numFmt w:val="decimal"/>
      <w:lvlText w:val="%1."/>
      <w:lvlJc w:val="left"/>
      <w:pPr>
        <w:tabs>
          <w:tab w:leader="none" w:pos="720" w:val="left"/>
        </w:tabs>
        <w:ind w:hanging="360" w:left="720"/>
      </w:pPr>
    </w:lvl>
    <w:lvl w:ilvl="1">
      <w:start w:val="1"/>
      <w:numFmt w:val="lowerLetter"/>
      <w:lvlText w:val="%2."/>
      <w:lvlJc w:val="left"/>
      <w:pPr>
        <w:tabs>
          <w:tab w:leader="none" w:pos="1080" w:val="left"/>
        </w:tabs>
        <w:ind w:hanging="360" w:left="1440"/>
      </w:pPr>
    </w:lvl>
    <w:lvl w:ilvl="2">
      <w:start w:val="1"/>
      <w:numFmt w:val="lowerRoman"/>
      <w:lvlText w:val="%3."/>
      <w:lvlJc w:val="right"/>
      <w:pPr>
        <w:tabs>
          <w:tab w:leader="none" w:pos="1440" w:val="left"/>
        </w:tabs>
        <w:ind w:hanging="180" w:left="2160"/>
      </w:pPr>
    </w:lvl>
    <w:lvl w:ilvl="3">
      <w:start w:val="1"/>
      <w:numFmt w:val="decimal"/>
      <w:lvlText w:val="%4."/>
      <w:lvlJc w:val="left"/>
      <w:pPr>
        <w:tabs>
          <w:tab w:leader="none" w:pos="1800" w:val="left"/>
        </w:tabs>
        <w:ind w:hanging="360" w:left="2880"/>
      </w:pPr>
    </w:lvl>
    <w:lvl w:ilvl="4">
      <w:start w:val="1"/>
      <w:numFmt w:val="lowerLetter"/>
      <w:lvlText w:val="%5."/>
      <w:lvlJc w:val="left"/>
      <w:pPr>
        <w:tabs>
          <w:tab w:leader="none" w:pos="2160" w:val="left"/>
        </w:tabs>
        <w:ind w:hanging="360" w:left="3600"/>
      </w:pPr>
    </w:lvl>
    <w:lvl w:ilvl="5">
      <w:start w:val="1"/>
      <w:numFmt w:val="lowerRoman"/>
      <w:lvlText w:val="%6."/>
      <w:lvlJc w:val="right"/>
      <w:pPr>
        <w:tabs>
          <w:tab w:leader="none" w:pos="2520" w:val="left"/>
        </w:tabs>
        <w:ind w:hanging="180" w:left="4320"/>
      </w:pPr>
    </w:lvl>
    <w:lvl w:ilvl="6">
      <w:start w:val="1"/>
      <w:numFmt w:val="decimal"/>
      <w:lvlText w:val="%7."/>
      <w:lvlJc w:val="left"/>
      <w:pPr>
        <w:tabs>
          <w:tab w:leader="none" w:pos="2880" w:val="left"/>
        </w:tabs>
        <w:ind w:hanging="360" w:left="5040"/>
      </w:pPr>
    </w:lvl>
    <w:lvl w:ilvl="7">
      <w:start w:val="1"/>
      <w:numFmt w:val="lowerLetter"/>
      <w:lvlText w:val="%8."/>
      <w:lvlJc w:val="left"/>
      <w:pPr>
        <w:tabs>
          <w:tab w:leader="none" w:pos="3240" w:val="left"/>
        </w:tabs>
        <w:ind w:hanging="360" w:left="5760"/>
      </w:pPr>
    </w:lvl>
    <w:lvl w:ilvl="8">
      <w:start w:val="1"/>
      <w:numFmt w:val="lowerRoman"/>
      <w:lvlText w:val="%9."/>
      <w:lvlJc w:val="right"/>
      <w:pPr>
        <w:tabs>
          <w:tab w:leader="none" w:pos="3600" w:val="left"/>
        </w:tabs>
        <w:ind w:hanging="180" w:left="6480"/>
      </w:pPr>
    </w:lvl>
  </w:abstractNum>
  <w:abstractNum w:abstractNumId="224">
    <w:lvl w:ilvl="0">
      <w:start w:val="1"/>
      <w:numFmt w:val="decimal"/>
      <w:lvlText w:val="%1."/>
      <w:lvlJc w:val="left"/>
      <w:pPr>
        <w:tabs>
          <w:tab w:leader="none" w:pos="720" w:val="left"/>
        </w:tabs>
        <w:ind w:hanging="360" w:left="720"/>
      </w:pPr>
    </w:lvl>
    <w:lvl w:ilvl="1">
      <w:start w:val="1"/>
      <w:numFmt w:val="lowerLetter"/>
      <w:lvlText w:val="%2."/>
      <w:lvlJc w:val="left"/>
      <w:pPr>
        <w:tabs>
          <w:tab w:leader="none" w:pos="1080" w:val="left"/>
        </w:tabs>
        <w:ind w:hanging="360" w:left="1440"/>
      </w:pPr>
    </w:lvl>
    <w:lvl w:ilvl="2">
      <w:start w:val="1"/>
      <w:numFmt w:val="lowerRoman"/>
      <w:lvlText w:val="%3."/>
      <w:lvlJc w:val="right"/>
      <w:pPr>
        <w:tabs>
          <w:tab w:leader="none" w:pos="1440" w:val="left"/>
        </w:tabs>
        <w:ind w:hanging="180" w:left="2160"/>
      </w:pPr>
    </w:lvl>
    <w:lvl w:ilvl="3">
      <w:start w:val="1"/>
      <w:numFmt w:val="decimal"/>
      <w:lvlText w:val="%4."/>
      <w:lvlJc w:val="left"/>
      <w:pPr>
        <w:tabs>
          <w:tab w:leader="none" w:pos="1800" w:val="left"/>
        </w:tabs>
        <w:ind w:hanging="360" w:left="2880"/>
      </w:pPr>
      <w:rPr>
        <w:rFonts w:ascii="Times New Roman" w:hAnsi="Times New Roman"/>
      </w:rPr>
    </w:lvl>
    <w:lvl w:ilvl="4">
      <w:start w:val="1"/>
      <w:numFmt w:val="lowerLetter"/>
      <w:lvlText w:val="%5."/>
      <w:lvlJc w:val="left"/>
      <w:pPr>
        <w:tabs>
          <w:tab w:leader="none" w:pos="2160" w:val="left"/>
        </w:tabs>
        <w:ind w:hanging="360" w:left="3600"/>
      </w:pPr>
    </w:lvl>
    <w:lvl w:ilvl="5">
      <w:start w:val="1"/>
      <w:numFmt w:val="lowerRoman"/>
      <w:lvlText w:val="%6."/>
      <w:lvlJc w:val="right"/>
      <w:pPr>
        <w:tabs>
          <w:tab w:leader="none" w:pos="2520" w:val="left"/>
        </w:tabs>
        <w:ind w:hanging="180" w:left="4320"/>
      </w:pPr>
    </w:lvl>
    <w:lvl w:ilvl="6">
      <w:start w:val="1"/>
      <w:numFmt w:val="decimal"/>
      <w:lvlText w:val="%7."/>
      <w:lvlJc w:val="left"/>
      <w:pPr>
        <w:tabs>
          <w:tab w:leader="none" w:pos="2880" w:val="left"/>
        </w:tabs>
        <w:ind w:hanging="360" w:left="5040"/>
      </w:pPr>
    </w:lvl>
    <w:lvl w:ilvl="7">
      <w:start w:val="1"/>
      <w:numFmt w:val="lowerLetter"/>
      <w:lvlText w:val="%8."/>
      <w:lvlJc w:val="left"/>
      <w:pPr>
        <w:tabs>
          <w:tab w:leader="none" w:pos="3240" w:val="left"/>
        </w:tabs>
        <w:ind w:hanging="360" w:left="5760"/>
      </w:pPr>
    </w:lvl>
    <w:lvl w:ilvl="8">
      <w:start w:val="1"/>
      <w:numFmt w:val="lowerRoman"/>
      <w:lvlText w:val="%9."/>
      <w:lvlJc w:val="right"/>
      <w:pPr>
        <w:tabs>
          <w:tab w:leader="none" w:pos="3600" w:val="left"/>
        </w:tabs>
        <w:ind w:hanging="180" w:left="6480"/>
      </w:pPr>
    </w:lvl>
  </w:abstractNum>
  <w:abstractNum w:abstractNumId="225">
    <w:lvl w:ilvl="0">
      <w:start w:val="1"/>
      <w:numFmt w:val="decimal"/>
      <w:lvlText w:val="%1."/>
      <w:lvlJc w:val="left"/>
      <w:pPr>
        <w:tabs>
          <w:tab w:leader="none" w:pos="720" w:val="left"/>
        </w:tabs>
        <w:ind w:hanging="360" w:left="720"/>
      </w:pPr>
    </w:lvl>
    <w:lvl w:ilvl="1">
      <w:start w:val="1"/>
      <w:numFmt w:val="lowerLetter"/>
      <w:lvlText w:val="%2."/>
      <w:lvlJc w:val="left"/>
      <w:pPr>
        <w:tabs>
          <w:tab w:leader="none" w:pos="1080" w:val="left"/>
        </w:tabs>
        <w:ind w:hanging="360" w:left="1440"/>
      </w:pPr>
    </w:lvl>
    <w:lvl w:ilvl="2">
      <w:start w:val="1"/>
      <w:numFmt w:val="lowerRoman"/>
      <w:lvlText w:val="%3."/>
      <w:lvlJc w:val="right"/>
      <w:pPr>
        <w:tabs>
          <w:tab w:leader="none" w:pos="1440" w:val="left"/>
        </w:tabs>
        <w:ind w:hanging="180" w:left="2160"/>
      </w:pPr>
    </w:lvl>
    <w:lvl w:ilvl="3">
      <w:start w:val="1"/>
      <w:numFmt w:val="decimal"/>
      <w:lvlText w:val="%4."/>
      <w:lvlJc w:val="left"/>
      <w:pPr>
        <w:tabs>
          <w:tab w:leader="none" w:pos="1800" w:val="left"/>
        </w:tabs>
        <w:ind w:hanging="360" w:left="2880"/>
      </w:pPr>
    </w:lvl>
    <w:lvl w:ilvl="4">
      <w:start w:val="1"/>
      <w:numFmt w:val="lowerLetter"/>
      <w:lvlText w:val="%5."/>
      <w:lvlJc w:val="left"/>
      <w:pPr>
        <w:tabs>
          <w:tab w:leader="none" w:pos="2160" w:val="left"/>
        </w:tabs>
        <w:ind w:hanging="360" w:left="3600"/>
      </w:pPr>
    </w:lvl>
    <w:lvl w:ilvl="5">
      <w:start w:val="1"/>
      <w:numFmt w:val="lowerRoman"/>
      <w:lvlText w:val="%6."/>
      <w:lvlJc w:val="right"/>
      <w:pPr>
        <w:tabs>
          <w:tab w:leader="none" w:pos="2520" w:val="left"/>
        </w:tabs>
        <w:ind w:hanging="180" w:left="4320"/>
      </w:pPr>
    </w:lvl>
    <w:lvl w:ilvl="6">
      <w:start w:val="1"/>
      <w:numFmt w:val="decimal"/>
      <w:lvlText w:val="%7."/>
      <w:lvlJc w:val="left"/>
      <w:pPr>
        <w:tabs>
          <w:tab w:leader="none" w:pos="2880" w:val="left"/>
        </w:tabs>
        <w:ind w:hanging="360" w:left="5040"/>
      </w:pPr>
    </w:lvl>
    <w:lvl w:ilvl="7">
      <w:start w:val="1"/>
      <w:numFmt w:val="lowerLetter"/>
      <w:lvlText w:val="%8."/>
      <w:lvlJc w:val="left"/>
      <w:pPr>
        <w:tabs>
          <w:tab w:leader="none" w:pos="3240" w:val="left"/>
        </w:tabs>
        <w:ind w:hanging="360" w:left="5760"/>
      </w:pPr>
    </w:lvl>
    <w:lvl w:ilvl="8">
      <w:start w:val="1"/>
      <w:numFmt w:val="lowerRoman"/>
      <w:lvlText w:val="%9."/>
      <w:lvlJc w:val="right"/>
      <w:pPr>
        <w:tabs>
          <w:tab w:leader="none" w:pos="3600" w:val="left"/>
        </w:tabs>
        <w:ind w:hanging="180" w:left="6480"/>
      </w:pPr>
    </w:lvl>
  </w:abstractNum>
  <w:abstractNum w:abstractNumId="226">
    <w:lvl w:ilvl="0">
      <w:start w:val="1"/>
      <w:numFmt w:val="decimal"/>
      <w:lvlText w:val="%1."/>
      <w:lvlJc w:val="left"/>
      <w:pPr>
        <w:tabs>
          <w:tab w:leader="none" w:pos="720" w:val="left"/>
        </w:tabs>
        <w:ind w:hanging="360" w:left="720"/>
      </w:pPr>
    </w:lvl>
    <w:lvl w:ilvl="1">
      <w:start w:val="1"/>
      <w:numFmt w:val="lowerLetter"/>
      <w:lvlText w:val="%2."/>
      <w:lvlJc w:val="left"/>
      <w:pPr>
        <w:tabs>
          <w:tab w:leader="none" w:pos="1080" w:val="left"/>
        </w:tabs>
        <w:ind w:hanging="360" w:left="1440"/>
      </w:pPr>
    </w:lvl>
    <w:lvl w:ilvl="2">
      <w:start w:val="1"/>
      <w:numFmt w:val="lowerRoman"/>
      <w:lvlText w:val="%3."/>
      <w:lvlJc w:val="right"/>
      <w:pPr>
        <w:tabs>
          <w:tab w:leader="none" w:pos="1440" w:val="left"/>
        </w:tabs>
        <w:ind w:hanging="180" w:left="2160"/>
      </w:pPr>
    </w:lvl>
    <w:lvl w:ilvl="3">
      <w:start w:val="1"/>
      <w:numFmt w:val="decimal"/>
      <w:lvlText w:val="%4."/>
      <w:lvlJc w:val="left"/>
      <w:pPr>
        <w:tabs>
          <w:tab w:leader="none" w:pos="1800" w:val="left"/>
        </w:tabs>
        <w:ind w:hanging="360" w:left="2880"/>
      </w:pPr>
    </w:lvl>
    <w:lvl w:ilvl="4">
      <w:start w:val="1"/>
      <w:numFmt w:val="lowerLetter"/>
      <w:lvlText w:val="%5."/>
      <w:lvlJc w:val="left"/>
      <w:pPr>
        <w:tabs>
          <w:tab w:leader="none" w:pos="2160" w:val="left"/>
        </w:tabs>
        <w:ind w:hanging="360" w:left="3600"/>
      </w:pPr>
    </w:lvl>
    <w:lvl w:ilvl="5">
      <w:start w:val="1"/>
      <w:numFmt w:val="lowerRoman"/>
      <w:lvlText w:val="%6."/>
      <w:lvlJc w:val="right"/>
      <w:pPr>
        <w:tabs>
          <w:tab w:leader="none" w:pos="2520" w:val="left"/>
        </w:tabs>
        <w:ind w:hanging="180" w:left="4320"/>
      </w:pPr>
    </w:lvl>
    <w:lvl w:ilvl="6">
      <w:start w:val="1"/>
      <w:numFmt w:val="decimal"/>
      <w:lvlText w:val="%7."/>
      <w:lvlJc w:val="left"/>
      <w:pPr>
        <w:tabs>
          <w:tab w:leader="none" w:pos="2880" w:val="left"/>
        </w:tabs>
        <w:ind w:hanging="360" w:left="5040"/>
      </w:pPr>
    </w:lvl>
    <w:lvl w:ilvl="7">
      <w:start w:val="1"/>
      <w:numFmt w:val="lowerLetter"/>
      <w:lvlText w:val="%8."/>
      <w:lvlJc w:val="left"/>
      <w:pPr>
        <w:tabs>
          <w:tab w:leader="none" w:pos="3240" w:val="left"/>
        </w:tabs>
        <w:ind w:hanging="360" w:left="5760"/>
      </w:pPr>
    </w:lvl>
    <w:lvl w:ilvl="8">
      <w:start w:val="1"/>
      <w:numFmt w:val="lowerRoman"/>
      <w:lvlText w:val="%9."/>
      <w:lvlJc w:val="right"/>
      <w:pPr>
        <w:tabs>
          <w:tab w:leader="none" w:pos="3600" w:val="left"/>
        </w:tabs>
        <w:ind w:hanging="180" w:left="6480"/>
      </w:pPr>
    </w:lvl>
  </w:abstractNum>
  <w:abstractNum w:abstractNumId="227">
    <w:lvl w:ilvl="0">
      <w:start w:val="1"/>
      <w:numFmt w:val="decimal"/>
      <w:lvlText w:val="%1."/>
      <w:lvlJc w:val="left"/>
      <w:pPr>
        <w:ind w:hanging="360" w:left="720"/>
      </w:pPr>
      <w:rPr>
        <w:b w:val="0"/>
        <w:i w:val="0"/>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28">
    <w:lvl w:ilvl="0">
      <w:start w:val="1"/>
      <w:numFmt w:val="decimal"/>
      <w:lvlText w:val="%1."/>
      <w:lvlJc w:val="left"/>
      <w:pPr>
        <w:tabs>
          <w:tab w:leader="none" w:pos="720" w:val="left"/>
        </w:tabs>
        <w:ind w:hanging="360" w:left="720"/>
      </w:pPr>
    </w:lvl>
    <w:lvl w:ilvl="1">
      <w:start w:val="1"/>
      <w:numFmt w:val="lowerLetter"/>
      <w:lvlText w:val="%2."/>
      <w:lvlJc w:val="left"/>
      <w:pPr>
        <w:tabs>
          <w:tab w:leader="none" w:pos="1080" w:val="left"/>
        </w:tabs>
        <w:ind w:hanging="360" w:left="1440"/>
      </w:pPr>
    </w:lvl>
    <w:lvl w:ilvl="2">
      <w:start w:val="1"/>
      <w:numFmt w:val="lowerRoman"/>
      <w:lvlText w:val="%3."/>
      <w:lvlJc w:val="right"/>
      <w:pPr>
        <w:tabs>
          <w:tab w:leader="none" w:pos="1440" w:val="left"/>
        </w:tabs>
        <w:ind w:hanging="180" w:left="2160"/>
      </w:pPr>
    </w:lvl>
    <w:lvl w:ilvl="3">
      <w:start w:val="1"/>
      <w:numFmt w:val="decimal"/>
      <w:lvlText w:val="%4."/>
      <w:lvlJc w:val="left"/>
      <w:pPr>
        <w:tabs>
          <w:tab w:leader="none" w:pos="1800" w:val="left"/>
        </w:tabs>
        <w:ind w:hanging="360" w:left="2880"/>
      </w:pPr>
    </w:lvl>
    <w:lvl w:ilvl="4">
      <w:start w:val="1"/>
      <w:numFmt w:val="lowerLetter"/>
      <w:lvlText w:val="%5."/>
      <w:lvlJc w:val="left"/>
      <w:pPr>
        <w:tabs>
          <w:tab w:leader="none" w:pos="2160" w:val="left"/>
        </w:tabs>
        <w:ind w:hanging="360" w:left="3600"/>
      </w:pPr>
    </w:lvl>
    <w:lvl w:ilvl="5">
      <w:start w:val="1"/>
      <w:numFmt w:val="lowerRoman"/>
      <w:lvlText w:val="%6."/>
      <w:lvlJc w:val="right"/>
      <w:pPr>
        <w:tabs>
          <w:tab w:leader="none" w:pos="2520" w:val="left"/>
        </w:tabs>
        <w:ind w:hanging="180" w:left="4320"/>
      </w:pPr>
    </w:lvl>
    <w:lvl w:ilvl="6">
      <w:start w:val="1"/>
      <w:numFmt w:val="decimal"/>
      <w:lvlText w:val="%7."/>
      <w:lvlJc w:val="left"/>
      <w:pPr>
        <w:tabs>
          <w:tab w:leader="none" w:pos="2880" w:val="left"/>
        </w:tabs>
        <w:ind w:hanging="360" w:left="5040"/>
      </w:pPr>
    </w:lvl>
    <w:lvl w:ilvl="7">
      <w:start w:val="1"/>
      <w:numFmt w:val="lowerLetter"/>
      <w:lvlText w:val="%8."/>
      <w:lvlJc w:val="left"/>
      <w:pPr>
        <w:tabs>
          <w:tab w:leader="none" w:pos="3240" w:val="left"/>
        </w:tabs>
        <w:ind w:hanging="360" w:left="5760"/>
      </w:pPr>
    </w:lvl>
    <w:lvl w:ilvl="8">
      <w:start w:val="1"/>
      <w:numFmt w:val="lowerRoman"/>
      <w:lvlText w:val="%9."/>
      <w:lvlJc w:val="right"/>
      <w:pPr>
        <w:tabs>
          <w:tab w:leader="none" w:pos="3600" w:val="left"/>
        </w:tabs>
        <w:ind w:hanging="180" w:left="6480"/>
      </w:pPr>
    </w:lvl>
  </w:abstractNum>
  <w:abstractNum w:abstractNumId="229">
    <w:lvl w:ilvl="0">
      <w:start w:val="1"/>
      <w:numFmt w:val="decimal"/>
      <w:lvlText w:val="%1."/>
      <w:lvlJc w:val="left"/>
      <w:pPr>
        <w:tabs>
          <w:tab w:leader="none" w:pos="720" w:val="left"/>
        </w:tabs>
        <w:ind w:hanging="360" w:left="720"/>
      </w:pPr>
    </w:lvl>
    <w:lvl w:ilvl="1">
      <w:start w:val="1"/>
      <w:numFmt w:val="lowerLetter"/>
      <w:lvlText w:val="%2."/>
      <w:lvlJc w:val="left"/>
      <w:pPr>
        <w:tabs>
          <w:tab w:leader="none" w:pos="1080" w:val="left"/>
        </w:tabs>
        <w:ind w:hanging="360" w:left="1440"/>
      </w:pPr>
    </w:lvl>
    <w:lvl w:ilvl="2">
      <w:start w:val="1"/>
      <w:numFmt w:val="lowerRoman"/>
      <w:lvlText w:val="%3."/>
      <w:lvlJc w:val="right"/>
      <w:pPr>
        <w:tabs>
          <w:tab w:leader="none" w:pos="1440" w:val="left"/>
        </w:tabs>
        <w:ind w:hanging="180" w:left="2160"/>
      </w:pPr>
    </w:lvl>
    <w:lvl w:ilvl="3">
      <w:start w:val="1"/>
      <w:numFmt w:val="decimal"/>
      <w:lvlText w:val="%4."/>
      <w:lvlJc w:val="left"/>
      <w:pPr>
        <w:tabs>
          <w:tab w:leader="none" w:pos="1800" w:val="left"/>
        </w:tabs>
        <w:ind w:hanging="360" w:left="2880"/>
      </w:pPr>
    </w:lvl>
    <w:lvl w:ilvl="4">
      <w:start w:val="1"/>
      <w:numFmt w:val="lowerLetter"/>
      <w:lvlText w:val="%5."/>
      <w:lvlJc w:val="left"/>
      <w:pPr>
        <w:tabs>
          <w:tab w:leader="none" w:pos="2160" w:val="left"/>
        </w:tabs>
        <w:ind w:hanging="360" w:left="3600"/>
      </w:pPr>
    </w:lvl>
    <w:lvl w:ilvl="5">
      <w:start w:val="1"/>
      <w:numFmt w:val="lowerRoman"/>
      <w:lvlText w:val="%6."/>
      <w:lvlJc w:val="right"/>
      <w:pPr>
        <w:tabs>
          <w:tab w:leader="none" w:pos="2520" w:val="left"/>
        </w:tabs>
        <w:ind w:hanging="180" w:left="4320"/>
      </w:pPr>
    </w:lvl>
    <w:lvl w:ilvl="6">
      <w:start w:val="1"/>
      <w:numFmt w:val="decimal"/>
      <w:lvlText w:val="%7."/>
      <w:lvlJc w:val="left"/>
      <w:pPr>
        <w:tabs>
          <w:tab w:leader="none" w:pos="2880" w:val="left"/>
        </w:tabs>
        <w:ind w:hanging="360" w:left="5040"/>
      </w:pPr>
    </w:lvl>
    <w:lvl w:ilvl="7">
      <w:start w:val="1"/>
      <w:numFmt w:val="lowerLetter"/>
      <w:lvlText w:val="%8."/>
      <w:lvlJc w:val="left"/>
      <w:pPr>
        <w:tabs>
          <w:tab w:leader="none" w:pos="3240" w:val="left"/>
        </w:tabs>
        <w:ind w:hanging="360" w:left="5760"/>
      </w:pPr>
    </w:lvl>
    <w:lvl w:ilvl="8">
      <w:start w:val="1"/>
      <w:numFmt w:val="lowerRoman"/>
      <w:lvlText w:val="%9."/>
      <w:lvlJc w:val="right"/>
      <w:pPr>
        <w:tabs>
          <w:tab w:leader="none" w:pos="3600" w:val="left"/>
        </w:tabs>
        <w:ind w:hanging="180" w:left="6480"/>
      </w:pPr>
    </w:lvl>
  </w:abstractNum>
  <w:abstractNum w:abstractNumId="230">
    <w:lvl w:ilvl="0">
      <w:start w:val="1"/>
      <w:numFmt w:val="decimal"/>
      <w:lvlText w:val="%1."/>
      <w:lvlJc w:val="left"/>
      <w:pPr>
        <w:tabs>
          <w:tab w:leader="none" w:pos="720" w:val="left"/>
        </w:tabs>
        <w:ind w:hanging="360" w:left="720"/>
      </w:pPr>
      <w:rPr>
        <w:rFonts w:ascii="Times New Roman" w:hAnsi="Times New Roman"/>
      </w:rPr>
    </w:lvl>
    <w:lvl w:ilvl="1">
      <w:start w:val="1"/>
      <w:numFmt w:val="lowerLetter"/>
      <w:lvlText w:val="%2."/>
      <w:lvlJc w:val="left"/>
      <w:pPr>
        <w:tabs>
          <w:tab w:leader="none" w:pos="1080" w:val="left"/>
        </w:tabs>
        <w:ind w:hanging="360" w:left="1440"/>
      </w:pPr>
    </w:lvl>
    <w:lvl w:ilvl="2">
      <w:start w:val="1"/>
      <w:numFmt w:val="lowerRoman"/>
      <w:lvlText w:val="%3."/>
      <w:lvlJc w:val="right"/>
      <w:pPr>
        <w:tabs>
          <w:tab w:leader="none" w:pos="1440" w:val="left"/>
        </w:tabs>
        <w:ind w:hanging="180" w:left="2160"/>
      </w:pPr>
    </w:lvl>
    <w:lvl w:ilvl="3">
      <w:start w:val="1"/>
      <w:numFmt w:val="decimal"/>
      <w:lvlText w:val="%4."/>
      <w:lvlJc w:val="left"/>
      <w:pPr>
        <w:tabs>
          <w:tab w:leader="none" w:pos="1800" w:val="left"/>
        </w:tabs>
        <w:ind w:hanging="360" w:left="2880"/>
      </w:pPr>
    </w:lvl>
    <w:lvl w:ilvl="4">
      <w:start w:val="1"/>
      <w:numFmt w:val="lowerLetter"/>
      <w:lvlText w:val="%5."/>
      <w:lvlJc w:val="left"/>
      <w:pPr>
        <w:tabs>
          <w:tab w:leader="none" w:pos="2160" w:val="left"/>
        </w:tabs>
        <w:ind w:hanging="360" w:left="3600"/>
      </w:pPr>
    </w:lvl>
    <w:lvl w:ilvl="5">
      <w:start w:val="1"/>
      <w:numFmt w:val="lowerRoman"/>
      <w:lvlText w:val="%6."/>
      <w:lvlJc w:val="right"/>
      <w:pPr>
        <w:tabs>
          <w:tab w:leader="none" w:pos="2520" w:val="left"/>
        </w:tabs>
        <w:ind w:hanging="180" w:left="4320"/>
      </w:pPr>
    </w:lvl>
    <w:lvl w:ilvl="6">
      <w:start w:val="1"/>
      <w:numFmt w:val="decimal"/>
      <w:lvlText w:val="%7."/>
      <w:lvlJc w:val="left"/>
      <w:pPr>
        <w:tabs>
          <w:tab w:leader="none" w:pos="2880" w:val="left"/>
        </w:tabs>
        <w:ind w:hanging="360" w:left="5040"/>
      </w:pPr>
    </w:lvl>
    <w:lvl w:ilvl="7">
      <w:start w:val="1"/>
      <w:numFmt w:val="lowerLetter"/>
      <w:lvlText w:val="%8."/>
      <w:lvlJc w:val="left"/>
      <w:pPr>
        <w:tabs>
          <w:tab w:leader="none" w:pos="3240" w:val="left"/>
        </w:tabs>
        <w:ind w:hanging="360" w:left="5760"/>
      </w:pPr>
    </w:lvl>
    <w:lvl w:ilvl="8">
      <w:start w:val="1"/>
      <w:numFmt w:val="lowerRoman"/>
      <w:lvlText w:val="%9."/>
      <w:lvlJc w:val="right"/>
      <w:pPr>
        <w:tabs>
          <w:tab w:leader="none" w:pos="3600" w:val="left"/>
        </w:tabs>
        <w:ind w:hanging="180" w:left="6480"/>
      </w:pPr>
    </w:lvl>
  </w:abstractNum>
  <w:abstractNum w:abstractNumId="231">
    <w:lvl w:ilvl="0">
      <w:start w:val="1"/>
      <w:numFmt w:val="decimal"/>
      <w:lvlText w:val="%1."/>
      <w:lvlJc w:val="left"/>
      <w:pPr>
        <w:tabs>
          <w:tab w:leader="none" w:pos="720" w:val="left"/>
        </w:tabs>
        <w:ind w:hanging="360" w:left="720"/>
      </w:pPr>
    </w:lvl>
    <w:lvl w:ilvl="1">
      <w:start w:val="1"/>
      <w:numFmt w:val="lowerLetter"/>
      <w:lvlText w:val="%2."/>
      <w:lvlJc w:val="left"/>
      <w:pPr>
        <w:tabs>
          <w:tab w:leader="none" w:pos="1080" w:val="left"/>
        </w:tabs>
        <w:ind w:hanging="360" w:left="1440"/>
      </w:pPr>
    </w:lvl>
    <w:lvl w:ilvl="2">
      <w:start w:val="1"/>
      <w:numFmt w:val="lowerRoman"/>
      <w:lvlText w:val="%3."/>
      <w:lvlJc w:val="right"/>
      <w:pPr>
        <w:tabs>
          <w:tab w:leader="none" w:pos="1440" w:val="left"/>
        </w:tabs>
        <w:ind w:hanging="180" w:left="2160"/>
      </w:pPr>
    </w:lvl>
    <w:lvl w:ilvl="3">
      <w:start w:val="1"/>
      <w:numFmt w:val="decimal"/>
      <w:lvlText w:val="%4."/>
      <w:lvlJc w:val="left"/>
      <w:pPr>
        <w:tabs>
          <w:tab w:leader="none" w:pos="1800" w:val="left"/>
        </w:tabs>
        <w:ind w:hanging="360" w:left="2880"/>
      </w:pPr>
    </w:lvl>
    <w:lvl w:ilvl="4">
      <w:start w:val="1"/>
      <w:numFmt w:val="lowerLetter"/>
      <w:lvlText w:val="%5."/>
      <w:lvlJc w:val="left"/>
      <w:pPr>
        <w:tabs>
          <w:tab w:leader="none" w:pos="2160" w:val="left"/>
        </w:tabs>
        <w:ind w:hanging="360" w:left="3600"/>
      </w:pPr>
    </w:lvl>
    <w:lvl w:ilvl="5">
      <w:start w:val="1"/>
      <w:numFmt w:val="lowerRoman"/>
      <w:lvlText w:val="%6."/>
      <w:lvlJc w:val="right"/>
      <w:pPr>
        <w:tabs>
          <w:tab w:leader="none" w:pos="2520" w:val="left"/>
        </w:tabs>
        <w:ind w:hanging="180" w:left="4320"/>
      </w:pPr>
    </w:lvl>
    <w:lvl w:ilvl="6">
      <w:start w:val="1"/>
      <w:numFmt w:val="decimal"/>
      <w:lvlText w:val="%7."/>
      <w:lvlJc w:val="left"/>
      <w:pPr>
        <w:tabs>
          <w:tab w:leader="none" w:pos="2880" w:val="left"/>
        </w:tabs>
        <w:ind w:hanging="360" w:left="5040"/>
      </w:pPr>
    </w:lvl>
    <w:lvl w:ilvl="7">
      <w:start w:val="1"/>
      <w:numFmt w:val="lowerLetter"/>
      <w:lvlText w:val="%8."/>
      <w:lvlJc w:val="left"/>
      <w:pPr>
        <w:tabs>
          <w:tab w:leader="none" w:pos="3240" w:val="left"/>
        </w:tabs>
        <w:ind w:hanging="360" w:left="5760"/>
      </w:pPr>
    </w:lvl>
    <w:lvl w:ilvl="8">
      <w:start w:val="1"/>
      <w:numFmt w:val="lowerRoman"/>
      <w:lvlText w:val="%9."/>
      <w:lvlJc w:val="right"/>
      <w:pPr>
        <w:tabs>
          <w:tab w:leader="none" w:pos="3600" w:val="left"/>
        </w:tabs>
        <w:ind w:hanging="180" w:left="6480"/>
      </w:pPr>
    </w:lvl>
  </w:abstractNum>
  <w:abstractNum w:abstractNumId="232">
    <w:lvl w:ilvl="0">
      <w:start w:val="1"/>
      <w:numFmt w:val="decimal"/>
      <w:lvlText w:val="%1."/>
      <w:lvlJc w:val="left"/>
      <w:pPr>
        <w:tabs>
          <w:tab w:leader="none" w:pos="720" w:val="left"/>
        </w:tabs>
        <w:ind w:hanging="360" w:left="720"/>
      </w:pPr>
    </w:lvl>
    <w:lvl w:ilvl="1">
      <w:start w:val="1"/>
      <w:numFmt w:val="lowerLetter"/>
      <w:lvlText w:val="%2."/>
      <w:lvlJc w:val="left"/>
      <w:pPr>
        <w:tabs>
          <w:tab w:leader="none" w:pos="1080" w:val="left"/>
        </w:tabs>
        <w:ind w:hanging="360" w:left="1440"/>
      </w:pPr>
    </w:lvl>
    <w:lvl w:ilvl="2">
      <w:start w:val="1"/>
      <w:numFmt w:val="lowerRoman"/>
      <w:lvlText w:val="%3."/>
      <w:lvlJc w:val="right"/>
      <w:pPr>
        <w:tabs>
          <w:tab w:leader="none" w:pos="1440" w:val="left"/>
        </w:tabs>
        <w:ind w:hanging="180" w:left="2160"/>
      </w:pPr>
    </w:lvl>
    <w:lvl w:ilvl="3">
      <w:start w:val="1"/>
      <w:numFmt w:val="decimal"/>
      <w:lvlText w:val="%4."/>
      <w:lvlJc w:val="left"/>
      <w:pPr>
        <w:tabs>
          <w:tab w:leader="none" w:pos="1800" w:val="left"/>
        </w:tabs>
        <w:ind w:hanging="360" w:left="2880"/>
      </w:pPr>
    </w:lvl>
    <w:lvl w:ilvl="4">
      <w:start w:val="1"/>
      <w:numFmt w:val="lowerLetter"/>
      <w:lvlText w:val="%5."/>
      <w:lvlJc w:val="left"/>
      <w:pPr>
        <w:tabs>
          <w:tab w:leader="none" w:pos="2160" w:val="left"/>
        </w:tabs>
        <w:ind w:hanging="360" w:left="3600"/>
      </w:pPr>
    </w:lvl>
    <w:lvl w:ilvl="5">
      <w:start w:val="1"/>
      <w:numFmt w:val="lowerRoman"/>
      <w:lvlText w:val="%6."/>
      <w:lvlJc w:val="right"/>
      <w:pPr>
        <w:tabs>
          <w:tab w:leader="none" w:pos="2520" w:val="left"/>
        </w:tabs>
        <w:ind w:hanging="180" w:left="4320"/>
      </w:pPr>
    </w:lvl>
    <w:lvl w:ilvl="6">
      <w:start w:val="1"/>
      <w:numFmt w:val="decimal"/>
      <w:lvlText w:val="%7."/>
      <w:lvlJc w:val="left"/>
      <w:pPr>
        <w:tabs>
          <w:tab w:leader="none" w:pos="2880" w:val="left"/>
        </w:tabs>
        <w:ind w:hanging="360" w:left="5040"/>
      </w:pPr>
    </w:lvl>
    <w:lvl w:ilvl="7">
      <w:start w:val="1"/>
      <w:numFmt w:val="lowerLetter"/>
      <w:lvlText w:val="%8."/>
      <w:lvlJc w:val="left"/>
      <w:pPr>
        <w:tabs>
          <w:tab w:leader="none" w:pos="3240" w:val="left"/>
        </w:tabs>
        <w:ind w:hanging="360" w:left="5760"/>
      </w:pPr>
    </w:lvl>
    <w:lvl w:ilvl="8">
      <w:start w:val="1"/>
      <w:numFmt w:val="lowerRoman"/>
      <w:lvlText w:val="%9."/>
      <w:lvlJc w:val="right"/>
      <w:pPr>
        <w:tabs>
          <w:tab w:leader="none" w:pos="3600" w:val="left"/>
        </w:tabs>
        <w:ind w:hanging="180" w:left="6480"/>
      </w:pPr>
    </w:lvl>
  </w:abstractNum>
  <w:abstractNum w:abstractNumId="233">
    <w:lvl w:ilvl="0">
      <w:start w:val="1"/>
      <w:numFmt w:val="bullet"/>
      <w:lvlText w:val=""/>
      <w:lvlJc w:val="left"/>
      <w:pPr>
        <w:ind w:hanging="360" w:left="720"/>
      </w:pPr>
      <w:rPr>
        <w:rFonts w:ascii="Symbol" w:hAnsi="Symbol"/>
      </w:rPr>
    </w:lvl>
    <w:lvl w:ilvl="1">
      <w:start w:val="1"/>
      <w:numFmt w:val="bullet"/>
      <w:lvlText w:val="o"/>
      <w:lvlJc w:val="left"/>
      <w:pPr>
        <w:ind w:hanging="360" w:left="1440"/>
      </w:pPr>
      <w:rPr>
        <w:rFonts w:ascii="Courier New" w:hAnsi="Courier New"/>
      </w:rPr>
    </w:lvl>
    <w:lvl w:ilvl="2">
      <w:start w:val="1"/>
      <w:numFmt w:val="bullet"/>
      <w:lvlText w:val=""/>
      <w:lvlJc w:val="left"/>
      <w:pPr>
        <w:ind w:hanging="360" w:left="2160"/>
      </w:pPr>
      <w:rPr>
        <w:rFonts w:ascii="Wingdings" w:hAnsi="Wingdings"/>
      </w:rPr>
    </w:lvl>
    <w:lvl w:ilvl="3">
      <w:start w:val="1"/>
      <w:numFmt w:val="bullet"/>
      <w:lvlText w:val=""/>
      <w:lvlJc w:val="left"/>
      <w:pPr>
        <w:ind w:hanging="360" w:left="2880"/>
      </w:pPr>
      <w:rPr>
        <w:rFonts w:ascii="Symbol" w:hAnsi="Symbol"/>
      </w:rPr>
    </w:lvl>
    <w:lvl w:ilvl="4">
      <w:start w:val="1"/>
      <w:numFmt w:val="bullet"/>
      <w:lvlText w:val="o"/>
      <w:lvlJc w:val="left"/>
      <w:pPr>
        <w:ind w:hanging="360" w:left="3600"/>
      </w:pPr>
      <w:rPr>
        <w:rFonts w:ascii="Courier New" w:hAnsi="Courier New"/>
      </w:rPr>
    </w:lvl>
    <w:lvl w:ilvl="5">
      <w:start w:val="1"/>
      <w:numFmt w:val="bullet"/>
      <w:lvlText w:val=""/>
      <w:lvlJc w:val="left"/>
      <w:pPr>
        <w:ind w:hanging="360" w:left="4320"/>
      </w:pPr>
      <w:rPr>
        <w:rFonts w:ascii="Wingdings" w:hAnsi="Wingdings"/>
      </w:rPr>
    </w:lvl>
    <w:lvl w:ilvl="6">
      <w:start w:val="1"/>
      <w:numFmt w:val="bullet"/>
      <w:lvlText w:val=""/>
      <w:lvlJc w:val="left"/>
      <w:pPr>
        <w:ind w:hanging="360" w:left="5040"/>
      </w:pPr>
      <w:rPr>
        <w:rFonts w:ascii="Symbol" w:hAnsi="Symbol"/>
      </w:rPr>
    </w:lvl>
    <w:lvl w:ilvl="7">
      <w:start w:val="1"/>
      <w:numFmt w:val="bullet"/>
      <w:lvlText w:val="o"/>
      <w:lvlJc w:val="left"/>
      <w:pPr>
        <w:ind w:hanging="360" w:left="5760"/>
      </w:pPr>
      <w:rPr>
        <w:rFonts w:ascii="Courier New" w:hAnsi="Courier New"/>
      </w:rPr>
    </w:lvl>
    <w:lvl w:ilvl="8">
      <w:start w:val="1"/>
      <w:numFmt w:val="bullet"/>
      <w:lvlText w:val=""/>
      <w:lvlJc w:val="left"/>
      <w:pPr>
        <w:ind w:hanging="360" w:left="648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bering>
</file>

<file path=word/settings.xml><?xml version="1.0" encoding="utf-8"?>
<w:setting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2ac="http://schemas.microsoft.com/office/spreadsheetml/2011/1/ac" xmlns:x14="http://schemas.microsoft.com/office/spreadsheetml/2009/9/main" xmlns:xdr="http://schemas.openxmlformats.org/drawingml/2006/spreadsheetDrawing" xmlns:xm="http://schemas.microsoft.com/office/excel/2006/main" mc:Ignorable="co co-ooxml w14 x14 w15">
  <w:trackRevisions/>
  <w:defaultTabStop w:val="720"/>
  <w:compat>
    <w:compatSetting w:name="compatibilityMode" w:uri="http://schemas.microsoft.com/office/word" w:val="15"/>
  </w:compat>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2ac="http://schemas.microsoft.com/office/spreadsheetml/2011/1/ac" xmlns:x14="http://schemas.microsoft.com/office/spreadsheetml/2009/9/main" xmlns:xdr="http://schemas.openxmlformats.org/drawingml/2006/spreadsheetDrawing" xmlns:xm="http://schemas.microsoft.com/office/excel/2006/main" mc:Ignorable="co co-ooxml w14 x14 w15">
  <w:docDefaults>
    <w:rPrDefault>
      <w:rPr>
        <w:rFonts w:asciiTheme="minorAscii" w:hAnsiTheme="minorHAnsi"/>
        <w:color w:val="000000"/>
        <w:spacing w:val="0"/>
        <w:sz w:val="22"/>
      </w:rPr>
    </w:rPrDefault>
    <w:pPrDefault>
      <w:pPr>
        <w:spacing w:after="0" w:before="0" w:line="240" w:lineRule="auto"/>
        <w:ind w:firstLine="0" w:left="0" w:right="0"/>
        <w:jc w:val="left"/>
      </w:pPr>
    </w:pPrDefault>
  </w:docDefaults>
  <w:latentStyles w:count="25"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semiHidden="0" w:uiPriority="9" w:unhideWhenUsed="0"/>
    <w:lsdException w:name="heading 4" w:qFormat="1" w:semiHidden="0" w:uiPriority="9" w:unhideWhenUsed="0"/>
    <w:lsdException w:name="heading 5" w:qFormat="1" w:semiHidden="0" w:uiPriority="9" w:unhideWhenUsed="0"/>
    <w:lsdException w:name="heading 6" w:qFormat="1" w:semiHidden="0" w:uiPriority="9" w:unhideWhenUsed="0"/>
    <w:lsdException w:name="heading 7" w:qFormat="1" w:semiHidden="0" w:uiPriority="9" w:unhideWhenUsed="0"/>
    <w:lsdException w:name="heading 8" w:qFormat="1" w:semiHidden="0" w:uiPriority="9" w:unhideWhenUsed="0"/>
    <w:lsdException w:name="heading 9" w:qFormat="1" w:semiHidden="0" w:uiPriority="9" w:unhideWhenUsed="0"/>
    <w:lsdException w:name="Title" w:qFormat="1" w:semiHidden="0" w:uiPriority="10" w:unhideWhenUsed="0"/>
    <w:lsdException w:name="Subtitle" w:qFormat="1" w:semiHidden="0" w:uiPriority="11" w:unhideWhenUsed="0"/>
    <w:lsdException w:name="Header and Footer" w:qFormat="0" w:semiHidden="0" w:unhideWhenUsed="0"/>
    <w:lsdException w:name="Footnote" w:qFormat="0" w:semiHidden="0" w:unhideWhenUsed="0"/>
    <w:lsdException w:name="Endnote" w:qFormat="0" w:semiHidden="0" w:unhideWhenUsed="0"/>
    <w:lsdException w:name="toc 1" w:qFormat="0" w:semiHidden="0" w:uiPriority="39" w:unhideWhenUsed="0"/>
    <w:lsdException w:name="toc 2" w:qFormat="0" w:semiHidden="0" w:uiPriority="39" w:unhideWhenUsed="0"/>
    <w:lsdException w:name="toc 3" w:qFormat="0" w:semiHidden="0" w:uiPriority="39" w:unhideWhenUsed="0"/>
    <w:lsdException w:name="toc 4" w:qFormat="0" w:semiHidden="0" w:uiPriority="39" w:unhideWhenUsed="0"/>
    <w:lsdException w:name="toc 5" w:qFormat="0" w:semiHidden="0" w:uiPriority="39" w:unhideWhenUsed="0"/>
    <w:lsdException w:name="toc 6" w:qFormat="0" w:semiHidden="0" w:uiPriority="39" w:unhideWhenUsed="0"/>
    <w:lsdException w:name="toc 7" w:qFormat="0" w:semiHidden="0" w:uiPriority="39" w:unhideWhenUsed="0"/>
    <w:lsdException w:name="toc 8" w:qFormat="0" w:semiHidden="0" w:uiPriority="39" w:unhideWhenUsed="0"/>
    <w:lsdException w:name="toc 9" w:qFormat="0" w:semiHidden="0" w:uiPriority="39" w:unhideWhenUsed="0"/>
    <w:lsdException w:name="Hyperlink" w:qFormat="0" w:semiHidden="0" w:unhideWhenUsed="0"/>
  </w:latentStyles>
  <w:style w:default="1" w:styleId="Style_11" w:type="paragraph">
    <w:name w:val="Normal"/>
    <w:link w:val="Style_11_ch"/>
    <w:uiPriority w:val="0"/>
    <w:qFormat/>
    <w:rPr>
      <w:sz w:val="24"/>
    </w:rPr>
  </w:style>
  <w:style w:default="1" w:styleId="Style_11_ch" w:type="character">
    <w:name w:val="Normal"/>
    <w:link w:val="Style_11"/>
    <w:rPr>
      <w:sz w:val="24"/>
    </w:rPr>
  </w:style>
  <w:style w:styleId="Style_12" w:type="paragraph">
    <w:name w:val="Заголовок 1 Знак"/>
    <w:link w:val="Style_12_ch"/>
    <w:rPr>
      <w:rFonts w:ascii="Arial" w:hAnsi="Arial"/>
      <w:b w:val="1"/>
      <w:sz w:val="32"/>
    </w:rPr>
  </w:style>
  <w:style w:styleId="Style_12_ch" w:type="character">
    <w:name w:val="Заголовок 1 Знак"/>
    <w:link w:val="Style_12"/>
    <w:rPr>
      <w:rFonts w:ascii="Arial" w:hAnsi="Arial"/>
      <w:b w:val="1"/>
      <w:sz w:val="32"/>
    </w:rPr>
  </w:style>
  <w:style w:styleId="Style_13" w:type="paragraph">
    <w:name w:val="toc 2"/>
    <w:next w:val="Style_11"/>
    <w:link w:val="Style_13_ch"/>
    <w:uiPriority w:val="39"/>
    <w:pPr>
      <w:ind w:firstLine="0" w:left="200"/>
      <w:jc w:val="left"/>
    </w:pPr>
    <w:rPr>
      <w:rFonts w:ascii="XO Thames" w:hAnsi="XO Thames"/>
      <w:sz w:val="28"/>
    </w:rPr>
  </w:style>
  <w:style w:styleId="Style_13_ch" w:type="character">
    <w:name w:val="toc 2"/>
    <w:link w:val="Style_13"/>
    <w:rPr>
      <w:rFonts w:ascii="XO Thames" w:hAnsi="XO Thames"/>
      <w:sz w:val="28"/>
    </w:rPr>
  </w:style>
  <w:style w:styleId="Style_14" w:type="paragraph">
    <w:name w:val="Абзац списка1"/>
    <w:basedOn w:val="Style_11"/>
    <w:link w:val="Style_14_ch"/>
    <w:pPr>
      <w:spacing w:after="200" w:line="276" w:lineRule="auto"/>
      <w:ind w:firstLine="0" w:left="720"/>
      <w:contextualSpacing w:val="1"/>
    </w:pPr>
    <w:rPr>
      <w:rFonts w:ascii="Calibri" w:hAnsi="Calibri"/>
      <w:sz w:val="22"/>
    </w:rPr>
  </w:style>
  <w:style w:styleId="Style_14_ch" w:type="character">
    <w:name w:val="Абзац списка1"/>
    <w:basedOn w:val="Style_11_ch"/>
    <w:link w:val="Style_14"/>
    <w:rPr>
      <w:rFonts w:ascii="Calibri" w:hAnsi="Calibri"/>
      <w:sz w:val="22"/>
    </w:rPr>
  </w:style>
  <w:style w:styleId="Style_15" w:type="paragraph">
    <w:name w:val="toc 4"/>
    <w:next w:val="Style_11"/>
    <w:link w:val="Style_15_ch"/>
    <w:uiPriority w:val="39"/>
    <w:pPr>
      <w:ind w:firstLine="0" w:left="600"/>
      <w:jc w:val="left"/>
    </w:pPr>
    <w:rPr>
      <w:rFonts w:ascii="XO Thames" w:hAnsi="XO Thames"/>
      <w:sz w:val="28"/>
    </w:rPr>
  </w:style>
  <w:style w:styleId="Style_15_ch" w:type="character">
    <w:name w:val="toc 4"/>
    <w:link w:val="Style_15"/>
    <w:rPr>
      <w:rFonts w:ascii="XO Thames" w:hAnsi="XO Thames"/>
      <w:sz w:val="28"/>
    </w:rPr>
  </w:style>
  <w:style w:styleId="Style_16" w:type="paragraph">
    <w:name w:val="heading 7"/>
    <w:basedOn w:val="Style_11"/>
    <w:next w:val="Style_11"/>
    <w:link w:val="Style_16_ch"/>
    <w:uiPriority w:val="9"/>
    <w:qFormat/>
    <w:pPr>
      <w:keepNext w:val="1"/>
      <w:ind/>
      <w:jc w:val="both"/>
      <w:outlineLvl w:val="6"/>
    </w:pPr>
    <w:rPr>
      <w:b w:val="1"/>
      <w:sz w:val="16"/>
    </w:rPr>
  </w:style>
  <w:style w:styleId="Style_16_ch" w:type="character">
    <w:name w:val="heading 7"/>
    <w:basedOn w:val="Style_11_ch"/>
    <w:link w:val="Style_16"/>
    <w:rPr>
      <w:b w:val="1"/>
      <w:sz w:val="16"/>
    </w:rPr>
  </w:style>
  <w:style w:styleId="Style_17" w:type="paragraph">
    <w:name w:val="header"/>
    <w:basedOn w:val="Style_11"/>
    <w:link w:val="Style_17_ch"/>
    <w:pPr>
      <w:tabs>
        <w:tab w:leader="none" w:pos="4677" w:val="center"/>
        <w:tab w:leader="none" w:pos="9355" w:val="right"/>
      </w:tabs>
      <w:ind/>
    </w:pPr>
  </w:style>
  <w:style w:styleId="Style_17_ch" w:type="character">
    <w:name w:val="header"/>
    <w:basedOn w:val="Style_11_ch"/>
    <w:link w:val="Style_17"/>
  </w:style>
  <w:style w:styleId="Style_18" w:type="paragraph">
    <w:name w:val="caption"/>
    <w:basedOn w:val="Style_11"/>
    <w:next w:val="Style_11"/>
    <w:link w:val="Style_18_ch"/>
  </w:style>
  <w:style w:styleId="Style_18_ch" w:type="character">
    <w:name w:val="caption"/>
    <w:basedOn w:val="Style_11_ch"/>
    <w:link w:val="Style_18"/>
  </w:style>
  <w:style w:styleId="Style_19" w:type="paragraph">
    <w:name w:val="Heading 2 Char"/>
    <w:link w:val="Style_19_ch"/>
    <w:rPr>
      <w:rFonts w:ascii="Cambria" w:hAnsi="Cambria"/>
      <w:b w:val="1"/>
      <w:i w:val="1"/>
      <w:sz w:val="28"/>
    </w:rPr>
  </w:style>
  <w:style w:styleId="Style_19_ch" w:type="character">
    <w:name w:val="Heading 2 Char"/>
    <w:link w:val="Style_19"/>
    <w:rPr>
      <w:rFonts w:ascii="Cambria" w:hAnsi="Cambria"/>
      <w:b w:val="1"/>
      <w:i w:val="1"/>
      <w:sz w:val="28"/>
    </w:rPr>
  </w:style>
  <w:style w:styleId="Style_20" w:type="paragraph">
    <w:name w:val="Основной текст с отступом 3 Знак"/>
    <w:link w:val="Style_20_ch"/>
    <w:rPr>
      <w:sz w:val="16"/>
    </w:rPr>
  </w:style>
  <w:style w:styleId="Style_20_ch" w:type="character">
    <w:name w:val="Основной текст с отступом 3 Знак"/>
    <w:link w:val="Style_20"/>
    <w:rPr>
      <w:sz w:val="16"/>
    </w:rPr>
  </w:style>
  <w:style w:styleId="Style_21" w:type="paragraph">
    <w:name w:val="toc 6"/>
    <w:next w:val="Style_11"/>
    <w:link w:val="Style_21_ch"/>
    <w:uiPriority w:val="39"/>
    <w:pPr>
      <w:ind w:firstLine="0" w:left="1000"/>
      <w:jc w:val="left"/>
    </w:pPr>
    <w:rPr>
      <w:rFonts w:ascii="XO Thames" w:hAnsi="XO Thames"/>
      <w:sz w:val="28"/>
    </w:rPr>
  </w:style>
  <w:style w:styleId="Style_21_ch" w:type="character">
    <w:name w:val="toc 6"/>
    <w:link w:val="Style_21"/>
    <w:rPr>
      <w:rFonts w:ascii="XO Thames" w:hAnsi="XO Thames"/>
      <w:sz w:val="28"/>
    </w:rPr>
  </w:style>
  <w:style w:styleId="Style_22" w:type="paragraph">
    <w:name w:val="toc 7"/>
    <w:next w:val="Style_11"/>
    <w:link w:val="Style_22_ch"/>
    <w:uiPriority w:val="39"/>
    <w:pPr>
      <w:ind w:firstLine="0" w:left="1200"/>
      <w:jc w:val="left"/>
    </w:pPr>
    <w:rPr>
      <w:rFonts w:ascii="XO Thames" w:hAnsi="XO Thames"/>
      <w:sz w:val="28"/>
    </w:rPr>
  </w:style>
  <w:style w:styleId="Style_22_ch" w:type="character">
    <w:name w:val="toc 7"/>
    <w:link w:val="Style_22"/>
    <w:rPr>
      <w:rFonts w:ascii="XO Thames" w:hAnsi="XO Thames"/>
      <w:sz w:val="28"/>
    </w:rPr>
  </w:style>
  <w:style w:styleId="Style_23" w:type="paragraph">
    <w:name w:val="Заголовок 3 Знак"/>
    <w:link w:val="Style_23_ch"/>
    <w:rPr>
      <w:rFonts w:ascii="Arial" w:hAnsi="Arial"/>
      <w:b w:val="1"/>
      <w:sz w:val="26"/>
    </w:rPr>
  </w:style>
  <w:style w:styleId="Style_23_ch" w:type="character">
    <w:name w:val="Заголовок 3 Знак"/>
    <w:link w:val="Style_23"/>
    <w:rPr>
      <w:rFonts w:ascii="Arial" w:hAnsi="Arial"/>
      <w:b w:val="1"/>
      <w:sz w:val="26"/>
    </w:rPr>
  </w:style>
  <w:style w:styleId="Style_24" w:type="paragraph">
    <w:name w:val="Footnote Text Char"/>
    <w:link w:val="Style_24_ch"/>
    <w:rPr>
      <w:sz w:val="20"/>
    </w:rPr>
  </w:style>
  <w:style w:styleId="Style_24_ch" w:type="character">
    <w:name w:val="Footnote Text Char"/>
    <w:link w:val="Style_24"/>
    <w:rPr>
      <w:sz w:val="20"/>
    </w:rPr>
  </w:style>
  <w:style w:styleId="Style_25" w:type="paragraph">
    <w:name w:val="Title Char"/>
    <w:link w:val="Style_25_ch"/>
    <w:rPr>
      <w:rFonts w:ascii="Cambria" w:hAnsi="Cambria"/>
      <w:b w:val="1"/>
      <w:sz w:val="32"/>
    </w:rPr>
  </w:style>
  <w:style w:styleId="Style_25_ch" w:type="character">
    <w:name w:val="Title Char"/>
    <w:link w:val="Style_25"/>
    <w:rPr>
      <w:rFonts w:ascii="Cambria" w:hAnsi="Cambria"/>
      <w:b w:val="1"/>
      <w:sz w:val="32"/>
    </w:rPr>
  </w:style>
  <w:style w:styleId="Style_7" w:type="paragraph">
    <w:name w:val="Body Text"/>
    <w:basedOn w:val="Style_11"/>
    <w:link w:val="Style_7_ch"/>
  </w:style>
  <w:style w:styleId="Style_7_ch" w:type="character">
    <w:name w:val="Body Text"/>
    <w:basedOn w:val="Style_11_ch"/>
    <w:link w:val="Style_7"/>
  </w:style>
  <w:style w:styleId="Style_26" w:type="paragraph">
    <w:name w:val="Heading 8 Char"/>
    <w:link w:val="Style_26_ch"/>
    <w:rPr>
      <w:rFonts w:ascii="Calibri" w:hAnsi="Calibri"/>
      <w:i w:val="1"/>
      <w:sz w:val="24"/>
    </w:rPr>
  </w:style>
  <w:style w:styleId="Style_26_ch" w:type="character">
    <w:name w:val="Heading 8 Char"/>
    <w:link w:val="Style_26"/>
    <w:rPr>
      <w:rFonts w:ascii="Calibri" w:hAnsi="Calibri"/>
      <w:i w:val="1"/>
      <w:sz w:val="24"/>
    </w:rPr>
  </w:style>
  <w:style w:styleId="Style_27" w:type="paragraph">
    <w:name w:val="Неразрешенное упоминание1"/>
    <w:basedOn w:val="Style_28"/>
    <w:link w:val="Style_27_ch"/>
    <w:rPr>
      <w:color w:val="808080"/>
      <w:shd w:fill="E6E6E6" w:val="clear"/>
    </w:rPr>
  </w:style>
  <w:style w:styleId="Style_27_ch" w:type="character">
    <w:name w:val="Неразрешенное упоминание1"/>
    <w:basedOn w:val="Style_28_ch"/>
    <w:link w:val="Style_27"/>
    <w:rPr>
      <w:color w:val="808080"/>
      <w:shd w:fill="E6E6E6" w:val="clear"/>
    </w:rPr>
  </w:style>
  <w:style w:styleId="Style_29" w:type="paragraph">
    <w:name w:val="Заголовок 6 Знак"/>
    <w:link w:val="Style_29_ch"/>
    <w:rPr>
      <w:sz w:val="20"/>
    </w:rPr>
  </w:style>
  <w:style w:styleId="Style_29_ch" w:type="character">
    <w:name w:val="Заголовок 6 Знак"/>
    <w:link w:val="Style_29"/>
    <w:rPr>
      <w:sz w:val="20"/>
    </w:rPr>
  </w:style>
  <w:style w:styleId="Style_30" w:type="paragraph">
    <w:name w:val="Endnote"/>
    <w:link w:val="Style_30_ch"/>
    <w:pPr>
      <w:ind w:firstLine="851" w:left="0"/>
      <w:jc w:val="both"/>
    </w:pPr>
    <w:rPr>
      <w:rFonts w:ascii="XO Thames" w:hAnsi="XO Thames"/>
      <w:sz w:val="22"/>
    </w:rPr>
  </w:style>
  <w:style w:styleId="Style_30_ch" w:type="character">
    <w:name w:val="Endnote"/>
    <w:link w:val="Style_30"/>
    <w:rPr>
      <w:rFonts w:ascii="XO Thames" w:hAnsi="XO Thames"/>
      <w:sz w:val="22"/>
    </w:rPr>
  </w:style>
  <w:style w:styleId="Style_31" w:type="paragraph">
    <w:name w:val="heading 3"/>
    <w:basedOn w:val="Style_11"/>
    <w:next w:val="Style_11"/>
    <w:link w:val="Style_31_ch"/>
    <w:uiPriority w:val="9"/>
    <w:qFormat/>
    <w:pPr>
      <w:keepNext w:val="1"/>
      <w:spacing w:after="60" w:before="240"/>
      <w:ind/>
      <w:outlineLvl w:val="2"/>
    </w:pPr>
    <w:rPr>
      <w:rFonts w:ascii="Arial" w:hAnsi="Arial"/>
      <w:b w:val="1"/>
      <w:sz w:val="26"/>
    </w:rPr>
  </w:style>
  <w:style w:styleId="Style_31_ch" w:type="character">
    <w:name w:val="heading 3"/>
    <w:basedOn w:val="Style_11_ch"/>
    <w:link w:val="Style_31"/>
    <w:rPr>
      <w:rFonts w:ascii="Arial" w:hAnsi="Arial"/>
      <w:b w:val="1"/>
      <w:sz w:val="26"/>
    </w:rPr>
  </w:style>
  <w:style w:styleId="Style_32" w:type="paragraph">
    <w:name w:val="Heading 8 Char"/>
    <w:link w:val="Style_32_ch"/>
    <w:rPr>
      <w:rFonts w:ascii="Calibri" w:hAnsi="Calibri"/>
      <w:i w:val="1"/>
      <w:sz w:val="24"/>
    </w:rPr>
  </w:style>
  <w:style w:styleId="Style_32_ch" w:type="character">
    <w:name w:val="Heading 8 Char"/>
    <w:link w:val="Style_32"/>
    <w:rPr>
      <w:rFonts w:ascii="Calibri" w:hAnsi="Calibri"/>
      <w:i w:val="1"/>
      <w:sz w:val="24"/>
    </w:rPr>
  </w:style>
  <w:style w:styleId="Style_33" w:type="paragraph">
    <w:name w:val="Heading 4 Char"/>
    <w:link w:val="Style_33_ch"/>
    <w:rPr>
      <w:rFonts w:ascii="Calibri" w:hAnsi="Calibri"/>
      <w:b w:val="1"/>
      <w:sz w:val="28"/>
    </w:rPr>
  </w:style>
  <w:style w:styleId="Style_33_ch" w:type="character">
    <w:name w:val="Heading 4 Char"/>
    <w:link w:val="Style_33"/>
    <w:rPr>
      <w:rFonts w:ascii="Calibri" w:hAnsi="Calibri"/>
      <w:b w:val="1"/>
      <w:sz w:val="28"/>
    </w:rPr>
  </w:style>
  <w:style w:styleId="Style_34" w:type="paragraph">
    <w:name w:val="Balloon Text Char"/>
    <w:link w:val="Style_34_ch"/>
    <w:rPr>
      <w:sz w:val="0"/>
    </w:rPr>
  </w:style>
  <w:style w:styleId="Style_34_ch" w:type="character">
    <w:name w:val="Balloon Text Char"/>
    <w:link w:val="Style_34"/>
    <w:rPr>
      <w:sz w:val="0"/>
    </w:rPr>
  </w:style>
  <w:style w:styleId="Style_28" w:type="paragraph">
    <w:name w:val="Default Paragraph Font"/>
    <w:link w:val="Style_28_ch"/>
  </w:style>
  <w:style w:styleId="Style_28_ch" w:type="character">
    <w:name w:val="Default Paragraph Font"/>
    <w:link w:val="Style_28"/>
  </w:style>
  <w:style w:styleId="Style_35" w:type="paragraph">
    <w:name w:val="Заголовок 8 Знак"/>
    <w:link w:val="Style_35_ch"/>
    <w:rPr>
      <w:b w:val="1"/>
      <w:sz w:val="24"/>
    </w:rPr>
  </w:style>
  <w:style w:styleId="Style_35_ch" w:type="character">
    <w:name w:val="Заголовок 8 Знак"/>
    <w:link w:val="Style_35"/>
    <w:rPr>
      <w:b w:val="1"/>
      <w:sz w:val="24"/>
    </w:rPr>
  </w:style>
  <w:style w:styleId="Style_9" w:type="paragraph">
    <w:name w:val="mo"/>
    <w:basedOn w:val="Style_28"/>
    <w:link w:val="Style_9_ch"/>
  </w:style>
  <w:style w:styleId="Style_9_ch" w:type="character">
    <w:name w:val="mo"/>
    <w:basedOn w:val="Style_28_ch"/>
    <w:link w:val="Style_9"/>
  </w:style>
  <w:style w:styleId="Style_36" w:type="paragraph">
    <w:name w:val="Title Char"/>
    <w:link w:val="Style_36_ch"/>
    <w:rPr>
      <w:rFonts w:ascii="Cambria" w:hAnsi="Cambria"/>
      <w:b w:val="1"/>
      <w:sz w:val="32"/>
    </w:rPr>
  </w:style>
  <w:style w:styleId="Style_36_ch" w:type="character">
    <w:name w:val="Title Char"/>
    <w:link w:val="Style_36"/>
    <w:rPr>
      <w:rFonts w:ascii="Cambria" w:hAnsi="Cambria"/>
      <w:b w:val="1"/>
      <w:sz w:val="32"/>
    </w:rPr>
  </w:style>
  <w:style w:styleId="Style_37" w:type="paragraph">
    <w:name w:val="Header Char"/>
    <w:link w:val="Style_37_ch"/>
    <w:rPr>
      <w:sz w:val="24"/>
    </w:rPr>
  </w:style>
  <w:style w:styleId="Style_37_ch" w:type="character">
    <w:name w:val="Header Char"/>
    <w:link w:val="Style_37"/>
    <w:rPr>
      <w:sz w:val="24"/>
    </w:rPr>
  </w:style>
  <w:style w:styleId="Style_38" w:type="paragraph">
    <w:name w:val="Heading 3 Char"/>
    <w:link w:val="Style_38_ch"/>
    <w:rPr>
      <w:rFonts w:ascii="Cambria" w:hAnsi="Cambria"/>
      <w:b w:val="1"/>
      <w:sz w:val="26"/>
    </w:rPr>
  </w:style>
  <w:style w:styleId="Style_38_ch" w:type="character">
    <w:name w:val="Heading 3 Char"/>
    <w:link w:val="Style_38"/>
    <w:rPr>
      <w:rFonts w:ascii="Cambria" w:hAnsi="Cambria"/>
      <w:b w:val="1"/>
      <w:sz w:val="26"/>
    </w:rPr>
  </w:style>
  <w:style w:styleId="Style_39" w:type="paragraph">
    <w:name w:val="heading 9"/>
    <w:basedOn w:val="Style_11"/>
    <w:next w:val="Style_11"/>
    <w:link w:val="Style_39_ch"/>
    <w:uiPriority w:val="9"/>
    <w:qFormat/>
    <w:pPr>
      <w:keepNext w:val="1"/>
      <w:keepLines w:val="1"/>
      <w:spacing w:before="200"/>
      <w:ind/>
      <w:outlineLvl w:val="8"/>
    </w:pPr>
    <w:rPr>
      <w:rFonts w:ascii="Cambria" w:hAnsi="Cambria"/>
      <w:i w:val="1"/>
      <w:color w:val="404040"/>
      <w:sz w:val="20"/>
    </w:rPr>
  </w:style>
  <w:style w:styleId="Style_39_ch" w:type="character">
    <w:name w:val="heading 9"/>
    <w:basedOn w:val="Style_11_ch"/>
    <w:link w:val="Style_39"/>
    <w:rPr>
      <w:rFonts w:ascii="Cambria" w:hAnsi="Cambria"/>
      <w:i w:val="1"/>
      <w:color w:val="404040"/>
      <w:sz w:val="20"/>
    </w:rPr>
  </w:style>
  <w:style w:styleId="Style_40" w:type="paragraph">
    <w:name w:val="Footnote Text Char"/>
    <w:link w:val="Style_40_ch"/>
    <w:rPr>
      <w:sz w:val="20"/>
    </w:rPr>
  </w:style>
  <w:style w:styleId="Style_40_ch" w:type="character">
    <w:name w:val="Footnote Text Char"/>
    <w:link w:val="Style_40"/>
    <w:rPr>
      <w:sz w:val="20"/>
    </w:rPr>
  </w:style>
  <w:style w:styleId="Style_10" w:type="paragraph">
    <w:name w:val="mn"/>
    <w:basedOn w:val="Style_28"/>
    <w:link w:val="Style_10_ch"/>
  </w:style>
  <w:style w:styleId="Style_10_ch" w:type="character">
    <w:name w:val="mn"/>
    <w:basedOn w:val="Style_28_ch"/>
    <w:link w:val="Style_10"/>
  </w:style>
  <w:style w:styleId="Style_41" w:type="paragraph">
    <w:name w:val="Heading 1 Char"/>
    <w:link w:val="Style_41_ch"/>
    <w:rPr>
      <w:rFonts w:ascii="Cambria" w:hAnsi="Cambria"/>
      <w:b w:val="1"/>
      <w:sz w:val="32"/>
    </w:rPr>
  </w:style>
  <w:style w:styleId="Style_41_ch" w:type="character">
    <w:name w:val="Heading 1 Char"/>
    <w:link w:val="Style_41"/>
    <w:rPr>
      <w:rFonts w:ascii="Cambria" w:hAnsi="Cambria"/>
      <w:b w:val="1"/>
      <w:sz w:val="32"/>
    </w:rPr>
  </w:style>
  <w:style w:styleId="Style_42" w:type="paragraph">
    <w:name w:val="FollowedHyperlink"/>
    <w:basedOn w:val="Style_28"/>
    <w:link w:val="Style_42_ch"/>
    <w:rPr>
      <w:color w:themeColor="followedHyperlink" w:val="800080"/>
      <w:u w:val="single"/>
    </w:rPr>
  </w:style>
  <w:style w:styleId="Style_42_ch" w:type="character">
    <w:name w:val="FollowedHyperlink"/>
    <w:basedOn w:val="Style_28_ch"/>
    <w:link w:val="Style_42"/>
    <w:rPr>
      <w:color w:themeColor="followedHyperlink" w:val="800080"/>
      <w:u w:val="single"/>
    </w:rPr>
  </w:style>
  <w:style w:styleId="Style_43" w:type="paragraph">
    <w:name w:val="Heading 4 Char"/>
    <w:link w:val="Style_43_ch"/>
    <w:rPr>
      <w:rFonts w:ascii="Calibri" w:hAnsi="Calibri"/>
      <w:b w:val="1"/>
      <w:sz w:val="28"/>
    </w:rPr>
  </w:style>
  <w:style w:styleId="Style_43_ch" w:type="character">
    <w:name w:val="Heading 4 Char"/>
    <w:link w:val="Style_43"/>
    <w:rPr>
      <w:rFonts w:ascii="Calibri" w:hAnsi="Calibri"/>
      <w:b w:val="1"/>
      <w:sz w:val="28"/>
    </w:rPr>
  </w:style>
  <w:style w:styleId="Style_44" w:type="paragraph">
    <w:name w:val="Header Char"/>
    <w:link w:val="Style_44_ch"/>
    <w:rPr>
      <w:sz w:val="24"/>
    </w:rPr>
  </w:style>
  <w:style w:styleId="Style_44_ch" w:type="character">
    <w:name w:val="Header Char"/>
    <w:link w:val="Style_44"/>
    <w:rPr>
      <w:sz w:val="24"/>
    </w:rPr>
  </w:style>
  <w:style w:styleId="Style_45" w:type="paragraph">
    <w:name w:val="Heading 7 Char"/>
    <w:link w:val="Style_45_ch"/>
    <w:rPr>
      <w:rFonts w:ascii="Calibri" w:hAnsi="Calibri"/>
      <w:sz w:val="24"/>
    </w:rPr>
  </w:style>
  <w:style w:styleId="Style_45_ch" w:type="character">
    <w:name w:val="Heading 7 Char"/>
    <w:link w:val="Style_45"/>
    <w:rPr>
      <w:rFonts w:ascii="Calibri" w:hAnsi="Calibri"/>
      <w:sz w:val="24"/>
    </w:rPr>
  </w:style>
  <w:style w:styleId="Style_46" w:type="paragraph">
    <w:name w:val="Без интервала1"/>
    <w:link w:val="Style_46_ch"/>
    <w:rPr>
      <w:rFonts w:ascii="Calibri" w:hAnsi="Calibri"/>
    </w:rPr>
  </w:style>
  <w:style w:styleId="Style_46_ch" w:type="character">
    <w:name w:val="Без интервала1"/>
    <w:link w:val="Style_46"/>
    <w:rPr>
      <w:rFonts w:ascii="Calibri" w:hAnsi="Calibri"/>
    </w:rPr>
  </w:style>
  <w:style w:styleId="Style_47" w:type="paragraph">
    <w:name w:val="Текст выноски Знак"/>
    <w:link w:val="Style_47_ch"/>
    <w:rPr>
      <w:rFonts w:ascii="Tahoma" w:hAnsi="Tahoma"/>
      <w:sz w:val="16"/>
    </w:rPr>
  </w:style>
  <w:style w:styleId="Style_47_ch" w:type="character">
    <w:name w:val="Текст выноски Знак"/>
    <w:link w:val="Style_47"/>
    <w:rPr>
      <w:rFonts w:ascii="Tahoma" w:hAnsi="Tahoma"/>
      <w:sz w:val="16"/>
    </w:rPr>
  </w:style>
  <w:style w:styleId="Style_48" w:type="paragraph">
    <w:name w:val="Текст сноски Знак"/>
    <w:link w:val="Style_48_ch"/>
    <w:rPr>
      <w:sz w:val="20"/>
    </w:rPr>
  </w:style>
  <w:style w:styleId="Style_48_ch" w:type="character">
    <w:name w:val="Текст сноски Знак"/>
    <w:link w:val="Style_48"/>
    <w:rPr>
      <w:sz w:val="20"/>
    </w:rPr>
  </w:style>
  <w:style w:styleId="Style_3" w:type="paragraph">
    <w:name w:val="Table Paragraph"/>
    <w:basedOn w:val="Style_11"/>
    <w:link w:val="Style_3_ch"/>
    <w:pPr>
      <w:widowControl w:val="0"/>
      <w:ind/>
    </w:pPr>
    <w:rPr>
      <w:rFonts w:ascii="Times New Roman" w:hAnsi="Times New Roman"/>
    </w:rPr>
  </w:style>
  <w:style w:styleId="Style_3_ch" w:type="character">
    <w:name w:val="Table Paragraph"/>
    <w:basedOn w:val="Style_11_ch"/>
    <w:link w:val="Style_3"/>
    <w:rPr>
      <w:rFonts w:ascii="Times New Roman" w:hAnsi="Times New Roman"/>
    </w:rPr>
  </w:style>
  <w:style w:styleId="Style_49" w:type="paragraph">
    <w:name w:val="Body Text Char"/>
    <w:link w:val="Style_49_ch"/>
    <w:rPr>
      <w:sz w:val="24"/>
    </w:rPr>
  </w:style>
  <w:style w:styleId="Style_49_ch" w:type="character">
    <w:name w:val="Body Text Char"/>
    <w:link w:val="Style_49"/>
    <w:rPr>
      <w:sz w:val="24"/>
    </w:rPr>
  </w:style>
  <w:style w:styleId="Style_50" w:type="paragraph">
    <w:link w:val="Style_50_ch"/>
    <w:semiHidden w:val="1"/>
    <w:unhideWhenUsed w:val="1"/>
    <w:rPr>
      <w:sz w:val="24"/>
    </w:rPr>
  </w:style>
  <w:style w:styleId="Style_50_ch" w:type="character">
    <w:link w:val="Style_50"/>
    <w:semiHidden w:val="1"/>
    <w:unhideWhenUsed w:val="1"/>
    <w:rPr>
      <w:sz w:val="24"/>
    </w:rPr>
  </w:style>
  <w:style w:styleId="Style_51" w:type="paragraph">
    <w:name w:val="Абзац списка1"/>
    <w:basedOn w:val="Style_11"/>
    <w:link w:val="Style_51_ch"/>
    <w:pPr>
      <w:spacing w:after="200" w:line="276" w:lineRule="auto"/>
      <w:ind w:firstLine="0" w:left="720"/>
      <w:contextualSpacing w:val="1"/>
    </w:pPr>
    <w:rPr>
      <w:rFonts w:ascii="Calibri" w:hAnsi="Calibri"/>
      <w:sz w:val="22"/>
    </w:rPr>
  </w:style>
  <w:style w:styleId="Style_51_ch" w:type="character">
    <w:name w:val="Абзац списка1"/>
    <w:basedOn w:val="Style_11_ch"/>
    <w:link w:val="Style_51"/>
    <w:rPr>
      <w:rFonts w:ascii="Calibri" w:hAnsi="Calibri"/>
      <w:sz w:val="22"/>
    </w:rPr>
  </w:style>
  <w:style w:styleId="Style_52" w:type="paragraph">
    <w:name w:val="Body Text Indent Char"/>
    <w:link w:val="Style_52_ch"/>
    <w:rPr>
      <w:sz w:val="24"/>
    </w:rPr>
  </w:style>
  <w:style w:styleId="Style_52_ch" w:type="character">
    <w:name w:val="Body Text Indent Char"/>
    <w:link w:val="Style_52"/>
    <w:rPr>
      <w:sz w:val="24"/>
    </w:rPr>
  </w:style>
  <w:style w:styleId="Style_53" w:type="paragraph">
    <w:name w:val="Body Text Indent 2 Char"/>
    <w:link w:val="Style_53_ch"/>
    <w:rPr>
      <w:sz w:val="24"/>
    </w:rPr>
  </w:style>
  <w:style w:styleId="Style_53_ch" w:type="character">
    <w:name w:val="Body Text Indent 2 Char"/>
    <w:link w:val="Style_53"/>
    <w:rPr>
      <w:sz w:val="24"/>
    </w:rPr>
  </w:style>
  <w:style w:styleId="Style_54" w:type="paragraph">
    <w:name w:val="Заголовок 5 Знак"/>
    <w:link w:val="Style_54_ch"/>
    <w:rPr>
      <w:rFonts w:ascii="Cambria" w:hAnsi="Cambria"/>
      <w:color w:val="243F60"/>
      <w:sz w:val="24"/>
    </w:rPr>
  </w:style>
  <w:style w:styleId="Style_54_ch" w:type="character">
    <w:name w:val="Заголовок 5 Знак"/>
    <w:link w:val="Style_54"/>
    <w:rPr>
      <w:rFonts w:ascii="Cambria" w:hAnsi="Cambria"/>
      <w:color w:val="243F60"/>
      <w:sz w:val="24"/>
    </w:rPr>
  </w:style>
  <w:style w:styleId="Style_55" w:type="paragraph">
    <w:name w:val="toc 3"/>
    <w:next w:val="Style_11"/>
    <w:link w:val="Style_55_ch"/>
    <w:uiPriority w:val="39"/>
    <w:pPr>
      <w:ind w:firstLine="0" w:left="400"/>
      <w:jc w:val="left"/>
    </w:pPr>
    <w:rPr>
      <w:rFonts w:ascii="XO Thames" w:hAnsi="XO Thames"/>
      <w:sz w:val="28"/>
    </w:rPr>
  </w:style>
  <w:style w:styleId="Style_55_ch" w:type="character">
    <w:name w:val="toc 3"/>
    <w:link w:val="Style_55"/>
    <w:rPr>
      <w:rFonts w:ascii="XO Thames" w:hAnsi="XO Thames"/>
      <w:sz w:val="28"/>
    </w:rPr>
  </w:style>
  <w:style w:styleId="Style_56" w:type="paragraph">
    <w:name w:val="Heading 7 Char"/>
    <w:link w:val="Style_56_ch"/>
    <w:rPr>
      <w:rFonts w:ascii="Calibri" w:hAnsi="Calibri"/>
      <w:sz w:val="24"/>
    </w:rPr>
  </w:style>
  <w:style w:styleId="Style_56_ch" w:type="character">
    <w:name w:val="Heading 7 Char"/>
    <w:link w:val="Style_56"/>
    <w:rPr>
      <w:rFonts w:ascii="Calibri" w:hAnsi="Calibri"/>
      <w:sz w:val="24"/>
    </w:rPr>
  </w:style>
  <w:style w:styleId="Style_57" w:type="paragraph">
    <w:name w:val="Основной текст Знак"/>
    <w:link w:val="Style_57_ch"/>
    <w:rPr>
      <w:sz w:val="20"/>
    </w:rPr>
  </w:style>
  <w:style w:styleId="Style_57_ch" w:type="character">
    <w:name w:val="Основной текст Знак"/>
    <w:link w:val="Style_57"/>
    <w:rPr>
      <w:sz w:val="20"/>
    </w:rPr>
  </w:style>
  <w:style w:styleId="Style_58" w:type="paragraph">
    <w:name w:val="Body Text Indent 2 Char"/>
    <w:link w:val="Style_58_ch"/>
    <w:rPr>
      <w:sz w:val="24"/>
    </w:rPr>
  </w:style>
  <w:style w:styleId="Style_58_ch" w:type="character">
    <w:name w:val="Body Text Indent 2 Char"/>
    <w:link w:val="Style_58"/>
    <w:rPr>
      <w:sz w:val="24"/>
    </w:rPr>
  </w:style>
  <w:style w:styleId="Style_59" w:type="paragraph">
    <w:name w:val="Heading 6 Char"/>
    <w:link w:val="Style_59_ch"/>
    <w:rPr>
      <w:rFonts w:ascii="Calibri" w:hAnsi="Calibri"/>
      <w:b w:val="1"/>
    </w:rPr>
  </w:style>
  <w:style w:styleId="Style_59_ch" w:type="character">
    <w:name w:val="Heading 6 Char"/>
    <w:link w:val="Style_59"/>
    <w:rPr>
      <w:rFonts w:ascii="Calibri" w:hAnsi="Calibri"/>
      <w:b w:val="1"/>
    </w:rPr>
  </w:style>
  <w:style w:styleId="Style_60" w:type="paragraph">
    <w:name w:val="Heading 3 Char"/>
    <w:link w:val="Style_60_ch"/>
    <w:rPr>
      <w:rFonts w:ascii="Cambria" w:hAnsi="Cambria"/>
      <w:b w:val="1"/>
      <w:sz w:val="26"/>
    </w:rPr>
  </w:style>
  <w:style w:styleId="Style_60_ch" w:type="character">
    <w:name w:val="Heading 3 Char"/>
    <w:link w:val="Style_60"/>
    <w:rPr>
      <w:rFonts w:ascii="Cambria" w:hAnsi="Cambria"/>
      <w:b w:val="1"/>
      <w:sz w:val="26"/>
    </w:rPr>
  </w:style>
  <w:style w:styleId="Style_61" w:type="paragraph">
    <w:name w:val="Body Text Indent 2"/>
    <w:basedOn w:val="Style_11"/>
    <w:link w:val="Style_61_ch"/>
    <w:pPr>
      <w:spacing w:after="120" w:line="480" w:lineRule="auto"/>
      <w:ind w:firstLine="0" w:left="283"/>
    </w:pPr>
  </w:style>
  <w:style w:styleId="Style_61_ch" w:type="character">
    <w:name w:val="Body Text Indent 2"/>
    <w:basedOn w:val="Style_11_ch"/>
    <w:link w:val="Style_61"/>
  </w:style>
  <w:style w:styleId="Style_62" w:type="paragraph">
    <w:name w:val="heading 5"/>
    <w:basedOn w:val="Style_11"/>
    <w:next w:val="Style_11"/>
    <w:link w:val="Style_62_ch"/>
    <w:uiPriority w:val="9"/>
    <w:qFormat/>
    <w:pPr>
      <w:keepNext w:val="1"/>
      <w:keepLines w:val="1"/>
      <w:spacing w:before="200"/>
      <w:ind/>
      <w:outlineLvl w:val="4"/>
    </w:pPr>
    <w:rPr>
      <w:rFonts w:ascii="Cambria" w:hAnsi="Cambria"/>
      <w:color w:val="243F60"/>
    </w:rPr>
  </w:style>
  <w:style w:styleId="Style_62_ch" w:type="character">
    <w:name w:val="heading 5"/>
    <w:basedOn w:val="Style_11_ch"/>
    <w:link w:val="Style_62"/>
    <w:rPr>
      <w:rFonts w:ascii="Cambria" w:hAnsi="Cambria"/>
      <w:color w:val="243F60"/>
    </w:rPr>
  </w:style>
  <w:style w:styleId="Style_63" w:type="paragraph">
    <w:name w:val="Balloon Text Char"/>
    <w:link w:val="Style_63_ch"/>
    <w:rPr>
      <w:sz w:val="0"/>
    </w:rPr>
  </w:style>
  <w:style w:styleId="Style_63_ch" w:type="character">
    <w:name w:val="Balloon Text Char"/>
    <w:link w:val="Style_63"/>
    <w:rPr>
      <w:sz w:val="0"/>
    </w:rPr>
  </w:style>
  <w:style w:styleId="Style_64" w:type="paragraph">
    <w:name w:val="heading 1"/>
    <w:basedOn w:val="Style_11"/>
    <w:next w:val="Style_11"/>
    <w:link w:val="Style_64_ch"/>
    <w:uiPriority w:val="9"/>
    <w:qFormat/>
    <w:pPr>
      <w:keepNext w:val="1"/>
      <w:spacing w:after="60" w:before="240"/>
      <w:ind/>
      <w:outlineLvl w:val="0"/>
    </w:pPr>
    <w:rPr>
      <w:rFonts w:ascii="Arial" w:hAnsi="Arial"/>
      <w:b w:val="1"/>
      <w:sz w:val="32"/>
    </w:rPr>
  </w:style>
  <w:style w:styleId="Style_64_ch" w:type="character">
    <w:name w:val="heading 1"/>
    <w:basedOn w:val="Style_11_ch"/>
    <w:link w:val="Style_64"/>
    <w:rPr>
      <w:rFonts w:ascii="Arial" w:hAnsi="Arial"/>
      <w:b w:val="1"/>
      <w:sz w:val="32"/>
    </w:rPr>
  </w:style>
  <w:style w:styleId="Style_65" w:type="paragraph">
    <w:name w:val="Heading 9 Char"/>
    <w:link w:val="Style_65_ch"/>
    <w:rPr>
      <w:rFonts w:ascii="Cambria" w:hAnsi="Cambria"/>
    </w:rPr>
  </w:style>
  <w:style w:styleId="Style_65_ch" w:type="character">
    <w:name w:val="Heading 9 Char"/>
    <w:link w:val="Style_65"/>
    <w:rPr>
      <w:rFonts w:ascii="Cambria" w:hAnsi="Cambria"/>
    </w:rPr>
  </w:style>
  <w:style w:styleId="Style_6" w:type="paragraph">
    <w:name w:val="Hyperlink"/>
    <w:basedOn w:val="Style_28"/>
    <w:link w:val="Style_6_ch"/>
    <w:rPr>
      <w:color w:themeColor="hyperlink" w:val="0000FF"/>
      <w:u w:val="single"/>
    </w:rPr>
  </w:style>
  <w:style w:styleId="Style_6_ch" w:type="character">
    <w:name w:val="Hyperlink"/>
    <w:basedOn w:val="Style_28_ch"/>
    <w:link w:val="Style_6"/>
    <w:rPr>
      <w:color w:themeColor="hyperlink" w:val="0000FF"/>
      <w:u w:val="single"/>
    </w:rPr>
  </w:style>
  <w:style w:styleId="Style_66" w:type="paragraph">
    <w:name w:val="Footnote"/>
    <w:basedOn w:val="Style_11"/>
    <w:link w:val="Style_66_ch"/>
    <w:rPr>
      <w:sz w:val="20"/>
    </w:rPr>
  </w:style>
  <w:style w:styleId="Style_66_ch" w:type="character">
    <w:name w:val="Footnote"/>
    <w:basedOn w:val="Style_11_ch"/>
    <w:link w:val="Style_66"/>
    <w:rPr>
      <w:sz w:val="20"/>
    </w:rPr>
  </w:style>
  <w:style w:styleId="Style_67" w:type="paragraph">
    <w:name w:val="heading 8"/>
    <w:basedOn w:val="Style_11"/>
    <w:next w:val="Style_11"/>
    <w:link w:val="Style_67_ch"/>
    <w:uiPriority w:val="9"/>
    <w:qFormat/>
    <w:pPr>
      <w:keepNext w:val="1"/>
      <w:ind/>
      <w:outlineLvl w:val="7"/>
    </w:pPr>
    <w:rPr>
      <w:b w:val="1"/>
      <w:sz w:val="16"/>
    </w:rPr>
  </w:style>
  <w:style w:styleId="Style_67_ch" w:type="character">
    <w:name w:val="heading 8"/>
    <w:basedOn w:val="Style_11_ch"/>
    <w:link w:val="Style_67"/>
    <w:rPr>
      <w:b w:val="1"/>
      <w:sz w:val="16"/>
    </w:rPr>
  </w:style>
  <w:style w:styleId="Style_68" w:type="paragraph">
    <w:name w:val="Body Text Indent 3 Char"/>
    <w:link w:val="Style_68_ch"/>
    <w:rPr>
      <w:sz w:val="16"/>
    </w:rPr>
  </w:style>
  <w:style w:styleId="Style_68_ch" w:type="character">
    <w:name w:val="Body Text Indent 3 Char"/>
    <w:link w:val="Style_68"/>
    <w:rPr>
      <w:sz w:val="16"/>
    </w:rPr>
  </w:style>
  <w:style w:styleId="Style_69" w:type="paragraph">
    <w:name w:val="toc 1"/>
    <w:next w:val="Style_11"/>
    <w:link w:val="Style_69_ch"/>
    <w:uiPriority w:val="39"/>
    <w:pPr>
      <w:ind w:firstLine="0" w:left="0"/>
      <w:jc w:val="left"/>
    </w:pPr>
    <w:rPr>
      <w:rFonts w:ascii="XO Thames" w:hAnsi="XO Thames"/>
      <w:b w:val="1"/>
      <w:sz w:val="28"/>
    </w:rPr>
  </w:style>
  <w:style w:styleId="Style_69_ch" w:type="character">
    <w:name w:val="toc 1"/>
    <w:link w:val="Style_69"/>
    <w:rPr>
      <w:rFonts w:ascii="XO Thames" w:hAnsi="XO Thames"/>
      <w:b w:val="1"/>
      <w:sz w:val="28"/>
    </w:rPr>
  </w:style>
  <w:style w:styleId="Style_70" w:type="paragraph">
    <w:name w:val="Body Text Indent"/>
    <w:basedOn w:val="Style_11"/>
    <w:link w:val="Style_70_ch"/>
    <w:pPr>
      <w:ind/>
      <w:jc w:val="both"/>
    </w:pPr>
    <w:rPr>
      <w:b w:val="1"/>
      <w:sz w:val="28"/>
    </w:rPr>
  </w:style>
  <w:style w:styleId="Style_70_ch" w:type="character">
    <w:name w:val="Body Text Indent"/>
    <w:basedOn w:val="Style_11_ch"/>
    <w:link w:val="Style_70"/>
    <w:rPr>
      <w:b w:val="1"/>
      <w:sz w:val="28"/>
    </w:rPr>
  </w:style>
  <w:style w:styleId="Style_71" w:type="paragraph">
    <w:name w:val="Body Text Indent 3"/>
    <w:basedOn w:val="Style_11"/>
    <w:link w:val="Style_71_ch"/>
    <w:pPr>
      <w:spacing w:after="120"/>
      <w:ind w:firstLine="0" w:left="283"/>
    </w:pPr>
    <w:rPr>
      <w:sz w:val="16"/>
    </w:rPr>
  </w:style>
  <w:style w:styleId="Style_71_ch" w:type="character">
    <w:name w:val="Body Text Indent 3"/>
    <w:basedOn w:val="Style_11_ch"/>
    <w:link w:val="Style_71"/>
    <w:rPr>
      <w:sz w:val="16"/>
    </w:rPr>
  </w:style>
  <w:style w:styleId="Style_72" w:type="paragraph">
    <w:name w:val="Header and Footer"/>
    <w:link w:val="Style_72_ch"/>
    <w:pPr>
      <w:spacing w:line="240" w:lineRule="auto"/>
      <w:ind/>
      <w:jc w:val="both"/>
    </w:pPr>
    <w:rPr>
      <w:rFonts w:ascii="XO Thames" w:hAnsi="XO Thames"/>
      <w:sz w:val="28"/>
    </w:rPr>
  </w:style>
  <w:style w:styleId="Style_72_ch" w:type="character">
    <w:name w:val="Header and Footer"/>
    <w:link w:val="Style_72"/>
    <w:rPr>
      <w:rFonts w:ascii="XO Thames" w:hAnsi="XO Thames"/>
      <w:sz w:val="28"/>
    </w:rPr>
  </w:style>
  <w:style w:styleId="Style_73" w:type="paragraph">
    <w:name w:val="Heading 6 Char"/>
    <w:link w:val="Style_73_ch"/>
    <w:rPr>
      <w:rFonts w:ascii="Calibri" w:hAnsi="Calibri"/>
      <w:b w:val="1"/>
    </w:rPr>
  </w:style>
  <w:style w:styleId="Style_73_ch" w:type="character">
    <w:name w:val="Heading 6 Char"/>
    <w:link w:val="Style_73"/>
    <w:rPr>
      <w:rFonts w:ascii="Calibri" w:hAnsi="Calibri"/>
      <w:b w:val="1"/>
    </w:rPr>
  </w:style>
  <w:style w:styleId="Style_74" w:type="paragraph">
    <w:name w:val="Heading 2 Char"/>
    <w:link w:val="Style_74_ch"/>
    <w:rPr>
      <w:rFonts w:ascii="Cambria" w:hAnsi="Cambria"/>
      <w:b w:val="1"/>
      <w:i w:val="1"/>
      <w:sz w:val="28"/>
    </w:rPr>
  </w:style>
  <w:style w:styleId="Style_74_ch" w:type="character">
    <w:name w:val="Heading 2 Char"/>
    <w:link w:val="Style_74"/>
    <w:rPr>
      <w:rFonts w:ascii="Cambria" w:hAnsi="Cambria"/>
      <w:b w:val="1"/>
      <w:i w:val="1"/>
      <w:sz w:val="28"/>
    </w:rPr>
  </w:style>
  <w:style w:styleId="Style_75" w:type="paragraph">
    <w:name w:val="Heading 5 Char"/>
    <w:link w:val="Style_75_ch"/>
    <w:rPr>
      <w:rFonts w:ascii="Calibri" w:hAnsi="Calibri"/>
      <w:b w:val="1"/>
      <w:i w:val="1"/>
      <w:sz w:val="26"/>
    </w:rPr>
  </w:style>
  <w:style w:styleId="Style_75_ch" w:type="character">
    <w:name w:val="Heading 5 Char"/>
    <w:link w:val="Style_75"/>
    <w:rPr>
      <w:rFonts w:ascii="Calibri" w:hAnsi="Calibri"/>
      <w:b w:val="1"/>
      <w:i w:val="1"/>
      <w:sz w:val="26"/>
    </w:rPr>
  </w:style>
  <w:style w:styleId="Style_76" w:type="paragraph">
    <w:name w:val="Heading 9 Char"/>
    <w:link w:val="Style_76_ch"/>
    <w:rPr>
      <w:rFonts w:ascii="Cambria" w:hAnsi="Cambria"/>
    </w:rPr>
  </w:style>
  <w:style w:styleId="Style_76_ch" w:type="character">
    <w:name w:val="Heading 9 Char"/>
    <w:link w:val="Style_76"/>
    <w:rPr>
      <w:rFonts w:ascii="Cambria" w:hAnsi="Cambria"/>
    </w:rPr>
  </w:style>
  <w:style w:styleId="Style_77" w:type="paragraph">
    <w:name w:val="Body Text Indent Char"/>
    <w:link w:val="Style_77_ch"/>
    <w:rPr>
      <w:sz w:val="24"/>
    </w:rPr>
  </w:style>
  <w:style w:styleId="Style_77_ch" w:type="character">
    <w:name w:val="Body Text Indent Char"/>
    <w:link w:val="Style_77"/>
    <w:rPr>
      <w:sz w:val="24"/>
    </w:rPr>
  </w:style>
  <w:style w:styleId="Style_78" w:type="paragraph">
    <w:name w:val="toc 9"/>
    <w:next w:val="Style_11"/>
    <w:link w:val="Style_78_ch"/>
    <w:uiPriority w:val="39"/>
    <w:pPr>
      <w:ind w:firstLine="0" w:left="1600"/>
      <w:jc w:val="left"/>
    </w:pPr>
    <w:rPr>
      <w:rFonts w:ascii="XO Thames" w:hAnsi="XO Thames"/>
      <w:sz w:val="28"/>
    </w:rPr>
  </w:style>
  <w:style w:styleId="Style_78_ch" w:type="character">
    <w:name w:val="toc 9"/>
    <w:link w:val="Style_78"/>
    <w:rPr>
      <w:rFonts w:ascii="XO Thames" w:hAnsi="XO Thames"/>
      <w:sz w:val="28"/>
    </w:rPr>
  </w:style>
  <w:style w:styleId="Style_79" w:type="paragraph">
    <w:name w:val="Body Text Char"/>
    <w:link w:val="Style_79_ch"/>
    <w:rPr>
      <w:sz w:val="24"/>
    </w:rPr>
  </w:style>
  <w:style w:styleId="Style_79_ch" w:type="character">
    <w:name w:val="Body Text Char"/>
    <w:link w:val="Style_79"/>
    <w:rPr>
      <w:sz w:val="24"/>
    </w:rPr>
  </w:style>
  <w:style w:styleId="Style_80" w:type="paragraph">
    <w:name w:val="Body Text Indent 3 Char"/>
    <w:link w:val="Style_80_ch"/>
    <w:rPr>
      <w:sz w:val="16"/>
    </w:rPr>
  </w:style>
  <w:style w:styleId="Style_80_ch" w:type="character">
    <w:name w:val="Body Text Indent 3 Char"/>
    <w:link w:val="Style_80"/>
    <w:rPr>
      <w:sz w:val="16"/>
    </w:rPr>
  </w:style>
  <w:style w:styleId="Style_81" w:type="paragraph">
    <w:name w:val="Heading 5 Char"/>
    <w:link w:val="Style_81_ch"/>
    <w:rPr>
      <w:rFonts w:ascii="Calibri" w:hAnsi="Calibri"/>
      <w:b w:val="1"/>
      <w:i w:val="1"/>
      <w:sz w:val="26"/>
    </w:rPr>
  </w:style>
  <w:style w:styleId="Style_81_ch" w:type="character">
    <w:name w:val="Heading 5 Char"/>
    <w:link w:val="Style_81"/>
    <w:rPr>
      <w:rFonts w:ascii="Calibri" w:hAnsi="Calibri"/>
      <w:b w:val="1"/>
      <w:i w:val="1"/>
      <w:sz w:val="26"/>
    </w:rPr>
  </w:style>
  <w:style w:styleId="Style_82" w:type="paragraph">
    <w:name w:val="toc 8"/>
    <w:next w:val="Style_11"/>
    <w:link w:val="Style_82_ch"/>
    <w:uiPriority w:val="39"/>
    <w:pPr>
      <w:ind w:firstLine="0" w:left="1400"/>
      <w:jc w:val="left"/>
    </w:pPr>
    <w:rPr>
      <w:rFonts w:ascii="XO Thames" w:hAnsi="XO Thames"/>
      <w:sz w:val="28"/>
    </w:rPr>
  </w:style>
  <w:style w:styleId="Style_82_ch" w:type="character">
    <w:name w:val="toc 8"/>
    <w:link w:val="Style_82"/>
    <w:rPr>
      <w:rFonts w:ascii="XO Thames" w:hAnsi="XO Thames"/>
      <w:sz w:val="28"/>
    </w:rPr>
  </w:style>
  <w:style w:styleId="Style_83" w:type="paragraph">
    <w:name w:val="Название Знак"/>
    <w:link w:val="Style_83_ch"/>
    <w:rPr>
      <w:sz w:val="28"/>
    </w:rPr>
  </w:style>
  <w:style w:styleId="Style_83_ch" w:type="character">
    <w:name w:val="Название Знак"/>
    <w:link w:val="Style_83"/>
    <w:rPr>
      <w:sz w:val="28"/>
    </w:rPr>
  </w:style>
  <w:style w:styleId="Style_84" w:type="paragraph">
    <w:name w:val="footer"/>
    <w:basedOn w:val="Style_11"/>
    <w:link w:val="Style_84_ch"/>
    <w:pPr>
      <w:tabs>
        <w:tab w:leader="none" w:pos="4677" w:val="center"/>
        <w:tab w:leader="none" w:pos="9355" w:val="right"/>
      </w:tabs>
      <w:ind/>
    </w:pPr>
  </w:style>
  <w:style w:styleId="Style_84_ch" w:type="character">
    <w:name w:val="footer"/>
    <w:basedOn w:val="Style_11_ch"/>
    <w:link w:val="Style_84"/>
  </w:style>
  <w:style w:styleId="Style_85" w:type="paragraph">
    <w:name w:val="Основной текст с отступом 2 Знак"/>
    <w:link w:val="Style_85_ch"/>
    <w:rPr>
      <w:sz w:val="24"/>
    </w:rPr>
  </w:style>
  <w:style w:styleId="Style_85_ch" w:type="character">
    <w:name w:val="Основной текст с отступом 2 Знак"/>
    <w:link w:val="Style_85"/>
    <w:rPr>
      <w:sz w:val="24"/>
    </w:rPr>
  </w:style>
  <w:style w:styleId="Style_86" w:type="paragraph">
    <w:name w:val="Заголовок 7 Знак"/>
    <w:link w:val="Style_86_ch"/>
    <w:rPr>
      <w:b w:val="1"/>
      <w:sz w:val="26"/>
    </w:rPr>
  </w:style>
  <w:style w:styleId="Style_86_ch" w:type="character">
    <w:name w:val="Заголовок 7 Знак"/>
    <w:link w:val="Style_86"/>
    <w:rPr>
      <w:b w:val="1"/>
      <w:sz w:val="26"/>
    </w:rPr>
  </w:style>
  <w:style w:styleId="Style_87" w:type="paragraph">
    <w:name w:val="toc 5"/>
    <w:next w:val="Style_11"/>
    <w:link w:val="Style_87_ch"/>
    <w:uiPriority w:val="39"/>
    <w:pPr>
      <w:ind w:firstLine="0" w:left="800"/>
      <w:jc w:val="left"/>
    </w:pPr>
    <w:rPr>
      <w:rFonts w:ascii="XO Thames" w:hAnsi="XO Thames"/>
      <w:sz w:val="28"/>
    </w:rPr>
  </w:style>
  <w:style w:styleId="Style_87_ch" w:type="character">
    <w:name w:val="toc 5"/>
    <w:link w:val="Style_87"/>
    <w:rPr>
      <w:rFonts w:ascii="XO Thames" w:hAnsi="XO Thames"/>
      <w:sz w:val="28"/>
    </w:rPr>
  </w:style>
  <w:style w:styleId="Style_8" w:type="paragraph">
    <w:name w:val="mi"/>
    <w:basedOn w:val="Style_28"/>
    <w:link w:val="Style_8_ch"/>
  </w:style>
  <w:style w:styleId="Style_8_ch" w:type="character">
    <w:name w:val="mi"/>
    <w:basedOn w:val="Style_28_ch"/>
    <w:link w:val="Style_8"/>
  </w:style>
  <w:style w:styleId="Style_88" w:type="paragraph">
    <w:name w:val="Заголовок 2 Знак"/>
    <w:link w:val="Style_88_ch"/>
    <w:rPr>
      <w:rFonts w:ascii="Arial" w:hAnsi="Arial"/>
      <w:b w:val="1"/>
      <w:i w:val="1"/>
      <w:sz w:val="28"/>
    </w:rPr>
  </w:style>
  <w:style w:styleId="Style_88_ch" w:type="character">
    <w:name w:val="Заголовок 2 Знак"/>
    <w:link w:val="Style_88"/>
    <w:rPr>
      <w:rFonts w:ascii="Arial" w:hAnsi="Arial"/>
      <w:b w:val="1"/>
      <w:i w:val="1"/>
      <w:sz w:val="28"/>
    </w:rPr>
  </w:style>
  <w:style w:styleId="Style_5" w:type="paragraph">
    <w:name w:val="Без интервала1"/>
    <w:link w:val="Style_5_ch"/>
    <w:rPr>
      <w:rFonts w:ascii="Calibri" w:hAnsi="Calibri"/>
    </w:rPr>
  </w:style>
  <w:style w:styleId="Style_5_ch" w:type="character">
    <w:name w:val="Без интервала1"/>
    <w:link w:val="Style_5"/>
    <w:rPr>
      <w:rFonts w:ascii="Calibri" w:hAnsi="Calibri"/>
    </w:rPr>
  </w:style>
  <w:style w:styleId="Style_89" w:type="paragraph">
    <w:name w:val="Footer Char"/>
    <w:link w:val="Style_89_ch"/>
    <w:rPr>
      <w:sz w:val="24"/>
    </w:rPr>
  </w:style>
  <w:style w:styleId="Style_89_ch" w:type="character">
    <w:name w:val="Footer Char"/>
    <w:link w:val="Style_89"/>
    <w:rPr>
      <w:sz w:val="24"/>
    </w:rPr>
  </w:style>
  <w:style w:styleId="Style_90" w:type="paragraph">
    <w:name w:val="Основной текст с отступом Знак"/>
    <w:link w:val="Style_90_ch"/>
    <w:rPr>
      <w:b w:val="1"/>
      <w:sz w:val="28"/>
    </w:rPr>
  </w:style>
  <w:style w:styleId="Style_90_ch" w:type="character">
    <w:name w:val="Основной текст с отступом Знак"/>
    <w:link w:val="Style_90"/>
    <w:rPr>
      <w:b w:val="1"/>
      <w:sz w:val="28"/>
    </w:rPr>
  </w:style>
  <w:style w:styleId="Style_91" w:type="paragraph">
    <w:name w:val="Заголовок 4 Знак"/>
    <w:link w:val="Style_91_ch"/>
    <w:rPr>
      <w:sz w:val="20"/>
    </w:rPr>
  </w:style>
  <w:style w:styleId="Style_91_ch" w:type="character">
    <w:name w:val="Заголовок 4 Знак"/>
    <w:link w:val="Style_91"/>
    <w:rPr>
      <w:sz w:val="20"/>
    </w:rPr>
  </w:style>
  <w:style w:styleId="Style_92" w:type="paragraph">
    <w:name w:val="Нижний колонтитул Знак"/>
    <w:link w:val="Style_92_ch"/>
    <w:rPr>
      <w:sz w:val="24"/>
    </w:rPr>
  </w:style>
  <w:style w:styleId="Style_92_ch" w:type="character">
    <w:name w:val="Нижний колонтитул Знак"/>
    <w:link w:val="Style_92"/>
    <w:rPr>
      <w:sz w:val="24"/>
    </w:rPr>
  </w:style>
  <w:style w:styleId="Style_93" w:type="paragraph">
    <w:name w:val="Heading 1 Char"/>
    <w:link w:val="Style_93_ch"/>
    <w:rPr>
      <w:rFonts w:ascii="Cambria" w:hAnsi="Cambria"/>
      <w:b w:val="1"/>
      <w:sz w:val="32"/>
    </w:rPr>
  </w:style>
  <w:style w:styleId="Style_93_ch" w:type="character">
    <w:name w:val="Heading 1 Char"/>
    <w:link w:val="Style_93"/>
    <w:rPr>
      <w:rFonts w:ascii="Cambria" w:hAnsi="Cambria"/>
      <w:b w:val="1"/>
      <w:sz w:val="32"/>
    </w:rPr>
  </w:style>
  <w:style w:styleId="Style_94" w:type="paragraph">
    <w:name w:val="Заголовок 9 Знак"/>
    <w:link w:val="Style_94_ch"/>
    <w:rPr>
      <w:rFonts w:ascii="Cambria" w:hAnsi="Cambria"/>
      <w:i w:val="1"/>
      <w:color w:val="404040"/>
      <w:sz w:val="20"/>
    </w:rPr>
  </w:style>
  <w:style w:styleId="Style_94_ch" w:type="character">
    <w:name w:val="Заголовок 9 Знак"/>
    <w:link w:val="Style_94"/>
    <w:rPr>
      <w:rFonts w:ascii="Cambria" w:hAnsi="Cambria"/>
      <w:i w:val="1"/>
      <w:color w:val="404040"/>
      <w:sz w:val="20"/>
    </w:rPr>
  </w:style>
  <w:style w:styleId="Style_95" w:type="paragraph">
    <w:name w:val="Subtitle"/>
    <w:next w:val="Style_11"/>
    <w:link w:val="Style_95_ch"/>
    <w:uiPriority w:val="11"/>
    <w:qFormat/>
    <w:pPr>
      <w:ind/>
      <w:jc w:val="both"/>
    </w:pPr>
    <w:rPr>
      <w:rFonts w:ascii="XO Thames" w:hAnsi="XO Thames"/>
      <w:i w:val="1"/>
      <w:sz w:val="24"/>
    </w:rPr>
  </w:style>
  <w:style w:styleId="Style_95_ch" w:type="character">
    <w:name w:val="Subtitle"/>
    <w:link w:val="Style_95"/>
    <w:rPr>
      <w:rFonts w:ascii="XO Thames" w:hAnsi="XO Thames"/>
      <w:i w:val="1"/>
      <w:sz w:val="24"/>
    </w:rPr>
  </w:style>
  <w:style w:styleId="Style_96" w:type="paragraph">
    <w:name w:val="Title"/>
    <w:basedOn w:val="Style_11"/>
    <w:link w:val="Style_96_ch"/>
    <w:uiPriority w:val="10"/>
    <w:qFormat/>
    <w:pPr>
      <w:ind/>
      <w:jc w:val="center"/>
    </w:pPr>
    <w:rPr>
      <w:sz w:val="28"/>
    </w:rPr>
  </w:style>
  <w:style w:styleId="Style_96_ch" w:type="character">
    <w:name w:val="Title"/>
    <w:basedOn w:val="Style_11_ch"/>
    <w:link w:val="Style_96"/>
    <w:rPr>
      <w:sz w:val="28"/>
    </w:rPr>
  </w:style>
  <w:style w:styleId="Style_97" w:type="paragraph">
    <w:name w:val="Balloon Text"/>
    <w:basedOn w:val="Style_11"/>
    <w:link w:val="Style_97_ch"/>
    <w:rPr>
      <w:rFonts w:ascii="Tahoma" w:hAnsi="Tahoma"/>
      <w:sz w:val="16"/>
    </w:rPr>
  </w:style>
  <w:style w:styleId="Style_97_ch" w:type="character">
    <w:name w:val="Balloon Text"/>
    <w:basedOn w:val="Style_11_ch"/>
    <w:link w:val="Style_97"/>
    <w:rPr>
      <w:rFonts w:ascii="Tahoma" w:hAnsi="Tahoma"/>
      <w:sz w:val="16"/>
    </w:rPr>
  </w:style>
  <w:style w:styleId="Style_98" w:type="paragraph">
    <w:name w:val="heading 4"/>
    <w:basedOn w:val="Style_11"/>
    <w:next w:val="Style_11"/>
    <w:link w:val="Style_98_ch"/>
    <w:uiPriority w:val="9"/>
    <w:qFormat/>
    <w:pPr>
      <w:keepNext w:val="1"/>
      <w:ind w:firstLine="0" w:left="360"/>
      <w:outlineLvl w:val="3"/>
    </w:pPr>
  </w:style>
  <w:style w:styleId="Style_98_ch" w:type="character">
    <w:name w:val="heading 4"/>
    <w:basedOn w:val="Style_11_ch"/>
    <w:link w:val="Style_98"/>
  </w:style>
  <w:style w:styleId="Style_1" w:type="paragraph">
    <w:name w:val="List Paragraph"/>
    <w:basedOn w:val="Style_11"/>
    <w:link w:val="Style_1_ch"/>
    <w:pPr>
      <w:ind w:firstLine="0" w:left="720"/>
      <w:contextualSpacing w:val="1"/>
    </w:pPr>
  </w:style>
  <w:style w:styleId="Style_1_ch" w:type="character">
    <w:name w:val="List Paragraph"/>
    <w:basedOn w:val="Style_11_ch"/>
    <w:link w:val="Style_1"/>
  </w:style>
  <w:style w:styleId="Style_99" w:type="paragraph">
    <w:name w:val="heading 2"/>
    <w:basedOn w:val="Style_11"/>
    <w:next w:val="Style_11"/>
    <w:link w:val="Style_99_ch"/>
    <w:uiPriority w:val="9"/>
    <w:qFormat/>
    <w:pPr>
      <w:keepNext w:val="1"/>
      <w:spacing w:after="60" w:before="240"/>
      <w:ind/>
      <w:outlineLvl w:val="1"/>
    </w:pPr>
    <w:rPr>
      <w:rFonts w:ascii="Arial" w:hAnsi="Arial"/>
      <w:b w:val="1"/>
      <w:i w:val="1"/>
      <w:sz w:val="28"/>
    </w:rPr>
  </w:style>
  <w:style w:styleId="Style_99_ch" w:type="character">
    <w:name w:val="heading 2"/>
    <w:basedOn w:val="Style_11_ch"/>
    <w:link w:val="Style_99"/>
    <w:rPr>
      <w:rFonts w:ascii="Arial" w:hAnsi="Arial"/>
      <w:b w:val="1"/>
      <w:i w:val="1"/>
      <w:sz w:val="28"/>
    </w:rPr>
  </w:style>
  <w:style w:styleId="Style_100" w:type="paragraph">
    <w:name w:val="Footer Char"/>
    <w:link w:val="Style_100_ch"/>
    <w:rPr>
      <w:sz w:val="24"/>
    </w:rPr>
  </w:style>
  <w:style w:styleId="Style_100_ch" w:type="character">
    <w:name w:val="Footer Char"/>
    <w:link w:val="Style_100"/>
    <w:rPr>
      <w:sz w:val="24"/>
    </w:rPr>
  </w:style>
  <w:style w:styleId="Style_101" w:type="paragraph">
    <w:name w:val="Unresolved Mention"/>
    <w:basedOn w:val="Style_28"/>
    <w:link w:val="Style_101_ch"/>
    <w:rPr>
      <w:color w:val="605E5C"/>
      <w:shd w:fill="E1DFDD" w:val="clear"/>
    </w:rPr>
  </w:style>
  <w:style w:styleId="Style_101_ch" w:type="character">
    <w:name w:val="Unresolved Mention"/>
    <w:basedOn w:val="Style_28_ch"/>
    <w:link w:val="Style_101"/>
    <w:rPr>
      <w:color w:val="605E5C"/>
      <w:shd w:fill="E1DFDD" w:val="clear"/>
    </w:rPr>
  </w:style>
  <w:style w:styleId="Style_102" w:type="paragraph">
    <w:name w:val="Верхний колонтитул Знак"/>
    <w:link w:val="Style_102_ch"/>
    <w:rPr>
      <w:sz w:val="24"/>
    </w:rPr>
  </w:style>
  <w:style w:styleId="Style_102_ch" w:type="character">
    <w:name w:val="Верхний колонтитул Знак"/>
    <w:link w:val="Style_102"/>
    <w:rPr>
      <w:sz w:val="24"/>
    </w:rPr>
  </w:style>
  <w:style w:styleId="Style_103" w:type="paragraph">
    <w:name w:val="heading 6"/>
    <w:basedOn w:val="Style_11"/>
    <w:next w:val="Style_11"/>
    <w:link w:val="Style_103_ch"/>
    <w:uiPriority w:val="9"/>
    <w:qFormat/>
    <w:pPr>
      <w:keepNext w:val="1"/>
      <w:ind/>
      <w:jc w:val="left"/>
      <w:outlineLvl w:val="5"/>
    </w:pPr>
  </w:style>
  <w:style w:styleId="Style_103_ch" w:type="character">
    <w:name w:val="heading 6"/>
    <w:basedOn w:val="Style_11_ch"/>
    <w:link w:val="Style_103"/>
  </w:style>
  <w:style w:default="1" w:styleId="Style_4" w:type="table">
    <w:name w:val="Normal Table"/>
    <w:tblPr>
      <w:tblInd w:type="dxa" w:w="0"/>
      <w:tblCellMar>
        <w:top w:type="dxa" w:w="0"/>
        <w:left w:type="dxa" w:w="108"/>
        <w:bottom w:type="dxa" w:w="0"/>
        <w:right w:type="dxa" w:w="108"/>
      </w:tblCellMar>
    </w:tblPr>
  </w:style>
  <w:style w:styleId="Style_2" w:type="table">
    <w:name w:val="Table Grid"/>
    <w:basedOn w:val="Style_4"/>
    <w:tblPr>
      <w:tblBorders>
        <w:top w:color="000000" w:sz="4" w:val="single"/>
        <w:left w:color="000000" w:sz="4" w:val="single"/>
        <w:bottom w:color="000000" w:sz="4" w:val="single"/>
        <w:right w:color="000000" w:sz="4" w:val="single"/>
        <w:insideH w:color="000000" w:sz="4" w:val="single"/>
        <w:insideV w:color="000000" w:sz="4" w:val="single"/>
      </w:tblBorders>
    </w:tblPr>
  </w:style>
</w:styles>
</file>

<file path=word/stylesWithEffects.xml><?xml version="1.0" encoding="utf-8"?>
<w:styles xmlns:w="http://schemas.openxmlformats.org/wordprocessingml/2006/main">
  <w:docDefaults>
    <w:rPrDefault>
      <w:rPr>
        <w:rFonts w:asciiTheme="minorHAnsi" w:cstheme="minorBidi" w:eastAsiaTheme="minorEastAsia" w:hAnsiTheme="minorHAnsi"/>
        <w:sz w:val="24"/>
        <w:szCs w:val="24"/>
        <w:lang w:bidi="ar-SA" w:eastAsia="en-US" w:val="en-US"/>
      </w:rPr>
    </w:rPrDefault>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Heading1" w:type="paragraph">
    <w:name w:val="heading 1"/>
    <w:basedOn w:val="Normal"/>
    <w:next w:val="Normal"/>
    <w:link w:val="Heading1Char"/>
    <w:uiPriority w:val="9"/>
    <w:qFormat/>
    <w:rsid w:val="00111FAE"/>
    <w:pPr>
      <w:keepNext/>
      <w:keepLines/>
      <w:spacing w:before="480"/>
      <w:outlineLvl w:val="0"/>
    </w:pPr>
    <w:rPr>
      <w:rFonts w:asciiTheme="majorHAnsi" w:cstheme="majorBidi" w:eastAsiaTheme="majorEastAsia" w:hAnsiTheme="majorHAnsi"/>
      <w:b/>
      <w:bCs/>
      <w:color w:themeColor="accent1" w:themeShade="B5" w:val="345A8A"/>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111FAE"/>
    <w:rPr>
      <w:rFonts w:asciiTheme="majorHAnsi" w:cstheme="majorBidi" w:eastAsiaTheme="majorEastAsia" w:hAnsiTheme="majorHAnsi"/>
      <w:b/>
      <w:bCs/>
      <w:color w:themeColor="accent1" w:themeShade="B5" w:val="345A8A"/>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no" ?>
<Relationships xmlns="http://schemas.openxmlformats.org/package/2006/relationships">
  <Relationship Id="rId6" Target="fontTable.xml" Type="http://schemas.openxmlformats.org/officeDocument/2006/relationships/fontTable"/>
  <Relationship Id="rId1" Target="header1.xml" Type="http://schemas.openxmlformats.org/officeDocument/2006/relationships/header"/>
  <Relationship Id="rId12" Target="numbering.xml" Type="http://schemas.openxmlformats.org/officeDocument/2006/relationships/numbering"/>
  <Relationship Id="rId10" Target="webSettings.xml" Type="http://schemas.openxmlformats.org/officeDocument/2006/relationships/webSettings"/>
  <Relationship Id="rId2" Target="header2.xml" Type="http://schemas.openxmlformats.org/officeDocument/2006/relationships/header"/>
  <Relationship Id="rId3" Target="header3.xml" Type="http://schemas.openxmlformats.org/officeDocument/2006/relationships/header"/>
  <Relationship Id="rId8" Target="styles.xml" Type="http://schemas.openxmlformats.org/officeDocument/2006/relationships/styles"/>
  <Relationship Id="rId4" Target="media/1.png" Type="http://schemas.openxmlformats.org/officeDocument/2006/relationships/image"/>
  <Relationship Id="rId11" Target="theme/theme1.xml" Type="http://schemas.openxmlformats.org/officeDocument/2006/relationships/theme"/>
  <Relationship Id="rId9" Target="stylesWithEffects.xml" Type="http://schemas.microsoft.com/office/2007/relationships/stylesWithEffects"/>
  <Relationship Id="rId7" Target="settings.xml" Type="http://schemas.openxmlformats.org/officeDocument/2006/relationships/settings"/>
  <Relationship Id="rId5" Target="media/2.png" Type="http://schemas.openxmlformats.org/officeDocument/2006/relationships/image"/>
</Relationships>

</file>

<file path=word/theme/theme1.xml><?xml version="1.0" encoding="utf-8"?>
<a:theme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2ac="http://schemas.microsoft.com/office/spreadsheetml/2011/1/ac" xmlns:x14="http://schemas.microsoft.com/office/spreadsheetml/2009/9/main" xmlns:xdr="http://schemas.openxmlformats.org/drawingml/2006/spreadsheetDrawing" xmlns:xm="http://schemas.microsoft.com/office/excel/2006/main"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majorFont>
      <a:minorFont>
        <a:latin typeface="Calibri"/>
        <a:ea typeface=""/>
        <a:cs typeface=""/>
      </a:minorFont>
    </a:fontScheme>
    <a:fmtScheme name="Стандартная">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theme>
</file>

<file path=docProps/app.xml><?xml version="1.0" encoding="utf-8"?>
<Properties xmlns="http://schemas.openxmlformats.org/officeDocument/2006/extended-properties">
  <Template>Normal.dotm</Template>
  <TotalTime>0</TotalTime>
  <DocSecurity>0</DocSecurity>
  <ScaleCrop>false</ScaleCrop>
  <Application>MyOffice-CoreFramework-Windows/31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modified xsi:type="dcterms:W3CDTF">2024-06-26T13:49:22Z</dcterms:modified>
</cp:coreProperties>
</file>